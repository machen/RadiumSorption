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3B4" w:rsidRPr="00F83903" w:rsidRDefault="00F23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Controls on Radium transport by adsorption to iron minerals</w:t>
      </w:r>
    </w:p>
    <w:p w:rsidR="00AC63B4" w:rsidRPr="00F83903" w:rsidRDefault="00AC63B4">
      <w:pPr>
        <w:rPr>
          <w:rFonts w:ascii="Times New Roman" w:hAnsi="Times New Roman" w:cs="Times New Roman"/>
        </w:rPr>
      </w:pPr>
    </w:p>
    <w:p w:rsidR="00AC63B4" w:rsidRPr="00F83903" w:rsidRDefault="00F23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Michael Chen, Tiffany Wang, and </w:t>
      </w:r>
      <w:r w:rsidR="00AC63B4" w:rsidRPr="00F83903">
        <w:rPr>
          <w:rFonts w:ascii="Times New Roman" w:hAnsi="Times New Roman" w:cs="Times New Roman"/>
        </w:rPr>
        <w:t>Benjamin</w:t>
      </w:r>
      <w:r w:rsidR="00C46390">
        <w:rPr>
          <w:rFonts w:ascii="Times New Roman" w:hAnsi="Times New Roman" w:cs="Times New Roman"/>
        </w:rPr>
        <w:t xml:space="preserve"> D.</w:t>
      </w:r>
      <w:r w:rsidR="00AC63B4" w:rsidRPr="00F83903">
        <w:rPr>
          <w:rFonts w:ascii="Times New Roman" w:hAnsi="Times New Roman" w:cs="Times New Roman"/>
        </w:rPr>
        <w:t xml:space="preserve"> Kocar</w:t>
      </w:r>
    </w:p>
    <w:p w:rsidR="00AC63B4" w:rsidRPr="00F83903" w:rsidRDefault="00AC63B4">
      <w:pPr>
        <w:rPr>
          <w:rFonts w:ascii="Times New Roman" w:hAnsi="Times New Roman" w:cs="Times New Roman"/>
        </w:rPr>
      </w:pPr>
    </w:p>
    <w:p w:rsidR="00AC63B4" w:rsidRPr="00F83903" w:rsidRDefault="00AC63B4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>Department of Civil and Environmental Engineering, MIT</w:t>
      </w:r>
    </w:p>
    <w:p w:rsidR="00ED54EA" w:rsidRPr="00F83903" w:rsidRDefault="00ED54EA">
      <w:pPr>
        <w:rPr>
          <w:rFonts w:ascii="Times New Roman" w:hAnsi="Times New Roman" w:cs="Times New Roman"/>
        </w:rPr>
      </w:pPr>
    </w:p>
    <w:p w:rsidR="00A96135" w:rsidRDefault="0028180B" w:rsidP="00A96135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ab/>
        <w:t xml:space="preserve">Radium </w:t>
      </w:r>
      <w:r w:rsidR="00AC7186">
        <w:rPr>
          <w:rFonts w:ascii="Times New Roman" w:hAnsi="Times New Roman" w:cs="Times New Roman"/>
        </w:rPr>
        <w:t>is</w:t>
      </w:r>
      <w:r w:rsidR="00AC7186" w:rsidRPr="00F83903">
        <w:rPr>
          <w:rFonts w:ascii="Times New Roman" w:hAnsi="Times New Roman" w:cs="Times New Roman"/>
        </w:rPr>
        <w:t xml:space="preserve"> </w:t>
      </w:r>
      <w:r w:rsidR="00F10BC0" w:rsidRPr="00F83903">
        <w:rPr>
          <w:rFonts w:ascii="Times New Roman" w:hAnsi="Times New Roman" w:cs="Times New Roman"/>
        </w:rPr>
        <w:t>a</w:t>
      </w:r>
      <w:r w:rsidR="00D960CE" w:rsidRPr="00F83903">
        <w:rPr>
          <w:rFonts w:ascii="Times New Roman" w:hAnsi="Times New Roman" w:cs="Times New Roman"/>
        </w:rPr>
        <w:t xml:space="preserve"> naturally occurring </w:t>
      </w:r>
      <w:r w:rsidRPr="00F83903">
        <w:rPr>
          <w:rFonts w:ascii="Times New Roman" w:hAnsi="Times New Roman" w:cs="Times New Roman"/>
        </w:rPr>
        <w:t xml:space="preserve">radioactive </w:t>
      </w:r>
      <w:r w:rsidR="00AC7186">
        <w:rPr>
          <w:rFonts w:ascii="Times New Roman" w:hAnsi="Times New Roman" w:cs="Times New Roman"/>
        </w:rPr>
        <w:t>metal</w:t>
      </w:r>
      <w:r w:rsidR="00AC7186" w:rsidRPr="00F83903">
        <w:rPr>
          <w:rFonts w:ascii="Times New Roman" w:hAnsi="Times New Roman" w:cs="Times New Roman"/>
        </w:rPr>
        <w:t xml:space="preserve"> </w:t>
      </w:r>
      <w:r w:rsidR="00F10BC0" w:rsidRPr="00F83903">
        <w:rPr>
          <w:rFonts w:ascii="Times New Roman" w:hAnsi="Times New Roman" w:cs="Times New Roman"/>
        </w:rPr>
        <w:t xml:space="preserve">found in many subsurface </w:t>
      </w:r>
      <w:r w:rsidR="00AC7186">
        <w:rPr>
          <w:rFonts w:ascii="Times New Roman" w:hAnsi="Times New Roman" w:cs="Times New Roman"/>
        </w:rPr>
        <w:t>environments</w:t>
      </w:r>
      <w:r w:rsidR="00A96135">
        <w:rPr>
          <w:rFonts w:ascii="Times New Roman" w:hAnsi="Times New Roman" w:cs="Times New Roman"/>
        </w:rPr>
        <w:t>. R</w:t>
      </w:r>
      <w:r w:rsidR="00A96135" w:rsidRPr="00F83903">
        <w:rPr>
          <w:rFonts w:ascii="Times New Roman" w:hAnsi="Times New Roman" w:cs="Times New Roman"/>
        </w:rPr>
        <w:t xml:space="preserve">adium isotopes are </w:t>
      </w:r>
      <w:r w:rsidR="00F23F9C">
        <w:rPr>
          <w:rFonts w:ascii="Times New Roman" w:hAnsi="Times New Roman" w:cs="Times New Roman"/>
        </w:rPr>
        <w:t xml:space="preserve">generated by </w:t>
      </w:r>
      <w:r w:rsidR="00A96135">
        <w:rPr>
          <w:rFonts w:ascii="Times New Roman" w:hAnsi="Times New Roman" w:cs="Times New Roman"/>
        </w:rPr>
        <w:t xml:space="preserve">uranium and thorium decay, and are particularly abundant within </w:t>
      </w:r>
      <w:proofErr w:type="spellStart"/>
      <w:r w:rsidR="005825B0">
        <w:rPr>
          <w:rFonts w:ascii="Times New Roman" w:hAnsi="Times New Roman" w:cs="Times New Roman"/>
        </w:rPr>
        <w:t>groundwaters</w:t>
      </w:r>
      <w:proofErr w:type="spellEnd"/>
      <w:r w:rsidR="00A96135">
        <w:rPr>
          <w:rFonts w:ascii="Times New Roman" w:hAnsi="Times New Roman" w:cs="Times New Roman"/>
        </w:rPr>
        <w:t xml:space="preserve"> where minimal</w:t>
      </w:r>
      <w:r w:rsidR="00F23F9C">
        <w:rPr>
          <w:rFonts w:ascii="Times New Roman" w:hAnsi="Times New Roman" w:cs="Times New Roman"/>
        </w:rPr>
        <w:t xml:space="preserve"> porewater flux leads to accumulation</w:t>
      </w:r>
      <w:r w:rsidR="004F294E">
        <w:rPr>
          <w:rFonts w:ascii="Times New Roman" w:hAnsi="Times New Roman" w:cs="Times New Roman"/>
        </w:rPr>
        <w:t>.</w:t>
      </w:r>
      <w:r w:rsidR="00A96135">
        <w:rPr>
          <w:rFonts w:ascii="Times New Roman" w:hAnsi="Times New Roman" w:cs="Times New Roman"/>
        </w:rPr>
        <w:t xml:space="preserve"> </w:t>
      </w:r>
      <w:r w:rsidR="00F974AC">
        <w:rPr>
          <w:rFonts w:ascii="Times New Roman" w:hAnsi="Times New Roman" w:cs="Times New Roman"/>
        </w:rPr>
        <w:t>These isotopes</w:t>
      </w:r>
      <w:r w:rsidR="00AB579A">
        <w:rPr>
          <w:rFonts w:ascii="Times New Roman" w:hAnsi="Times New Roman" w:cs="Times New Roman"/>
        </w:rPr>
        <w:t xml:space="preserve"> </w:t>
      </w:r>
      <w:r w:rsidR="003A4D82">
        <w:rPr>
          <w:rFonts w:ascii="Times New Roman" w:hAnsi="Times New Roman" w:cs="Times New Roman"/>
        </w:rPr>
        <w:t>are used</w:t>
      </w:r>
      <w:r w:rsidR="00DC6891">
        <w:rPr>
          <w:rFonts w:ascii="Times New Roman" w:hAnsi="Times New Roman" w:cs="Times New Roman"/>
        </w:rPr>
        <w:t xml:space="preserve"> as</w:t>
      </w:r>
      <w:r w:rsidR="00AB579A">
        <w:rPr>
          <w:rFonts w:ascii="Times New Roman" w:hAnsi="Times New Roman" w:cs="Times New Roman"/>
        </w:rPr>
        <w:t xml:space="preserve"> natural tracer</w:t>
      </w:r>
      <w:r w:rsidR="00DC6891">
        <w:rPr>
          <w:rFonts w:ascii="Times New Roman" w:hAnsi="Times New Roman" w:cs="Times New Roman"/>
        </w:rPr>
        <w:t>s</w:t>
      </w:r>
      <w:r w:rsidR="00AB579A">
        <w:rPr>
          <w:rFonts w:ascii="Times New Roman" w:hAnsi="Times New Roman" w:cs="Times New Roman"/>
        </w:rPr>
        <w:t xml:space="preserve"> </w:t>
      </w:r>
      <w:r w:rsidR="00DC6891">
        <w:rPr>
          <w:rFonts w:ascii="Times New Roman" w:hAnsi="Times New Roman" w:cs="Times New Roman"/>
        </w:rPr>
        <w:t>for estimating</w:t>
      </w:r>
      <w:r w:rsidR="00AB579A">
        <w:rPr>
          <w:rFonts w:ascii="Times New Roman" w:hAnsi="Times New Roman" w:cs="Times New Roman"/>
        </w:rPr>
        <w:t xml:space="preserve"> submarine groundwater discharge (</w:t>
      </w:r>
      <w:proofErr w:type="spellStart"/>
      <w:r w:rsidR="00AB579A">
        <w:rPr>
          <w:rFonts w:ascii="Times New Roman" w:hAnsi="Times New Roman" w:cs="Times New Roman"/>
        </w:rPr>
        <w:t>SGD</w:t>
      </w:r>
      <w:proofErr w:type="spellEnd"/>
      <w:r w:rsidR="00AB579A">
        <w:rPr>
          <w:rFonts w:ascii="Times New Roman" w:hAnsi="Times New Roman" w:cs="Times New Roman"/>
        </w:rPr>
        <w:t xml:space="preserve">) [1], </w:t>
      </w:r>
      <w:r w:rsidR="00DC6891">
        <w:rPr>
          <w:rFonts w:ascii="Times New Roman" w:hAnsi="Times New Roman" w:cs="Times New Roman"/>
        </w:rPr>
        <w:t xml:space="preserve">allowing for </w:t>
      </w:r>
      <w:proofErr w:type="gramStart"/>
      <w:r w:rsidR="00DC6891">
        <w:rPr>
          <w:rFonts w:ascii="Times New Roman" w:hAnsi="Times New Roman" w:cs="Times New Roman"/>
        </w:rPr>
        <w:t>large scale</w:t>
      </w:r>
      <w:proofErr w:type="gramEnd"/>
      <w:r w:rsidR="00DC6891">
        <w:rPr>
          <w:rFonts w:ascii="Times New Roman" w:hAnsi="Times New Roman" w:cs="Times New Roman"/>
        </w:rPr>
        <w:t xml:space="preserve"> estimation of </w:t>
      </w:r>
      <w:proofErr w:type="spellStart"/>
      <w:r w:rsidR="00E41200">
        <w:rPr>
          <w:rFonts w:ascii="Times New Roman" w:hAnsi="Times New Roman" w:cs="Times New Roman"/>
        </w:rPr>
        <w:t>GW</w:t>
      </w:r>
      <w:proofErr w:type="spellEnd"/>
      <w:r w:rsidR="00DC6891">
        <w:rPr>
          <w:rFonts w:ascii="Times New Roman" w:hAnsi="Times New Roman" w:cs="Times New Roman"/>
        </w:rPr>
        <w:t xml:space="preserve"> fluxes into and out of the ocean</w:t>
      </w:r>
      <w:r w:rsidR="00AB579A">
        <w:rPr>
          <w:rFonts w:ascii="Times New Roman" w:hAnsi="Times New Roman" w:cs="Times New Roman"/>
        </w:rPr>
        <w:t xml:space="preserve"> [</w:t>
      </w:r>
      <w:r w:rsidR="006F21D8">
        <w:rPr>
          <w:rFonts w:ascii="Times New Roman" w:hAnsi="Times New Roman" w:cs="Times New Roman"/>
        </w:rPr>
        <w:t>2</w:t>
      </w:r>
      <w:r w:rsidR="00DC6891">
        <w:rPr>
          <w:rFonts w:ascii="Times New Roman" w:hAnsi="Times New Roman" w:cs="Times New Roman"/>
        </w:rPr>
        <w:t xml:space="preserve">]. </w:t>
      </w:r>
      <w:r w:rsidR="003A4D82">
        <w:rPr>
          <w:rFonts w:ascii="Times New Roman" w:hAnsi="Times New Roman" w:cs="Times New Roman"/>
        </w:rPr>
        <w:t>They also</w:t>
      </w:r>
      <w:r w:rsidR="00DC6891">
        <w:rPr>
          <w:rFonts w:ascii="Times New Roman" w:hAnsi="Times New Roman" w:cs="Times New Roman"/>
        </w:rPr>
        <w:t xml:space="preserve"> represent</w:t>
      </w:r>
      <w:r w:rsidR="00AB579A">
        <w:rPr>
          <w:rFonts w:ascii="Times New Roman" w:hAnsi="Times New Roman" w:cs="Times New Roman"/>
        </w:rPr>
        <w:t xml:space="preserve"> a substantial hazard in </w:t>
      </w:r>
      <w:r w:rsidR="007B5E64">
        <w:rPr>
          <w:rFonts w:ascii="Times New Roman" w:hAnsi="Times New Roman" w:cs="Times New Roman"/>
        </w:rPr>
        <w:t>waste</w:t>
      </w:r>
      <w:r w:rsidR="00AB579A">
        <w:rPr>
          <w:rFonts w:ascii="Times New Roman" w:hAnsi="Times New Roman" w:cs="Times New Roman"/>
        </w:rPr>
        <w:t xml:space="preserve">water produced </w:t>
      </w:r>
      <w:r w:rsidR="004F294E">
        <w:rPr>
          <w:rFonts w:ascii="Times New Roman" w:hAnsi="Times New Roman" w:cs="Times New Roman"/>
        </w:rPr>
        <w:t>after</w:t>
      </w:r>
      <w:r w:rsidR="00AB579A">
        <w:rPr>
          <w:rFonts w:ascii="Times New Roman" w:hAnsi="Times New Roman" w:cs="Times New Roman"/>
        </w:rPr>
        <w:t xml:space="preserve"> </w:t>
      </w:r>
      <w:r w:rsidR="00A96135">
        <w:rPr>
          <w:rFonts w:ascii="Times New Roman" w:hAnsi="Times New Roman" w:cs="Times New Roman"/>
        </w:rPr>
        <w:t>hydraulic fracturing for natural gas extraction [</w:t>
      </w:r>
      <w:r w:rsidR="006F21D8">
        <w:rPr>
          <w:rFonts w:ascii="Times New Roman" w:hAnsi="Times New Roman" w:cs="Times New Roman"/>
        </w:rPr>
        <w:t>3</w:t>
      </w:r>
      <w:r w:rsidR="00A96135">
        <w:rPr>
          <w:rFonts w:ascii="Times New Roman" w:hAnsi="Times New Roman" w:cs="Times New Roman"/>
        </w:rPr>
        <w:t xml:space="preserve">], </w:t>
      </w:r>
      <w:r w:rsidR="004F294E">
        <w:rPr>
          <w:rFonts w:ascii="Times New Roman" w:hAnsi="Times New Roman" w:cs="Times New Roman"/>
        </w:rPr>
        <w:t>resulting in a</w:t>
      </w:r>
      <w:r w:rsidR="008E601A">
        <w:rPr>
          <w:rFonts w:ascii="Times New Roman" w:hAnsi="Times New Roman" w:cs="Times New Roman"/>
        </w:rPr>
        <w:t xml:space="preserve"> significant risk of </w:t>
      </w:r>
      <w:r w:rsidR="004F294E">
        <w:rPr>
          <w:rFonts w:ascii="Times New Roman" w:hAnsi="Times New Roman" w:cs="Times New Roman"/>
        </w:rPr>
        <w:t xml:space="preserve">environmental </w:t>
      </w:r>
      <w:r w:rsidR="008E601A">
        <w:rPr>
          <w:rFonts w:ascii="Times New Roman" w:hAnsi="Times New Roman" w:cs="Times New Roman"/>
        </w:rPr>
        <w:t>release</w:t>
      </w:r>
      <w:r w:rsidR="003319E5">
        <w:rPr>
          <w:rFonts w:ascii="Times New Roman" w:hAnsi="Times New Roman" w:cs="Times New Roman"/>
        </w:rPr>
        <w:t xml:space="preserve"> to surface and near-surface waters, </w:t>
      </w:r>
      <w:r w:rsidR="003A4D82">
        <w:rPr>
          <w:rFonts w:ascii="Times New Roman" w:hAnsi="Times New Roman" w:cs="Times New Roman"/>
        </w:rPr>
        <w:t>and</w:t>
      </w:r>
      <w:r w:rsidR="008E601A">
        <w:rPr>
          <w:rFonts w:ascii="Times New Roman" w:hAnsi="Times New Roman" w:cs="Times New Roman"/>
        </w:rPr>
        <w:t xml:space="preserve"> </w:t>
      </w:r>
      <w:r w:rsidR="00A96135">
        <w:rPr>
          <w:rFonts w:ascii="Times New Roman" w:hAnsi="Times New Roman" w:cs="Times New Roman"/>
        </w:rPr>
        <w:t xml:space="preserve">increased </w:t>
      </w:r>
      <w:r w:rsidR="008E601A">
        <w:rPr>
          <w:rFonts w:ascii="Times New Roman" w:hAnsi="Times New Roman" w:cs="Times New Roman"/>
        </w:rPr>
        <w:t>cost for water treatment or disposal</w:t>
      </w:r>
      <w:r w:rsidR="005810D3" w:rsidRPr="00F83903">
        <w:rPr>
          <w:rFonts w:ascii="Times New Roman" w:hAnsi="Times New Roman" w:cs="Times New Roman"/>
        </w:rPr>
        <w:t>.</w:t>
      </w:r>
    </w:p>
    <w:p w:rsidR="007D2191" w:rsidRDefault="00502109">
      <w:pPr>
        <w:rPr>
          <w:ins w:id="0" w:author="Benjamin Kocar" w:date="2015-08-04T14:59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071BD">
        <w:rPr>
          <w:rFonts w:ascii="Times New Roman" w:hAnsi="Times New Roman" w:cs="Times New Roman"/>
        </w:rPr>
        <w:t>d</w:t>
      </w:r>
      <w:r w:rsidR="00254696">
        <w:rPr>
          <w:rFonts w:ascii="Times New Roman" w:hAnsi="Times New Roman" w:cs="Times New Roman"/>
        </w:rPr>
        <w:t>sorption to mineral surfaces</w:t>
      </w:r>
      <w:r w:rsidR="00E071BD">
        <w:rPr>
          <w:rFonts w:ascii="Times New Roman" w:hAnsi="Times New Roman" w:cs="Times New Roman"/>
        </w:rPr>
        <w:t xml:space="preserve"> represents </w:t>
      </w:r>
      <w:r w:rsidR="003A4D82">
        <w:rPr>
          <w:rFonts w:ascii="Times New Roman" w:hAnsi="Times New Roman" w:cs="Times New Roman"/>
        </w:rPr>
        <w:t xml:space="preserve">a </w:t>
      </w:r>
      <w:r w:rsidR="00F23F9C">
        <w:rPr>
          <w:rFonts w:ascii="Times New Roman" w:hAnsi="Times New Roman" w:cs="Times New Roman"/>
        </w:rPr>
        <w:t>dominant</w:t>
      </w:r>
      <w:r w:rsidR="00E071BD">
        <w:rPr>
          <w:rFonts w:ascii="Times New Roman" w:hAnsi="Times New Roman" w:cs="Times New Roman"/>
        </w:rPr>
        <w:t xml:space="preserve"> pathway of</w:t>
      </w:r>
      <w:r>
        <w:rPr>
          <w:rFonts w:ascii="Times New Roman" w:hAnsi="Times New Roman" w:cs="Times New Roman"/>
        </w:rPr>
        <w:t xml:space="preserve"> radium</w:t>
      </w:r>
      <w:r w:rsidR="00E071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retention</w:t>
      </w:r>
      <w:r w:rsidR="00E071BD">
        <w:rPr>
          <w:rFonts w:ascii="Times New Roman" w:hAnsi="Times New Roman" w:cs="Times New Roman"/>
        </w:rPr>
        <w:t xml:space="preserve"> </w:t>
      </w:r>
      <w:r w:rsidR="003A4D82">
        <w:rPr>
          <w:rFonts w:ascii="Times New Roman" w:hAnsi="Times New Roman" w:cs="Times New Roman"/>
        </w:rPr>
        <w:t>in</w:t>
      </w:r>
      <w:r w:rsidR="00E071BD">
        <w:rPr>
          <w:rFonts w:ascii="Times New Roman" w:hAnsi="Times New Roman" w:cs="Times New Roman"/>
        </w:rPr>
        <w:t xml:space="preserve"> subsurface environments. </w:t>
      </w:r>
      <w:r w:rsidR="00015634" w:rsidRPr="00F83903">
        <w:rPr>
          <w:rFonts w:ascii="Times New Roman" w:hAnsi="Times New Roman" w:cs="Times New Roman"/>
        </w:rPr>
        <w:t xml:space="preserve">For </w:t>
      </w:r>
      <w:proofErr w:type="spellStart"/>
      <w:r w:rsidR="00015634" w:rsidRPr="00F83903">
        <w:rPr>
          <w:rFonts w:ascii="Times New Roman" w:hAnsi="Times New Roman" w:cs="Times New Roman"/>
        </w:rPr>
        <w:t>SGD</w:t>
      </w:r>
      <w:proofErr w:type="spellEnd"/>
      <w:r w:rsidR="00015634" w:rsidRPr="00F83903">
        <w:rPr>
          <w:rFonts w:ascii="Times New Roman" w:hAnsi="Times New Roman" w:cs="Times New Roman"/>
        </w:rPr>
        <w:t xml:space="preserve"> studies, </w:t>
      </w:r>
      <w:r w:rsidR="00E071BD">
        <w:rPr>
          <w:rFonts w:ascii="Times New Roman" w:hAnsi="Times New Roman" w:cs="Times New Roman"/>
        </w:rPr>
        <w:t>ad</w:t>
      </w:r>
      <w:r w:rsidR="00015634" w:rsidRPr="00F83903">
        <w:rPr>
          <w:rFonts w:ascii="Times New Roman" w:hAnsi="Times New Roman" w:cs="Times New Roman"/>
        </w:rPr>
        <w:t xml:space="preserve">sorption </w:t>
      </w:r>
      <w:r w:rsidR="00E071BD">
        <w:rPr>
          <w:rFonts w:ascii="Times New Roman" w:hAnsi="Times New Roman" w:cs="Times New Roman"/>
        </w:rPr>
        <w:t xml:space="preserve">processes </w:t>
      </w:r>
      <w:r w:rsidR="00926486">
        <w:rPr>
          <w:rFonts w:ascii="Times New Roman" w:hAnsi="Times New Roman" w:cs="Times New Roman"/>
        </w:rPr>
        <w:t xml:space="preserve">impact estimates of </w:t>
      </w:r>
      <w:proofErr w:type="spellStart"/>
      <w:r w:rsidR="00926486">
        <w:rPr>
          <w:rFonts w:ascii="Times New Roman" w:hAnsi="Times New Roman" w:cs="Times New Roman"/>
        </w:rPr>
        <w:t>GW</w:t>
      </w:r>
      <w:proofErr w:type="spellEnd"/>
      <w:r w:rsidR="00926486">
        <w:rPr>
          <w:rFonts w:ascii="Times New Roman" w:hAnsi="Times New Roman" w:cs="Times New Roman"/>
        </w:rPr>
        <w:t xml:space="preserve"> fluxes</w:t>
      </w:r>
      <w:r w:rsidR="00015634" w:rsidRPr="00F83903">
        <w:rPr>
          <w:rFonts w:ascii="Times New Roman" w:hAnsi="Times New Roman" w:cs="Times New Roman"/>
        </w:rPr>
        <w:t xml:space="preserve">, while in hydraulic </w:t>
      </w:r>
      <w:proofErr w:type="gramStart"/>
      <w:r w:rsidR="00015634" w:rsidRPr="00F83903">
        <w:rPr>
          <w:rFonts w:ascii="Times New Roman" w:hAnsi="Times New Roman" w:cs="Times New Roman"/>
        </w:rPr>
        <w:t>fracturing,</w:t>
      </w:r>
      <w:proofErr w:type="gramEnd"/>
      <w:r w:rsidR="00015634" w:rsidRPr="00F83903">
        <w:rPr>
          <w:rFonts w:ascii="Times New Roman" w:hAnsi="Times New Roman" w:cs="Times New Roman"/>
        </w:rPr>
        <w:t xml:space="preserve"> </w:t>
      </w:r>
      <w:r w:rsidR="00E071BD">
        <w:rPr>
          <w:rFonts w:ascii="Times New Roman" w:hAnsi="Times New Roman" w:cs="Times New Roman"/>
        </w:rPr>
        <w:t>radium ad</w:t>
      </w:r>
      <w:r w:rsidR="00015634" w:rsidRPr="00F83903">
        <w:rPr>
          <w:rFonts w:ascii="Times New Roman" w:hAnsi="Times New Roman" w:cs="Times New Roman"/>
        </w:rPr>
        <w:t>sorption</w:t>
      </w:r>
      <w:r w:rsidR="00E071BD">
        <w:rPr>
          <w:rFonts w:ascii="Times New Roman" w:hAnsi="Times New Roman" w:cs="Times New Roman"/>
        </w:rPr>
        <w:t xml:space="preserve"> to aquifer solids </w:t>
      </w:r>
      <w:r w:rsidR="00926486">
        <w:rPr>
          <w:rFonts w:ascii="Times New Roman" w:hAnsi="Times New Roman" w:cs="Times New Roman"/>
        </w:rPr>
        <w:t xml:space="preserve">mediates </w:t>
      </w:r>
      <w:r w:rsidR="003A4D82">
        <w:rPr>
          <w:rFonts w:ascii="Times New Roman" w:hAnsi="Times New Roman" w:cs="Times New Roman"/>
        </w:rPr>
        <w:t>wastewater radium activities</w:t>
      </w:r>
      <w:r>
        <w:rPr>
          <w:rFonts w:ascii="Times New Roman" w:hAnsi="Times New Roman" w:cs="Times New Roman"/>
        </w:rPr>
        <w:t>.</w:t>
      </w:r>
      <w:r w:rsidR="00E071BD">
        <w:rPr>
          <w:rFonts w:ascii="Times New Roman" w:hAnsi="Times New Roman" w:cs="Times New Roman"/>
        </w:rPr>
        <w:t xml:space="preserve"> </w:t>
      </w:r>
      <w:r w:rsidR="003A4D82">
        <w:rPr>
          <w:rFonts w:ascii="Times New Roman" w:hAnsi="Times New Roman" w:cs="Times New Roman"/>
        </w:rPr>
        <w:t xml:space="preserve">Analysis of past sorption studies revealed </w:t>
      </w:r>
      <w:r w:rsidR="00926486">
        <w:rPr>
          <w:rFonts w:ascii="Times New Roman" w:hAnsi="Times New Roman" w:cs="Times New Roman"/>
        </w:rPr>
        <w:t>large variability in partition coefficients [4]</w:t>
      </w:r>
      <w:r w:rsidR="003A4D82">
        <w:rPr>
          <w:rFonts w:ascii="Times New Roman" w:hAnsi="Times New Roman" w:cs="Times New Roman"/>
        </w:rPr>
        <w:t>, while</w:t>
      </w:r>
      <w:r w:rsidR="00F974AC">
        <w:rPr>
          <w:rFonts w:ascii="Times New Roman" w:hAnsi="Times New Roman" w:cs="Times New Roman"/>
        </w:rPr>
        <w:t xml:space="preserve"> examination of</w:t>
      </w:r>
      <w:r w:rsidR="003A4D82">
        <w:rPr>
          <w:rFonts w:ascii="Times New Roman" w:hAnsi="Times New Roman" w:cs="Times New Roman"/>
        </w:rPr>
        <w:t xml:space="preserve"> </w:t>
      </w:r>
      <w:r w:rsidR="009056D7">
        <w:rPr>
          <w:rFonts w:ascii="Times New Roman" w:hAnsi="Times New Roman" w:cs="Times New Roman"/>
        </w:rPr>
        <w:t xml:space="preserve">radium adsorption kinetics and surface complexation </w:t>
      </w:r>
      <w:r w:rsidR="00491CD2">
        <w:rPr>
          <w:rFonts w:ascii="Times New Roman" w:hAnsi="Times New Roman" w:cs="Times New Roman"/>
        </w:rPr>
        <w:t xml:space="preserve">have </w:t>
      </w:r>
      <w:r w:rsidR="00F974AC">
        <w:rPr>
          <w:rFonts w:ascii="Times New Roman" w:hAnsi="Times New Roman" w:cs="Times New Roman"/>
        </w:rPr>
        <w:t>only recently started</w:t>
      </w:r>
      <w:r w:rsidR="003A4D82">
        <w:rPr>
          <w:rFonts w:ascii="Times New Roman" w:hAnsi="Times New Roman" w:cs="Times New Roman"/>
        </w:rPr>
        <w:t xml:space="preserve"> </w:t>
      </w:r>
      <w:r w:rsidR="009056D7">
        <w:rPr>
          <w:rFonts w:ascii="Times New Roman" w:hAnsi="Times New Roman" w:cs="Times New Roman"/>
        </w:rPr>
        <w:t>[5]</w:t>
      </w:r>
      <w:r w:rsidR="002F64E9">
        <w:rPr>
          <w:rFonts w:ascii="Times New Roman" w:hAnsi="Times New Roman" w:cs="Times New Roman"/>
        </w:rPr>
        <w:t xml:space="preserve">. </w:t>
      </w:r>
      <w:r w:rsidR="004F294E">
        <w:rPr>
          <w:rFonts w:ascii="Times New Roman" w:hAnsi="Times New Roman" w:cs="Times New Roman"/>
        </w:rPr>
        <w:t xml:space="preserve">Accordingly, </w:t>
      </w:r>
      <w:r w:rsidR="00A4457F" w:rsidRPr="00F83903">
        <w:rPr>
          <w:rFonts w:ascii="Times New Roman" w:hAnsi="Times New Roman" w:cs="Times New Roman"/>
        </w:rPr>
        <w:t>we present the results of sorption</w:t>
      </w:r>
      <w:r w:rsidR="00352BE9">
        <w:rPr>
          <w:rFonts w:ascii="Times New Roman" w:hAnsi="Times New Roman" w:cs="Times New Roman"/>
        </w:rPr>
        <w:t xml:space="preserve"> and column </w:t>
      </w:r>
      <w:r w:rsidR="00A4457F" w:rsidRPr="00F83903">
        <w:rPr>
          <w:rFonts w:ascii="Times New Roman" w:hAnsi="Times New Roman" w:cs="Times New Roman"/>
        </w:rPr>
        <w:t xml:space="preserve">experiments of radium </w:t>
      </w:r>
      <w:r w:rsidR="00491CD2">
        <w:rPr>
          <w:rFonts w:ascii="Times New Roman" w:hAnsi="Times New Roman" w:cs="Times New Roman"/>
        </w:rPr>
        <w:t>with</w:t>
      </w:r>
      <w:r w:rsidR="00A4457F" w:rsidRPr="00F83903">
        <w:rPr>
          <w:rFonts w:ascii="Times New Roman" w:hAnsi="Times New Roman" w:cs="Times New Roman"/>
        </w:rPr>
        <w:t xml:space="preserve"> </w:t>
      </w:r>
      <w:r w:rsidR="004F294E">
        <w:rPr>
          <w:rFonts w:ascii="Times New Roman" w:hAnsi="Times New Roman" w:cs="Times New Roman"/>
        </w:rPr>
        <w:t xml:space="preserve">a suite of </w:t>
      </w:r>
      <w:r w:rsidR="00F23F9C">
        <w:rPr>
          <w:rFonts w:ascii="Times New Roman" w:hAnsi="Times New Roman" w:cs="Times New Roman"/>
        </w:rPr>
        <w:t xml:space="preserve">iron </w:t>
      </w:r>
      <w:r w:rsidR="00210887">
        <w:rPr>
          <w:rFonts w:ascii="Times New Roman" w:hAnsi="Times New Roman" w:cs="Times New Roman"/>
        </w:rPr>
        <w:t>minerals</w:t>
      </w:r>
      <w:r>
        <w:rPr>
          <w:rFonts w:ascii="Times New Roman" w:hAnsi="Times New Roman" w:cs="Times New Roman"/>
        </w:rPr>
        <w:t xml:space="preserve"> representative of those found within deep saline and near-surface </w:t>
      </w:r>
      <w:r w:rsidR="00254696">
        <w:rPr>
          <w:rFonts w:ascii="Times New Roman" w:hAnsi="Times New Roman" w:cs="Times New Roman"/>
        </w:rPr>
        <w:t xml:space="preserve">(freshwater) </w:t>
      </w:r>
      <w:r>
        <w:rPr>
          <w:rFonts w:ascii="Times New Roman" w:hAnsi="Times New Roman" w:cs="Times New Roman"/>
        </w:rPr>
        <w:t>aquifers</w:t>
      </w:r>
      <w:r w:rsidR="00210887">
        <w:rPr>
          <w:rFonts w:ascii="Times New Roman" w:hAnsi="Times New Roman" w:cs="Times New Roman"/>
        </w:rPr>
        <w:t xml:space="preserve">, and evaluate </w:t>
      </w:r>
      <w:r w:rsidR="00A4457F" w:rsidRPr="00F83903">
        <w:rPr>
          <w:rFonts w:ascii="Times New Roman" w:hAnsi="Times New Roman" w:cs="Times New Roman"/>
        </w:rPr>
        <w:t xml:space="preserve">impacts of varying </w:t>
      </w:r>
      <w:r w:rsidR="00E33012" w:rsidRPr="00F83903">
        <w:rPr>
          <w:rFonts w:ascii="Times New Roman" w:hAnsi="Times New Roman" w:cs="Times New Roman"/>
        </w:rPr>
        <w:t>salinity solutions</w:t>
      </w:r>
      <w:r w:rsidR="00352BE9">
        <w:rPr>
          <w:rFonts w:ascii="Times New Roman" w:hAnsi="Times New Roman" w:cs="Times New Roman"/>
        </w:rPr>
        <w:t xml:space="preserve"> through artificial waters</w:t>
      </w:r>
      <w:r w:rsidR="00E33012" w:rsidRPr="00F8390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Further, we explore the impacts of </w:t>
      </w:r>
      <w:r w:rsidR="00254696">
        <w:rPr>
          <w:rFonts w:ascii="Times New Roman" w:hAnsi="Times New Roman" w:cs="Times New Roman"/>
        </w:rPr>
        <w:t xml:space="preserve">pyrite oxidation and </w:t>
      </w:r>
      <w:proofErr w:type="spellStart"/>
      <w:r w:rsidR="00254696">
        <w:rPr>
          <w:rFonts w:ascii="Times New Roman" w:hAnsi="Times New Roman" w:cs="Times New Roman"/>
        </w:rPr>
        <w:t>ferrihydrite</w:t>
      </w:r>
      <w:proofErr w:type="spellEnd"/>
      <w:r w:rsidR="00254696">
        <w:rPr>
          <w:rFonts w:ascii="Times New Roman" w:hAnsi="Times New Roman" w:cs="Times New Roman"/>
        </w:rPr>
        <w:t xml:space="preserve"> transformation to other iron-bearing secondary minerals on the</w:t>
      </w:r>
      <w:r w:rsidR="00926486">
        <w:rPr>
          <w:rFonts w:ascii="Times New Roman" w:hAnsi="Times New Roman" w:cs="Times New Roman"/>
        </w:rPr>
        <w:t xml:space="preserve"> transport and</w:t>
      </w:r>
      <w:r w:rsidR="00254696">
        <w:rPr>
          <w:rFonts w:ascii="Times New Roman" w:hAnsi="Times New Roman" w:cs="Times New Roman"/>
        </w:rPr>
        <w:t xml:space="preserve"> retention of radium. </w:t>
      </w:r>
      <w:r w:rsidR="00491CD2">
        <w:rPr>
          <w:rFonts w:ascii="Times New Roman" w:hAnsi="Times New Roman" w:cs="Times New Roman"/>
        </w:rPr>
        <w:t xml:space="preserve">These results will </w:t>
      </w:r>
      <w:ins w:id="1" w:author="Benjamin Kocar" w:date="2015-08-04T14:59:00Z">
        <w:r w:rsidR="007D2191">
          <w:rPr>
            <w:rFonts w:ascii="Times New Roman" w:hAnsi="Times New Roman" w:cs="Times New Roman"/>
          </w:rPr>
          <w:t xml:space="preserve">provide critical information on the mineralogical controls on radium retention in subsurface environments, and will therefore </w:t>
        </w:r>
      </w:ins>
      <w:r w:rsidR="00491CD2">
        <w:rPr>
          <w:rFonts w:ascii="Times New Roman" w:hAnsi="Times New Roman" w:cs="Times New Roman"/>
        </w:rPr>
        <w:t xml:space="preserve">improve </w:t>
      </w:r>
      <w:r w:rsidR="00855CCB">
        <w:rPr>
          <w:rFonts w:ascii="Times New Roman" w:hAnsi="Times New Roman" w:cs="Times New Roman"/>
        </w:rPr>
        <w:t>predictions of radium groundwater transport</w:t>
      </w:r>
      <w:ins w:id="2" w:author="Benjamin Kocar" w:date="2015-08-04T14:59:00Z">
        <w:r w:rsidR="007D2191">
          <w:rPr>
            <w:rFonts w:ascii="Times New Roman" w:hAnsi="Times New Roman" w:cs="Times New Roman"/>
          </w:rPr>
          <w:t xml:space="preserve"> in natural and contaminated systems.</w:t>
        </w:r>
      </w:ins>
    </w:p>
    <w:p w:rsidR="00A4457F" w:rsidRPr="00F83903" w:rsidDel="007D2191" w:rsidRDefault="007D2191" w:rsidP="007D2191">
      <w:pPr>
        <w:ind w:firstLine="720"/>
        <w:rPr>
          <w:del w:id="3" w:author="Benjamin Kocar" w:date="2015-08-04T14:59:00Z"/>
          <w:rFonts w:ascii="Times New Roman" w:hAnsi="Times New Roman" w:cs="Times New Roman"/>
        </w:rPr>
        <w:pPrChange w:id="4" w:author="Benjamin Kocar" w:date="2015-08-04T14:59:00Z">
          <w:pPr>
            <w:ind w:firstLine="720"/>
          </w:pPr>
        </w:pPrChange>
      </w:pPr>
      <w:bookmarkStart w:id="5" w:name="_GoBack"/>
      <w:bookmarkEnd w:id="5"/>
      <w:ins w:id="6" w:author="Benjamin Kocar" w:date="2015-08-04T14:59:00Z">
        <w:r w:rsidDel="007D2191">
          <w:rPr>
            <w:rFonts w:ascii="Times New Roman" w:hAnsi="Times New Roman" w:cs="Times New Roman"/>
          </w:rPr>
          <w:t xml:space="preserve"> </w:t>
        </w:r>
      </w:ins>
      <w:del w:id="7" w:author="Benjamin Kocar" w:date="2015-08-04T14:58:00Z">
        <w:r w:rsidDel="007D2191">
          <w:rPr>
            <w:rFonts w:ascii="Times New Roman" w:hAnsi="Times New Roman" w:cs="Times New Roman"/>
          </w:rPr>
          <w:delText>.</w:delText>
        </w:r>
      </w:del>
    </w:p>
    <w:p w:rsidR="00655158" w:rsidRDefault="00655158">
      <w:pPr>
        <w:rPr>
          <w:rFonts w:ascii="Times New Roman" w:hAnsi="Times New Roman" w:cs="Times New Roman"/>
        </w:rPr>
      </w:pPr>
    </w:p>
    <w:p w:rsidR="00655158" w:rsidRDefault="0065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 w:rsidRPr="00655158">
        <w:rPr>
          <w:rFonts w:ascii="Times New Roman" w:hAnsi="Times New Roman" w:cs="Times New Roman"/>
        </w:rPr>
        <w:t xml:space="preserve"> </w:t>
      </w:r>
      <w:proofErr w:type="spellStart"/>
      <w:r w:rsidRPr="00F83903">
        <w:rPr>
          <w:rFonts w:ascii="Times New Roman" w:hAnsi="Times New Roman" w:cs="Times New Roman"/>
        </w:rPr>
        <w:t>Charette</w:t>
      </w:r>
      <w:proofErr w:type="spellEnd"/>
      <w:r w:rsidRPr="00F83903">
        <w:rPr>
          <w:rFonts w:ascii="Times New Roman" w:hAnsi="Times New Roman" w:cs="Times New Roman"/>
        </w:rPr>
        <w:t xml:space="preserve">, M.A., </w:t>
      </w:r>
      <w:proofErr w:type="spellStart"/>
      <w:r w:rsidRPr="00F83903">
        <w:rPr>
          <w:rFonts w:ascii="Times New Roman" w:hAnsi="Times New Roman" w:cs="Times New Roman"/>
        </w:rPr>
        <w:t>Buesseler</w:t>
      </w:r>
      <w:proofErr w:type="spellEnd"/>
      <w:r w:rsidRPr="00F83903">
        <w:rPr>
          <w:rFonts w:ascii="Times New Roman" w:hAnsi="Times New Roman" w:cs="Times New Roman"/>
        </w:rPr>
        <w:t xml:space="preserve">, </w:t>
      </w:r>
      <w:proofErr w:type="spellStart"/>
      <w:r w:rsidRPr="00F83903">
        <w:rPr>
          <w:rFonts w:ascii="Times New Roman" w:hAnsi="Times New Roman" w:cs="Times New Roman"/>
        </w:rPr>
        <w:t>K.O</w:t>
      </w:r>
      <w:proofErr w:type="spellEnd"/>
      <w:r w:rsidRPr="00F83903">
        <w:rPr>
          <w:rFonts w:ascii="Times New Roman" w:hAnsi="Times New Roman" w:cs="Times New Roman"/>
        </w:rPr>
        <w:t xml:space="preserve">. &amp; Andrews, </w:t>
      </w:r>
      <w:proofErr w:type="spellStart"/>
      <w:r w:rsidRPr="00F83903">
        <w:rPr>
          <w:rFonts w:ascii="Times New Roman" w:hAnsi="Times New Roman" w:cs="Times New Roman"/>
        </w:rPr>
        <w:t>J.E</w:t>
      </w:r>
      <w:proofErr w:type="spellEnd"/>
      <w:r w:rsidRPr="00F8390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Limnol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Oceanogr</w:t>
      </w:r>
      <w:proofErr w:type="spellEnd"/>
      <w:r>
        <w:rPr>
          <w:rFonts w:ascii="Times New Roman" w:hAnsi="Times New Roman" w:cs="Times New Roman"/>
        </w:rPr>
        <w:t>. (2001).</w:t>
      </w:r>
    </w:p>
    <w:p w:rsidR="006F21D8" w:rsidRDefault="006F2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Moore, </w:t>
      </w:r>
      <w:proofErr w:type="spellStart"/>
      <w:r>
        <w:rPr>
          <w:rFonts w:ascii="Times New Roman" w:hAnsi="Times New Roman" w:cs="Times New Roman"/>
        </w:rPr>
        <w:t>W.S</w:t>
      </w:r>
      <w:proofErr w:type="spellEnd"/>
      <w:r>
        <w:rPr>
          <w:rFonts w:ascii="Times New Roman" w:hAnsi="Times New Roman" w:cs="Times New Roman"/>
        </w:rPr>
        <w:t>., Ann. Rev. Mar. Sci. (2010).</w:t>
      </w:r>
    </w:p>
    <w:p w:rsidR="00655158" w:rsidRDefault="00655158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>[</w:t>
      </w:r>
      <w:r w:rsidR="006F21D8">
        <w:rPr>
          <w:rFonts w:ascii="Times New Roman" w:hAnsi="Times New Roman" w:cs="Times New Roman"/>
        </w:rPr>
        <w:t>3</w:t>
      </w:r>
      <w:r w:rsidRPr="00F83903">
        <w:rPr>
          <w:rFonts w:ascii="Times New Roman" w:hAnsi="Times New Roman" w:cs="Times New Roman"/>
        </w:rPr>
        <w:t xml:space="preserve">] </w:t>
      </w:r>
      <w:proofErr w:type="spellStart"/>
      <w:r w:rsidRPr="00F83903">
        <w:rPr>
          <w:rFonts w:ascii="Times New Roman" w:hAnsi="Times New Roman" w:cs="Times New Roman"/>
        </w:rPr>
        <w:t>Vengosh</w:t>
      </w:r>
      <w:proofErr w:type="spellEnd"/>
      <w:r w:rsidRPr="00F83903">
        <w:rPr>
          <w:rFonts w:ascii="Times New Roman" w:hAnsi="Times New Roman" w:cs="Times New Roman"/>
        </w:rPr>
        <w:t xml:space="preserve">, A. </w:t>
      </w:r>
      <w:r w:rsidR="003A4D82">
        <w:rPr>
          <w:rFonts w:ascii="Times New Roman" w:hAnsi="Times New Roman" w:cs="Times New Roman"/>
        </w:rPr>
        <w:t>et al.</w:t>
      </w:r>
      <w:r w:rsidRPr="00F83903">
        <w:rPr>
          <w:rFonts w:ascii="Times New Roman" w:hAnsi="Times New Roman" w:cs="Times New Roman"/>
        </w:rPr>
        <w:t xml:space="preserve"> </w:t>
      </w:r>
      <w:r w:rsidRPr="00655158">
        <w:rPr>
          <w:rFonts w:ascii="Times New Roman" w:hAnsi="Times New Roman" w:cs="Times New Roman"/>
        </w:rPr>
        <w:t>Environ. Sci. Technol.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</w:t>
      </w:r>
      <w:r w:rsidRPr="00F83903">
        <w:rPr>
          <w:rFonts w:ascii="Times New Roman" w:hAnsi="Times New Roman" w:cs="Times New Roman"/>
        </w:rPr>
        <w:t>(2014).</w:t>
      </w:r>
    </w:p>
    <w:p w:rsidR="00655158" w:rsidRDefault="0065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proofErr w:type="gramStart"/>
      <w:r w:rsidR="00926486">
        <w:rPr>
          <w:rFonts w:ascii="Times New Roman" w:hAnsi="Times New Roman" w:cs="Times New Roman"/>
        </w:rPr>
        <w:t>Beck, A., Cochran, M., Marine Chem., (2013).</w:t>
      </w:r>
      <w:proofErr w:type="gramEnd"/>
    </w:p>
    <w:p w:rsidR="002F64E9" w:rsidRDefault="003A4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proofErr w:type="spellStart"/>
      <w:r>
        <w:rPr>
          <w:rFonts w:ascii="Times New Roman" w:hAnsi="Times New Roman" w:cs="Times New Roman"/>
        </w:rPr>
        <w:t>Sajih</w:t>
      </w:r>
      <w:proofErr w:type="spellEnd"/>
      <w:r>
        <w:rPr>
          <w:rFonts w:ascii="Times New Roman" w:hAnsi="Times New Roman" w:cs="Times New Roman"/>
        </w:rPr>
        <w:t>, M. et al</w:t>
      </w:r>
      <w:r w:rsidR="002F64E9">
        <w:rPr>
          <w:rFonts w:ascii="Times New Roman" w:hAnsi="Times New Roman" w:cs="Times New Roman"/>
        </w:rPr>
        <w:t xml:space="preserve">. </w:t>
      </w:r>
      <w:proofErr w:type="spellStart"/>
      <w:r w:rsidR="002F64E9">
        <w:rPr>
          <w:rFonts w:ascii="Times New Roman" w:hAnsi="Times New Roman" w:cs="Times New Roman"/>
        </w:rPr>
        <w:t>Geochim</w:t>
      </w:r>
      <w:proofErr w:type="spellEnd"/>
      <w:r w:rsidR="002F64E9">
        <w:rPr>
          <w:rFonts w:ascii="Times New Roman" w:hAnsi="Times New Roman" w:cs="Times New Roman"/>
        </w:rPr>
        <w:t xml:space="preserve">. </w:t>
      </w:r>
      <w:proofErr w:type="spellStart"/>
      <w:r w:rsidR="002F64E9">
        <w:rPr>
          <w:rFonts w:ascii="Times New Roman" w:hAnsi="Times New Roman" w:cs="Times New Roman"/>
        </w:rPr>
        <w:t>Cosmochim</w:t>
      </w:r>
      <w:proofErr w:type="spellEnd"/>
      <w:r w:rsidR="002F64E9">
        <w:rPr>
          <w:rFonts w:ascii="Times New Roman" w:hAnsi="Times New Roman" w:cs="Times New Roman"/>
        </w:rPr>
        <w:t xml:space="preserve">. </w:t>
      </w:r>
      <w:proofErr w:type="gramStart"/>
      <w:r w:rsidR="002F64E9">
        <w:rPr>
          <w:rFonts w:ascii="Times New Roman" w:hAnsi="Times New Roman" w:cs="Times New Roman"/>
        </w:rPr>
        <w:t>AC. (2014).</w:t>
      </w:r>
      <w:proofErr w:type="gramEnd"/>
    </w:p>
    <w:p w:rsidR="00655158" w:rsidRPr="00655158" w:rsidRDefault="00655158">
      <w:pPr>
        <w:rPr>
          <w:rFonts w:ascii="Times New Roman" w:hAnsi="Times New Roman" w:cs="Times New Roman"/>
        </w:rPr>
      </w:pPr>
    </w:p>
    <w:sectPr w:rsidR="00655158" w:rsidRPr="0065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0DB" w:rsidRDefault="005800DB" w:rsidP="00D960CE">
      <w:r>
        <w:separator/>
      </w:r>
    </w:p>
  </w:endnote>
  <w:endnote w:type="continuationSeparator" w:id="0">
    <w:p w:rsidR="005800DB" w:rsidRDefault="005800DB" w:rsidP="00D9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0DB" w:rsidRDefault="005800DB" w:rsidP="00D960CE">
      <w:r>
        <w:separator/>
      </w:r>
    </w:p>
  </w:footnote>
  <w:footnote w:type="continuationSeparator" w:id="0">
    <w:p w:rsidR="005800DB" w:rsidRDefault="005800DB" w:rsidP="00D96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E2F"/>
    <w:rsid w:val="00015634"/>
    <w:rsid w:val="00021136"/>
    <w:rsid w:val="000943B3"/>
    <w:rsid w:val="000F3FB5"/>
    <w:rsid w:val="001065D2"/>
    <w:rsid w:val="00124049"/>
    <w:rsid w:val="00126AA0"/>
    <w:rsid w:val="00184C9D"/>
    <w:rsid w:val="00190672"/>
    <w:rsid w:val="00210887"/>
    <w:rsid w:val="00254696"/>
    <w:rsid w:val="0028180B"/>
    <w:rsid w:val="00290E0F"/>
    <w:rsid w:val="002C23D5"/>
    <w:rsid w:val="002C45A3"/>
    <w:rsid w:val="002F64E9"/>
    <w:rsid w:val="0032270B"/>
    <w:rsid w:val="003319E5"/>
    <w:rsid w:val="00346F8A"/>
    <w:rsid w:val="00352BE9"/>
    <w:rsid w:val="003679EB"/>
    <w:rsid w:val="00385173"/>
    <w:rsid w:val="003A4D82"/>
    <w:rsid w:val="004229A5"/>
    <w:rsid w:val="00491CD2"/>
    <w:rsid w:val="004F294E"/>
    <w:rsid w:val="00502109"/>
    <w:rsid w:val="005800DB"/>
    <w:rsid w:val="005810D3"/>
    <w:rsid w:val="005825B0"/>
    <w:rsid w:val="00624D8D"/>
    <w:rsid w:val="00655158"/>
    <w:rsid w:val="006F21D8"/>
    <w:rsid w:val="00764F90"/>
    <w:rsid w:val="007B5E64"/>
    <w:rsid w:val="007D2191"/>
    <w:rsid w:val="007E0371"/>
    <w:rsid w:val="00852164"/>
    <w:rsid w:val="00855CCB"/>
    <w:rsid w:val="008E601A"/>
    <w:rsid w:val="009056D7"/>
    <w:rsid w:val="00926486"/>
    <w:rsid w:val="009B0096"/>
    <w:rsid w:val="009C1D62"/>
    <w:rsid w:val="00A31FE4"/>
    <w:rsid w:val="00A4457F"/>
    <w:rsid w:val="00A96135"/>
    <w:rsid w:val="00AB579A"/>
    <w:rsid w:val="00AC63B4"/>
    <w:rsid w:val="00AC7186"/>
    <w:rsid w:val="00B43442"/>
    <w:rsid w:val="00B701BA"/>
    <w:rsid w:val="00B8200C"/>
    <w:rsid w:val="00B93A6F"/>
    <w:rsid w:val="00C13344"/>
    <w:rsid w:val="00C46390"/>
    <w:rsid w:val="00D34287"/>
    <w:rsid w:val="00D960CE"/>
    <w:rsid w:val="00DC6891"/>
    <w:rsid w:val="00E071BD"/>
    <w:rsid w:val="00E21499"/>
    <w:rsid w:val="00E33012"/>
    <w:rsid w:val="00E33499"/>
    <w:rsid w:val="00E41200"/>
    <w:rsid w:val="00ED54EA"/>
    <w:rsid w:val="00F03BFC"/>
    <w:rsid w:val="00F10BC0"/>
    <w:rsid w:val="00F23F9C"/>
    <w:rsid w:val="00F245E2"/>
    <w:rsid w:val="00F61BEE"/>
    <w:rsid w:val="00F83903"/>
    <w:rsid w:val="00F974AC"/>
    <w:rsid w:val="00FA5E2F"/>
    <w:rsid w:val="00F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960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60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0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C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960CE"/>
  </w:style>
  <w:style w:type="character" w:styleId="CommentReference">
    <w:name w:val="annotation reference"/>
    <w:basedOn w:val="DefaultParagraphFont"/>
    <w:uiPriority w:val="99"/>
    <w:semiHidden/>
    <w:unhideWhenUsed/>
    <w:rsid w:val="002546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69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6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6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69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960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60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0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C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960CE"/>
  </w:style>
  <w:style w:type="character" w:styleId="CommentReference">
    <w:name w:val="annotation reference"/>
    <w:basedOn w:val="DefaultParagraphFont"/>
    <w:uiPriority w:val="99"/>
    <w:semiHidden/>
    <w:unhideWhenUsed/>
    <w:rsid w:val="002546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69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6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6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6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Moo10</b:Tag>
    <b:SourceType>JournalArticle</b:SourceType>
    <b:Guid>{603ACBAB-04C2-4B6B-BEDF-12E2BE66AC55}</b:Guid>
    <b:Author>
      <b:Author>
        <b:NameList>
          <b:Person>
            <b:Last>Moore</b:Last>
            <b:First>Willard</b:First>
            <b:Middle>S.</b:Middle>
          </b:Person>
        </b:NameList>
      </b:Author>
    </b:Author>
    <b:Title>The Effects of Submarine Groundwater Discharge</b:Title>
    <b:JournalName>Annual Review of Marine Science</b:JournalName>
    <b:Year>2010</b:Year>
    <b:Pages>59-88</b:Pages>
    <b:Volume>2</b:Volume>
    <b:RefOrder>1</b:RefOrder>
  </b:Source>
</b:Sources>
</file>

<file path=customXml/itemProps1.xml><?xml version="1.0" encoding="utf-8"?>
<ds:datastoreItem xmlns:ds="http://schemas.openxmlformats.org/officeDocument/2006/customXml" ds:itemID="{EF07544A-B1AF-ED4C-B91F-2AC6F7AA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345</Words>
  <Characters>1970</Characters>
  <Application>Microsoft Macintosh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</dc:creator>
  <cp:lastModifiedBy>Benjamin Kocar</cp:lastModifiedBy>
  <cp:revision>2</cp:revision>
  <dcterms:created xsi:type="dcterms:W3CDTF">2015-08-04T22:00:00Z</dcterms:created>
  <dcterms:modified xsi:type="dcterms:W3CDTF">2015-08-04T22:00:00Z</dcterms:modified>
</cp:coreProperties>
</file>