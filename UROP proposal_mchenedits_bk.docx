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96193" w14:textId="77777777" w:rsidR="00C71490" w:rsidRDefault="005F7309">
      <w:pPr>
        <w:rPr>
          <w:rFonts w:ascii="Times New Roman" w:hAnsi="Times New Roman"/>
          <w:b/>
        </w:rPr>
      </w:pPr>
      <w:r>
        <w:rPr>
          <w:rFonts w:ascii="Times New Roman" w:hAnsi="Times New Roman"/>
          <w:b/>
        </w:rPr>
        <w:t>Tiffany Wang</w:t>
      </w:r>
    </w:p>
    <w:p w14:paraId="68E12A87" w14:textId="77777777" w:rsidR="00C71490" w:rsidRDefault="00C71490">
      <w:pPr>
        <w:rPr>
          <w:rFonts w:ascii="Times New Roman" w:hAnsi="Times New Roman"/>
          <w:b/>
        </w:rPr>
      </w:pPr>
      <w:r>
        <w:rPr>
          <w:rFonts w:ascii="Times New Roman" w:hAnsi="Times New Roman"/>
          <w:b/>
        </w:rPr>
        <w:t>UROP Faculty Supervisor:</w:t>
      </w:r>
      <w:r w:rsidR="005F7309">
        <w:rPr>
          <w:rFonts w:ascii="Times New Roman" w:hAnsi="Times New Roman"/>
          <w:b/>
        </w:rPr>
        <w:t xml:space="preserve"> Ben</w:t>
      </w:r>
      <w:r w:rsidR="006E3D03">
        <w:rPr>
          <w:rFonts w:ascii="Times New Roman" w:hAnsi="Times New Roman"/>
          <w:b/>
        </w:rPr>
        <w:t>jamin</w:t>
      </w:r>
      <w:r w:rsidR="005F7309">
        <w:rPr>
          <w:rFonts w:ascii="Times New Roman" w:hAnsi="Times New Roman"/>
          <w:b/>
        </w:rPr>
        <w:t xml:space="preserve"> Kocar</w:t>
      </w:r>
    </w:p>
    <w:p w14:paraId="21296CFD" w14:textId="77777777" w:rsidR="00C71490" w:rsidRDefault="00C71490">
      <w:pPr>
        <w:rPr>
          <w:rFonts w:ascii="Times New Roman" w:hAnsi="Times New Roman"/>
          <w:b/>
        </w:rPr>
      </w:pPr>
      <w:r>
        <w:rPr>
          <w:rFonts w:ascii="Times New Roman" w:hAnsi="Times New Roman"/>
          <w:b/>
        </w:rPr>
        <w:t>Term:</w:t>
      </w:r>
      <w:r w:rsidR="005F7309">
        <w:rPr>
          <w:rFonts w:ascii="Times New Roman" w:hAnsi="Times New Roman"/>
          <w:b/>
        </w:rPr>
        <w:t xml:space="preserve"> Summer 2015</w:t>
      </w:r>
    </w:p>
    <w:p w14:paraId="4D46E79F" w14:textId="77777777" w:rsidR="00C71490" w:rsidRDefault="006E3D03">
      <w:pPr>
        <w:rPr>
          <w:rFonts w:ascii="Times New Roman" w:hAnsi="Times New Roman"/>
          <w:b/>
        </w:rPr>
      </w:pPr>
      <w:r>
        <w:rPr>
          <w:rFonts w:ascii="Times New Roman" w:hAnsi="Times New Roman"/>
          <w:b/>
        </w:rPr>
        <w:t>April 17, 2015</w:t>
      </w:r>
    </w:p>
    <w:p w14:paraId="3430A411" w14:textId="77777777" w:rsidR="00C71490" w:rsidRDefault="00C71490">
      <w:pPr>
        <w:rPr>
          <w:rFonts w:ascii="Times New Roman" w:hAnsi="Times New Roman"/>
          <w:b/>
        </w:rPr>
      </w:pPr>
    </w:p>
    <w:p w14:paraId="4912E9D4" w14:textId="77777777" w:rsidR="00C71490" w:rsidRDefault="00C71490" w:rsidP="00C71490">
      <w:pPr>
        <w:jc w:val="center"/>
        <w:rPr>
          <w:rFonts w:ascii="Times New Roman" w:hAnsi="Times New Roman"/>
          <w:b/>
        </w:rPr>
      </w:pPr>
      <w:r>
        <w:rPr>
          <w:rFonts w:ascii="Times New Roman" w:hAnsi="Times New Roman"/>
          <w:b/>
        </w:rPr>
        <w:t>[Project Title]</w:t>
      </w:r>
    </w:p>
    <w:p w14:paraId="75A1590E" w14:textId="77777777" w:rsidR="00C71490" w:rsidRDefault="00C71490" w:rsidP="00C71490">
      <w:pPr>
        <w:rPr>
          <w:rFonts w:ascii="Times New Roman" w:hAnsi="Times New Roman"/>
          <w:b/>
        </w:rPr>
      </w:pPr>
    </w:p>
    <w:p w14:paraId="49E275A2" w14:textId="77777777" w:rsidR="00C71490" w:rsidRDefault="00C71490" w:rsidP="00C71490">
      <w:pPr>
        <w:rPr>
          <w:rFonts w:ascii="Times New Roman" w:hAnsi="Times New Roman"/>
          <w:b/>
        </w:rPr>
      </w:pPr>
      <w:r>
        <w:rPr>
          <w:rFonts w:ascii="Times New Roman" w:hAnsi="Times New Roman"/>
          <w:b/>
        </w:rPr>
        <w:t>Project Overview</w:t>
      </w:r>
    </w:p>
    <w:p w14:paraId="0FC791F5" w14:textId="77777777" w:rsidR="00C71490" w:rsidRDefault="00C71490" w:rsidP="00C71490">
      <w:pPr>
        <w:rPr>
          <w:rFonts w:ascii="Times New Roman" w:hAnsi="Times New Roman"/>
          <w:i/>
        </w:rPr>
      </w:pPr>
      <w:r>
        <w:rPr>
          <w:rFonts w:ascii="Times New Roman" w:hAnsi="Times New Roman"/>
          <w:i/>
        </w:rPr>
        <w:t>Provide an explanation/</w:t>
      </w:r>
      <w:r w:rsidRPr="0033559E">
        <w:rPr>
          <w:rFonts w:ascii="Times New Roman" w:hAnsi="Times New Roman"/>
          <w:i/>
        </w:rPr>
        <w:t>background of your UROP project that includes with whom and where you are conducting research.</w:t>
      </w:r>
    </w:p>
    <w:p w14:paraId="76373021" w14:textId="77777777" w:rsidR="000E613F" w:rsidRPr="0033559E" w:rsidRDefault="000E613F" w:rsidP="00C71490">
      <w:pPr>
        <w:rPr>
          <w:rFonts w:ascii="Times New Roman" w:hAnsi="Times New Roman"/>
          <w:b/>
        </w:rPr>
      </w:pPr>
    </w:p>
    <w:p w14:paraId="352C04F0" w14:textId="3837CF96" w:rsidR="006207D0" w:rsidRDefault="002B2B73" w:rsidP="006E3D03">
      <w:pPr>
        <w:ind w:firstLine="720"/>
        <w:rPr>
          <w:ins w:id="0" w:author="Benjamin Kocar" w:date="2015-04-14T16:54:00Z"/>
          <w:rFonts w:ascii="Times New Roman" w:hAnsi="Times New Roman"/>
        </w:rPr>
      </w:pPr>
      <w:del w:id="1" w:author="Benjamin Kocar" w:date="2015-04-14T16:50:00Z">
        <w:r w:rsidDel="006207D0">
          <w:rPr>
            <w:rFonts w:ascii="Times New Roman" w:hAnsi="Times New Roman"/>
          </w:rPr>
          <w:delText>Currently, natural gas from</w:delText>
        </w:r>
      </w:del>
      <w:ins w:id="2" w:author="Benjamin Kocar" w:date="2015-04-14T16:50:00Z">
        <w:r w:rsidR="006207D0">
          <w:rPr>
            <w:rFonts w:ascii="Times New Roman" w:hAnsi="Times New Roman"/>
          </w:rPr>
          <w:t xml:space="preserve">The </w:t>
        </w:r>
      </w:ins>
      <w:ins w:id="3" w:author="Benjamin Kocar" w:date="2015-04-14T17:05:00Z">
        <w:r w:rsidR="006B6ED9">
          <w:rPr>
            <w:rFonts w:ascii="Times New Roman" w:hAnsi="Times New Roman"/>
          </w:rPr>
          <w:t xml:space="preserve">recent </w:t>
        </w:r>
      </w:ins>
      <w:ins w:id="4" w:author="Benjamin Kocar" w:date="2015-04-14T16:50:00Z">
        <w:r w:rsidR="006207D0">
          <w:rPr>
            <w:rFonts w:ascii="Times New Roman" w:hAnsi="Times New Roman"/>
          </w:rPr>
          <w:t>onset of unconventional drilling techniques such as</w:t>
        </w:r>
      </w:ins>
      <w:r>
        <w:rPr>
          <w:rFonts w:ascii="Times New Roman" w:hAnsi="Times New Roman"/>
        </w:rPr>
        <w:t xml:space="preserve"> </w:t>
      </w:r>
      <w:ins w:id="5" w:author="Michael Chen" w:date="2015-04-14T10:09:00Z">
        <w:r w:rsidR="009F6F8D">
          <w:rPr>
            <w:rFonts w:ascii="Times New Roman" w:hAnsi="Times New Roman"/>
          </w:rPr>
          <w:t>hydraulic fracturing</w:t>
        </w:r>
      </w:ins>
      <w:ins w:id="6" w:author="Benjamin Kocar" w:date="2015-04-14T16:48:00Z">
        <w:r w:rsidR="006207D0">
          <w:rPr>
            <w:rFonts w:ascii="Times New Roman" w:hAnsi="Times New Roman"/>
          </w:rPr>
          <w:t xml:space="preserve"> (</w:t>
        </w:r>
        <w:proofErr w:type="spellStart"/>
        <w:r w:rsidR="006207D0">
          <w:rPr>
            <w:rFonts w:ascii="Times New Roman" w:hAnsi="Times New Roman"/>
          </w:rPr>
          <w:t>fracking</w:t>
        </w:r>
        <w:proofErr w:type="spellEnd"/>
        <w:r w:rsidR="006207D0">
          <w:rPr>
            <w:rFonts w:ascii="Times New Roman" w:hAnsi="Times New Roman"/>
          </w:rPr>
          <w:t>)</w:t>
        </w:r>
      </w:ins>
      <w:ins w:id="7" w:author="Michael Chen" w:date="2015-04-14T10:09:00Z">
        <w:r w:rsidR="009F6F8D">
          <w:rPr>
            <w:rFonts w:ascii="Times New Roman" w:hAnsi="Times New Roman"/>
          </w:rPr>
          <w:t xml:space="preserve"> </w:t>
        </w:r>
      </w:ins>
      <w:ins w:id="8" w:author="Benjamin Kocar" w:date="2015-04-14T16:51:00Z">
        <w:r w:rsidR="006207D0">
          <w:rPr>
            <w:rFonts w:ascii="Times New Roman" w:hAnsi="Times New Roman"/>
          </w:rPr>
          <w:t>has resulted</w:t>
        </w:r>
      </w:ins>
      <w:commentRangeStart w:id="9"/>
      <w:del w:id="10" w:author="Benjamin Kocar" w:date="2015-04-14T16:51:00Z">
        <w:r w:rsidDel="006207D0">
          <w:rPr>
            <w:rFonts w:ascii="Times New Roman" w:hAnsi="Times New Roman"/>
          </w:rPr>
          <w:delText xml:space="preserve">fracking </w:delText>
        </w:r>
        <w:commentRangeEnd w:id="9"/>
        <w:r w:rsidR="009F6F8D" w:rsidDel="006207D0">
          <w:rPr>
            <w:rStyle w:val="CommentReference"/>
          </w:rPr>
          <w:commentReference w:id="9"/>
        </w:r>
      </w:del>
      <w:ins w:id="11" w:author="Michael Chen" w:date="2015-04-14T10:10:00Z">
        <w:del w:id="12" w:author="Benjamin Kocar" w:date="2015-04-14T16:51:00Z">
          <w:r w:rsidR="009F6F8D" w:rsidDel="006207D0">
            <w:rPr>
              <w:rFonts w:ascii="Times New Roman" w:hAnsi="Times New Roman"/>
            </w:rPr>
            <w:delText>resulting</w:delText>
          </w:r>
        </w:del>
        <w:r w:rsidR="009F6F8D">
          <w:rPr>
            <w:rFonts w:ascii="Times New Roman" w:hAnsi="Times New Roman"/>
          </w:rPr>
          <w:t xml:space="preserve"> in </w:t>
        </w:r>
        <w:del w:id="13" w:author="Benjamin Kocar" w:date="2015-04-14T16:51:00Z">
          <w:r w:rsidR="009F6F8D" w:rsidDel="006207D0">
            <w:rPr>
              <w:rFonts w:ascii="Times New Roman" w:hAnsi="Times New Roman"/>
            </w:rPr>
            <w:delText xml:space="preserve">a </w:delText>
          </w:r>
        </w:del>
      </w:ins>
      <w:ins w:id="14" w:author="Michael Chen" w:date="2015-04-14T10:14:00Z">
        <w:r w:rsidR="009F6F8D">
          <w:rPr>
            <w:rFonts w:ascii="Times New Roman" w:hAnsi="Times New Roman"/>
          </w:rPr>
          <w:t>rapid</w:t>
        </w:r>
      </w:ins>
      <w:ins w:id="15" w:author="Benjamin Kocar" w:date="2015-04-14T16:51:00Z">
        <w:r w:rsidR="006207D0">
          <w:rPr>
            <w:rFonts w:ascii="Times New Roman" w:hAnsi="Times New Roman"/>
          </w:rPr>
          <w:t>ly</w:t>
        </w:r>
      </w:ins>
      <w:ins w:id="16" w:author="Michael Chen" w:date="2015-04-14T10:14:00Z">
        <w:r w:rsidR="009F6F8D">
          <w:rPr>
            <w:rFonts w:ascii="Times New Roman" w:hAnsi="Times New Roman"/>
          </w:rPr>
          <w:t xml:space="preserve"> increas</w:t>
        </w:r>
      </w:ins>
      <w:ins w:id="17" w:author="Benjamin Kocar" w:date="2015-04-14T16:51:00Z">
        <w:r w:rsidR="006207D0">
          <w:rPr>
            <w:rFonts w:ascii="Times New Roman" w:hAnsi="Times New Roman"/>
          </w:rPr>
          <w:t xml:space="preserve">ing natural gas production in the United States. During unconventional </w:t>
        </w:r>
      </w:ins>
      <w:ins w:id="18" w:author="Benjamin Kocar" w:date="2015-04-14T16:53:00Z">
        <w:r w:rsidR="006207D0">
          <w:rPr>
            <w:rFonts w:ascii="Times New Roman" w:hAnsi="Times New Roman"/>
          </w:rPr>
          <w:t xml:space="preserve">well development, </w:t>
        </w:r>
      </w:ins>
      <w:ins w:id="19" w:author="Benjamin Kocar" w:date="2015-04-14T16:54:00Z">
        <w:r w:rsidR="006207D0">
          <w:rPr>
            <w:rFonts w:ascii="Times New Roman" w:hAnsi="Times New Roman"/>
          </w:rPr>
          <w:t xml:space="preserve">large quantities of water, sand, and other chemicals are injected under high pressure into deep, low permeability, natural gas-bearing </w:t>
        </w:r>
        <w:proofErr w:type="spellStart"/>
        <w:r w:rsidR="006207D0">
          <w:rPr>
            <w:rFonts w:ascii="Times New Roman" w:hAnsi="Times New Roman"/>
          </w:rPr>
          <w:t>shales</w:t>
        </w:r>
        <w:proofErr w:type="spellEnd"/>
        <w:r w:rsidR="006207D0">
          <w:rPr>
            <w:rFonts w:ascii="Times New Roman" w:hAnsi="Times New Roman"/>
          </w:rPr>
          <w:t xml:space="preserve">, </w:t>
        </w:r>
      </w:ins>
      <w:ins w:id="20" w:author="Benjamin Kocar" w:date="2015-04-14T16:55:00Z">
        <w:r w:rsidR="006207D0">
          <w:rPr>
            <w:rFonts w:ascii="Times New Roman" w:hAnsi="Times New Roman"/>
          </w:rPr>
          <w:t xml:space="preserve">which then </w:t>
        </w:r>
      </w:ins>
      <w:ins w:id="21" w:author="Benjamin Kocar" w:date="2015-04-14T16:54:00Z">
        <w:r w:rsidR="006207D0">
          <w:rPr>
            <w:rFonts w:ascii="Times New Roman" w:hAnsi="Times New Roman"/>
          </w:rPr>
          <w:t>fractur</w:t>
        </w:r>
      </w:ins>
      <w:ins w:id="22" w:author="Benjamin Kocar" w:date="2015-04-14T16:55:00Z">
        <w:r w:rsidR="006207D0">
          <w:rPr>
            <w:rFonts w:ascii="Times New Roman" w:hAnsi="Times New Roman"/>
          </w:rPr>
          <w:t>e</w:t>
        </w:r>
      </w:ins>
      <w:ins w:id="23" w:author="Benjamin Kocar" w:date="2015-04-14T16:54:00Z">
        <w:r w:rsidR="006207D0">
          <w:rPr>
            <w:rFonts w:ascii="Times New Roman" w:hAnsi="Times New Roman"/>
          </w:rPr>
          <w:t xml:space="preserve"> </w:t>
        </w:r>
      </w:ins>
      <w:ins w:id="24" w:author="Benjamin Kocar" w:date="2015-04-14T16:55:00Z">
        <w:r w:rsidR="006207D0">
          <w:rPr>
            <w:rFonts w:ascii="Times New Roman" w:hAnsi="Times New Roman"/>
          </w:rPr>
          <w:t xml:space="preserve">and </w:t>
        </w:r>
      </w:ins>
      <w:ins w:id="25" w:author="Benjamin Kocar" w:date="2015-04-14T16:54:00Z">
        <w:r w:rsidR="006207D0">
          <w:rPr>
            <w:rFonts w:ascii="Times New Roman" w:hAnsi="Times New Roman"/>
          </w:rPr>
          <w:t>release natural gas</w:t>
        </w:r>
      </w:ins>
      <w:ins w:id="26" w:author="Benjamin Kocar" w:date="2015-04-14T16:55:00Z">
        <w:r w:rsidR="006207D0">
          <w:rPr>
            <w:rFonts w:ascii="Times New Roman" w:hAnsi="Times New Roman"/>
          </w:rPr>
          <w:t xml:space="preserve">. </w:t>
        </w:r>
        <w:proofErr w:type="spellStart"/>
        <w:r w:rsidR="006207D0">
          <w:rPr>
            <w:rFonts w:ascii="Times New Roman" w:hAnsi="Times New Roman"/>
          </w:rPr>
          <w:t>Fracking</w:t>
        </w:r>
        <w:proofErr w:type="spellEnd"/>
        <w:r w:rsidR="006207D0">
          <w:rPr>
            <w:rFonts w:ascii="Times New Roman" w:hAnsi="Times New Roman"/>
          </w:rPr>
          <w:t xml:space="preserve"> solutions, along with natural shale pore-water and released gas, then return to the surface</w:t>
        </w:r>
      </w:ins>
      <w:ins w:id="27" w:author="Benjamin Kocar" w:date="2015-04-14T16:56:00Z">
        <w:r w:rsidR="006207D0">
          <w:rPr>
            <w:rFonts w:ascii="Times New Roman" w:hAnsi="Times New Roman"/>
          </w:rPr>
          <w:t xml:space="preserve">—this </w:t>
        </w:r>
      </w:ins>
      <w:ins w:id="28" w:author="Benjamin Kocar" w:date="2015-04-14T16:57:00Z">
        <w:r w:rsidR="006207D0">
          <w:rPr>
            <w:rFonts w:ascii="Times New Roman" w:hAnsi="Times New Roman"/>
          </w:rPr>
          <w:t>milieu of natural and synthetic solutions</w:t>
        </w:r>
      </w:ins>
      <w:ins w:id="29" w:author="Benjamin Kocar" w:date="2015-04-14T16:56:00Z">
        <w:r w:rsidR="006207D0">
          <w:rPr>
            <w:rFonts w:ascii="Times New Roman" w:hAnsi="Times New Roman"/>
          </w:rPr>
          <w:t xml:space="preserve"> is known as produced water</w:t>
        </w:r>
      </w:ins>
      <w:ins w:id="30" w:author="Benjamin Kocar" w:date="2015-04-14T16:58:00Z">
        <w:r w:rsidR="006207D0">
          <w:rPr>
            <w:rFonts w:ascii="Times New Roman" w:hAnsi="Times New Roman"/>
          </w:rPr>
          <w:t xml:space="preserve">, and contains a variety of anthropogenic and natural chemicals that are potentially toxic, including radioactive </w:t>
        </w:r>
        <w:r w:rsidR="006207D0" w:rsidRPr="006207D0">
          <w:rPr>
            <w:rFonts w:ascii="Times New Roman" w:hAnsi="Times New Roman"/>
            <w:vertAlign w:val="superscript"/>
            <w:rPrChange w:id="31" w:author="Benjamin Kocar" w:date="2015-04-14T16:59:00Z">
              <w:rPr>
                <w:rFonts w:ascii="Times New Roman" w:hAnsi="Times New Roman"/>
              </w:rPr>
            </w:rPrChange>
          </w:rPr>
          <w:t>226</w:t>
        </w:r>
      </w:ins>
      <w:ins w:id="32" w:author="Benjamin Kocar" w:date="2015-04-14T16:59:00Z">
        <w:r w:rsidR="006207D0">
          <w:rPr>
            <w:rFonts w:ascii="Times New Roman" w:hAnsi="Times New Roman"/>
          </w:rPr>
          <w:t>R</w:t>
        </w:r>
      </w:ins>
      <w:ins w:id="33" w:author="Benjamin Kocar" w:date="2015-04-14T16:58:00Z">
        <w:r w:rsidR="006207D0">
          <w:rPr>
            <w:rFonts w:ascii="Times New Roman" w:hAnsi="Times New Roman"/>
          </w:rPr>
          <w:t>adium</w:t>
        </w:r>
      </w:ins>
      <w:ins w:id="34" w:author="Benjamin Kocar" w:date="2015-04-14T17:02:00Z">
        <w:r w:rsidR="006B6ED9">
          <w:rPr>
            <w:rFonts w:ascii="Times New Roman" w:hAnsi="Times New Roman"/>
          </w:rPr>
          <w:t xml:space="preserve"> (and other radioactive radium isotopes)</w:t>
        </w:r>
      </w:ins>
      <w:ins w:id="35" w:author="Benjamin Kocar" w:date="2015-04-14T16:56:00Z">
        <w:r w:rsidR="006207D0">
          <w:rPr>
            <w:rFonts w:ascii="Times New Roman" w:hAnsi="Times New Roman"/>
          </w:rPr>
          <w:t xml:space="preserve">. </w:t>
        </w:r>
      </w:ins>
      <w:ins w:id="36" w:author="Benjamin Kocar" w:date="2015-04-14T16:57:00Z">
        <w:r w:rsidR="006207D0">
          <w:rPr>
            <w:rFonts w:ascii="Times New Roman" w:hAnsi="Times New Roman"/>
          </w:rPr>
          <w:t xml:space="preserve">At the surface, gas is separated from the produced water, which is either treated or returned to the </w:t>
        </w:r>
      </w:ins>
      <w:ins w:id="37" w:author="Benjamin Kocar" w:date="2015-04-14T16:58:00Z">
        <w:r w:rsidR="006207D0">
          <w:rPr>
            <w:rFonts w:ascii="Times New Roman" w:hAnsi="Times New Roman"/>
          </w:rPr>
          <w:t xml:space="preserve">deep </w:t>
        </w:r>
      </w:ins>
      <w:ins w:id="38" w:author="Benjamin Kocar" w:date="2015-04-14T16:57:00Z">
        <w:r w:rsidR="006207D0">
          <w:rPr>
            <w:rFonts w:ascii="Times New Roman" w:hAnsi="Times New Roman"/>
          </w:rPr>
          <w:t xml:space="preserve">subsurface through  </w:t>
        </w:r>
      </w:ins>
      <w:ins w:id="39" w:author="Benjamin Kocar" w:date="2015-04-14T16:58:00Z">
        <w:r w:rsidR="006207D0">
          <w:rPr>
            <w:rFonts w:ascii="Times New Roman" w:hAnsi="Times New Roman"/>
          </w:rPr>
          <w:t>“disposal” injection we</w:t>
        </w:r>
      </w:ins>
      <w:ins w:id="40" w:author="Benjamin Kocar" w:date="2015-04-14T16:59:00Z">
        <w:r w:rsidR="006B6ED9">
          <w:rPr>
            <w:rFonts w:ascii="Times New Roman" w:hAnsi="Times New Roman"/>
          </w:rPr>
          <w:t xml:space="preserve">lls. However, it is documented that improper handling of produced water has resulted in discharge directly to soils, sediments, and potentially, to aquatic systems. Unfortunately, little is known regarding the fate of contaminants (including natural </w:t>
        </w:r>
        <w:r w:rsidR="006B6ED9" w:rsidRPr="006B6ED9">
          <w:rPr>
            <w:rFonts w:ascii="Times New Roman" w:hAnsi="Times New Roman"/>
            <w:vertAlign w:val="superscript"/>
            <w:rPrChange w:id="41" w:author="Benjamin Kocar" w:date="2015-04-14T17:01:00Z">
              <w:rPr>
                <w:rFonts w:ascii="Times New Roman" w:hAnsi="Times New Roman"/>
              </w:rPr>
            </w:rPrChange>
          </w:rPr>
          <w:t>226</w:t>
        </w:r>
        <w:r w:rsidR="006B6ED9">
          <w:rPr>
            <w:rFonts w:ascii="Times New Roman" w:hAnsi="Times New Roman"/>
          </w:rPr>
          <w:t>Ra)</w:t>
        </w:r>
      </w:ins>
      <w:ins w:id="42" w:author="Benjamin Kocar" w:date="2015-04-14T17:01:00Z">
        <w:r w:rsidR="006B6ED9">
          <w:rPr>
            <w:rFonts w:ascii="Times New Roman" w:hAnsi="Times New Roman"/>
          </w:rPr>
          <w:t xml:space="preserve"> in the environment. A better understanding of environmental chemical factors governing the fate and mobility </w:t>
        </w:r>
      </w:ins>
      <w:ins w:id="43" w:author="Benjamin Kocar" w:date="2015-04-14T17:02:00Z">
        <w:r w:rsidR="006B6ED9">
          <w:rPr>
            <w:rFonts w:ascii="Times New Roman" w:hAnsi="Times New Roman"/>
          </w:rPr>
          <w:t xml:space="preserve">of these potentially toxic constituents is sorely needed. </w:t>
        </w:r>
      </w:ins>
    </w:p>
    <w:p w14:paraId="3E3E50CF" w14:textId="5E5402C6" w:rsidR="006E3D03" w:rsidDel="006B6ED9" w:rsidRDefault="009F6F8D" w:rsidP="006E3D03">
      <w:pPr>
        <w:ind w:firstLine="720"/>
        <w:rPr>
          <w:del w:id="44" w:author="Benjamin Kocar" w:date="2015-04-14T17:02:00Z"/>
          <w:rFonts w:ascii="Times New Roman" w:hAnsi="Times New Roman"/>
        </w:rPr>
      </w:pPr>
      <w:ins w:id="45" w:author="Michael Chen" w:date="2015-04-14T10:14:00Z">
        <w:del w:id="46" w:author="Benjamin Kocar" w:date="2015-04-14T16:51:00Z">
          <w:r w:rsidDel="006207D0">
            <w:rPr>
              <w:rFonts w:ascii="Times New Roman" w:hAnsi="Times New Roman"/>
            </w:rPr>
            <w:delText xml:space="preserve">e </w:delText>
          </w:r>
        </w:del>
      </w:ins>
      <w:ins w:id="47" w:author="Michael Chen" w:date="2015-04-14T10:10:00Z">
        <w:del w:id="48" w:author="Benjamin Kocar" w:date="2015-04-14T16:51:00Z">
          <w:r w:rsidDel="006207D0">
            <w:rPr>
              <w:rFonts w:ascii="Times New Roman" w:hAnsi="Times New Roman"/>
            </w:rPr>
            <w:delText xml:space="preserve">of </w:delText>
          </w:r>
        </w:del>
        <w:del w:id="49" w:author="Benjamin Kocar" w:date="2015-04-14T16:50:00Z">
          <w:r w:rsidDel="006207D0">
            <w:rPr>
              <w:rFonts w:ascii="Times New Roman" w:hAnsi="Times New Roman"/>
            </w:rPr>
            <w:delText>natural gas production within the United States</w:delText>
          </w:r>
        </w:del>
      </w:ins>
      <w:commentRangeStart w:id="50"/>
      <w:del w:id="51" w:author="Benjamin Kocar" w:date="2015-04-14T16:51:00Z">
        <w:r w:rsidR="002B2B73" w:rsidDel="006207D0">
          <w:rPr>
            <w:rFonts w:ascii="Times New Roman" w:hAnsi="Times New Roman"/>
          </w:rPr>
          <w:delText>has become a huge frac</w:delText>
        </w:r>
        <w:r w:rsidR="006E3D03" w:rsidDel="006207D0">
          <w:rPr>
            <w:rFonts w:ascii="Times New Roman" w:hAnsi="Times New Roman"/>
          </w:rPr>
          <w:delText>tion of the gas we use in the United States</w:delText>
        </w:r>
        <w:r w:rsidR="002B2B73" w:rsidDel="006207D0">
          <w:rPr>
            <w:rFonts w:ascii="Times New Roman" w:hAnsi="Times New Roman"/>
          </w:rPr>
          <w:delText>.</w:delText>
        </w:r>
      </w:del>
      <w:del w:id="52" w:author="Benjamin Kocar" w:date="2015-04-14T16:52:00Z">
        <w:r w:rsidR="002B2B73" w:rsidDel="006207D0">
          <w:rPr>
            <w:rFonts w:ascii="Times New Roman" w:hAnsi="Times New Roman"/>
          </w:rPr>
          <w:delText xml:space="preserve"> </w:delText>
        </w:r>
        <w:commentRangeEnd w:id="50"/>
        <w:r w:rsidDel="006207D0">
          <w:rPr>
            <w:rStyle w:val="CommentReference"/>
          </w:rPr>
          <w:commentReference w:id="50"/>
        </w:r>
        <w:r w:rsidR="00B7073B" w:rsidDel="006207D0">
          <w:rPr>
            <w:rFonts w:ascii="Times New Roman" w:hAnsi="Times New Roman"/>
          </w:rPr>
          <w:delText>Fracking involve drilling deep underground</w:delText>
        </w:r>
      </w:del>
      <w:ins w:id="53" w:author="Michael Chen" w:date="2015-04-14T10:15:00Z">
        <w:del w:id="54" w:author="Benjamin Kocar" w:date="2015-04-14T17:02:00Z">
          <w:r w:rsidDel="006B6ED9">
            <w:rPr>
              <w:rFonts w:ascii="Times New Roman" w:hAnsi="Times New Roman"/>
            </w:rPr>
            <w:delText xml:space="preserve"> into</w:delText>
          </w:r>
        </w:del>
        <w:del w:id="55" w:author="Benjamin Kocar" w:date="2015-04-14T16:54:00Z">
          <w:r w:rsidDel="006207D0">
            <w:rPr>
              <w:rFonts w:ascii="Times New Roman" w:hAnsi="Times New Roman"/>
            </w:rPr>
            <w:delText xml:space="preserve"> low permeability, natural gas</w:delText>
          </w:r>
        </w:del>
        <w:del w:id="56" w:author="Benjamin Kocar" w:date="2015-04-14T16:53:00Z">
          <w:r w:rsidDel="006207D0">
            <w:rPr>
              <w:rFonts w:ascii="Times New Roman" w:hAnsi="Times New Roman"/>
            </w:rPr>
            <w:delText xml:space="preserve"> containing</w:delText>
          </w:r>
        </w:del>
        <w:del w:id="57" w:author="Benjamin Kocar" w:date="2015-04-14T16:54:00Z">
          <w:r w:rsidDel="006207D0">
            <w:rPr>
              <w:rFonts w:ascii="Times New Roman" w:hAnsi="Times New Roman"/>
            </w:rPr>
            <w:delText xml:space="preserve"> shales</w:delText>
          </w:r>
        </w:del>
      </w:ins>
      <w:del w:id="58" w:author="Benjamin Kocar" w:date="2015-04-14T16:54:00Z">
        <w:r w:rsidR="00B7073B" w:rsidDel="006207D0">
          <w:rPr>
            <w:rFonts w:ascii="Times New Roman" w:hAnsi="Times New Roman"/>
          </w:rPr>
          <w:delText xml:space="preserve"> </w:delText>
        </w:r>
      </w:del>
      <w:del w:id="59" w:author="Benjamin Kocar" w:date="2015-04-14T17:02:00Z">
        <w:r w:rsidR="00B7073B" w:rsidDel="006B6ED9">
          <w:rPr>
            <w:rFonts w:ascii="Times New Roman" w:hAnsi="Times New Roman"/>
          </w:rPr>
          <w:delText>and pumping</w:delText>
        </w:r>
      </w:del>
      <w:del w:id="60" w:author="Benjamin Kocar" w:date="2015-04-14T16:54:00Z">
        <w:r w:rsidR="00B7073B" w:rsidDel="006207D0">
          <w:rPr>
            <w:rFonts w:ascii="Times New Roman" w:hAnsi="Times New Roman"/>
          </w:rPr>
          <w:delText xml:space="preserve"> large quantities of fluids </w:delText>
        </w:r>
      </w:del>
      <w:ins w:id="61" w:author="Michael Chen" w:date="2015-04-14T10:15:00Z">
        <w:del w:id="62" w:author="Benjamin Kocar" w:date="2015-04-14T16:54:00Z">
          <w:r w:rsidDel="006207D0">
            <w:rPr>
              <w:rFonts w:ascii="Times New Roman" w:hAnsi="Times New Roman"/>
            </w:rPr>
            <w:delText xml:space="preserve">water, sand, and other chemicals </w:delText>
          </w:r>
        </w:del>
      </w:ins>
      <w:del w:id="63" w:author="Benjamin Kocar" w:date="2015-04-14T16:54:00Z">
        <w:r w:rsidR="00B7073B" w:rsidDel="006207D0">
          <w:rPr>
            <w:rFonts w:ascii="Times New Roman" w:hAnsi="Times New Roman"/>
          </w:rPr>
          <w:delText>at high pressure</w:delText>
        </w:r>
      </w:del>
      <w:ins w:id="64" w:author="Michael Chen" w:date="2015-04-14T10:15:00Z">
        <w:del w:id="65" w:author="Benjamin Kocar" w:date="2015-04-14T16:54:00Z">
          <w:r w:rsidDel="006207D0">
            <w:rPr>
              <w:rFonts w:ascii="Times New Roman" w:hAnsi="Times New Roman"/>
            </w:rPr>
            <w:delText xml:space="preserve"> into those shales</w:delText>
          </w:r>
        </w:del>
      </w:ins>
      <w:ins w:id="66" w:author="Michael Chen" w:date="2015-04-14T10:16:00Z">
        <w:del w:id="67" w:author="Benjamin Kocar" w:date="2015-04-14T16:54:00Z">
          <w:r w:rsidDel="006207D0">
            <w:rPr>
              <w:rFonts w:ascii="Times New Roman" w:hAnsi="Times New Roman"/>
            </w:rPr>
            <w:delText>, fracturing them and releasing natural gas</w:delText>
          </w:r>
        </w:del>
      </w:ins>
      <w:ins w:id="68" w:author="Michael Chen" w:date="2015-04-14T10:15:00Z">
        <w:del w:id="69" w:author="Benjamin Kocar" w:date="2015-04-14T17:02:00Z">
          <w:r w:rsidDel="006B6ED9">
            <w:rPr>
              <w:rFonts w:ascii="Times New Roman" w:hAnsi="Times New Roman"/>
            </w:rPr>
            <w:delText xml:space="preserve">. </w:delText>
          </w:r>
        </w:del>
      </w:ins>
      <w:del w:id="70" w:author="Benjamin Kocar" w:date="2015-04-14T17:02:00Z">
        <w:r w:rsidR="00B7073B" w:rsidDel="006B6ED9">
          <w:rPr>
            <w:rFonts w:ascii="Times New Roman" w:hAnsi="Times New Roman"/>
          </w:rPr>
          <w:delText xml:space="preserve"> that fractures the shale. These fluids, along with the natural gas released, are then brought back up to surface</w:delText>
        </w:r>
      </w:del>
      <w:ins w:id="71" w:author="Michael Chen" w:date="2015-04-14T10:16:00Z">
        <w:del w:id="72" w:author="Benjamin Kocar" w:date="2015-04-14T17:02:00Z">
          <w:r w:rsidDel="006B6ED9">
            <w:rPr>
              <w:rFonts w:ascii="Times New Roman" w:hAnsi="Times New Roman"/>
            </w:rPr>
            <w:delText>The natural gas, injected fluids, and natural shale pore water all return to the surface</w:delText>
          </w:r>
        </w:del>
      </w:ins>
      <w:ins w:id="73" w:author="Michael Chen" w:date="2015-04-14T10:18:00Z">
        <w:del w:id="74" w:author="Benjamin Kocar" w:date="2015-04-14T17:02:00Z">
          <w:r w:rsidDel="006B6ED9">
            <w:rPr>
              <w:rFonts w:ascii="Times New Roman" w:hAnsi="Times New Roman"/>
            </w:rPr>
            <w:delText xml:space="preserve"> as produced waters</w:delText>
          </w:r>
        </w:del>
      </w:ins>
      <w:ins w:id="75" w:author="Michael Chen" w:date="2015-04-14T10:16:00Z">
        <w:del w:id="76" w:author="Benjamin Kocar" w:date="2015-04-14T17:02:00Z">
          <w:r w:rsidDel="006B6ED9">
            <w:rPr>
              <w:rFonts w:ascii="Times New Roman" w:hAnsi="Times New Roman"/>
            </w:rPr>
            <w:delText>, where the natural gas is separated out</w:delText>
          </w:r>
        </w:del>
      </w:ins>
      <w:ins w:id="77" w:author="Michael Chen" w:date="2015-04-14T10:18:00Z">
        <w:del w:id="78" w:author="Benjamin Kocar" w:date="2015-04-14T17:02:00Z">
          <w:r w:rsidDel="006B6ED9">
            <w:rPr>
              <w:rFonts w:ascii="Times New Roman" w:hAnsi="Times New Roman"/>
            </w:rPr>
            <w:delText xml:space="preserve"> and the remainder is treated or disposed of</w:delText>
          </w:r>
        </w:del>
      </w:ins>
      <w:del w:id="79" w:author="Benjamin Kocar" w:date="2015-04-14T17:02:00Z">
        <w:r w:rsidR="00B7073B" w:rsidDel="006B6ED9">
          <w:rPr>
            <w:rFonts w:ascii="Times New Roman" w:hAnsi="Times New Roman"/>
          </w:rPr>
          <w:delText xml:space="preserve">. </w:delText>
        </w:r>
        <w:r w:rsidR="002B2B73" w:rsidDel="006B6ED9">
          <w:rPr>
            <w:rFonts w:ascii="Times New Roman" w:hAnsi="Times New Roman"/>
          </w:rPr>
          <w:delText xml:space="preserve">However, fracking </w:delText>
        </w:r>
      </w:del>
      <w:ins w:id="80" w:author="Michael Chen" w:date="2015-04-14T10:17:00Z">
        <w:del w:id="81" w:author="Benjamin Kocar" w:date="2015-04-14T17:02:00Z">
          <w:r w:rsidDel="006B6ED9">
            <w:rPr>
              <w:rFonts w:ascii="Times New Roman" w:hAnsi="Times New Roman"/>
            </w:rPr>
            <w:delText xml:space="preserve">shale pore waters naturally </w:delText>
          </w:r>
        </w:del>
      </w:ins>
      <w:del w:id="82" w:author="Benjamin Kocar" w:date="2015-04-14T17:02:00Z">
        <w:r w:rsidR="002B2B73" w:rsidDel="006B6ED9">
          <w:rPr>
            <w:rFonts w:ascii="Times New Roman" w:hAnsi="Times New Roman"/>
          </w:rPr>
          <w:delText xml:space="preserve">can release </w:delText>
        </w:r>
        <w:r w:rsidR="00500D54" w:rsidDel="006B6ED9">
          <w:rPr>
            <w:rFonts w:ascii="Times New Roman" w:hAnsi="Times New Roman"/>
          </w:rPr>
          <w:delText>the</w:delText>
        </w:r>
      </w:del>
      <w:ins w:id="83" w:author="Michael Chen" w:date="2015-04-14T10:17:00Z">
        <w:del w:id="84" w:author="Benjamin Kocar" w:date="2015-04-14T17:02:00Z">
          <w:r w:rsidDel="006B6ED9">
            <w:rPr>
              <w:rFonts w:ascii="Times New Roman" w:hAnsi="Times New Roman"/>
            </w:rPr>
            <w:delText>contain</w:delText>
          </w:r>
        </w:del>
      </w:ins>
      <w:del w:id="85" w:author="Benjamin Kocar" w:date="2015-04-14T17:02:00Z">
        <w:r w:rsidR="00500D54" w:rsidDel="006B6ED9">
          <w:rPr>
            <w:rFonts w:ascii="Times New Roman" w:hAnsi="Times New Roman"/>
          </w:rPr>
          <w:delText xml:space="preserve"> </w:delText>
        </w:r>
        <w:r w:rsidR="002B2B73" w:rsidDel="006B6ED9">
          <w:rPr>
            <w:rFonts w:ascii="Times New Roman" w:hAnsi="Times New Roman"/>
          </w:rPr>
          <w:delText xml:space="preserve">large </w:delText>
        </w:r>
      </w:del>
      <w:ins w:id="86" w:author="Michael Chen" w:date="2015-04-14T10:17:00Z">
        <w:del w:id="87" w:author="Benjamin Kocar" w:date="2015-04-14T17:02:00Z">
          <w:r w:rsidDel="006B6ED9">
            <w:rPr>
              <w:rFonts w:ascii="Times New Roman" w:hAnsi="Times New Roman"/>
            </w:rPr>
            <w:delText xml:space="preserve">elevated </w:delText>
          </w:r>
        </w:del>
      </w:ins>
      <w:del w:id="88" w:author="Benjamin Kocar" w:date="2015-04-14T17:02:00Z">
        <w:r w:rsidR="002B2B73" w:rsidDel="006B6ED9">
          <w:rPr>
            <w:rFonts w:ascii="Times New Roman" w:hAnsi="Times New Roman"/>
          </w:rPr>
          <w:delText>quantities of radium</w:delText>
        </w:r>
      </w:del>
      <w:ins w:id="89" w:author="Michael Chen" w:date="2015-04-14T10:17:00Z">
        <w:del w:id="90" w:author="Benjamin Kocar" w:date="2015-04-14T17:02:00Z">
          <w:r w:rsidDel="006B6ED9">
            <w:rPr>
              <w:rFonts w:ascii="Times New Roman" w:hAnsi="Times New Roman"/>
            </w:rPr>
            <w:delText>, and improper handling of the waste from this process could result in release of radium to the surrounding environment</w:delText>
          </w:r>
        </w:del>
      </w:ins>
      <w:del w:id="91" w:author="Benjamin Kocar" w:date="2015-04-14T17:02:00Z">
        <w:r w:rsidR="002B2B73" w:rsidDel="006B6ED9">
          <w:rPr>
            <w:rFonts w:ascii="Times New Roman" w:hAnsi="Times New Roman"/>
          </w:rPr>
          <w:delText xml:space="preserve"> </w:delText>
        </w:r>
        <w:r w:rsidR="00500D54" w:rsidDel="006B6ED9">
          <w:rPr>
            <w:rFonts w:ascii="Times New Roman" w:hAnsi="Times New Roman"/>
          </w:rPr>
          <w:delText xml:space="preserve">from groundwater. When the </w:delText>
        </w:r>
        <w:r w:rsidR="00B7073B" w:rsidDel="006B6ED9">
          <w:rPr>
            <w:rFonts w:ascii="Times New Roman" w:hAnsi="Times New Roman"/>
          </w:rPr>
          <w:delText>flowback water</w:delText>
        </w:r>
        <w:r w:rsidR="00500D54" w:rsidDel="006B6ED9">
          <w:rPr>
            <w:rFonts w:ascii="Times New Roman" w:hAnsi="Times New Roman"/>
          </w:rPr>
          <w:delText xml:space="preserve"> returns for natural gas extraction, there is a risk of radium be released into the environment.</w:delText>
        </w:r>
        <w:r w:rsidR="002B2B73" w:rsidDel="006B6ED9">
          <w:rPr>
            <w:rFonts w:ascii="Times New Roman" w:hAnsi="Times New Roman"/>
          </w:rPr>
          <w:delText xml:space="preserve"> </w:delText>
        </w:r>
      </w:del>
    </w:p>
    <w:p w14:paraId="77AEE18C" w14:textId="222D202B" w:rsidR="00CB7D81" w:rsidRDefault="00500D54" w:rsidP="006E3D03">
      <w:pPr>
        <w:ind w:firstLine="720"/>
        <w:rPr>
          <w:rFonts w:ascii="Times New Roman" w:hAnsi="Times New Roman"/>
        </w:rPr>
      </w:pPr>
      <w:r>
        <w:rPr>
          <w:rFonts w:ascii="Times New Roman" w:hAnsi="Times New Roman"/>
        </w:rPr>
        <w:t>Radium</w:t>
      </w:r>
      <w:ins w:id="92" w:author="Michael Chen" w:date="2015-04-14T10:19:00Z">
        <w:r w:rsidR="009F6F8D">
          <w:rPr>
            <w:rFonts w:ascii="Times New Roman" w:hAnsi="Times New Roman"/>
          </w:rPr>
          <w:t xml:space="preserve"> isotopes</w:t>
        </w:r>
      </w:ins>
      <w:r>
        <w:rPr>
          <w:rFonts w:ascii="Times New Roman" w:hAnsi="Times New Roman"/>
        </w:rPr>
        <w:t xml:space="preserve"> </w:t>
      </w:r>
      <w:del w:id="93" w:author="Michael Chen" w:date="2015-04-14T10:22:00Z">
        <w:r w:rsidR="00B7073B" w:rsidDel="00CF7C7E">
          <w:rPr>
            <w:rFonts w:ascii="Times New Roman" w:hAnsi="Times New Roman"/>
          </w:rPr>
          <w:delText>c</w:delText>
        </w:r>
      </w:del>
      <w:del w:id="94" w:author="Michael Chen" w:date="2015-04-14T10:19:00Z">
        <w:r w:rsidR="00B7073B" w:rsidDel="009F6F8D">
          <w:rPr>
            <w:rFonts w:ascii="Times New Roman" w:hAnsi="Times New Roman"/>
          </w:rPr>
          <w:delText>an</w:delText>
        </w:r>
      </w:del>
      <w:del w:id="95" w:author="Michael Chen" w:date="2015-04-14T10:22:00Z">
        <w:r w:rsidR="00B7073B" w:rsidDel="00CF7C7E">
          <w:rPr>
            <w:rFonts w:ascii="Times New Roman" w:hAnsi="Times New Roman"/>
          </w:rPr>
          <w:delText xml:space="preserve"> be used as a </w:delText>
        </w:r>
      </w:del>
      <w:del w:id="96" w:author="Michael Chen" w:date="2015-04-14T10:19:00Z">
        <w:r w:rsidR="00B7073B" w:rsidDel="009F6F8D">
          <w:rPr>
            <w:rFonts w:ascii="Times New Roman" w:hAnsi="Times New Roman"/>
          </w:rPr>
          <w:delText xml:space="preserve">tracer </w:delText>
        </w:r>
      </w:del>
      <w:del w:id="97" w:author="Michael Chen" w:date="2015-04-14T10:22:00Z">
        <w:r w:rsidR="00B7073B" w:rsidDel="00CF7C7E">
          <w:rPr>
            <w:rFonts w:ascii="Times New Roman" w:hAnsi="Times New Roman"/>
          </w:rPr>
          <w:delText xml:space="preserve">because it </w:delText>
        </w:r>
        <w:r w:rsidDel="00CF7C7E">
          <w:rPr>
            <w:rFonts w:ascii="Times New Roman" w:hAnsi="Times New Roman"/>
          </w:rPr>
          <w:delText>is</w:delText>
        </w:r>
      </w:del>
      <w:ins w:id="98" w:author="Michael Chen" w:date="2015-04-14T10:22:00Z">
        <w:r w:rsidR="00CF7C7E">
          <w:rPr>
            <w:rFonts w:ascii="Times New Roman" w:hAnsi="Times New Roman"/>
          </w:rPr>
          <w:t>are</w:t>
        </w:r>
      </w:ins>
      <w:r>
        <w:rPr>
          <w:rFonts w:ascii="Times New Roman" w:hAnsi="Times New Roman"/>
        </w:rPr>
        <w:t xml:space="preserve"> known to adsorb to </w:t>
      </w:r>
      <w:del w:id="99" w:author="Benjamin Kocar" w:date="2015-04-14T17:04:00Z">
        <w:r w:rsidDel="006B6ED9">
          <w:rPr>
            <w:rFonts w:ascii="Times New Roman" w:hAnsi="Times New Roman"/>
          </w:rPr>
          <w:delText>many mineral surfaces</w:delText>
        </w:r>
      </w:del>
      <w:ins w:id="100" w:author="Benjamin Kocar" w:date="2015-04-14T17:04:00Z">
        <w:r w:rsidR="006B6ED9">
          <w:rPr>
            <w:rFonts w:ascii="Times New Roman" w:hAnsi="Times New Roman"/>
          </w:rPr>
          <w:t>solids present within soils and aquifers</w:t>
        </w:r>
      </w:ins>
      <w:ins w:id="101" w:author="Michael Chen" w:date="2015-04-14T10:20:00Z">
        <w:r w:rsidR="00CF7C7E">
          <w:rPr>
            <w:rFonts w:ascii="Times New Roman" w:hAnsi="Times New Roman"/>
          </w:rPr>
          <w:t>, resulting in retention in the subsurface after accidental release</w:t>
        </w:r>
      </w:ins>
      <w:r w:rsidR="00B7073B">
        <w:rPr>
          <w:rFonts w:ascii="Times New Roman" w:hAnsi="Times New Roman"/>
        </w:rPr>
        <w:t>.</w:t>
      </w:r>
      <w:r w:rsidR="006F06A2">
        <w:rPr>
          <w:rFonts w:ascii="Times New Roman" w:hAnsi="Times New Roman"/>
        </w:rPr>
        <w:t xml:space="preserve"> </w:t>
      </w:r>
      <w:ins w:id="102" w:author="Michael Chen" w:date="2015-04-14T10:21:00Z">
        <w:r w:rsidR="00CF7C7E">
          <w:rPr>
            <w:rFonts w:ascii="Times New Roman" w:hAnsi="Times New Roman"/>
          </w:rPr>
          <w:t xml:space="preserve">This </w:t>
        </w:r>
      </w:ins>
      <w:ins w:id="103" w:author="Michael Chen" w:date="2015-04-14T10:22:00Z">
        <w:r w:rsidR="00CF7C7E">
          <w:rPr>
            <w:rFonts w:ascii="Times New Roman" w:hAnsi="Times New Roman"/>
          </w:rPr>
          <w:t xml:space="preserve">retention, combined with the variation radium isotope half-lives suggests that they could be used as indicators for historic contamination due to </w:t>
        </w:r>
        <w:proofErr w:type="spellStart"/>
        <w:r w:rsidR="00CF7C7E">
          <w:rPr>
            <w:rFonts w:ascii="Times New Roman" w:hAnsi="Times New Roman"/>
          </w:rPr>
          <w:t>fracking</w:t>
        </w:r>
        <w:proofErr w:type="spellEnd"/>
        <w:r w:rsidR="00CF7C7E">
          <w:rPr>
            <w:rFonts w:ascii="Times New Roman" w:hAnsi="Times New Roman"/>
          </w:rPr>
          <w:t xml:space="preserve"> activities. </w:t>
        </w:r>
      </w:ins>
      <w:r w:rsidR="006F06A2">
        <w:rPr>
          <w:rFonts w:ascii="Times New Roman" w:hAnsi="Times New Roman"/>
        </w:rPr>
        <w:t>However, there is limited understanding of the surface chemistry of radium adsorption</w:t>
      </w:r>
      <w:ins w:id="104" w:author="Benjamin Kocar" w:date="2015-04-14T17:03:00Z">
        <w:r w:rsidR="006B6ED9">
          <w:rPr>
            <w:rFonts w:ascii="Times New Roman" w:hAnsi="Times New Roman"/>
          </w:rPr>
          <w:t xml:space="preserve"> to </w:t>
        </w:r>
      </w:ins>
      <w:ins w:id="105" w:author="Benjamin Kocar" w:date="2015-04-14T17:04:00Z">
        <w:r w:rsidR="006B6ED9">
          <w:rPr>
            <w:rFonts w:ascii="Times New Roman" w:hAnsi="Times New Roman"/>
          </w:rPr>
          <w:t>specific minerals within the environment.</w:t>
        </w:r>
      </w:ins>
      <w:ins w:id="106" w:author="Michael Chen" w:date="2015-04-14T10:23:00Z">
        <w:del w:id="107" w:author="Benjamin Kocar" w:date="2015-04-14T17:03:00Z">
          <w:r w:rsidR="00CF7C7E" w:rsidDel="006B6ED9">
            <w:rPr>
              <w:rFonts w:ascii="Times New Roman" w:hAnsi="Times New Roman"/>
            </w:rPr>
            <w:delText>, even in static conditions</w:delText>
          </w:r>
        </w:del>
      </w:ins>
      <w:del w:id="108" w:author="Benjamin Kocar" w:date="2015-04-14T17:04:00Z">
        <w:r w:rsidR="006F06A2" w:rsidDel="006B6ED9">
          <w:rPr>
            <w:rFonts w:ascii="Times New Roman" w:hAnsi="Times New Roman"/>
          </w:rPr>
          <w:delText>.</w:delText>
        </w:r>
      </w:del>
      <w:r w:rsidR="006F06A2">
        <w:rPr>
          <w:rFonts w:ascii="Times New Roman" w:hAnsi="Times New Roman"/>
        </w:rPr>
        <w:t xml:space="preserve"> </w:t>
      </w:r>
      <w:ins w:id="109" w:author="Benjamin Kocar" w:date="2015-04-14T17:05:00Z">
        <w:r w:rsidR="006B6ED9">
          <w:rPr>
            <w:rFonts w:ascii="Times New Roman" w:hAnsi="Times New Roman"/>
          </w:rPr>
          <w:t xml:space="preserve">Hence, </w:t>
        </w:r>
      </w:ins>
      <w:del w:id="110" w:author="Benjamin Kocar" w:date="2015-04-14T17:05:00Z">
        <w:r w:rsidR="000823C4" w:rsidDel="006B6ED9">
          <w:rPr>
            <w:rFonts w:ascii="Times New Roman" w:hAnsi="Times New Roman"/>
          </w:rPr>
          <w:delText xml:space="preserve">This </w:delText>
        </w:r>
      </w:del>
      <w:ins w:id="111" w:author="Benjamin Kocar" w:date="2015-04-14T17:05:00Z">
        <w:r w:rsidR="006B6ED9">
          <w:rPr>
            <w:rFonts w:ascii="Times New Roman" w:hAnsi="Times New Roman"/>
          </w:rPr>
          <w:t xml:space="preserve">this </w:t>
        </w:r>
      </w:ins>
      <w:r w:rsidR="000823C4">
        <w:rPr>
          <w:rFonts w:ascii="Times New Roman" w:hAnsi="Times New Roman"/>
        </w:rPr>
        <w:t>project</w:t>
      </w:r>
      <w:ins w:id="112" w:author="Michael Chen" w:date="2015-04-14T10:23:00Z">
        <w:r w:rsidR="00CF7C7E">
          <w:rPr>
            <w:rFonts w:ascii="Times New Roman" w:hAnsi="Times New Roman"/>
          </w:rPr>
          <w:t>’s goal is to</w:t>
        </w:r>
      </w:ins>
      <w:del w:id="113" w:author="Michael Chen" w:date="2015-04-14T10:23:00Z">
        <w:r w:rsidR="000823C4" w:rsidDel="00CF7C7E">
          <w:rPr>
            <w:rFonts w:ascii="Times New Roman" w:hAnsi="Times New Roman"/>
          </w:rPr>
          <w:delText>s</w:delText>
        </w:r>
      </w:del>
      <w:r w:rsidR="000823C4">
        <w:rPr>
          <w:rFonts w:ascii="Times New Roman" w:hAnsi="Times New Roman"/>
        </w:rPr>
        <w:t xml:space="preserve"> stud</w:t>
      </w:r>
      <w:ins w:id="114" w:author="Michael Chen" w:date="2015-04-14T10:23:00Z">
        <w:r w:rsidR="00CF7C7E">
          <w:rPr>
            <w:rFonts w:ascii="Times New Roman" w:hAnsi="Times New Roman"/>
          </w:rPr>
          <w:t>y</w:t>
        </w:r>
      </w:ins>
      <w:del w:id="115" w:author="Michael Chen" w:date="2015-04-14T10:23:00Z">
        <w:r w:rsidR="000823C4" w:rsidDel="00CF7C7E">
          <w:rPr>
            <w:rFonts w:ascii="Times New Roman" w:hAnsi="Times New Roman"/>
          </w:rPr>
          <w:delText>ies</w:delText>
        </w:r>
      </w:del>
      <w:r w:rsidR="000823C4">
        <w:rPr>
          <w:rFonts w:ascii="Times New Roman" w:hAnsi="Times New Roman"/>
        </w:rPr>
        <w:t xml:space="preserve"> how radium adsorbs to different</w:t>
      </w:r>
      <w:ins w:id="116" w:author="Michael Chen" w:date="2015-04-14T10:23:00Z">
        <w:r w:rsidR="00CF7C7E">
          <w:rPr>
            <w:rFonts w:ascii="Times New Roman" w:hAnsi="Times New Roman"/>
          </w:rPr>
          <w:t xml:space="preserve"> mineral</w:t>
        </w:r>
      </w:ins>
      <w:r w:rsidR="000823C4">
        <w:rPr>
          <w:rFonts w:ascii="Times New Roman" w:hAnsi="Times New Roman"/>
        </w:rPr>
        <w:t xml:space="preserve"> surfaces and </w:t>
      </w:r>
      <w:del w:id="117" w:author="Michael Chen" w:date="2015-04-14T10:23:00Z">
        <w:r w:rsidR="00C77F48" w:rsidDel="00CF7C7E">
          <w:rPr>
            <w:rFonts w:ascii="Times New Roman" w:hAnsi="Times New Roman"/>
          </w:rPr>
          <w:delText>how radium is released into the environment from the fracking flowback waters</w:delText>
        </w:r>
      </w:del>
      <w:ins w:id="118" w:author="Michael Chen" w:date="2015-04-14T10:23:00Z">
        <w:r w:rsidR="00CF7C7E">
          <w:rPr>
            <w:rFonts w:ascii="Times New Roman" w:hAnsi="Times New Roman"/>
          </w:rPr>
          <w:t>how radium may be transported in groundwater after an accidental release of produced water</w:t>
        </w:r>
      </w:ins>
      <w:r w:rsidR="00C77F48">
        <w:rPr>
          <w:rFonts w:ascii="Times New Roman" w:hAnsi="Times New Roman"/>
        </w:rPr>
        <w:t xml:space="preserve">. </w:t>
      </w:r>
    </w:p>
    <w:p w14:paraId="0B0FBB96" w14:textId="77777777" w:rsidR="00C71490" w:rsidRDefault="006F06A2" w:rsidP="006E3D03">
      <w:pPr>
        <w:ind w:firstLine="720"/>
        <w:rPr>
          <w:rFonts w:ascii="Times New Roman" w:hAnsi="Times New Roman"/>
        </w:rPr>
      </w:pPr>
      <w:r>
        <w:rPr>
          <w:rFonts w:ascii="Times New Roman" w:hAnsi="Times New Roman"/>
        </w:rPr>
        <w:t xml:space="preserve">I will be working in Professor </w:t>
      </w:r>
      <w:proofErr w:type="spellStart"/>
      <w:r>
        <w:rPr>
          <w:rFonts w:ascii="Times New Roman" w:hAnsi="Times New Roman"/>
        </w:rPr>
        <w:t>Kocar’s</w:t>
      </w:r>
      <w:proofErr w:type="spellEnd"/>
      <w:r>
        <w:rPr>
          <w:rFonts w:ascii="Times New Roman" w:hAnsi="Times New Roman"/>
        </w:rPr>
        <w:t xml:space="preserve"> lab </w:t>
      </w:r>
      <w:r w:rsidR="00CB7D81">
        <w:rPr>
          <w:rFonts w:ascii="Times New Roman" w:hAnsi="Times New Roman"/>
        </w:rPr>
        <w:t xml:space="preserve">with graduate student Michael Chen </w:t>
      </w:r>
      <w:r>
        <w:rPr>
          <w:rFonts w:ascii="Times New Roman" w:hAnsi="Times New Roman"/>
        </w:rPr>
        <w:t>in Building 48</w:t>
      </w:r>
      <w:r w:rsidR="00CB7D81">
        <w:rPr>
          <w:rFonts w:ascii="Times New Roman" w:hAnsi="Times New Roman"/>
        </w:rPr>
        <w:t xml:space="preserve">. </w:t>
      </w:r>
    </w:p>
    <w:p w14:paraId="759C298E" w14:textId="77777777" w:rsidR="00C71490" w:rsidRDefault="00C71490" w:rsidP="00C71490">
      <w:pPr>
        <w:rPr>
          <w:rFonts w:ascii="Times New Roman" w:hAnsi="Times New Roman"/>
        </w:rPr>
      </w:pPr>
    </w:p>
    <w:p w14:paraId="02F3120B" w14:textId="77777777" w:rsidR="00C71490" w:rsidRDefault="00C71490" w:rsidP="00C71490">
      <w:pPr>
        <w:rPr>
          <w:rFonts w:ascii="Times New Roman" w:hAnsi="Times New Roman"/>
          <w:b/>
        </w:rPr>
      </w:pPr>
      <w:r>
        <w:rPr>
          <w:rFonts w:ascii="Times New Roman" w:hAnsi="Times New Roman"/>
          <w:b/>
        </w:rPr>
        <w:t>Personal Role &amp; Responsibilities</w:t>
      </w:r>
    </w:p>
    <w:p w14:paraId="4207E160" w14:textId="77777777" w:rsidR="00C71490" w:rsidRPr="0033559E" w:rsidRDefault="00C71490" w:rsidP="00C71490">
      <w:pPr>
        <w:rPr>
          <w:rFonts w:ascii="Times New Roman" w:hAnsi="Times New Roman"/>
          <w:i/>
        </w:rPr>
      </w:pPr>
      <w:r w:rsidRPr="0033559E">
        <w:rPr>
          <w:rFonts w:ascii="Times New Roman" w:hAnsi="Times New Roman"/>
          <w:i/>
        </w:rPr>
        <w:t>Describe what you are contributing to the project. Be specific about what your personal duties are and what you will be responsible for accomplishing throughout the term.</w:t>
      </w:r>
    </w:p>
    <w:p w14:paraId="0589FDF2" w14:textId="5E643EDE" w:rsidR="00CF7C7E" w:rsidDel="00E44EFF" w:rsidRDefault="00CF7C7E" w:rsidP="00C71490">
      <w:pPr>
        <w:rPr>
          <w:del w:id="119" w:author="Michael Chen" w:date="2015-04-14T16:43:00Z"/>
          <w:rFonts w:ascii="Times New Roman" w:hAnsi="Times New Roman"/>
        </w:rPr>
      </w:pPr>
    </w:p>
    <w:p w14:paraId="735B2F0C" w14:textId="0510DA88" w:rsidR="006E3D03" w:rsidRDefault="006E3D03" w:rsidP="00C71490">
      <w:pPr>
        <w:rPr>
          <w:rFonts w:ascii="Times New Roman" w:hAnsi="Times New Roman"/>
        </w:rPr>
      </w:pPr>
      <w:r>
        <w:rPr>
          <w:rFonts w:ascii="Times New Roman" w:hAnsi="Times New Roman"/>
        </w:rPr>
        <w:t xml:space="preserve">I will be testing for the amount of radium adsorption to different compounds commonly found in the environment and creating isotherms based on the </w:t>
      </w:r>
      <w:commentRangeStart w:id="120"/>
      <w:r>
        <w:rPr>
          <w:rFonts w:ascii="Times New Roman" w:hAnsi="Times New Roman"/>
        </w:rPr>
        <w:t>results</w:t>
      </w:r>
      <w:commentRangeEnd w:id="120"/>
      <w:r w:rsidR="006B6ED9">
        <w:rPr>
          <w:rStyle w:val="CommentReference"/>
        </w:rPr>
        <w:commentReference w:id="120"/>
      </w:r>
      <w:r>
        <w:rPr>
          <w:rFonts w:ascii="Times New Roman" w:hAnsi="Times New Roman"/>
        </w:rPr>
        <w:t xml:space="preserve">. </w:t>
      </w:r>
    </w:p>
    <w:p w14:paraId="3DC42196" w14:textId="6A9F8727" w:rsidR="00B7073B" w:rsidRDefault="00B7073B" w:rsidP="00C71490">
      <w:pPr>
        <w:rPr>
          <w:rFonts w:ascii="Times New Roman" w:hAnsi="Times New Roman"/>
        </w:rPr>
      </w:pPr>
    </w:p>
    <w:p w14:paraId="284944E5" w14:textId="77777777" w:rsidR="00C71490" w:rsidRDefault="00C71490" w:rsidP="00C71490">
      <w:pPr>
        <w:rPr>
          <w:rFonts w:ascii="Times New Roman" w:hAnsi="Times New Roman"/>
          <w:b/>
        </w:rPr>
      </w:pPr>
      <w:r>
        <w:rPr>
          <w:rFonts w:ascii="Times New Roman" w:hAnsi="Times New Roman"/>
          <w:b/>
        </w:rPr>
        <w:t>Goals</w:t>
      </w:r>
    </w:p>
    <w:p w14:paraId="1DE4D105" w14:textId="77777777" w:rsidR="006E3D03" w:rsidRPr="00C77F48" w:rsidRDefault="00C71490" w:rsidP="00C71490">
      <w:pPr>
        <w:rPr>
          <w:rFonts w:ascii="Times New Roman" w:hAnsi="Times New Roman"/>
          <w:i/>
        </w:rPr>
      </w:pPr>
      <w:r w:rsidRPr="0033559E">
        <w:rPr>
          <w:rFonts w:ascii="Times New Roman" w:hAnsi="Times New Roman"/>
          <w:i/>
        </w:rPr>
        <w:t>Explain what your personal goals for the UROP are, as well as what the overall aim is of the project.</w:t>
      </w:r>
      <w:bookmarkStart w:id="121" w:name="_GoBack"/>
      <w:bookmarkEnd w:id="121"/>
    </w:p>
    <w:p w14:paraId="6E337FC2" w14:textId="77777777" w:rsidR="00C71490" w:rsidRDefault="00C71490" w:rsidP="00C71490">
      <w:pPr>
        <w:rPr>
          <w:rFonts w:ascii="Times New Roman" w:hAnsi="Times New Roman"/>
        </w:rPr>
      </w:pPr>
    </w:p>
    <w:p w14:paraId="48B9389A" w14:textId="77777777" w:rsidR="00C71490" w:rsidRDefault="00C71490" w:rsidP="00C71490">
      <w:pPr>
        <w:rPr>
          <w:rFonts w:ascii="Times New Roman" w:hAnsi="Times New Roman"/>
          <w:b/>
        </w:rPr>
      </w:pPr>
      <w:r>
        <w:rPr>
          <w:rFonts w:ascii="Times New Roman" w:hAnsi="Times New Roman"/>
          <w:b/>
        </w:rPr>
        <w:t>Personal Statement</w:t>
      </w:r>
    </w:p>
    <w:p w14:paraId="04BD40FE" w14:textId="77777777" w:rsidR="00C71490" w:rsidRPr="0033559E" w:rsidRDefault="00C71490" w:rsidP="00C71490">
      <w:pPr>
        <w:rPr>
          <w:rFonts w:ascii="Times New Roman" w:hAnsi="Times New Roman"/>
          <w:i/>
        </w:rPr>
      </w:pPr>
      <w:r w:rsidRPr="0033559E">
        <w:rPr>
          <w:rFonts w:ascii="Times New Roman" w:hAnsi="Times New Roman"/>
          <w:i/>
        </w:rPr>
        <w:lastRenderedPageBreak/>
        <w:t>Briefly state why you are interested in this UROP and explain what you hope to learn from it.</w:t>
      </w:r>
    </w:p>
    <w:p w14:paraId="6B7309F7" w14:textId="77777777" w:rsidR="00C71490" w:rsidRDefault="00C71490" w:rsidP="00C71490">
      <w:pPr>
        <w:rPr>
          <w:rFonts w:ascii="Times New Roman" w:hAnsi="Times New Roman"/>
        </w:rPr>
      </w:pPr>
    </w:p>
    <w:p w14:paraId="375243B0" w14:textId="7690B6AF" w:rsidR="006E3D03" w:rsidRPr="009C6A24" w:rsidRDefault="006E3D03" w:rsidP="00C71490">
      <w:pPr>
        <w:rPr>
          <w:rFonts w:ascii="Times New Roman" w:hAnsi="Times New Roman"/>
        </w:rPr>
      </w:pPr>
      <w:commentRangeStart w:id="122"/>
      <w:proofErr w:type="spellStart"/>
      <w:r>
        <w:rPr>
          <w:rFonts w:ascii="Times New Roman" w:hAnsi="Times New Roman"/>
        </w:rPr>
        <w:t>Fracking</w:t>
      </w:r>
      <w:proofErr w:type="spellEnd"/>
      <w:r>
        <w:rPr>
          <w:rFonts w:ascii="Times New Roman" w:hAnsi="Times New Roman"/>
        </w:rPr>
        <w:t xml:space="preserve"> has allowed the United States to produce most of gas it needs. However, there are always environmental impacts that we need by wary of. Since </w:t>
      </w:r>
      <w:proofErr w:type="spellStart"/>
      <w:r>
        <w:rPr>
          <w:rFonts w:ascii="Times New Roman" w:hAnsi="Times New Roman"/>
        </w:rPr>
        <w:t>fracking</w:t>
      </w:r>
      <w:proofErr w:type="spellEnd"/>
      <w:r>
        <w:rPr>
          <w:rFonts w:ascii="Times New Roman" w:hAnsi="Times New Roman"/>
        </w:rPr>
        <w:t xml:space="preserve"> may be the United States</w:t>
      </w:r>
      <w:ins w:id="123" w:author="Michael Chen" w:date="2015-04-14T16:44:00Z">
        <w:r w:rsidR="00CA718D">
          <w:rPr>
            <w:rFonts w:ascii="Times New Roman" w:hAnsi="Times New Roman"/>
          </w:rPr>
          <w:t>’</w:t>
        </w:r>
      </w:ins>
      <w:r>
        <w:rPr>
          <w:rFonts w:ascii="Times New Roman" w:hAnsi="Times New Roman"/>
        </w:rPr>
        <w:t xml:space="preserve"> primary source of gas for the time being, it is necessary to prevent harmful environmental impacts early on. This project would teach me more about the environmental impacts of </w:t>
      </w:r>
      <w:proofErr w:type="spellStart"/>
      <w:r>
        <w:rPr>
          <w:rFonts w:ascii="Times New Roman" w:hAnsi="Times New Roman"/>
        </w:rPr>
        <w:t>fracking</w:t>
      </w:r>
      <w:proofErr w:type="spellEnd"/>
      <w:r>
        <w:rPr>
          <w:rFonts w:ascii="Times New Roman" w:hAnsi="Times New Roman"/>
        </w:rPr>
        <w:t xml:space="preserve"> and how we can prevent the release of harmful chemicals in the future. </w:t>
      </w:r>
      <w:r w:rsidR="00C727D1">
        <w:rPr>
          <w:rFonts w:ascii="Times New Roman" w:hAnsi="Times New Roman"/>
        </w:rPr>
        <w:t xml:space="preserve">In addition, I have had experience working in a lab before, but not for environmental chemistry related topics. Since I plan to have a career related to environmental chemistry, this is a good opportunity for me to see what exactly it may entail. </w:t>
      </w:r>
      <w:commentRangeEnd w:id="122"/>
      <w:r w:rsidR="00CA718D">
        <w:rPr>
          <w:rStyle w:val="CommentReference"/>
        </w:rPr>
        <w:commentReference w:id="122"/>
      </w:r>
    </w:p>
    <w:sectPr w:rsidR="006E3D03" w:rsidRPr="009C6A24" w:rsidSect="00C71490">
      <w:footerReference w:type="even" r:id="rId8"/>
      <w:footerReference w:type="default" r:id="rId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ichael Chen" w:date="2015-04-14T10:10:00Z" w:initials="MC">
    <w:p w14:paraId="168B6F45" w14:textId="77777777" w:rsidR="006B6ED9" w:rsidRDefault="006B6ED9">
      <w:pPr>
        <w:pStyle w:val="CommentText"/>
      </w:pPr>
      <w:r>
        <w:rPr>
          <w:rStyle w:val="CommentReference"/>
        </w:rPr>
        <w:annotationRef/>
      </w:r>
      <w:proofErr w:type="spellStart"/>
      <w:r>
        <w:t>Fracking</w:t>
      </w:r>
      <w:proofErr w:type="spellEnd"/>
      <w:r>
        <w:t xml:space="preserve"> is jargon for hydraulic fracturing, so you should at least define it first</w:t>
      </w:r>
    </w:p>
  </w:comment>
  <w:comment w:id="50" w:author="Michael Chen" w:date="2015-04-14T10:10:00Z" w:initials="MC">
    <w:p w14:paraId="7E386A0D" w14:textId="77777777" w:rsidR="006B6ED9" w:rsidRDefault="006B6ED9">
      <w:pPr>
        <w:pStyle w:val="CommentText"/>
      </w:pPr>
      <w:r>
        <w:rPr>
          <w:rStyle w:val="CommentReference"/>
        </w:rPr>
        <w:annotationRef/>
      </w:r>
      <w:r>
        <w:t xml:space="preserve">Curiously enough, there are some issues with import/export that result in the US not switching entirely over to domestic natural gas. However, </w:t>
      </w:r>
      <w:proofErr w:type="spellStart"/>
      <w:r>
        <w:t>fracking</w:t>
      </w:r>
      <w:proofErr w:type="spellEnd"/>
      <w:r>
        <w:t xml:space="preserve"> has resulted in an unprecedented supply of natural gas for the US to the point where we are poised to export it, rather than import it.</w:t>
      </w:r>
    </w:p>
  </w:comment>
  <w:comment w:id="120" w:author="Benjamin Kocar" w:date="2015-04-14T17:10:00Z" w:initials="BK">
    <w:p w14:paraId="50238FA6" w14:textId="2E2D0FE7" w:rsidR="006B6ED9" w:rsidRDefault="006B6ED9">
      <w:pPr>
        <w:pStyle w:val="CommentText"/>
      </w:pPr>
      <w:r>
        <w:rPr>
          <w:rStyle w:val="CommentReference"/>
        </w:rPr>
        <w:annotationRef/>
      </w:r>
      <w:r>
        <w:t>Hey Tiffany. I’d expand on this just a bit—it woul</w:t>
      </w:r>
      <w:r w:rsidR="00532008">
        <w:t>d b</w:t>
      </w:r>
      <w:proofErr w:type="spellStart"/>
      <w:r w:rsidR="00532008">
        <w:t xml:space="preserve">e </w:t>
      </w:r>
      <w:proofErr w:type="spellEnd"/>
      <w:r w:rsidR="00532008">
        <w:t>useful to add 1-2 sentences describing a) an isother and b) metion that you will help develop a mathmatical model (surface complexation model) that will describe the</w:t>
      </w:r>
      <w:r w:rsidR="00532008">
        <w:t xml:space="preserve"> chemical mechanims of Radium adsorption and desorption to varioius minerals.</w:t>
      </w:r>
    </w:p>
  </w:comment>
  <w:comment w:id="122" w:author="Michael Chen" w:date="2015-04-14T16:44:00Z" w:initials="MC">
    <w:p w14:paraId="28BD5502" w14:textId="002389E2" w:rsidR="006B6ED9" w:rsidRDefault="006B6ED9">
      <w:pPr>
        <w:pStyle w:val="CommentText"/>
      </w:pPr>
      <w:r>
        <w:rPr>
          <w:rStyle w:val="CommentReference"/>
        </w:rPr>
        <w:annotationRef/>
      </w:r>
      <w:r>
        <w:t>I think I’d focus on more of why it interests you, rather than the “</w:t>
      </w:r>
      <w:proofErr w:type="spellStart"/>
      <w:r>
        <w:t>fracking</w:t>
      </w:r>
      <w:proofErr w:type="spellEnd"/>
      <w:r>
        <w:t xml:space="preserve"> can cause problems”. As we’ll discuss later, you’ll find it’s actually a bit more complicated than just preventing impacts. What did you do in the past that made this </w:t>
      </w:r>
      <w:proofErr w:type="gramStart"/>
      <w:r>
        <w:t>topic  interesting</w:t>
      </w:r>
      <w:proofErr w:type="gramEnd"/>
      <w:r>
        <w:t>? Do you have an interest in energy? Groundwater? Geochemistry?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B6F45" w15:done="0"/>
  <w15:commentEx w15:paraId="7E386A0D" w15:done="0"/>
  <w15:commentEx w15:paraId="28BD550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D01C9" w14:textId="77777777" w:rsidR="006B6ED9" w:rsidRDefault="006B6ED9">
      <w:r>
        <w:separator/>
      </w:r>
    </w:p>
  </w:endnote>
  <w:endnote w:type="continuationSeparator" w:id="0">
    <w:p w14:paraId="7BB21363" w14:textId="77777777" w:rsidR="006B6ED9" w:rsidRDefault="006B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08FAC" w14:textId="77777777" w:rsidR="006B6ED9" w:rsidRDefault="006B6ED9"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491E7" w14:textId="77777777" w:rsidR="006B6ED9" w:rsidRDefault="006B6ED9" w:rsidP="00C714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3A41F" w14:textId="77777777" w:rsidR="006B6ED9" w:rsidRDefault="006B6ED9"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2008">
      <w:rPr>
        <w:rStyle w:val="PageNumber"/>
        <w:noProof/>
      </w:rPr>
      <w:t>1</w:t>
    </w:r>
    <w:r>
      <w:rPr>
        <w:rStyle w:val="PageNumber"/>
      </w:rPr>
      <w:fldChar w:fldCharType="end"/>
    </w:r>
  </w:p>
  <w:p w14:paraId="36DC005F" w14:textId="77777777" w:rsidR="006B6ED9" w:rsidRDefault="006B6ED9" w:rsidP="00C714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F1A97" w14:textId="77777777" w:rsidR="006B6ED9" w:rsidRDefault="006B6ED9">
      <w:r>
        <w:separator/>
      </w:r>
    </w:p>
  </w:footnote>
  <w:footnote w:type="continuationSeparator" w:id="0">
    <w:p w14:paraId="0B862BDB" w14:textId="77777777" w:rsidR="006B6ED9" w:rsidRDefault="006B6ED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A24"/>
    <w:rsid w:val="000823C4"/>
    <w:rsid w:val="000E613F"/>
    <w:rsid w:val="0018365D"/>
    <w:rsid w:val="002B0D5A"/>
    <w:rsid w:val="002B2B73"/>
    <w:rsid w:val="004F5DC6"/>
    <w:rsid w:val="00500D54"/>
    <w:rsid w:val="00532008"/>
    <w:rsid w:val="005F7309"/>
    <w:rsid w:val="006207D0"/>
    <w:rsid w:val="006B6ED9"/>
    <w:rsid w:val="006E3D03"/>
    <w:rsid w:val="006F06A2"/>
    <w:rsid w:val="00785540"/>
    <w:rsid w:val="009C6A24"/>
    <w:rsid w:val="009F6F8D"/>
    <w:rsid w:val="00B7073B"/>
    <w:rsid w:val="00C71490"/>
    <w:rsid w:val="00C727D1"/>
    <w:rsid w:val="00C77F48"/>
    <w:rsid w:val="00CA718D"/>
    <w:rsid w:val="00CB78D1"/>
    <w:rsid w:val="00CB7D81"/>
    <w:rsid w:val="00CF7C7E"/>
    <w:rsid w:val="00E44EFF"/>
    <w:rsid w:val="00F172AA"/>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5A1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C04D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6A24"/>
    <w:pPr>
      <w:tabs>
        <w:tab w:val="center" w:pos="4320"/>
        <w:tab w:val="right" w:pos="8640"/>
      </w:tabs>
    </w:pPr>
  </w:style>
  <w:style w:type="character" w:customStyle="1" w:styleId="FooterChar">
    <w:name w:val="Footer Char"/>
    <w:basedOn w:val="DefaultParagraphFont"/>
    <w:link w:val="Footer"/>
    <w:uiPriority w:val="99"/>
    <w:semiHidden/>
    <w:rsid w:val="009C6A24"/>
    <w:rPr>
      <w:sz w:val="24"/>
      <w:szCs w:val="24"/>
    </w:rPr>
  </w:style>
  <w:style w:type="character" w:styleId="PageNumber">
    <w:name w:val="page number"/>
    <w:basedOn w:val="DefaultParagraphFont"/>
    <w:uiPriority w:val="99"/>
    <w:semiHidden/>
    <w:unhideWhenUsed/>
    <w:rsid w:val="009C6A24"/>
  </w:style>
  <w:style w:type="paragraph" w:styleId="NormalWeb">
    <w:name w:val="Normal (Web)"/>
    <w:basedOn w:val="Normal"/>
    <w:uiPriority w:val="99"/>
    <w:semiHidden/>
    <w:unhideWhenUsed/>
    <w:rsid w:val="006E3D03"/>
    <w:pPr>
      <w:spacing w:before="100" w:beforeAutospacing="1" w:after="100" w:afterAutospacing="1"/>
    </w:pPr>
    <w:rPr>
      <w:rFonts w:ascii="Times New Roman" w:eastAsia="Times New Roman" w:hAnsi="Times New Roman"/>
      <w:lang w:eastAsia="zh-TW"/>
    </w:rPr>
  </w:style>
  <w:style w:type="character" w:styleId="CommentReference">
    <w:name w:val="annotation reference"/>
    <w:basedOn w:val="DefaultParagraphFont"/>
    <w:uiPriority w:val="99"/>
    <w:semiHidden/>
    <w:unhideWhenUsed/>
    <w:rsid w:val="009F6F8D"/>
    <w:rPr>
      <w:sz w:val="16"/>
      <w:szCs w:val="16"/>
    </w:rPr>
  </w:style>
  <w:style w:type="paragraph" w:styleId="CommentText">
    <w:name w:val="annotation text"/>
    <w:basedOn w:val="Normal"/>
    <w:link w:val="CommentTextChar"/>
    <w:uiPriority w:val="99"/>
    <w:semiHidden/>
    <w:unhideWhenUsed/>
    <w:rsid w:val="009F6F8D"/>
    <w:rPr>
      <w:sz w:val="20"/>
      <w:szCs w:val="20"/>
    </w:rPr>
  </w:style>
  <w:style w:type="character" w:customStyle="1" w:styleId="CommentTextChar">
    <w:name w:val="Comment Text Char"/>
    <w:basedOn w:val="DefaultParagraphFont"/>
    <w:link w:val="CommentText"/>
    <w:uiPriority w:val="99"/>
    <w:semiHidden/>
    <w:rsid w:val="009F6F8D"/>
    <w:rPr>
      <w:lang w:eastAsia="en-US"/>
    </w:rPr>
  </w:style>
  <w:style w:type="paragraph" w:styleId="CommentSubject">
    <w:name w:val="annotation subject"/>
    <w:basedOn w:val="CommentText"/>
    <w:next w:val="CommentText"/>
    <w:link w:val="CommentSubjectChar"/>
    <w:uiPriority w:val="99"/>
    <w:semiHidden/>
    <w:unhideWhenUsed/>
    <w:rsid w:val="009F6F8D"/>
    <w:rPr>
      <w:b/>
      <w:bCs/>
    </w:rPr>
  </w:style>
  <w:style w:type="character" w:customStyle="1" w:styleId="CommentSubjectChar">
    <w:name w:val="Comment Subject Char"/>
    <w:basedOn w:val="CommentTextChar"/>
    <w:link w:val="CommentSubject"/>
    <w:uiPriority w:val="99"/>
    <w:semiHidden/>
    <w:rsid w:val="009F6F8D"/>
    <w:rPr>
      <w:b/>
      <w:bCs/>
      <w:lang w:eastAsia="en-US"/>
    </w:rPr>
  </w:style>
  <w:style w:type="paragraph" w:styleId="BalloonText">
    <w:name w:val="Balloon Text"/>
    <w:basedOn w:val="Normal"/>
    <w:link w:val="BalloonTextChar"/>
    <w:uiPriority w:val="99"/>
    <w:semiHidden/>
    <w:unhideWhenUsed/>
    <w:rsid w:val="009F6F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F8D"/>
    <w:rPr>
      <w:rFonts w:ascii="Segoe UI" w:hAnsi="Segoe UI" w:cs="Segoe UI"/>
      <w:sz w:val="18"/>
      <w:szCs w:val="18"/>
      <w:lang w:eastAsia="en-US"/>
    </w:rPr>
  </w:style>
  <w:style w:type="paragraph" w:styleId="Revision">
    <w:name w:val="Revision"/>
    <w:hidden/>
    <w:uiPriority w:val="71"/>
    <w:rsid w:val="006B6ED9"/>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C04D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6A24"/>
    <w:pPr>
      <w:tabs>
        <w:tab w:val="center" w:pos="4320"/>
        <w:tab w:val="right" w:pos="8640"/>
      </w:tabs>
    </w:pPr>
  </w:style>
  <w:style w:type="character" w:customStyle="1" w:styleId="FooterChar">
    <w:name w:val="Footer Char"/>
    <w:basedOn w:val="DefaultParagraphFont"/>
    <w:link w:val="Footer"/>
    <w:uiPriority w:val="99"/>
    <w:semiHidden/>
    <w:rsid w:val="009C6A24"/>
    <w:rPr>
      <w:sz w:val="24"/>
      <w:szCs w:val="24"/>
    </w:rPr>
  </w:style>
  <w:style w:type="character" w:styleId="PageNumber">
    <w:name w:val="page number"/>
    <w:basedOn w:val="DefaultParagraphFont"/>
    <w:uiPriority w:val="99"/>
    <w:semiHidden/>
    <w:unhideWhenUsed/>
    <w:rsid w:val="009C6A24"/>
  </w:style>
  <w:style w:type="paragraph" w:styleId="NormalWeb">
    <w:name w:val="Normal (Web)"/>
    <w:basedOn w:val="Normal"/>
    <w:uiPriority w:val="99"/>
    <w:semiHidden/>
    <w:unhideWhenUsed/>
    <w:rsid w:val="006E3D03"/>
    <w:pPr>
      <w:spacing w:before="100" w:beforeAutospacing="1" w:after="100" w:afterAutospacing="1"/>
    </w:pPr>
    <w:rPr>
      <w:rFonts w:ascii="Times New Roman" w:eastAsia="Times New Roman" w:hAnsi="Times New Roman"/>
      <w:lang w:eastAsia="zh-TW"/>
    </w:rPr>
  </w:style>
  <w:style w:type="character" w:styleId="CommentReference">
    <w:name w:val="annotation reference"/>
    <w:basedOn w:val="DefaultParagraphFont"/>
    <w:uiPriority w:val="99"/>
    <w:semiHidden/>
    <w:unhideWhenUsed/>
    <w:rsid w:val="009F6F8D"/>
    <w:rPr>
      <w:sz w:val="16"/>
      <w:szCs w:val="16"/>
    </w:rPr>
  </w:style>
  <w:style w:type="paragraph" w:styleId="CommentText">
    <w:name w:val="annotation text"/>
    <w:basedOn w:val="Normal"/>
    <w:link w:val="CommentTextChar"/>
    <w:uiPriority w:val="99"/>
    <w:semiHidden/>
    <w:unhideWhenUsed/>
    <w:rsid w:val="009F6F8D"/>
    <w:rPr>
      <w:sz w:val="20"/>
      <w:szCs w:val="20"/>
    </w:rPr>
  </w:style>
  <w:style w:type="character" w:customStyle="1" w:styleId="CommentTextChar">
    <w:name w:val="Comment Text Char"/>
    <w:basedOn w:val="DefaultParagraphFont"/>
    <w:link w:val="CommentText"/>
    <w:uiPriority w:val="99"/>
    <w:semiHidden/>
    <w:rsid w:val="009F6F8D"/>
    <w:rPr>
      <w:lang w:eastAsia="en-US"/>
    </w:rPr>
  </w:style>
  <w:style w:type="paragraph" w:styleId="CommentSubject">
    <w:name w:val="annotation subject"/>
    <w:basedOn w:val="CommentText"/>
    <w:next w:val="CommentText"/>
    <w:link w:val="CommentSubjectChar"/>
    <w:uiPriority w:val="99"/>
    <w:semiHidden/>
    <w:unhideWhenUsed/>
    <w:rsid w:val="009F6F8D"/>
    <w:rPr>
      <w:b/>
      <w:bCs/>
    </w:rPr>
  </w:style>
  <w:style w:type="character" w:customStyle="1" w:styleId="CommentSubjectChar">
    <w:name w:val="Comment Subject Char"/>
    <w:basedOn w:val="CommentTextChar"/>
    <w:link w:val="CommentSubject"/>
    <w:uiPriority w:val="99"/>
    <w:semiHidden/>
    <w:rsid w:val="009F6F8D"/>
    <w:rPr>
      <w:b/>
      <w:bCs/>
      <w:lang w:eastAsia="en-US"/>
    </w:rPr>
  </w:style>
  <w:style w:type="paragraph" w:styleId="BalloonText">
    <w:name w:val="Balloon Text"/>
    <w:basedOn w:val="Normal"/>
    <w:link w:val="BalloonTextChar"/>
    <w:uiPriority w:val="99"/>
    <w:semiHidden/>
    <w:unhideWhenUsed/>
    <w:rsid w:val="009F6F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F8D"/>
    <w:rPr>
      <w:rFonts w:ascii="Segoe UI" w:hAnsi="Segoe UI" w:cs="Segoe UI"/>
      <w:sz w:val="18"/>
      <w:szCs w:val="18"/>
      <w:lang w:eastAsia="en-US"/>
    </w:rPr>
  </w:style>
  <w:style w:type="paragraph" w:styleId="Revision">
    <w:name w:val="Revision"/>
    <w:hidden/>
    <w:uiPriority w:val="71"/>
    <w:rsid w:val="006B6ED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14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4114</Characters>
  <Application>Microsoft Macintosh Word</Application>
  <DocSecurity>4</DocSecurity>
  <Lines>61</Lines>
  <Paragraphs>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 DSL</dc:creator>
  <cp:keywords/>
  <cp:lastModifiedBy>Benjamin Kocar</cp:lastModifiedBy>
  <cp:revision>2</cp:revision>
  <dcterms:created xsi:type="dcterms:W3CDTF">2015-04-14T21:11:00Z</dcterms:created>
  <dcterms:modified xsi:type="dcterms:W3CDTF">2015-04-14T21:11:00Z</dcterms:modified>
</cp:coreProperties>
</file>