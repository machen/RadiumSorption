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5F21D10D" w14:textId="583D414C" w:rsidR="00755AA3" w:rsidRDefault="00817754" w:rsidP="001938A7">
      <w:pPr>
        <w:spacing w:line="360" w:lineRule="auto"/>
      </w:pPr>
      <w:r>
        <w:t xml:space="preserve">Radiation exposure through consumption of </w:t>
      </w:r>
      <w:r w:rsidR="00EE5226">
        <w:t xml:space="preserve">radium-bearing </w:t>
      </w:r>
      <w:r>
        <w:t>groundwater</w:t>
      </w:r>
      <w:r w:rsidR="009A1BBA">
        <w:t xml:space="preserve"> or exposure to radon from accumulated subsurface radium</w:t>
      </w:r>
      <w:r>
        <w:t xml:space="preserve"> </w:t>
      </w:r>
      <w:r w:rsidR="00EE5226">
        <w:t xml:space="preserve">represents an ongoing threat to human health worldwide </w:t>
      </w:r>
      <w:r w:rsidR="009A1BBA">
        <w:t>[REF]</w:t>
      </w:r>
      <w:r w:rsidR="00EE5226">
        <w:t xml:space="preserve">. Radium (Ra) is a naturally-occurring radionuclide commonly found in soils, aquifer solids, and natural waters, </w:t>
      </w:r>
      <w:r w:rsidR="004A4F39">
        <w:t>with</w:t>
      </w:r>
      <w:r w:rsidR="00F231DA">
        <w:t xml:space="preserve"> four environmentally-relevant isotopes, 223Ra, 224Ra, 226Ra, and 228Ra that arise through spontaneous fission within several decay series (i.e. 235U, 238U, and 232Th). Chemical dissolution and alteration of Ra-bearing minerals may liberate Ra to porewater, but most is contributed </w:t>
      </w:r>
      <w:r w:rsidR="00755AA3">
        <w:t xml:space="preserve">from soilds to porewater </w:t>
      </w:r>
      <w:r w:rsidR="00F231DA">
        <w:t>through alpha</w:t>
      </w:r>
      <w:r w:rsidR="00755AA3">
        <w:t xml:space="preserve"> recoil during </w:t>
      </w:r>
      <w:r w:rsidR="00F231DA">
        <w:t>transmutation of mineral</w:t>
      </w:r>
      <w:r w:rsidR="00755AA3">
        <w:t>-bound parent isotopes</w:t>
      </w:r>
      <w:r w:rsidR="001938A7">
        <w:t xml:space="preserve"> </w:t>
      </w:r>
      <w:r w:rsidR="001938A7">
        <w:fldChar w:fldCharType="begin" w:fldLock="1"/>
      </w:r>
      <w:r w:rsidR="001938A7">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1938A7">
        <w:fldChar w:fldCharType="separate"/>
      </w:r>
      <w:r w:rsidR="001938A7" w:rsidRPr="001938A7">
        <w:rPr>
          <w:noProof/>
        </w:rPr>
        <w:t>(Fesenko, Carvalho, Martin, Moore, &amp; Yankovich, 2014)</w:t>
      </w:r>
      <w:r w:rsidR="001938A7">
        <w:fldChar w:fldCharType="end"/>
      </w:r>
      <w:r w:rsidR="001938A7">
        <w:t>.</w:t>
      </w:r>
    </w:p>
    <w:p w14:paraId="2B04A689" w14:textId="792DD9B7" w:rsidR="00F34D0A" w:rsidRDefault="00755AA3" w:rsidP="001938A7">
      <w:pPr>
        <w:spacing w:line="360" w:lineRule="auto"/>
        <w:ind w:firstLine="720"/>
      </w:pPr>
      <w:r>
        <w:t>Ongoing alpha recoil progressively elevates porewater Ra activities until hydrologic flushing removes the equilibrating solution, or</w:t>
      </w:r>
      <w:r w:rsidR="00640910">
        <w:t xml:space="preserve"> Ra achieves</w:t>
      </w:r>
      <w:r>
        <w:t xml:space="preserve"> secular equilibrium</w:t>
      </w:r>
      <w:r w:rsidR="00640910">
        <w:t xml:space="preserve"> with its parent radionuclides</w:t>
      </w:r>
      <w:r>
        <w:t>. Most aquifer systems contain low but adequate (</w:t>
      </w:r>
      <w:commentRangeStart w:id="1"/>
      <w:r>
        <w:t>e.g. U, Th, &lt;5 mg/kg</w:t>
      </w:r>
      <w:commentRangeEnd w:id="1"/>
      <w:r w:rsidR="009A1BBA">
        <w:rPr>
          <w:rStyle w:val="CommentReference"/>
        </w:rPr>
        <w:commentReference w:id="1"/>
      </w:r>
      <w:r>
        <w:t xml:space="preserve">) parent radionuclide and sufficiently favorable hydrological conditions to facilitate delivery of measurable Ra to solution, </w:t>
      </w:r>
      <w:r w:rsidR="009A1BBA">
        <w:t>however typical act</w:t>
      </w:r>
      <w:r w:rsidR="001938A7">
        <w:t xml:space="preserve">ivities are around 1 mBq/L </w:t>
      </w:r>
      <w:r w:rsidR="001938A7">
        <w:fldChar w:fldCharType="begin" w:fldLock="1"/>
      </w:r>
      <w:r w:rsidR="001938A7">
        <w:instrText>ADDIN CSL_CITATION { "citationItems" : [ { "id" : "ITEM-1", "itemData" : { "DOI" : "10.1038/380612a0", "ISSN" : "0028-0836", "author" : [ { "dropping-particle" : "", "family" : "Moore", "given" : "Willard S.", "non-dropping-particle" : "", "parse-names" : false, "suffix" : "" } ], "container-title" : "Nature", "id" : "ITEM-1", "issue" : "6575", "issued" : { "date-parts" : [ [ "1996", "4", "18" ] ] }, "page" : "612-614", "title" : "Large groundwater inputs to coastal waters revealed by 226Ra enrichments", "type" : "article-journal", "volume" : "380" }, "uris" : [ "http://www.mendeley.com/documents/?uuid=2fbb2ab1-f79f-4d72-92f6-44007a481916" ] } ], "mendeley" : { "formattedCitation" : "(Moore, 1996)", "plainTextFormattedCitation" : "(Moore, 1996)", "previouslyFormattedCitation" : "(Moore, 1996)" }, "properties" : { "noteIndex" : 0 }, "schema" : "https://github.com/citation-style-language/schema/raw/master/csl-citation.json" }</w:instrText>
      </w:r>
      <w:r w:rsidR="001938A7">
        <w:fldChar w:fldCharType="separate"/>
      </w:r>
      <w:r w:rsidR="001938A7" w:rsidRPr="001938A7">
        <w:rPr>
          <w:noProof/>
        </w:rPr>
        <w:t>(Moore, 1996)</w:t>
      </w:r>
      <w:r w:rsidR="001938A7">
        <w:fldChar w:fldCharType="end"/>
      </w:r>
      <w:r w:rsidR="009A1BBA">
        <w:t xml:space="preserve">, posing </w:t>
      </w:r>
      <w:r w:rsidR="001938A7">
        <w:t>little risk to human populations</w:t>
      </w:r>
      <w:r w:rsidR="009A1BBA">
        <w:t>.</w:t>
      </w:r>
      <w:r>
        <w:t xml:space="preserve"> Nevertheless, some </w:t>
      </w:r>
      <w:r w:rsidR="009A1BBA">
        <w:t xml:space="preserve">subsurface formations </w:t>
      </w:r>
      <w:r>
        <w:t xml:space="preserve">possess hazardous levels of </w:t>
      </w:r>
      <w:r w:rsidR="001938A7">
        <w:t>Ra,</w:t>
      </w:r>
      <w:r w:rsidR="009A1BBA">
        <w:t xml:space="preserve"> particularly in deep shales, where low groundwater flux yields significantly elevated concentrations (&gt;1 Bq/L)</w:t>
      </w:r>
      <w:r w:rsidR="001938A7">
        <w:t xml:space="preserve"> </w:t>
      </w:r>
      <w:r w:rsidR="001938A7">
        <w:fldChar w:fldCharType="begin" w:fldLock="1"/>
      </w:r>
      <w:r w:rsidR="00F85567">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1938A7" w:rsidRPr="001938A7">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 xml:space="preserve">bearing formations are particularly prevalent in some parts of the US (PA, WY, TX) and abroad (Middle East, etc.). Anthropogenic activities including Uranium mining and recently, hydraulic fracturing, </w:t>
      </w:r>
      <w:r w:rsidR="00A04666">
        <w:t>can redistribute</w:t>
      </w:r>
      <w:r w:rsidR="004C4EA6">
        <w:t xml:space="preserve"> these naturally occurring radioactive materials (NORM), raising the risk of releasing these radium bearing</w:t>
      </w:r>
      <w:r w:rsidR="00156C45">
        <w:t xml:space="preserve"> waters to the surface either through improper storage or handling. Legacy contamination also poses a risk to deeper drinking water </w:t>
      </w:r>
      <w:r w:rsidR="00D1297C">
        <w:t>aquifers, necessitating better quantification of key radium transport processes.</w:t>
      </w:r>
    </w:p>
    <w:p w14:paraId="011534BA" w14:textId="7E51E384" w:rsidR="004921B2" w:rsidRDefault="00817754" w:rsidP="00B53860">
      <w:pPr>
        <w:spacing w:line="360" w:lineRule="auto"/>
        <w:ind w:firstLine="720"/>
      </w:pPr>
      <w:r>
        <w:t>R</w:t>
      </w:r>
      <w:r w:rsidR="0056233A">
        <w:t>a</w:t>
      </w:r>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5F10C1">
        <w:t>In this method, a</w:t>
      </w:r>
      <w:r w:rsidR="004921B2">
        <w:t xml:space="preserve"> simple conservative mixing model of local groundwater conta</w:t>
      </w:r>
      <w:r w:rsidR="00640910">
        <w:t>ining naturally occurring Ra</w:t>
      </w:r>
      <w:r w:rsidR="004921B2">
        <w:t xml:space="preserve"> isotopes </w:t>
      </w:r>
      <w:r w:rsidR="005F10C1">
        <w:t xml:space="preserve">is tuned </w:t>
      </w:r>
      <w:r w:rsidR="004921B2">
        <w:t xml:space="preserve">to reach a </w:t>
      </w:r>
      <w:r w:rsidR="00D904DD">
        <w:t xml:space="preserve">target </w:t>
      </w:r>
      <w:r w:rsidR="004921B2">
        <w:t xml:space="preserve">off shore end member </w:t>
      </w:r>
      <w:r w:rsidR="004921B2">
        <w:fldChar w:fldCharType="begin" w:fldLock="1"/>
      </w:r>
      <w:r w:rsidR="00567F2A">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7E2D12" w:rsidRPr="007E2D12">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567F2A">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7E2D12" w:rsidRPr="007E2D12">
        <w:rPr>
          <w:noProof/>
        </w:rPr>
        <w:t>(Burnett et al., 2002)</w:t>
      </w:r>
      <w:r w:rsidR="005F10C1">
        <w:fldChar w:fldCharType="end"/>
      </w:r>
      <w:r w:rsidR="00D34445">
        <w:t xml:space="preserve">. </w:t>
      </w:r>
      <w:r w:rsidR="001D7B03">
        <w:t>R</w:t>
      </w:r>
      <w:r w:rsidR="004921B2">
        <w:t>a</w:t>
      </w:r>
      <w:r w:rsidR="00FB709B">
        <w:t xml:space="preserve"> </w:t>
      </w:r>
      <w:r w:rsidR="004921B2">
        <w:t>isotope</w:t>
      </w:r>
      <w:r w:rsidR="0085666D">
        <w:t>s</w:t>
      </w:r>
      <w:r w:rsidR="004921B2">
        <w:t xml:space="preserve"> are retarded by the presence of iron</w:t>
      </w:r>
      <w:r w:rsidR="00464DB5">
        <w:t xml:space="preserve"> and manganese oxides</w:t>
      </w:r>
      <w:r w:rsidR="007A37D8">
        <w:t xml:space="preserve"> in estuarine aquifers</w:t>
      </w:r>
      <w:r w:rsidR="0085666D">
        <w:t>, which will result in non-conservative mixing</w:t>
      </w:r>
      <w:r w:rsidR="002D4F36">
        <w:t>, creating spatial and temporal</w:t>
      </w:r>
      <w:r w:rsidR="0085666D">
        <w:t xml:space="preserve"> </w:t>
      </w:r>
      <w:r w:rsidR="00C6711F">
        <w:t xml:space="preserve">variations </w:t>
      </w:r>
      <w:r w:rsidR="002D4F36">
        <w:t>in radium concentrations</w:t>
      </w:r>
      <w:r w:rsidR="00464DB5">
        <w:t xml:space="preserve"> </w:t>
      </w:r>
      <w:r w:rsidR="00464DB5">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7E2D12" w:rsidRPr="007E2D12">
        <w:rPr>
          <w:noProof/>
        </w:rPr>
        <w:t>(Gonneea, Morris, Dulaiova, &amp; Charette, 2008)</w:t>
      </w:r>
      <w:r w:rsidR="00464DB5">
        <w:fldChar w:fldCharType="end"/>
      </w:r>
      <w:r w:rsidR="004921B2">
        <w:t>.</w:t>
      </w:r>
      <w:r w:rsidR="00D34445">
        <w:t xml:space="preserve"> These systems </w:t>
      </w:r>
      <w:r w:rsidR="000A5AFB">
        <w:t xml:space="preserve">can </w:t>
      </w:r>
      <w:r w:rsidR="004921B2">
        <w:t xml:space="preserve">experience rapid changes in solution </w:t>
      </w:r>
      <w:r w:rsidR="004921B2">
        <w:lastRenderedPageBreak/>
        <w:t>salinity, pH, and redox state</w:t>
      </w:r>
      <w:r w:rsidR="00D34445">
        <w:t xml:space="preserve">, </w:t>
      </w:r>
      <w:r w:rsidR="000A5AFB">
        <w:t>potentially violating assumptions of conservative Ra transport</w:t>
      </w:r>
      <w:r w:rsidR="004921B2">
        <w:t>.</w:t>
      </w:r>
      <w:r w:rsidR="00D34445">
        <w:t xml:space="preserve"> Indeed, variations of </w:t>
      </w:r>
      <w:r w:rsidR="000A5AFB">
        <w:t>Ra</w:t>
      </w:r>
      <w:r w:rsidR="00D34445">
        <w:t xml:space="preserve"> release from estuarine groundwater </w:t>
      </w:r>
      <w:r w:rsidR="00F851D7">
        <w:t xml:space="preserve">have </w:t>
      </w:r>
      <w:r w:rsidR="00D34445">
        <w:t xml:space="preserve">already been observed </w:t>
      </w:r>
      <w:r w:rsidR="00D34445">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7E2D12" w:rsidRPr="007E2D12">
        <w:rPr>
          <w:noProof/>
        </w:rPr>
        <w:t>(Hughes, Wilson, &amp; Moore, 2015)</w:t>
      </w:r>
      <w:r w:rsidR="00D34445">
        <w:fldChar w:fldCharType="end"/>
      </w:r>
      <w:r w:rsidR="00D3444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567F2A">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7E2D12" w:rsidRPr="007E2D12">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567F2A">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7E2D12" w:rsidRPr="007E2D12">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local, oxic, low salinity groundwater</w:t>
      </w:r>
      <w:r w:rsidR="00210C4A">
        <w:t>.</w:t>
      </w:r>
      <w:r w:rsidR="009934C3">
        <w:t xml:space="preserve"> </w:t>
      </w:r>
    </w:p>
    <w:p w14:paraId="7CB33F35" w14:textId="49B42350" w:rsidR="009B6BB8" w:rsidRDefault="009B6BB8" w:rsidP="009B6BB8">
      <w:pPr>
        <w:spacing w:line="360" w:lineRule="auto"/>
      </w:pPr>
      <w:r>
        <w:tab/>
      </w:r>
      <w:r w:rsidR="002529B1">
        <w:t>Although radium can precipitate with sulfate (log K</w:t>
      </w:r>
      <w:r w:rsidR="002529B1">
        <w:rPr>
          <w:vertAlign w:val="subscript"/>
        </w:rPr>
        <w:t>sp</w:t>
      </w:r>
      <w:r w:rsidR="002529B1">
        <w:t xml:space="preserve"> = -10.38) and will co-precipitate with barium and strontium bearing minerals (</w:t>
      </w:r>
      <w:r w:rsidR="00E8100A">
        <w:t xml:space="preserve">barite, celestine </w:t>
      </w:r>
      <w:r w:rsidR="002529B1">
        <w:t>log K</w:t>
      </w:r>
      <w:r w:rsidR="002529B1">
        <w:rPr>
          <w:vertAlign w:val="subscript"/>
        </w:rPr>
        <w:t>sp</w:t>
      </w:r>
      <w:r w:rsidR="002529B1">
        <w:t xml:space="preserve"> = -6.63, -9.99), their low solubility and rapid precipitation generally </w:t>
      </w:r>
      <w:r w:rsidR="0098357D">
        <w:t>do</w:t>
      </w:r>
      <w:r w:rsidR="002529B1">
        <w:t xml:space="preserve"> not constrain radium </w:t>
      </w:r>
      <w:r w:rsidR="0098357D">
        <w:t xml:space="preserve">long term </w:t>
      </w:r>
      <w:r w:rsidR="002529B1">
        <w:t>behavior in</w:t>
      </w:r>
      <w:r w:rsidR="0098357D">
        <w:t xml:space="preserve"> most</w:t>
      </w:r>
      <w:r w:rsidR="002529B1">
        <w:t xml:space="preserve"> natural systems </w:t>
      </w:r>
      <w:r w:rsidR="00E8100A">
        <w:t xml:space="preserve">barring radioactive decay </w:t>
      </w:r>
      <w:r w:rsidR="00F85567">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F85567">
        <w:fldChar w:fldCharType="separate"/>
      </w:r>
      <w:r w:rsidR="00F85567" w:rsidRPr="00F85567">
        <w:rPr>
          <w:noProof/>
        </w:rPr>
        <w:t>(T. Zhang, Gregory, Hammack, &amp; Vidic, 2014)</w:t>
      </w:r>
      <w:r w:rsidR="00F85567">
        <w:fldChar w:fldCharType="end"/>
      </w:r>
      <w:r w:rsidR="0098357D">
        <w:t>)</w:t>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B6602E">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"(Fesenko et al., 2014; Gonneea et al., 2008)", "plainTextFormattedCitation" : "(Fesenko et al., 2014; Gonneea et al., 2008)", "previouslyFormattedCitation" : "(Fesenko et al., 2014; Gonneea et al., 2008)" }, "properties" : { "noteIndex" : 0 }, "schema" : "https://github.com/citation-style-language/schema/raw/master/csl-citation.json" }</w:instrText>
      </w:r>
      <w:r w:rsidR="0098357D">
        <w:fldChar w:fldCharType="separate"/>
      </w:r>
      <w:r w:rsidR="0098357D" w:rsidRPr="0098357D">
        <w:rPr>
          <w:noProof/>
        </w:rPr>
        <w:t>(Fesenko et al., 2014; Gonneea et al., 2008)</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ities are high (</w:t>
      </w:r>
      <w:commentRangeStart w:id="2"/>
      <w:r w:rsidR="00E23CF6">
        <w:t>greater than 1</w:t>
      </w:r>
      <w:r>
        <w:t xml:space="preserve"> M</w:t>
      </w:r>
      <w:commentRangeEnd w:id="2"/>
      <w:r w:rsidR="00E23CF6">
        <w:rPr>
          <w:rStyle w:val="CommentReference"/>
        </w:rPr>
        <w:commentReference w:id="2"/>
      </w:r>
      <w:r>
        <w:t xml:space="preserve">) </w:t>
      </w:r>
      <w:r w:rsidR="00EF1070">
        <w:fldChar w:fldCharType="begin" w:fldLock="1"/>
      </w:r>
      <w:r w:rsidR="00EF1070">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EF1070" w:rsidRPr="007E2D12">
        <w:rPr>
          <w:noProof/>
        </w:rPr>
        <w:t>(Grivé, Duro, Colàs, &amp; Giffaut, 2015)</w:t>
      </w:r>
      <w:r w:rsidR="00EF1070">
        <w:fldChar w:fldCharType="end"/>
      </w:r>
      <w:r w:rsidR="00A57C4F">
        <w:t xml:space="preserve">. </w:t>
      </w:r>
    </w:p>
    <w:p w14:paraId="3A7EB2E5" w14:textId="047B9EEB" w:rsidR="00493C1D" w:rsidRDefault="00A57C4F" w:rsidP="001938A7">
      <w:pPr>
        <w:spacing w:line="360" w:lineRule="auto"/>
        <w:ind w:firstLine="720"/>
      </w:pPr>
      <w:r>
        <w:t>Numerous studies have examined Ra (ad)</w:t>
      </w:r>
      <w:r w:rsidR="00AD1D21">
        <w:t>sorption</w:t>
      </w:r>
      <w:r>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t xml:space="preserve">d </w:t>
      </w:r>
      <w:r w:rsidR="00C12AA1">
        <w:fldChar w:fldCharType="begin" w:fldLock="1"/>
      </w:r>
      <w:r w:rsidR="001938A7">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1938A7" w:rsidRPr="001938A7">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(hydr)oxides, manganese oxides, and some clay minerals are found to be the most potent sorbents of Ra.</w:t>
      </w:r>
      <w:r w:rsidR="00446751">
        <w:t xml:space="preserve"> Organic matter also </w:t>
      </w:r>
      <w:r w:rsidR="001C67BE">
        <w:t>plays</w:t>
      </w:r>
      <w:r w:rsidR="00446751">
        <w:t xml:space="preserve"> an important role</w:t>
      </w:r>
      <w:r w:rsidR="00B11586">
        <w:t>, but it is unclear how it compares to the aforementioned mineral phases</w:t>
      </w:r>
      <w:r w:rsidR="00167748">
        <w:t xml:space="preserve"> </w:t>
      </w:r>
      <w:r w:rsidR="00446751">
        <w:fldChar w:fldCharType="begin" w:fldLock="1"/>
      </w:r>
      <w:r w:rsidR="00567F2A">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7E2D12" w:rsidRPr="007E2D12">
        <w:rPr>
          <w:noProof/>
        </w:rPr>
        <w:t>(Greeman, Rose, Washington, Dobos, &amp; Ciolkosz, 1999)</w:t>
      </w:r>
      <w:r w:rsidR="00446751">
        <w:fldChar w:fldCharType="end"/>
      </w:r>
      <w:r w:rsidR="00446751">
        <w:t>.</w:t>
      </w:r>
      <w:r w:rsidR="00C12AA1">
        <w:t xml:space="preserve"> </w:t>
      </w:r>
      <w:r w:rsidR="00AD1D21">
        <w:t xml:space="preserve">While </w:t>
      </w:r>
      <w:r w:rsidR="009E6615">
        <w:t xml:space="preserve">reported Kd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mineralogically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w:t>
      </w:r>
      <w:r w:rsidR="00F9284E">
        <w:t>common estuarine minerals</w:t>
      </w:r>
      <w:r w:rsidR="009E6615">
        <w:rPr>
          <w:rStyle w:val="CommentReference"/>
        </w:rPr>
        <w:commentReference w:id="5"/>
      </w:r>
      <w:r w:rsidR="007F6638">
        <w:t>, even when only</w:t>
      </w:r>
      <w:r w:rsidR="00F9284E">
        <w:t xml:space="preserve"> representative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7E2D12" w:rsidRPr="007E2D12">
        <w:rPr>
          <w:noProof/>
        </w:rPr>
        <w:t>(Beck &amp; Cochran, 2013)</w:t>
      </w:r>
      <w:r w:rsidR="00D713C8">
        <w:fldChar w:fldCharType="end"/>
      </w:r>
      <w:r w:rsidR="007F6638">
        <w:t>.</w:t>
      </w:r>
      <w:r w:rsidR="009E6615">
        <w:t xml:space="preserve"> </w:t>
      </w:r>
      <w:r w:rsidR="00F9284E">
        <w:t>S</w:t>
      </w:r>
      <w:commentRangeStart w:id="6"/>
      <w:r w:rsidR="00F9284E">
        <w:t>orption of other group II ions to montmorillonites and other clay minerals is</w:t>
      </w:r>
      <w:r w:rsidR="00493C1D">
        <w:t xml:space="preserve"> also</w:t>
      </w:r>
      <w:r w:rsidR="00F9284E">
        <w:t xml:space="preserve"> well studied </w:t>
      </w:r>
      <w:r w:rsidR="00F9284E">
        <w:fldChar w:fldCharType="begin" w:fldLock="1"/>
      </w:r>
      <w:r w:rsidR="00F9284E">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F9284E" w:rsidRPr="007E2D12">
        <w:rPr>
          <w:noProof/>
        </w:rPr>
        <w:t xml:space="preserve">(Bas, 2006; Michael H. Bradbury &amp; Baeyens, 2005; Kraepiel, </w:t>
      </w:r>
      <w:r w:rsidR="00F9284E" w:rsidRPr="007E2D12">
        <w:rPr>
          <w:noProof/>
        </w:rPr>
        <w:lastRenderedPageBreak/>
        <w:t>Keiler, &amp; Morel, 1999)</w:t>
      </w:r>
      <w:r w:rsidR="00F9284E">
        <w:fldChar w:fldCharType="end"/>
      </w:r>
      <w:r w:rsidR="00F9284E">
        <w:t xml:space="preserve">, but there is only a limited data set for radium sorption </w:t>
      </w:r>
      <w:r w:rsidR="00F9284E">
        <w:fldChar w:fldCharType="begin" w:fldLock="1"/>
      </w:r>
      <w:r w:rsidR="00F9284E">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F9284E" w:rsidRPr="007E2D12">
        <w:rPr>
          <w:noProof/>
        </w:rPr>
        <w:t>(Tamamura et al., 2013)</w:t>
      </w:r>
      <w:r w:rsidR="00F9284E">
        <w:fldChar w:fldCharType="end"/>
      </w:r>
      <w:r w:rsidR="00F9284E">
        <w:t xml:space="preserve">. </w:t>
      </w:r>
      <w:r w:rsidR="00493C1D">
        <w:t>T</w:t>
      </w:r>
      <w:r w:rsidR="00F9284E">
        <w:t>here is very little data examining the sorption of radium to reduced minerals that form during natural cycling of certain groundwaters.</w:t>
      </w:r>
      <w:r w:rsidR="00493C1D">
        <w:t xml:space="preserve"> This is of particular interest</w:t>
      </w:r>
      <w:r w:rsidR="004F77BE">
        <w:t xml:space="preserve"> during hydraulic fracturing </w:t>
      </w:r>
      <w:r w:rsidR="00493C1D">
        <w:t>when considering releases of deep, anoxic, radium enriched waters</w:t>
      </w:r>
      <w:r w:rsidR="004F77BE">
        <w:t xml:space="preserve"> to the surface, or injection of oxic water into deep, anoxic formations that have accumulated radium over long time periods.</w:t>
      </w:r>
      <w:r w:rsidR="00F9284E">
        <w:t xml:space="preserve"> The gaps in the available data make it difficult to predict radium fate in groundwater where multiple mineral surfaces will compete to sorb dissolved radium</w:t>
      </w:r>
      <w:r w:rsidR="00B6602E">
        <w:t xml:space="preserve"> in constantly shifting solution conditions</w:t>
      </w:r>
      <w:r w:rsidR="00F9284E">
        <w:t>.</w:t>
      </w:r>
      <w:commentRangeEnd w:id="6"/>
      <w:r w:rsidR="00F9284E">
        <w:rPr>
          <w:rStyle w:val="CommentReference"/>
        </w:rPr>
        <w:commentReference w:id="6"/>
      </w:r>
    </w:p>
    <w:p w14:paraId="04B740B7" w14:textId="55256700" w:rsidR="00A5532E" w:rsidRDefault="009E6615" w:rsidP="001938A7">
      <w:pPr>
        <w:spacing w:line="360" w:lineRule="auto"/>
        <w:ind w:firstLine="720"/>
      </w:pPr>
      <w:r>
        <w:t xml:space="preserve">Recently, </w:t>
      </w:r>
      <w:r w:rsidR="00493C1D">
        <w:t>a</w:t>
      </w:r>
      <w:r>
        <w:t xml:space="preserve"> more sophisticated approach for modeling Ra adsorption to minerals was </w:t>
      </w:r>
      <w:r w:rsidR="00493C1D">
        <w:t>considered</w:t>
      </w:r>
      <w:r>
        <w:t xml:space="preserve"> by Sajih et al, who used surface complexation modeling</w:t>
      </w:r>
      <w:r w:rsidR="00493C1D">
        <w:t xml:space="preserve"> (SCM)</w:t>
      </w:r>
      <w:r>
        <w:t xml:space="preserve"> to</w:t>
      </w:r>
      <w:r w:rsidR="00493C1D">
        <w:t xml:space="preserve"> predict radium adsorption behavior to ferrihydrite and goethite.</w:t>
      </w:r>
      <w:r>
        <w:t xml:space="preserve"> SCM accounts for variations in solution and solid phase </w:t>
      </w:r>
      <w:r w:rsidR="00B6602E">
        <w:t>chemistry</w:t>
      </w:r>
      <w:r>
        <w:t xml:space="preserve"> that impart important controls on adsorption, including surface charge, surface area, </w:t>
      </w:r>
      <w:r w:rsidR="00493C1D">
        <w:t>solution speciation, surface site behavior with respect to ligands, and surface site availability</w:t>
      </w:r>
      <w:r w:rsidR="00927583">
        <w:t xml:space="preserve">. SCM’s are often informed by spectroscopic </w:t>
      </w:r>
      <w:r w:rsidR="004F77BE">
        <w:t>measurements</w:t>
      </w:r>
      <w:r w:rsidR="00927583">
        <w:t xml:space="preserve"> or </w:t>
      </w:r>
      <w:r w:rsidR="00927583" w:rsidRPr="001938A7">
        <w:rPr>
          <w:i/>
        </w:rPr>
        <w:t>ab intio</w:t>
      </w:r>
      <w:r w:rsidR="00927583">
        <w:t xml:space="preserve"> modeling of sorbate coordination with a mineral surface </w:t>
      </w:r>
      <w:r w:rsidR="00B6602E">
        <w:fldChar w:fldCharType="begin" w:fldLock="1"/>
      </w:r>
      <w:r w:rsidR="00B6602E">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B6602E">
        <w:fldChar w:fldCharType="separate"/>
      </w:r>
      <w:r w:rsidR="00B6602E" w:rsidRPr="00B6602E">
        <w:rPr>
          <w:noProof/>
        </w:rPr>
        <w:t>(Brown  Jr. et al., 1999; Sverjensky, 2006)</w:t>
      </w:r>
      <w:r w:rsidR="00B6602E">
        <w:fldChar w:fldCharType="end"/>
      </w:r>
      <w:r w:rsidR="00493C1D">
        <w:t xml:space="preserve">. </w:t>
      </w:r>
      <w:r w:rsidR="004F77BE">
        <w:t>As of current, there are not agreed upon formulations for these models, resulting in large</w:t>
      </w:r>
      <w:r w:rsidR="00B6602E">
        <w:t xml:space="preserve"> variations in the specific factors considered</w:t>
      </w:r>
      <w:r w:rsidR="004F77BE">
        <w:t xml:space="preserve">. Particularly, the experimental systems, sets of surface complexation reactions and associated constants have not </w:t>
      </w:r>
      <w:commentRangeStart w:id="7"/>
      <w:r w:rsidR="004F77BE">
        <w:t>been subjected to</w:t>
      </w:r>
      <w:r w:rsidR="00B6602E">
        <w:t xml:space="preserve"> a high-level standardization between labs, hindering attempts to make comparisons between different studies </w:t>
      </w:r>
      <w:r w:rsidR="00B6602E">
        <w:fldChar w:fldCharType="begin" w:fldLock="1"/>
      </w:r>
      <w:r w:rsidR="00CD6EFC">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"(Duster, 2016)" }, "properties" : { "noteIndex" : 0 }, "schema" : "https://github.com/citation-style-language/schema/raw/master/csl-citation.json" }</w:instrText>
      </w:r>
      <w:r w:rsidR="00B6602E">
        <w:fldChar w:fldCharType="separate"/>
      </w:r>
      <w:r w:rsidR="00B6602E" w:rsidRPr="00B6602E">
        <w:rPr>
          <w:noProof/>
        </w:rPr>
        <w:t>(Duster, 2016)</w:t>
      </w:r>
      <w:r w:rsidR="00B6602E">
        <w:fldChar w:fldCharType="end"/>
      </w:r>
      <w:r w:rsidR="004F77BE">
        <w:t>.</w:t>
      </w:r>
      <w:commentRangeEnd w:id="7"/>
      <w:r w:rsidR="004F77BE">
        <w:rPr>
          <w:rStyle w:val="CommentReference"/>
        </w:rPr>
        <w:commentReference w:id="7"/>
      </w:r>
    </w:p>
    <w:p w14:paraId="4D70E478" w14:textId="4E7838B2" w:rsidR="00F31B86" w:rsidRPr="004B3E94" w:rsidRDefault="00AE6156" w:rsidP="001938A7">
      <w:pPr>
        <w:spacing w:line="360" w:lineRule="auto"/>
        <w:ind w:firstLine="720"/>
      </w:pPr>
      <w:commentRangeStart w:id="8"/>
      <w:r>
        <w:t>Previous work</w:t>
      </w:r>
      <w:r w:rsidR="004F77BE">
        <w:t xml:space="preserve"> has</w:t>
      </w:r>
      <w:r>
        <w:t xml:space="preserve"> covered a limited set of iron oxides and clays, however only iron oxides have had a more detailed examination through surface complexation modeling, while reduced minerals </w:t>
      </w:r>
      <w:r w:rsidR="004F77BE">
        <w:t>have only barely been addressed</w:t>
      </w:r>
      <w:r>
        <w:t xml:space="preserve">. </w:t>
      </w:r>
      <w:r w:rsidR="00A5532E">
        <w:t xml:space="preserve">Although numerous studies illuminate trends in Ra (ad)sorption to natural earth materials and specific minerals, there is a paucity of data evaluating Ra adsorption to common soil and aquifer minerals, particularly at low Ra concentrations observed within most groundwater systems. </w:t>
      </w:r>
      <w:commentRangeEnd w:id="8"/>
      <w:r>
        <w:rPr>
          <w:rStyle w:val="CommentReference"/>
        </w:rPr>
        <w:commentReference w:id="8"/>
      </w:r>
      <w:r w:rsidR="00D847FF">
        <w:t>Therefore, t</w:t>
      </w:r>
      <w:r>
        <w:t>he objectives of this work are to</w:t>
      </w:r>
      <w:r w:rsidR="00A5532E">
        <w:t xml:space="preserve"> 1) examine low-activity Ra adsorption to several ubiquitous minerals known or inferred to control Ra t</w:t>
      </w:r>
      <w:r>
        <w:t xml:space="preserve">ransport over a range of solution conditions found in soils and </w:t>
      </w:r>
      <w:commentRangeStart w:id="9"/>
      <w:r>
        <w:t xml:space="preserve">aquifers </w:t>
      </w:r>
      <w:commentRangeEnd w:id="9"/>
      <w:r w:rsidR="004B3E94">
        <w:rPr>
          <w:rStyle w:val="CommentReference"/>
        </w:rPr>
        <w:commentReference w:id="9"/>
      </w:r>
      <w:r w:rsidR="00A5532E">
        <w:t>and 2) use surface complexation modeling to</w:t>
      </w:r>
      <w:r>
        <w:t xml:space="preserve"> test mechanistic descriptions of Ra adsorption to mineral surfaces, 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 a low salinity background solution</w:t>
      </w:r>
      <w:r w:rsidR="00960229">
        <w:t xml:space="preserve"> and</w:t>
      </w:r>
      <w:r w:rsidR="00D847FF">
        <w:t xml:space="preserve"> then</w:t>
      </w:r>
      <w:r w:rsidR="00960229">
        <w:t xml:space="preserve"> model radium sorption behavior through SCM. These minerals are representative of previously studied dominant sorbents (iron oxides, clays)</w:t>
      </w:r>
      <w:r w:rsidR="004B3E94">
        <w:t xml:space="preserve"> and a relatively understudied sorbent (reduced iron minerals)</w:t>
      </w:r>
      <w:r w:rsidR="00960229">
        <w:t xml:space="preserve">, allowing for comparison to previous work while also </w:t>
      </w:r>
      <w:r w:rsidR="00960229">
        <w:lastRenderedPageBreak/>
        <w:t>enabling comparison between the same experimental conditions to determine the minerals’ relative importance.</w:t>
      </w:r>
      <w:r w:rsidR="009E1557">
        <w:t xml:space="preserve">  </w:t>
      </w:r>
      <w:r w:rsidR="00E44B72">
        <w:t xml:space="preserve">As expected, we find </w:t>
      </w:r>
      <w:r w:rsidR="009E1557">
        <w:t xml:space="preserve">that pH plays a crucial role in determining </w:t>
      </w:r>
      <w:r>
        <w:t xml:space="preserve">the extent of Ra </w:t>
      </w:r>
      <w:r w:rsidR="009E1557">
        <w:t>sorption</w:t>
      </w:r>
      <w:r w:rsidR="00E44B72">
        <w:t xml:space="preserve"> to most mineral surfaces</w:t>
      </w:r>
      <w:r>
        <w:t>; however, we</w:t>
      </w:r>
      <w:r w:rsidR="00E44B72">
        <w:t xml:space="preserve"> also</w:t>
      </w:r>
      <w:r>
        <w:t xml:space="preserve"> illustrate that Ra adsorption to </w:t>
      </w:r>
      <w:r w:rsidR="00D847FF">
        <w:t>montmorillonite</w:t>
      </w:r>
      <w:r>
        <w:t xml:space="preserve"> is </w:t>
      </w:r>
      <w:r w:rsidR="00E44B72">
        <w:t xml:space="preserve">more </w:t>
      </w:r>
      <w:r>
        <w:t xml:space="preserve">extensive </w:t>
      </w:r>
      <w:r w:rsidR="00E44B72">
        <w:t xml:space="preserve">over a range of solution </w:t>
      </w:r>
      <w:r w:rsidR="00D847FF">
        <w:t>conditions</w:t>
      </w:r>
      <w:r w:rsidR="00E44B72">
        <w:t xml:space="preserve"> </w:t>
      </w:r>
      <w:r>
        <w:t xml:space="preserve">compared </w:t>
      </w:r>
      <w:r w:rsidR="00E44B72">
        <w:t>to iron (hydr)oxides</w:t>
      </w:r>
      <w:r w:rsidR="009E1557">
        <w:t>,</w:t>
      </w:r>
      <w:r w:rsidR="00E44B72">
        <w:t xml:space="preserve"> which are often though</w:t>
      </w:r>
      <w:r w:rsidR="002B7B99">
        <w:t>t</w:t>
      </w:r>
      <w:r w:rsidR="00E44B72">
        <w:t xml:space="preserve"> to dominate adsorption. </w:t>
      </w:r>
      <w:r w:rsidR="00291774">
        <w:t>This result is mirrored in the surface complexation model</w:t>
      </w:r>
      <w:r w:rsidR="000017A2">
        <w:t>ing</w:t>
      </w:r>
      <w:r w:rsidR="00291774">
        <w:t xml:space="preserve">, </w:t>
      </w:r>
      <w:r w:rsidR="000017A2">
        <w:t xml:space="preserve">suggesting </w:t>
      </w:r>
      <w:r w:rsidR="00291774">
        <w:t>that exchange reactions</w:t>
      </w:r>
      <w:r w:rsidR="00AF55A8">
        <w:t xml:space="preserve"> with inner layer cations drive</w:t>
      </w:r>
      <w:r w:rsidR="00291774">
        <w:t xml:space="preserve"> the enhanced sorption of radium in montmorillonite compared to the other minerals.</w:t>
      </w:r>
      <w:r w:rsidR="003C60FA">
        <w:t xml:space="preserve"> </w:t>
      </w:r>
      <w:r w:rsidR="004B3E94">
        <w:t>Lastly, pyrite shows little affinity for radium, however, the formation of iron oxide coatings after O</w:t>
      </w:r>
      <w:r w:rsidR="004B3E94">
        <w:rPr>
          <w:vertAlign w:val="subscript"/>
        </w:rPr>
        <w:t xml:space="preserve">2 </w:t>
      </w:r>
      <w:r w:rsidR="004B3E94">
        <w:t>exposure suggests the possibility that it will be a key sorbent in aquifers transitioning between anoxic and oxic states.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7E540019" w:rsidR="009C7C54" w:rsidRDefault="009C7C54" w:rsidP="00B53860">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p>
    <w:p w14:paraId="33DD1791" w14:textId="23623E21" w:rsidR="00DE72DF" w:rsidRDefault="00DE72DF" w:rsidP="00B53860">
      <w:pPr>
        <w:spacing w:line="360" w:lineRule="auto"/>
      </w:pPr>
      <w:r>
        <w:t>2.1 MINERAL PREPARATION</w:t>
      </w:r>
    </w:p>
    <w:p w14:paraId="311590D6" w14:textId="5CAE8335"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7E2D12" w:rsidRPr="007E2D12">
        <w:rPr>
          <w:noProof/>
        </w:rPr>
        <w:t>(Schwertmann &amp; Cornell, 2000)</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w:t>
      </w:r>
      <w:r w:rsidR="00030050">
        <w:t>-8</w:t>
      </w:r>
      <w:r w:rsidR="00167D90">
        <w:t>,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567F2A">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7E2D12" w:rsidRPr="007E2D12">
        <w:rPr>
          <w:noProof/>
        </w:rPr>
        <w:t>(Stookey, 1970)</w:t>
      </w:r>
      <w:r w:rsidR="00167D90">
        <w:fldChar w:fldCharType="end"/>
      </w:r>
      <w:r w:rsidR="00E35B25">
        <w:t>.</w:t>
      </w:r>
      <w:r w:rsidR="00167D90">
        <w:t xml:space="preserve"> </w:t>
      </w:r>
      <w:r w:rsidR="00E35B25">
        <w:t>A</w:t>
      </w:r>
      <w:r w:rsidR="00167D90">
        <w:t xml:space="preserve">liquots of the </w:t>
      </w:r>
      <w:r w:rsidR="00E35B25">
        <w:t xml:space="preserve">stirred </w:t>
      </w:r>
      <w:r w:rsidR="00167D90">
        <w:t>slurry were added directly to the experiments</w:t>
      </w:r>
      <w:r w:rsidR="00E35B25">
        <w:t xml:space="preserve"> to obtain the desired mineral mass</w:t>
      </w:r>
      <w:r w:rsidR="00167D90">
        <w:t xml:space="preserve">. Goethite was prepared </w:t>
      </w:r>
      <w:r w:rsidR="00E44B72">
        <w:t xml:space="preserve">through </w:t>
      </w:r>
      <w:r w:rsidR="00167D90">
        <w:t>slow oxidation of an</w:t>
      </w:r>
      <w:r w:rsidR="000504B0">
        <w:t xml:space="preserve"> </w:t>
      </w:r>
      <w:r w:rsidR="00D847FF">
        <w:t>50</w:t>
      </w:r>
      <w:r w:rsidR="00E44B72">
        <w:t xml:space="preserve"> mM Fe2+ </w:t>
      </w:r>
      <w:r w:rsidR="00167D90">
        <w:t xml:space="preserve">and </w:t>
      </w:r>
      <w:r w:rsidR="00D847FF">
        <w:t>100</w:t>
      </w:r>
      <w:r w:rsidR="00E44B72">
        <w:t xml:space="preserve"> mM </w:t>
      </w:r>
      <w:r w:rsidR="00167D90">
        <w:t>bicarbonate</w:t>
      </w:r>
      <w:r w:rsidR="00D847FF">
        <w:t xml:space="preserve"> solution</w:t>
      </w:r>
      <w:r w:rsidR="00167D90">
        <w:t xml:space="preserve"> using air over the course of 2 days. The resulting </w:t>
      </w:r>
      <w:r w:rsidR="00874970">
        <w:t xml:space="preserve">goethite </w:t>
      </w:r>
      <w:r w:rsidR="00167D90">
        <w:t xml:space="preserve">mineral was centrifuged and washed to remove background electrolyte, and then dried for 2 hours at </w:t>
      </w:r>
      <w:r w:rsidR="00D847FF">
        <w:t>70</w:t>
      </w:r>
      <w:r w:rsidR="00167D90">
        <w:t xml:space="preserve"> C. Both iron minerals were characterized using x-ray diffraction to confirm their composition</w:t>
      </w:r>
      <w:r w:rsidR="00D91D3B">
        <w:t>, and had surface area measured using an N</w:t>
      </w:r>
      <w:r w:rsidR="00D91D3B" w:rsidRPr="00AE78E0">
        <w:rPr>
          <w:vertAlign w:val="subscript"/>
        </w:rPr>
        <w:t>2</w:t>
      </w:r>
      <w:r w:rsidR="00D91D3B">
        <w:t xml:space="preserve"> BET surface area analyzer</w:t>
      </w:r>
      <w:r w:rsidR="00CD6EFC">
        <w:t xml:space="preserve"> (table 1</w:t>
      </w:r>
      <w:r w:rsidR="00563D7C">
        <w:t>)</w:t>
      </w:r>
      <w:r w:rsidR="00167D90">
        <w:t>.</w:t>
      </w:r>
      <w:r w:rsidR="00D91D3B">
        <w:t xml:space="preserve"> The ferrihydrite was air dried for these</w:t>
      </w:r>
      <w:r w:rsidR="0052565F">
        <w:t xml:space="preserve"> two</w:t>
      </w:r>
      <w:r w:rsidR="00D91D3B">
        <w:t xml:space="preserve"> analyses to prevent transformations to other iron minerals.</w:t>
      </w:r>
    </w:p>
    <w:p w14:paraId="2867F6E7" w14:textId="6192E63B" w:rsidR="0093777B" w:rsidRDefault="00167D90" w:rsidP="00B53860">
      <w:pPr>
        <w:spacing w:line="360" w:lineRule="auto"/>
      </w:pPr>
      <w:r>
        <w:tab/>
      </w:r>
      <w:commentRangeStart w:id="10"/>
      <w:r>
        <w:t>Calcium</w:t>
      </w:r>
      <w:commentRangeEnd w:id="10"/>
      <w:r w:rsidR="00E44B72">
        <w:rPr>
          <w:rStyle w:val="CommentReference"/>
        </w:rPr>
        <w:commentReference w:id="10"/>
      </w:r>
      <w:r>
        <w:t xml:space="preserve"> montmorillonite ST</w:t>
      </w:r>
      <w:r w:rsidR="0052565F">
        <w:t>X-1b was ordered from the clay m</w:t>
      </w:r>
      <w:r>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938A7">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85600F" w:rsidRPr="0085600F">
        <w:rPr>
          <w:noProof/>
        </w:rPr>
        <w:t>(Tamamura et al., 2013)</w:t>
      </w:r>
      <w:r w:rsidR="0085600F">
        <w:fldChar w:fldCharType="end"/>
      </w:r>
      <w:r w:rsidR="00B51EE3">
        <w:t xml:space="preserve">. The clay was dispersed with 1 M NaCl, and the &lt;0.2 um clay fraction siphoned off after successive washes with DI water. The siphoned clay particles were then treated with a 1 M Sodium Acetate solution, set to pH 5 using glacial acetic acid, which </w:t>
      </w:r>
      <w:r w:rsidR="00AE78E0">
        <w:lastRenderedPageBreak/>
        <w:t>removed any</w:t>
      </w:r>
      <w:commentRangeStart w:id="11"/>
      <w:r w:rsidR="00B51EE3">
        <w:t xml:space="preserve"> carbonates</w:t>
      </w:r>
      <w:commentRangeEnd w:id="11"/>
      <w:r w:rsidR="001B752A">
        <w:rPr>
          <w:rStyle w:val="CommentReference"/>
        </w:rPr>
        <w:commentReference w:id="11"/>
      </w:r>
      <w:r w:rsidR="00B01788">
        <w:t xml:space="preserve"> </w:t>
      </w:r>
      <w:r w:rsidR="00B01788">
        <w:fldChar w:fldCharType="begin" w:fldLock="1"/>
      </w:r>
      <w:r w:rsidR="00567F2A">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7E2D12" w:rsidRPr="007E2D12">
        <w:rPr>
          <w:noProof/>
        </w:rPr>
        <w:t>(Klute, Kunze, &amp; Dixon, 1986)</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0 C overnight, and then carefully ground using mortar and pestle.</w:t>
      </w:r>
      <w:r w:rsidR="0085600F" w:rsidDel="0085600F">
        <w:t xml:space="preserve"> </w:t>
      </w:r>
      <w:r w:rsidR="00D91D3B">
        <w:t xml:space="preserve">The surface area </w:t>
      </w:r>
      <w:r w:rsidR="00CD6EFC">
        <w:t>(table 1</w:t>
      </w:r>
      <w:r w:rsidR="00563D7C">
        <w:t xml:space="preserve">) </w:t>
      </w:r>
      <w:r w:rsidR="00D91D3B">
        <w:t>of the montmorillonite was also measured using an N</w:t>
      </w:r>
      <w:r w:rsidR="00D91D3B" w:rsidRPr="00AE78E0">
        <w:rPr>
          <w:vertAlign w:val="subscript"/>
        </w:rPr>
        <w:t>2</w:t>
      </w:r>
      <w:r w:rsidR="00D91D3B">
        <w:t xml:space="preserve"> BET surface area analyzer to compare with the clay society measurements.</w:t>
      </w:r>
    </w:p>
    <w:p w14:paraId="67283FA2" w14:textId="56EFB4BE" w:rsidR="00D91D3B" w:rsidRDefault="003F60EB" w:rsidP="00B53860">
      <w:pPr>
        <w:spacing w:line="360" w:lineRule="auto"/>
      </w:pPr>
      <w:r>
        <w:tab/>
      </w:r>
      <w:r w:rsidR="0072409D">
        <w:t>P</w:t>
      </w:r>
      <w:r>
        <w:t>yrite was ordered from</w:t>
      </w:r>
      <w:r w:rsidR="00EF62ED">
        <w:t xml:space="preserve"> Ward’s Science (www.wardsci.com)</w:t>
      </w:r>
      <w:r>
        <w:t xml:space="preserve">, ground using mortar and pestle, and </w:t>
      </w:r>
      <w:r w:rsidR="002B323A">
        <w:t xml:space="preserve">passed through sieves to select for </w:t>
      </w:r>
      <w:r>
        <w:t xml:space="preserve">45-250 um </w:t>
      </w:r>
      <w:r w:rsidR="002B323A">
        <w:t>particles</w:t>
      </w:r>
      <w:r>
        <w:t xml:space="preserve">. The pyrite was </w:t>
      </w:r>
      <w:r w:rsidR="002B323A">
        <w:t xml:space="preserve">then </w:t>
      </w:r>
      <w:r>
        <w:t xml:space="preserve">placed into an anaerobic glove bag with a 5% hydrogen and 95% </w:t>
      </w:r>
      <w:r w:rsidR="00B01788">
        <w:t xml:space="preserve">nitrogen </w:t>
      </w:r>
      <w:r>
        <w:t xml:space="preserve">atmosphere. </w:t>
      </w:r>
      <w:r w:rsidR="00483D6E">
        <w:t xml:space="preserve">Once in the glove bag, the pyrite was washed in 6 N HCl overnight to remove any iron oxide coatings, and then </w:t>
      </w:r>
      <w:r w:rsidR="00980406">
        <w:t xml:space="preserve">rinsed </w:t>
      </w:r>
      <w:r w:rsidR="00483D6E">
        <w:t xml:space="preserve">with </w:t>
      </w:r>
      <w:r w:rsidR="00980406">
        <w:t xml:space="preserve">deoxygenated </w:t>
      </w:r>
      <w:r w:rsidR="00483D6E">
        <w:t>DI water</w:t>
      </w:r>
      <w:r w:rsidR="00980406">
        <w:t xml:space="preserve"> multiple times</w:t>
      </w:r>
      <w:r w:rsidR="00B41C18">
        <w:t xml:space="preserve"> to remove the remaining acid</w:t>
      </w:r>
      <w:r w:rsidR="00483D6E">
        <w:t xml:space="preserve">. Lastly, the pyrite was </w:t>
      </w:r>
      <w:r w:rsidR="002B323A">
        <w:t>dried anaerobically in an open beaker; dessicant (Drierite) was placed in the glovebag to facilitate moisture removal</w:t>
      </w:r>
      <w:r w:rsidR="00483D6E">
        <w:t xml:space="preserve">. </w:t>
      </w:r>
      <w:r w:rsidR="00C4280C">
        <w:t xml:space="preserve">The pyrite composition was </w:t>
      </w:r>
      <w:r w:rsidR="00B01788">
        <w:t xml:space="preserve">also </w:t>
      </w:r>
      <w:r w:rsidR="00C4280C">
        <w:t>confirmed through XRD</w:t>
      </w:r>
      <w:r w:rsidR="00C3162E">
        <w:t>, and surface area measured using an N2 BET surface area analyzer</w:t>
      </w:r>
      <w:r w:rsidR="00563D7C">
        <w:t xml:space="preserve">, reported in table </w:t>
      </w:r>
      <w:r w:rsidR="00CD6EFC">
        <w:t>1</w:t>
      </w:r>
      <w:r w:rsidR="00C4280C">
        <w:t>.</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C67DB4A" w:rsidR="007B346B" w:rsidRDefault="002B323A" w:rsidP="00B53860">
      <w:pPr>
        <w:spacing w:line="360" w:lineRule="auto"/>
        <w:ind w:firstLine="720"/>
      </w:pPr>
      <w:r>
        <w:t>Serum vials (200 mL)</w:t>
      </w:r>
      <w:r w:rsidR="00490D23">
        <w:t xml:space="preserve"> were filled with 100 mL of 10 mM NaCl stock solution, 30 mg of one mineral (except for the case of pyrite, where 40 mg was used), and 5-270 Bq of </w:t>
      </w:r>
      <w:r>
        <w:t>226</w:t>
      </w:r>
      <w:r w:rsidR="008F7C4D">
        <w:t>-</w:t>
      </w:r>
      <w:r w:rsidR="00490D23">
        <w:t>Ra Stock</w:t>
      </w:r>
      <w:r w:rsidR="00FF24E5">
        <w:t>. Experiments using pyrite were performed in an anaerobic glove ba</w:t>
      </w:r>
      <w:r>
        <w:t>g, and all solutions were purged with N2 prior to placement in the anaerobic chamber</w:t>
      </w:r>
      <w:r w:rsidR="00FF24E5">
        <w:t xml:space="preserve">. The pH was </w:t>
      </w:r>
      <w:r w:rsidR="00FA7E83">
        <w:t>titrated</w:t>
      </w:r>
      <w:r w:rsidR="00FF24E5">
        <w:t xml:space="preserve"> to 3,5,7 or 9 +/- 0.0</w:t>
      </w:r>
      <w:r>
        <w:t>5 through use of an autotitrator,</w:t>
      </w:r>
      <w:r w:rsidR="00FF24E5">
        <w:t xml:space="preserve"> and the bottle was sealed with a butyl stopper. Bottles were shaken for 24 hours</w:t>
      </w:r>
      <w:r w:rsidR="005D7205">
        <w:t xml:space="preserve">, as previous work has established that this is sufficient time for sorption equilibrium to iron surfaces </w:t>
      </w:r>
      <w:r w:rsidR="005D7205">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rsidR="005D7205">
        <w:fldChar w:fldCharType="separate"/>
      </w:r>
      <w:r w:rsidR="000F650E" w:rsidRPr="000F650E">
        <w:rPr>
          <w:noProof/>
        </w:rPr>
        <w:t>(Sajih et al., 2014a)</w:t>
      </w:r>
      <w:r w:rsidR="005D7205">
        <w:fldChar w:fldCharType="end"/>
      </w:r>
      <w:r w:rsidR="005D7205">
        <w:t xml:space="preserve">, </w:t>
      </w:r>
      <w:commentRangeStart w:id="12"/>
      <w:r w:rsidR="005D7205">
        <w:t>while sorption to montmorillonite was evaluated using the same set up with different</w:t>
      </w:r>
      <w:r w:rsidR="00162BC2">
        <w:t xml:space="preserve"> shaking</w:t>
      </w:r>
      <w:r w:rsidR="005D7205">
        <w:t xml:space="preserve"> time</w:t>
      </w:r>
      <w:r w:rsidR="00162BC2">
        <w:t>s</w:t>
      </w:r>
      <w:commentRangeEnd w:id="12"/>
      <w:r w:rsidR="005D7205">
        <w:rPr>
          <w:rStyle w:val="CommentReference"/>
        </w:rPr>
        <w:commentReference w:id="12"/>
      </w:r>
      <w:r w:rsidR="005D7205">
        <w:t xml:space="preserve">, </w:t>
      </w:r>
      <w:r w:rsidR="00162BC2">
        <w:t>finding 24 hours to be sufficient to achieve equilibrium</w:t>
      </w:r>
      <w:r w:rsidR="005D7205">
        <w:t>.</w:t>
      </w:r>
      <w:r w:rsidR="00FF24E5">
        <w:t xml:space="preserve"> </w:t>
      </w:r>
      <w:r>
        <w:t xml:space="preserve">Following equilibration, </w:t>
      </w:r>
      <w:r w:rsidR="00FF24E5">
        <w:t>pH was</w:t>
      </w:r>
      <w:r w:rsidR="005D7205">
        <w:t xml:space="preserve"> </w:t>
      </w:r>
      <w:r w:rsidR="00FF24E5">
        <w:t>checked and re-titrated to the desired value</w:t>
      </w:r>
      <w:r w:rsidR="00005A7C">
        <w:t xml:space="preserve"> if necessary</w:t>
      </w:r>
      <w:r>
        <w:t>;</w:t>
      </w:r>
      <w:r w:rsidR="00FA7E83">
        <w:t xml:space="preserve"> </w:t>
      </w:r>
      <w:r>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t>H</w:t>
      </w:r>
      <w:r w:rsidR="00005A7C">
        <w:t>.</w:t>
      </w:r>
      <w:r w:rsidR="004664DA">
        <w:t xml:space="preserve"> </w:t>
      </w:r>
      <w:r>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polyethersulfone 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2476A463" w:rsidR="007B346B" w:rsidRDefault="007B346B" w:rsidP="00B53860">
      <w:pPr>
        <w:spacing w:line="360" w:lineRule="auto"/>
      </w:pPr>
      <w:r>
        <w:lastRenderedPageBreak/>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a </w:t>
      </w:r>
      <w:r w:rsidR="009E6A32">
        <w:t>secular</w:t>
      </w:r>
      <w:commentRangeStart w:id="13"/>
      <w:r>
        <w:t xml:space="preserve"> equilibrium </w:t>
      </w:r>
      <w:commentRangeEnd w:id="13"/>
      <w:r w:rsidR="006366B1">
        <w:rPr>
          <w:rStyle w:val="CommentReference"/>
        </w:rPr>
        <w:commentReference w:id="13"/>
      </w:r>
      <w:r>
        <w:t xml:space="preserve">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7D6B63E3" w14:textId="5CD00BA3" w:rsidR="00D91D3B" w:rsidRDefault="008A0962" w:rsidP="00B53860">
      <w:pPr>
        <w:spacing w:line="360" w:lineRule="auto"/>
      </w:pPr>
      <w:r>
        <w:tab/>
      </w:r>
      <w:r w:rsidR="006366B1">
        <w:t xml:space="preserve">Supernatent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w:t>
      </w:r>
      <w:r w:rsidR="008F7C4D">
        <w:t>226-Ra</w:t>
      </w:r>
      <w:r w:rsidR="00671B0D">
        <w:t xml:space="preserve"> was primarily counted through the 186 keV peak. </w:t>
      </w:r>
      <w:r w:rsidR="009378CA">
        <w:t>The solid samples on PES filters were placed in scintillation vials, and c</w:t>
      </w:r>
      <w:r>
        <w:t>ounted directly on the counter, with the resulting counts being adjusted for ferr</w:t>
      </w:r>
      <w:r w:rsidR="00B5451B">
        <w:t>ihydr</w:t>
      </w:r>
      <w:r w:rsidR="00737E5A">
        <w:t>ite loss during filtration. The physical arrangement</w:t>
      </w:r>
      <w:r w:rsidR="00B5451B">
        <w:t xml:space="preserve"> closely matches that o</w:t>
      </w:r>
      <w:r w:rsidR="00737E5A">
        <w:t>f the multinuclide standard, so</w:t>
      </w:r>
      <w:r w:rsidR="00B5451B">
        <w:t xml:space="preserve"> no geometry corrections were used.</w:t>
      </w:r>
      <w:r w:rsidR="00322F9A">
        <w:t xml:space="preserve"> This gamma counter was also used to quantify the </w:t>
      </w:r>
      <w:r w:rsidR="00CD6EFC">
        <w:t xml:space="preserve">226-Ra </w:t>
      </w:r>
      <w:r w:rsidR="00322F9A">
        <w:t>standard curve used in the scintillation counting.</w:t>
      </w:r>
    </w:p>
    <w:p w14:paraId="0A678B35" w14:textId="306BFAA5" w:rsidR="005C4438" w:rsidRDefault="00563D7C" w:rsidP="00B53860">
      <w:pPr>
        <w:spacing w:line="360" w:lineRule="auto"/>
      </w:pPr>
      <w:r w:rsidDel="00D91D3B">
        <w:t xml:space="preserve"> </w:t>
      </w:r>
      <w:r w:rsidR="005C4438">
        <w:t>2.4 SURFACE COMPLEXATION MODELING</w:t>
      </w:r>
    </w:p>
    <w:p w14:paraId="00FA4CF2" w14:textId="3D3D7240"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67F2A">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7E2D12" w:rsidRPr="007E2D12">
        <w:rPr>
          <w:noProof/>
        </w:rPr>
        <w:t>(Parkhurst &amp; Appela, 2013)</w:t>
      </w:r>
      <w:r w:rsidR="00570A6F">
        <w:fldChar w:fldCharType="end"/>
      </w:r>
      <w:r>
        <w:t xml:space="preserve">. </w:t>
      </w:r>
      <w:r w:rsidR="00CE4109">
        <w:t>Simple single site models were used to fit the data alongside models previously established in the literature</w:t>
      </w:r>
      <w:r w:rsidR="002D400B">
        <w:t>.</w:t>
      </w:r>
      <w:r>
        <w:t xml:space="preserve"> </w:t>
      </w:r>
      <w:r w:rsidR="00CD6EFC">
        <w:t>These simplified models</w:t>
      </w:r>
      <w:r w:rsidR="002D400B">
        <w:t xml:space="preserve"> </w:t>
      </w:r>
      <w:r>
        <w:t>allow for easy comparison of the relative importance of the different minerals for radium retention</w:t>
      </w:r>
      <w:r w:rsidR="00946431">
        <w:t>, as well as comparison with currently existing surface complexation modeling results</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0F650E">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Grangeon, Leroy, &amp; Giffaut, 2013)", "plainTextFormattedCitation" : "(Dixit &amp; Hering, 2003; Dzombak &amp; Morel, 1990; Tournassat, Grangeon, Leroy, &amp; Giffaut, 2013)", "previouslyFormattedCitation" : "(Dixit &amp; Hering, 2003; Dzombak &amp; Morel, 1990; Tournassat, Grangeon, Leroy, &amp; Giffaut, 2013)" }, "properties" : { "noteIndex" : 0 }, "schema" : "https://github.com/citation-style-language/schema/raw/master/csl-citation.json" }</w:instrText>
      </w:r>
      <w:r w:rsidR="00946431">
        <w:fldChar w:fldCharType="separate"/>
      </w:r>
      <w:r w:rsidR="00CD6EFC" w:rsidRPr="00CD6EFC">
        <w:rPr>
          <w:noProof/>
        </w:rPr>
        <w:t>(Dixit &amp; Hering, 2003; Dzombak &amp; Morel, 1990; Tournassat, Grangeon, Leroy, &amp; Giffaut, 2013)</w:t>
      </w:r>
      <w:r w:rsidR="00946431">
        <w:fldChar w:fldCharType="end"/>
      </w:r>
      <w:r w:rsidR="00946431">
        <w:t xml:space="preserve">. </w:t>
      </w:r>
      <w:r w:rsidR="00567F2A">
        <w:t xml:space="preserve">The </w:t>
      </w:r>
      <w:r w:rsidR="00CE4109">
        <w:t xml:space="preserve">literature </w:t>
      </w:r>
      <w:r w:rsidR="00567F2A">
        <w:t xml:space="preserve">models, in contrast, are valuable to fit since their formulations are often based on spectroscopic evidence </w:t>
      </w:r>
      <w:r w:rsidR="00567F2A">
        <w:fldChar w:fldCharType="begin" w:fldLock="1"/>
      </w:r>
      <w:r w:rsidR="0085600F">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567F2A" w:rsidRPr="00567F2A">
        <w:rPr>
          <w:noProof/>
        </w:rPr>
        <w:t>(Fenter et al., 2000; P. C. Zhang et al., 2001)</w:t>
      </w:r>
      <w:r w:rsidR="00567F2A">
        <w:fldChar w:fldCharType="end"/>
      </w:r>
      <w:r w:rsidR="00836777">
        <w:t>.</w:t>
      </w:r>
      <w:r w:rsidR="003D2C05">
        <w:t xml:space="preserve"> </w:t>
      </w:r>
      <w:r>
        <w:t>Experimental sorption data</w:t>
      </w:r>
      <w:r w:rsidR="00570A6F">
        <w:t xml:space="preserve"> was fit only by varying radium sorption reaction constants</w:t>
      </w:r>
      <w:r w:rsidR="008066A2">
        <w:t xml:space="preserve"> and site densities, though surface area measurements or literature</w:t>
      </w:r>
      <w:r w:rsidR="00CE4109">
        <w:t xml:space="preserve"> values</w:t>
      </w:r>
      <w:r w:rsidR="008066A2">
        <w:t xml:space="preserve"> were preferred </w:t>
      </w:r>
      <w:r w:rsidR="00570A6F">
        <w:fldChar w:fldCharType="begin" w:fldLock="1"/>
      </w:r>
      <w:r w:rsidR="000F650E">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2014a)", "plainTextFormattedCitation" : "(Mike H. Bradbury, Baeyens, Geckeis, &amp; Rabung, 2005; Sajih et al., 2014a)", "previouslyFormattedCitation" : "(Mike H. Bradbury, Baeyens, Geckeis, &amp; Rabung, 2005; Sajih et al., 2014a)" }, "properties" : { "noteIndex" : 0 }, "schema" : "https://github.com/citation-style-language/schema/raw/master/csl-citation.json" }</w:instrText>
      </w:r>
      <w:r w:rsidR="00570A6F">
        <w:fldChar w:fldCharType="separate"/>
      </w:r>
      <w:r w:rsidR="000F650E" w:rsidRPr="000F650E">
        <w:rPr>
          <w:noProof/>
        </w:rPr>
        <w:t>(Mike H. Bradbury, Baeyens, Geckeis, &amp; Rabung, 2005; Sajih et al., 2014a)</w:t>
      </w:r>
      <w:r w:rsidR="00570A6F">
        <w:fldChar w:fldCharType="end"/>
      </w:r>
      <w:r w:rsidR="00085D34">
        <w:t>.</w:t>
      </w:r>
      <w:r w:rsidR="00EC6622">
        <w:t xml:space="preserve"> </w:t>
      </w:r>
      <w:r w:rsidR="006C34B0">
        <w:t xml:space="preserve">Solution </w:t>
      </w:r>
      <w:r w:rsidR="006C34B0">
        <w:lastRenderedPageBreak/>
        <w:t xml:space="preserve">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3A72961D"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852277">
        <w:t xml:space="preserve"> values presented in table 1</w:t>
      </w:r>
      <w:r w:rsidR="006B4EBE">
        <w:t xml:space="preserve">. </w:t>
      </w:r>
      <w:r w:rsidR="00747938">
        <w:t>This K</w:t>
      </w:r>
      <w:r w:rsidR="00747938">
        <w:rPr>
          <w:vertAlign w:val="subscript"/>
        </w:rPr>
        <w:t xml:space="preserve">d </w:t>
      </w:r>
      <w:r w:rsidR="00747938">
        <w:t xml:space="preserve">is calculated from the slope of the line fitted </w:t>
      </w:r>
      <w:r w:rsidR="007E46AD">
        <w:t xml:space="preserve">to </w:t>
      </w:r>
      <w:r w:rsidR="00747938">
        <w:t xml:space="preserve">the experimental points. </w:t>
      </w:r>
      <w:r w:rsidR="006674E7">
        <w:t>Sorption to both iron oxides show a strong dependence on pH, with ferrihydrite showing more overall sorption at a given pH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sorption at acidic pHs, and</w:t>
      </w:r>
      <w:r w:rsidR="00651429">
        <w:t xml:space="preserve"> </w:t>
      </w:r>
      <w:r w:rsidR="006674E7">
        <w:t>ferrihydrite shows the most sorption at pH 9 compared to all of the other minerals.</w:t>
      </w:r>
      <w:r w:rsidR="00BE6AF9">
        <w:t xml:space="preserve"> </w:t>
      </w:r>
      <w:r w:rsidR="00651429">
        <w:t xml:space="preserve">Both minerals clearly show pH dependent sorption behavior, though differences in sorption for the same mass, which </w:t>
      </w:r>
      <w:r w:rsidR="000F650E">
        <w:t>are</w:t>
      </w:r>
      <w:r w:rsidR="00651429">
        <w:t xml:space="preserve"> driven by the significant differences in mineral surface area.</w:t>
      </w:r>
      <w:r w:rsidR="000F650E">
        <w:t xml:space="preserve"> Kd values that have been normalized to experimental surface area reveal that goethite</w:t>
      </w:r>
    </w:p>
    <w:p w14:paraId="507B0CE8" w14:textId="4C7AA8DA" w:rsidR="006B4EBE" w:rsidRDefault="006B4EBE" w:rsidP="00B53860">
      <w:pPr>
        <w:spacing w:line="360" w:lineRule="auto"/>
      </w:pPr>
      <w:r>
        <w:tab/>
        <w:t>There is an abundance of prior work examining sorption of radium to iron oxides such as ferrihydrite and goethite</w:t>
      </w:r>
      <w:r w:rsidR="00655749">
        <w:t xml:space="preserve"> </w:t>
      </w:r>
      <w:r w:rsidR="000F650E">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2014b)", "plainTextFormattedCitation" : "(Beck &amp; Cochran, 2013; Bene\u0161 et al., 1984; Gonneea et al., 2008; Sajih et al., 2014b)", "previouslyFormattedCitation" : "(Beck &amp; Cochran, 2013; Bene\u0161 et al., 1984; Gonneea et al., 2008; Sajih et al., 2014b)" }, "properties" : { "noteIndex" : 0 }, "schema" : "https://github.com/citation-style-language/schema/raw/master/csl-citation.json" }</w:instrText>
      </w:r>
      <w:r w:rsidR="000F650E">
        <w:fldChar w:fldCharType="separate"/>
      </w:r>
      <w:r w:rsidR="000F650E" w:rsidRPr="000F650E">
        <w:rPr>
          <w:noProof/>
        </w:rPr>
        <w:t>(Beck &amp; Cochran, 2013; Beneš et al., 1984; Gonneea et al., 2008; Sajih et al., 2014b)</w:t>
      </w:r>
      <w:r w:rsidR="000F650E">
        <w:fldChar w:fldCharType="end"/>
      </w:r>
      <w:r w:rsidR="00655749">
        <w:t xml:space="preserve">; </w:t>
      </w:r>
      <w:r w:rsidR="0012510C">
        <w:t>however</w:t>
      </w:r>
      <w:r w:rsidR="00655749">
        <w:t xml:space="preserve"> direct comparison is problematic, owing to differences in solution composition and solid-solution ratio, which are known to impact fitting parameters</w:t>
      </w:r>
      <w:r w:rsidR="000F650E">
        <w:t xml:space="preserve"> </w:t>
      </w:r>
      <w:r w:rsidR="000F650E">
        <w:fldChar w:fldCharType="begin" w:fldLock="1"/>
      </w:r>
      <w:r w:rsidR="00905D5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0F650E">
        <w:fldChar w:fldCharType="separate"/>
      </w:r>
      <w:r w:rsidR="000F650E" w:rsidRPr="000F650E">
        <w:rPr>
          <w:noProof/>
        </w:rPr>
        <w:t>(Tournassat et al., 2013)</w:t>
      </w:r>
      <w:r w:rsidR="000F650E">
        <w:fldChar w:fldCharType="end"/>
      </w:r>
      <w:r w:rsidR="00655749">
        <w:t xml:space="preserve">. </w:t>
      </w:r>
      <w:r w:rsidR="00747938">
        <w:t>Table 1</w:t>
      </w:r>
      <w:r w:rsidR="006D16E0">
        <w:t xml:space="preserve"> </w:t>
      </w:r>
      <w:r w:rsidR="00450C29">
        <w:t>compares</w:t>
      </w:r>
      <w:r w:rsidR="00747938">
        <w:t xml:space="preserve">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1C38824" w:rsidR="008B0456" w:rsidRDefault="008B0456" w:rsidP="00B53860">
      <w:pPr>
        <w:spacing w:line="360" w:lineRule="auto"/>
      </w:pPr>
      <w:r>
        <w:tab/>
      </w:r>
      <w:r w:rsidR="00655749">
        <w:t xml:space="preserve">Two studies report isotherm data for Ra sorption to </w:t>
      </w:r>
      <w:r>
        <w:t>ferrihydrite</w:t>
      </w:r>
      <w:r w:rsidR="00655749">
        <w:t>, and the</w:t>
      </w:r>
      <w:r>
        <w:t xml:space="preserve"> experimental results presented here match</w:t>
      </w:r>
      <w:r w:rsidR="00655749">
        <w:t xml:space="preserve"> both reported values to</w:t>
      </w:r>
      <w:r>
        <w:t xml:space="preserve"> within an order of magnitude of the K</w:t>
      </w:r>
      <w:r>
        <w:rPr>
          <w:vertAlign w:val="subscript"/>
        </w:rPr>
        <w:t xml:space="preserve">d </w:t>
      </w:r>
      <w:r>
        <w:t xml:space="preserve">values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F650E" w:rsidRPr="000F650E">
        <w:rPr>
          <w:noProof/>
        </w:rPr>
        <w:t>(Beck &amp; Cochran, 2013; Sajih et al., 2014a)</w:t>
      </w:r>
      <w:r>
        <w:fldChar w:fldCharType="end"/>
      </w:r>
      <w:r>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w:t>
      </w:r>
      <w:r w:rsidR="000F650E">
        <w:lastRenderedPageBreak/>
        <w:t>mineral surface area (here,</w:t>
      </w:r>
      <w:r w:rsidR="00613839">
        <w:t xml:space="preserve"> 382.9</w:t>
      </w:r>
      <w:r w:rsidR="000F650E">
        <w:t xml:space="preserve"> m2/g, others, </w:t>
      </w:r>
      <w:r w:rsidR="00613839">
        <w:t>~250</w:t>
      </w:r>
      <w:r w:rsidR="000F650E">
        <w:t xml:space="preserve"> m2/g) </w:t>
      </w:r>
      <w:r w:rsidR="000660E0">
        <w:t>, which matches with previous results suggesting that increased salinity will reduce radium sorption extent</w:t>
      </w:r>
      <w:r w:rsidR="0031487F">
        <w:t xml:space="preserve"> </w:t>
      </w:r>
      <w:r w:rsidR="000660E0">
        <w:fldChar w:fldCharType="begin" w:fldLock="1"/>
      </w:r>
      <w:r w:rsidR="00567F2A">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7E2D12" w:rsidRPr="007E2D12">
        <w:rPr>
          <w:noProof/>
        </w:rPr>
        <w:t>(Gonneea et al., 2008)</w:t>
      </w:r>
      <w:r w:rsidR="000660E0">
        <w:fldChar w:fldCharType="end"/>
      </w:r>
      <w:r w:rsidR="00613839">
        <w:t xml:space="preserve"> and that increasing surface area will increase sorption extent</w:t>
      </w:r>
      <w:r w:rsidR="000660E0">
        <w:t>.</w:t>
      </w:r>
      <w:r w:rsidR="00651429">
        <w:t xml:space="preserve"> </w:t>
      </w:r>
      <w:r w:rsidR="00483129">
        <w:t>In our study, Ra</w:t>
      </w:r>
      <w:commentRangeStart w:id="14"/>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613839">
        <w:t>, except at pH 5 where goethite sorbed slightly more radium compared to ferrihydrite</w:t>
      </w:r>
      <w:r w:rsidR="00C238ED">
        <w:t xml:space="preserve">. </w:t>
      </w:r>
      <w:r w:rsidR="00651429">
        <w:t>O</w:t>
      </w:r>
      <w:r w:rsidR="000660E0">
        <w:t xml:space="preserve">ne </w:t>
      </w:r>
      <w:commentRangeEnd w:id="14"/>
      <w:r w:rsidR="00D76794">
        <w:rPr>
          <w:rStyle w:val="CommentReference"/>
        </w:rPr>
        <w:commentReference w:id="14"/>
      </w:r>
      <w:r w:rsidR="000660E0">
        <w:t>study compared ra</w:t>
      </w:r>
      <w:r w:rsidR="0057637D">
        <w:t>dium sorption to hematite, ferri</w:t>
      </w:r>
      <w:r w:rsidR="000660E0">
        <w:t xml:space="preserve">hydrite, goethite, and lepidocrocite, finding that ferrihydrite sorbs radium most extensively </w:t>
      </w:r>
      <w:r w:rsidR="000660E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7E2D12" w:rsidRPr="007E2D12">
        <w:rPr>
          <w:noProof/>
        </w:rPr>
        <w:t>(Beck &amp; Cochran, 2013)</w:t>
      </w:r>
      <w:r w:rsidR="000660E0">
        <w:fldChar w:fldCharType="end"/>
      </w:r>
      <w:r w:rsidR="000660E0">
        <w:t>. This suggests that the sorption isotherm results found here represent an upper limit fo</w:t>
      </w:r>
      <w:r w:rsidR="0031487F">
        <w:t>r radium sorption to iron oxides</w:t>
      </w:r>
      <w:r w:rsidR="00636844">
        <w:t xml:space="preserve"> in these conditions</w:t>
      </w:r>
      <w:r w:rsidR="000660E0">
        <w:t>.</w:t>
      </w:r>
      <w:r w:rsidR="00D173FA">
        <w:t xml:space="preserve"> </w:t>
      </w:r>
    </w:p>
    <w:p w14:paraId="1270B04D" w14:textId="7BAE9CBD" w:rsidR="000660E0" w:rsidRDefault="00DD73D3" w:rsidP="00B53860">
      <w:pPr>
        <w:spacing w:line="360" w:lineRule="auto"/>
      </w:pPr>
      <w:r>
        <w:tab/>
      </w:r>
      <w:r w:rsidR="00C735BD">
        <w:t xml:space="preserve">Goethite has a larger available pool of radium sorption data to draw from compared to ferrihydrite, however, there are also larger differences between the results in this study compared to </w:t>
      </w:r>
      <w:commentRangeStart w:id="15"/>
      <w:r w:rsidR="00C735BD">
        <w:t>others</w:t>
      </w:r>
      <w:r>
        <w:t>. The result</w:t>
      </w:r>
      <w:r w:rsidR="00486D37">
        <w:t>s are displayed in table 1</w:t>
      </w:r>
      <w:r w:rsidR="00FC6BEA">
        <w:t xml:space="preserve">, along with the other mineral specific results. Unlike with ferrihydrite, we </w:t>
      </w:r>
      <w:r w:rsidR="00C55505">
        <w:t>observe</w:t>
      </w:r>
      <w:r w:rsidR="00FC6BEA">
        <w:t xml:space="preserve"> a larger extent of sorption for solutions of </w:t>
      </w:r>
      <w:r w:rsidR="00C55505">
        <w:t>similar</w:t>
      </w:r>
      <w:r w:rsidR="00FC6BEA">
        <w:t xml:space="preserve"> pH</w:t>
      </w:r>
      <w:r w:rsidR="00C55505">
        <w:t xml:space="preserve"> compared to previous work</w:t>
      </w:r>
      <w:r w:rsidR="000C5422">
        <w:t xml:space="preserve"> </w:t>
      </w:r>
      <w:r w:rsidR="000C5422">
        <w:fldChar w:fldCharType="begin" w:fldLock="1"/>
      </w:r>
      <w:r w:rsidR="000F650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2014a)", "plainTextFormattedCitation" : "(Beck &amp; Cochran, 2013; Nirdosh et al., 1990; Sajih et al., 2014a)", "previouslyFormattedCitation" : "(Beck &amp; Cochran, 2013; Nirdosh et al., 1990; Sajih et al., 2014a)" }, "properties" : { "noteIndex" : 0 }, "schema" : "https://github.com/citation-style-language/schema/raw/master/csl-citation.json" }</w:instrText>
      </w:r>
      <w:r w:rsidR="000C5422">
        <w:fldChar w:fldCharType="separate"/>
      </w:r>
      <w:r w:rsidR="000F650E" w:rsidRPr="000F650E">
        <w:rPr>
          <w:noProof/>
        </w:rPr>
        <w:t>(Beck &amp; Cochran, 2013; Nirdosh et al., 1990; Sajih et al., 2014a)</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613839">
        <w:t>The Kd values when normalized by surface area are similar in some cases</w:t>
      </w:r>
      <w:r w:rsidR="00905D56">
        <w:t xml:space="preserve"> </w:t>
      </w:r>
      <w:r w:rsidR="00905D56">
        <w:fldChar w:fldCharType="begin" w:fldLock="1"/>
      </w:r>
      <w:r w:rsidR="00905D56">
        <w:instrText>ADDIN CSL_CITATION { "citationItems" : [ { "id" : "ITEM-1",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"mendeley" : { "formattedCitation" : "(Sajih et al., 2014b)", "plainTextFormattedCitation" : "(Sajih et al., 2014b)", "previouslyFormattedCitation" : "(Sajih et al., 2014b)" }, "properties" : { "noteIndex" : 0 }, "schema" : "https://github.com/citation-style-language/schema/raw/master/csl-citation.json" }</w:instrText>
      </w:r>
      <w:r w:rsidR="00905D56">
        <w:fldChar w:fldCharType="separate"/>
      </w:r>
      <w:r w:rsidR="00905D56" w:rsidRPr="00905D56">
        <w:rPr>
          <w:noProof/>
        </w:rPr>
        <w:t>(Sajih et al., 2014b)</w:t>
      </w:r>
      <w:r w:rsidR="00905D56">
        <w:fldChar w:fldCharType="end"/>
      </w:r>
      <w:r w:rsidR="00613839">
        <w:t>, tho</w:t>
      </w:r>
      <w:r w:rsidR="00905D56">
        <w:t xml:space="preserve">ugh not in others </w:t>
      </w:r>
      <w:r w:rsidR="00905D56">
        <w:fldChar w:fldCharType="begin" w:fldLock="1"/>
      </w:r>
      <w:r w:rsidR="00A21155">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905D56" w:rsidRPr="00905D56">
        <w:rPr>
          <w:noProof/>
        </w:rPr>
        <w:t>(Beck &amp; Cochran, 2013)</w:t>
      </w:r>
      <w:r w:rsidR="00905D56">
        <w:fldChar w:fldCharType="end"/>
      </w:r>
      <w:r w:rsidR="00905D56">
        <w:t>.</w:t>
      </w:r>
      <w:r w:rsidR="00613839">
        <w:t xml:space="preserve"> </w:t>
      </w:r>
      <w:r w:rsidR="001F0F1F">
        <w:t>Other po</w:t>
      </w:r>
      <w:r w:rsidR="00613839">
        <w:t>ssible d</w:t>
      </w:r>
      <w:r w:rsidR="00905D56">
        <w:t>eviations from previous studies</w:t>
      </w:r>
      <w:r w:rsidR="00613839">
        <w:t xml:space="preserve"> </w:t>
      </w:r>
      <w:r w:rsidR="00905D56">
        <w:t>could be</w:t>
      </w:r>
      <w:r w:rsidR="00613839">
        <w:t xml:space="preserve"> derived from</w:t>
      </w:r>
      <w:r w:rsidR="001F0F1F">
        <w:t xml:space="preserve"> the crystallinity of the goethite used, which varies significantly depending on the synthesis method. We expect relatively low crystallinity goethite based on the </w:t>
      </w:r>
      <w:r w:rsidR="005A3496">
        <w:t xml:space="preserve">previously </w:t>
      </w:r>
      <w:r w:rsidR="001F0F1F">
        <w:t xml:space="preserve">described experimental method, which should more closely match goethites found in natural settings </w:t>
      </w:r>
      <w:r w:rsidR="001F0F1F">
        <w:fldChar w:fldCharType="begin" w:fldLock="1"/>
      </w:r>
      <w:r w:rsidR="00567F2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7E2D12" w:rsidRPr="007E2D12">
        <w:rPr>
          <w:noProof/>
        </w:rPr>
        <w:t>(Schwertmann &amp; Cornell, 2000)</w:t>
      </w:r>
      <w:r w:rsidR="001F0F1F">
        <w:fldChar w:fldCharType="end"/>
      </w:r>
      <w:r w:rsidR="001F0F1F">
        <w:t>.</w:t>
      </w:r>
      <w:r w:rsidR="005A3496">
        <w:t xml:space="preserve"> These differences underscore the limitations of K</w:t>
      </w:r>
      <w:r w:rsidR="00A77D01" w:rsidRPr="00062851">
        <w:rPr>
          <w:vertAlign w:val="subscript"/>
        </w:rPr>
        <w:t>d</w:t>
      </w:r>
      <w:r w:rsidR="005A3496">
        <w:t xml:space="preserve"> style approaches, as they provide limited means to understand the driving factors that create the differences between different forms of the same mineral.</w:t>
      </w:r>
      <w:commentRangeEnd w:id="15"/>
      <w:r w:rsidR="00BD4A5A">
        <w:rPr>
          <w:rStyle w:val="CommentReference"/>
        </w:rPr>
        <w:commentReference w:id="15"/>
      </w:r>
    </w:p>
    <w:p w14:paraId="667676F0" w14:textId="0AEC0F15" w:rsidR="00EC6FB3" w:rsidRDefault="00EC6FB3" w:rsidP="00B53860">
      <w:pPr>
        <w:spacing w:line="360" w:lineRule="auto"/>
      </w:pPr>
      <w:commentRangeStart w:id="16"/>
      <w:r>
        <w:t>SECTION 3.1.2: SORPTION ISOTHERMS</w:t>
      </w:r>
      <w:r w:rsidR="00832FDC">
        <w:t xml:space="preserve"> AND SORPTION KINETICS</w:t>
      </w:r>
      <w:r>
        <w:t>: MONTMORILLONITE</w:t>
      </w:r>
      <w:commentRangeEnd w:id="16"/>
      <w:r w:rsidR="008D5E6F">
        <w:rPr>
          <w:rStyle w:val="CommentReference"/>
        </w:rPr>
        <w:commentReference w:id="16"/>
      </w:r>
    </w:p>
    <w:p w14:paraId="18C2F2B6" w14:textId="46EE791D" w:rsidR="0051444A" w:rsidRDefault="00E14811" w:rsidP="00B53860">
      <w:pPr>
        <w:spacing w:line="360" w:lineRule="auto"/>
      </w:pPr>
      <w:r>
        <w:tab/>
        <w:t>Sorption isotherm results for radium onto sodium montmorillonite are plotted in figure 2</w:t>
      </w:r>
      <w:r w:rsidR="00E3344E">
        <w:t>a</w:t>
      </w:r>
      <w:r>
        <w:t>, the calculated K</w:t>
      </w:r>
      <w:r>
        <w:rPr>
          <w:vertAlign w:val="subscript"/>
        </w:rPr>
        <w:t xml:space="preserve">d </w:t>
      </w:r>
      <w:r>
        <w:t>values</w:t>
      </w:r>
      <w:r w:rsidR="004B34D2">
        <w:t xml:space="preserve"> listed in table 1</w:t>
      </w:r>
      <w:r w:rsidR="00D46D77">
        <w:t>, and the kineti</w:t>
      </w:r>
      <w:r w:rsidR="00BB16C8">
        <w:t xml:space="preserve">c experiment results in </w:t>
      </w:r>
      <w:r w:rsidR="00856D9D">
        <w:t>figure</w:t>
      </w:r>
      <w:r w:rsidR="00BB16C8">
        <w:t xml:space="preserve"> 2b</w:t>
      </w:r>
      <w:r>
        <w:t>.</w:t>
      </w:r>
      <w:r w:rsidR="0051444A">
        <w:t xml:space="preserve"> The results</w:t>
      </w:r>
      <w:r w:rsidR="002701AC">
        <w:t xml:space="preserve"> for the isotherms</w:t>
      </w:r>
      <w:r w:rsidR="0051444A">
        <w:t xml:space="preserve"> are remarkably linear for the range </w:t>
      </w:r>
      <w:r w:rsidR="00613839">
        <w:t>of radium activities considered and tha</w:t>
      </w:r>
      <w:r w:rsidR="002701AC">
        <w:t>t the 24 hour equilibration time was sufficient to achieve a steady state for sorption over relevant time scales for groundwater.</w:t>
      </w:r>
      <w:r>
        <w:t xml:space="preserve"> </w:t>
      </w:r>
      <w:r w:rsidR="00A21468">
        <w:t>T</w:t>
      </w:r>
      <w:r>
        <w:t xml:space="preserve">he </w:t>
      </w:r>
      <w:r w:rsidR="00800E52">
        <w:t xml:space="preserve">total </w:t>
      </w:r>
      <w:r>
        <w:t>extent of</w:t>
      </w:r>
      <w:r w:rsidR="00C55505">
        <w:t xml:space="preserve"> </w:t>
      </w:r>
      <w:r w:rsidR="00AC09E0">
        <w:t>sorption to montmorillonite</w:t>
      </w:r>
      <w:r w:rsidR="00C55505">
        <w:t xml:space="preserve"> </w:t>
      </w:r>
      <w:r>
        <w:t>is significantly larger</w:t>
      </w:r>
      <w:r w:rsidR="00C55505">
        <w:t xml:space="preserve"> than iron oxides</w:t>
      </w:r>
      <w:r>
        <w:t xml:space="preserve"> over the whole range of pH values</w:t>
      </w:r>
      <w:r w:rsidR="000F7D14">
        <w:t xml:space="preserve">. </w:t>
      </w:r>
      <w:r w:rsidR="00905D56">
        <w:t>Only the isotherm for ferrihydrite at pH 9 shows a larger extent of sorption</w:t>
      </w:r>
      <w:r w:rsidR="00800E52">
        <w:t>.</w:t>
      </w:r>
      <w:r w:rsidR="00905D56">
        <w:t xml:space="preserve"> However, a comparitively</w:t>
      </w:r>
      <w:r w:rsidR="00C55505">
        <w:t xml:space="preserve"> weaker pH dependence is observed for montmorillonite sorption. </w:t>
      </w:r>
      <w:r w:rsidR="00800E52">
        <w:t>This result suggests that the dominant mechanism controlling montmorillonite sorption is not complexation with</w:t>
      </w:r>
      <w:r w:rsidR="00A21468">
        <w:t xml:space="preserve"> pH </w:t>
      </w:r>
      <w:r w:rsidR="00BD4A5A">
        <w:t xml:space="preserve">dependent </w:t>
      </w:r>
      <w:r w:rsidR="00800E52">
        <w:t xml:space="preserve">surface groups, but rather exchange of radium with sodium in the </w:t>
      </w:r>
      <w:r w:rsidR="00800E52">
        <w:lastRenderedPageBreak/>
        <w:t xml:space="preserve">inner layer of the clay. </w:t>
      </w:r>
      <w:r w:rsidR="00520539">
        <w:t>This concept is explored further in section 3.2 through the surface complexation modeling.</w:t>
      </w:r>
    </w:p>
    <w:p w14:paraId="35D6F2D1" w14:textId="15D46075" w:rsidR="00D46D77" w:rsidRPr="002C3E2F" w:rsidRDefault="0051444A" w:rsidP="00B53860">
      <w:pPr>
        <w:spacing w:line="360" w:lineRule="auto"/>
      </w:pPr>
      <w:r>
        <w:tab/>
      </w:r>
      <w:commentRangeStart w:id="17"/>
      <w:r w:rsidR="00905D56">
        <w:t xml:space="preserve">Comparison of the measured sorption Kd values here </w:t>
      </w:r>
      <w:r w:rsidR="00A21155">
        <w:t>to earlier</w:t>
      </w:r>
      <w:r w:rsidR="00905D56">
        <w:t xml:space="preserve"> studies reveal significant differences. </w:t>
      </w:r>
      <w:r w:rsidR="00DF2206">
        <w:t xml:space="preserve">Previous studies using </w:t>
      </w:r>
      <w:r w:rsidR="00BD4A5A">
        <w:t>a high solid-solution ratio</w:t>
      </w:r>
      <w:commentRangeStart w:id="18"/>
      <w:r w:rsidR="00DF2206">
        <w:t xml:space="preserve"> </w:t>
      </w:r>
      <w:commentRangeEnd w:id="18"/>
      <w:r w:rsidR="00BD4A5A">
        <w:rPr>
          <w:rStyle w:val="CommentReference"/>
        </w:rPr>
        <w:commentReference w:id="18"/>
      </w:r>
      <w:r w:rsidR="00A21155">
        <w:t>(3000-50000 mg/L</w:t>
      </w:r>
      <w:r w:rsidR="008525C9">
        <w:t xml:space="preserve">) </w:t>
      </w:r>
      <w:r w:rsidR="00DF2206">
        <w:t xml:space="preserve">resulted in less sorption compared to </w:t>
      </w:r>
      <w:r w:rsidR="008525C9">
        <w:t xml:space="preserve">sorption with the </w:t>
      </w:r>
      <w:r w:rsidR="00BD4A5A">
        <w:t>lower solid solution ratio used in this study</w:t>
      </w:r>
      <w:r w:rsidR="00A21155">
        <w:t xml:space="preserve"> (300 mg/L</w:t>
      </w:r>
      <w:r w:rsidR="00DF2206">
        <w:t xml:space="preserve">) </w:t>
      </w:r>
      <w:r>
        <w:fldChar w:fldCharType="begin" w:fldLock="1"/>
      </w:r>
      <w:r w:rsidR="00ED6F41">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fldChar w:fldCharType="separate"/>
      </w:r>
      <w:r w:rsidR="00A21155" w:rsidRPr="00A21155">
        <w:rPr>
          <w:noProof/>
        </w:rPr>
        <w:t>(L. L. Ames, 1983; Tamamura et al., 2013)</w:t>
      </w:r>
      <w:r>
        <w:fldChar w:fldCharType="end"/>
      </w:r>
      <w:r w:rsidR="005974D7">
        <w:t>. The compared</w:t>
      </w:r>
      <w:r>
        <w:t xml:space="preserve"> data span roughly an order</w:t>
      </w:r>
      <w:r w:rsidR="00450C29">
        <w:t xml:space="preserve"> of magnitude in difference for</w:t>
      </w:r>
      <w:r w:rsidR="005974D7">
        <w:t xml:space="preserve"> </w:t>
      </w:r>
      <w:r>
        <w:t>K</w:t>
      </w:r>
      <w:r>
        <w:rPr>
          <w:vertAlign w:val="subscript"/>
        </w:rPr>
        <w:t>d</w:t>
      </w:r>
      <w:r>
        <w:t xml:space="preserve"> value, in spite of distinct similarities in experimental methodology, particularly in dealing with clay treatment. It is possible that differences in the source clay</w:t>
      </w:r>
      <w:r w:rsidR="00A21155">
        <w:t xml:space="preserve"> itself</w:t>
      </w:r>
      <w:r>
        <w:t xml:space="preserve"> ma</w:t>
      </w:r>
      <w:r w:rsidR="00A21155">
        <w:t xml:space="preserve">y drive some of this variation, as the CEC and measured surface areas are close. </w:t>
      </w:r>
      <w:r w:rsidR="00BB52F1">
        <w:fldChar w:fldCharType="begin" w:fldLock="1"/>
      </w:r>
      <w:r w:rsidR="00567F2A">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7E2D12" w:rsidRPr="007E2D12">
        <w:rPr>
          <w:noProof/>
        </w:rPr>
        <w:t>(Tamamura et al., 2013)</w:t>
      </w:r>
      <w:r w:rsidR="00BB52F1">
        <w:fldChar w:fldCharType="end"/>
      </w:r>
      <w:r w:rsidR="002C3E2F">
        <w:t xml:space="preserve">. </w:t>
      </w:r>
      <w:r w:rsidR="00A77D01">
        <w:t>The differences in surface area most likely impact the protonated surface sites, which would provide a modest adjustment to the K</w:t>
      </w:r>
      <w:r w:rsidR="00A77D01">
        <w:rPr>
          <w:vertAlign w:val="subscript"/>
        </w:rPr>
        <w:t xml:space="preserve">d </w:t>
      </w:r>
      <w:r w:rsidR="00A77D01">
        <w:t xml:space="preserve">value calculated. </w:t>
      </w:r>
      <w:r w:rsidR="008525C9">
        <w:t>Differences in the source region</w:t>
      </w:r>
      <w:r w:rsidR="00783CAA">
        <w:t xml:space="preserve"> and geologic history</w:t>
      </w:r>
      <w:r w:rsidR="008525C9">
        <w:t xml:space="preserve"> for the clays</w:t>
      </w:r>
      <w:r w:rsidR="00A21155">
        <w:t>, however</w:t>
      </w:r>
      <w:r w:rsidR="008525C9">
        <w:t xml:space="preserve"> may result in </w:t>
      </w:r>
      <w:r w:rsidR="00783CAA">
        <w:t>major variations</w:t>
      </w:r>
      <w:r w:rsidR="008525C9">
        <w:t xml:space="preserve"> in isomorphic substitutions, layer charge, and metal ion loading</w:t>
      </w:r>
      <w:r w:rsidR="00783CAA">
        <w:t xml:space="preserve">, which in turn would alter the radium 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17"/>
      <w:r w:rsidR="000C55A4">
        <w:rPr>
          <w:rStyle w:val="CommentReference"/>
        </w:rPr>
        <w:commentReference w:id="17"/>
      </w:r>
    </w:p>
    <w:p w14:paraId="71D1D77B" w14:textId="51FA802E" w:rsidR="00EE5C81" w:rsidRDefault="00EE5C81" w:rsidP="00B53860">
      <w:pPr>
        <w:spacing w:line="360" w:lineRule="auto"/>
      </w:pPr>
      <w:r>
        <w:t>SECTION 3.1.3: SORPTION ISOTHERMS: PYRITE</w:t>
      </w:r>
    </w:p>
    <w:p w14:paraId="17DAFE13" w14:textId="3079790B" w:rsidR="00C2009C" w:rsidRPr="0051444A" w:rsidRDefault="00520539" w:rsidP="00B53860">
      <w:pPr>
        <w:spacing w:line="360" w:lineRule="auto"/>
      </w:pPr>
      <w:r>
        <w:tab/>
        <w:t>Pyrite showed limited sorption of radium over most pH values, with almost no sorption at acidic pH v</w:t>
      </w:r>
      <w:r w:rsidR="00832FDC">
        <w:t xml:space="preserve">alues, and limited sorption at more basic pH values. Interestingly, there seems to be little difference in sorption at a circumneutral pH compared to basic </w:t>
      </w:r>
      <w:commentRangeStart w:id="19"/>
      <w:r w:rsidR="00832FDC">
        <w:t>pH</w:t>
      </w:r>
      <w:commentRangeEnd w:id="19"/>
      <w:r w:rsidR="007E3D80">
        <w:rPr>
          <w:rStyle w:val="CommentReference"/>
        </w:rPr>
        <w:commentReference w:id="19"/>
      </w:r>
      <w:r w:rsidR="00270DA5">
        <w:t xml:space="preserve"> (figure 3</w:t>
      </w:r>
      <w:r w:rsidR="007E461B">
        <w:t>)</w:t>
      </w:r>
      <w:r w:rsidR="00832FDC">
        <w:t>. As with the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7E2D12" w:rsidRPr="007E2D12">
        <w:rPr>
          <w:noProof/>
        </w:rPr>
        <w:t>(Naveau, Monteil-Rivera, Dumonceau, Catalette, &amp; Simoni, 2006)</w:t>
      </w:r>
      <w:r w:rsidR="006B7DCE">
        <w:fldChar w:fldCharType="end"/>
      </w:r>
      <w:r w:rsidR="006B7DCE">
        <w:t>.</w:t>
      </w:r>
      <w:r w:rsidR="00832FDC">
        <w:t xml:space="preserve"> These results suggest that reduced iron</w:t>
      </w:r>
      <w:r w:rsidR="00A443C5">
        <w:t xml:space="preserve"> sulfide</w:t>
      </w:r>
      <w:r w:rsidR="00832FDC">
        <w:t xml:space="preserve"> minerals may play a limited role in controlling radium sorption in anoxic environments, however</w:t>
      </w:r>
      <w:r w:rsidR="00C47C96">
        <w:t xml:space="preserve">, the iron oxides result suggests the formation of oxic coatings on the pyrite surface may lead to </w:t>
      </w:r>
      <w:r w:rsidR="00A94F9E">
        <w:t>enhanced sorption following oxidation</w:t>
      </w:r>
      <w:r w:rsidR="000A2270">
        <w:t>.</w:t>
      </w:r>
      <w:r w:rsidR="00C2009C">
        <w:tab/>
      </w:r>
    </w:p>
    <w:p w14:paraId="669CC40D" w14:textId="2F530AE5" w:rsidR="00493C1D" w:rsidRDefault="00493C1D" w:rsidP="00B53860">
      <w:pPr>
        <w:spacing w:line="360" w:lineRule="auto"/>
      </w:pPr>
      <w:r>
        <w:t>SECTION 3.1.4: THE USE OF ANALOG COMPOUNDS</w:t>
      </w:r>
    </w:p>
    <w:p w14:paraId="271A198D" w14:textId="61A4B59E" w:rsidR="00493C1D" w:rsidRPr="001938A7" w:rsidRDefault="00493C1D" w:rsidP="00B53860">
      <w:pPr>
        <w:spacing w:line="360" w:lineRule="auto"/>
        <w:rPr>
          <w:b/>
        </w:rPr>
      </w:pPr>
      <w:r>
        <w:t xml:space="preserve">The availability and radiotoxicity of radium has limited its study, thus analog compounds possessing similar chemistry and lower health risks are often used </w:t>
      </w:r>
      <w:r>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000F650E" w:rsidRPr="000F650E">
        <w:rPr>
          <w:noProof/>
        </w:rPr>
        <w:t>(Sajih et al., 2014a)</w:t>
      </w:r>
      <w:r>
        <w:fldChar w:fldCharType="end"/>
      </w:r>
      <w:r>
        <w:t xml:space="preserve">. Barium is also a group 2 </w:t>
      </w:r>
      <w:r>
        <w:lastRenderedPageBreak/>
        <w:t xml:space="preserve">element, and possesses similar chemical characteristics to Ra; it is therefore  commonly used as an experimental analog for radium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7E2D12">
        <w:rPr>
          <w:noProof/>
        </w:rPr>
        <w:t>(P. C. Zhang et al., 2001)</w:t>
      </w:r>
      <w:r>
        <w:fldChar w:fldCharType="end"/>
      </w:r>
      <w:r>
        <w:t>. Barium can remove radium from hydraulic fracturing produced waters by coprecipitation in the presence of sulfate, with barium sulfate and radium sulfate having similar solubility products</w:t>
      </w:r>
      <w:r w:rsidR="007E461B">
        <w:t xml:space="preserve"> (VALUES)</w:t>
      </w:r>
      <w:r>
        <w:t xml:space="preserve"> </w:t>
      </w:r>
      <w:r>
        <w:fldChar w:fldCharType="begin" w:fldLock="1"/>
      </w:r>
      <w:r w:rsidR="0098357D">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fldChar w:fldCharType="separate"/>
      </w:r>
      <w:r w:rsidR="00F85567" w:rsidRPr="00F85567">
        <w:rPr>
          <w:noProof/>
        </w:rPr>
        <w:t>(T. Zhang et al., 2014)</w:t>
      </w:r>
      <w:r>
        <w:fldChar w:fldCharType="end"/>
      </w:r>
      <w:r>
        <w:t xml:space="preserve">. This similarity in behavior suggests barium is a valid radium analog, and can be used when experiments require a high loading of sorbate. However, Sanjih et al (2014) found appreciable differences in Ra and Ba adsorption to goethite under the same experimental conditions, and Jones et al (2011) found distinct differences in Ra sorption to carbonate-bearing minerals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7E2D12">
        <w:rPr>
          <w:noProof/>
        </w:rPr>
        <w:t>(Jones et al., 2011)</w:t>
      </w:r>
      <w:r>
        <w:fldChar w:fldCharType="end"/>
      </w:r>
      <w:r>
        <w:t>. Comparison of barium and strontium, another possible</w:t>
      </w:r>
      <w:r w:rsidR="007E461B">
        <w:t xml:space="preserve"> group 2</w:t>
      </w:r>
      <w:r>
        <w:t xml:space="preserve"> radium analogue, also show significant differences in sorption to clay minerals </w:t>
      </w:r>
      <w:r>
        <w:fldChar w:fldCharType="begin" w:fldLock="1"/>
      </w:r>
      <w:r>
        <w:instrText>ADDIN CSL_CITATION { "citationItems" : [ { "id" : "ITEM-1", "itemData" : { "DOI" : "10.1524/ract.1994.64.34.247", "ISSN" : "21933405", "abstract" : "In earlier studies we investigated the sorption behaviour of cesium and barium on size fractions of glaciofluvial materials and on the clay minerals montmofillonite, illite and chlorite. Here, we report on the sorption, desorption and exchange of strontium (concentration range: 1.5E-07 to 1.0E-04 M) in synthetic groundwater on the same materials. The experiments with strontium on glaciofluvial material were restricted to the &lt;32-mum size fraction. For this material the influence of its mineralogical composition and of the solution chemistry on the sorption of strontium was investigated. We also studied the interference of barium with the sorption of strontium on montmorillonite and on illite, and the mutual interference of cesium and barium on the &lt;32-mum material. The isotherms of strontium on all materials investigated were nearly linear. The results suggest that reversible cation-exchange mechanisms on clay minerals are responsible for its sorption behaviour on the glaciofluvial material. Its dependence on the composition of the groundwater could be reproduced with a 3-site model based on two ion-exchange reactions. [References: 9]", "author" : [ { "dropping-particle" : "", "family" : "Grutter", "given" : "A", "non-dropping-particle" : "", "parse-names" : false, "suffix" : "" }, { "dropping-particle" : "", "family" : "HR", "given" : "Vongunten", "non-dropping-particle" : "", "parse-names" : false, "suffix" : "" }, { "dropping-particle" : "", "family" : "Rossler", "given" : "E", "non-dropping-particle" : "", "parse-names" : false, "suffix" : "" }, { "dropping-particle" : "", "family" : "Keil", "given" : "R", "non-dropping-particle" : "", "parse-names" : false, "suffix" : "" } ], "container-title" : "Radiochimica Acta", "id" : "ITEM-1", "issue" : "3-4", "issued" : { "date-parts" : [ [ "1994" ] ] }, "page" : "247-252", "title" : "Sorption of Strontium on Unconsolidated Glaciofluvial Deposits and Clay Minerals - Mutual Interference of Cesium, Strontium and Barium", "type" : "article-journal", "volume" : "252" }, "uris" : [ "http://www.mendeley.com/documents/?uuid=8712d2d7-a9d4-45e9-a2f2-56be3aa57545" ] } ], "mendeley" : { "formattedCitation" : "(Grutter, HR, Rossler, &amp; Keil, 1994)", "plainTextFormattedCitation" : "(Grutter, HR, Rossler, &amp; Keil, 1994)", "previouslyFormattedCitation" : "(Grutter, HR, Rossler, &amp; Keil, 1994)" }, "properties" : { "noteIndex" : 0 }, "schema" : "https://github.com/citation-style-language/schema/raw/master/csl-citation.json" }</w:instrText>
      </w:r>
      <w:r>
        <w:fldChar w:fldCharType="separate"/>
      </w:r>
      <w:r w:rsidRPr="007E2D12">
        <w:rPr>
          <w:noProof/>
        </w:rPr>
        <w:t>(Grutter, HR, Rossler, &amp; Keil, 1994)</w:t>
      </w:r>
      <w:r>
        <w:fldChar w:fldCharType="end"/>
      </w:r>
      <w:r>
        <w:t>. These diff</w:t>
      </w:r>
      <w:r w:rsidR="007E461B">
        <w:t>erences underscore that using barium or strontium</w:t>
      </w:r>
      <w:r>
        <w:t xml:space="preserve"> as chemical analog</w:t>
      </w:r>
      <w:r w:rsidR="007E461B">
        <w:t>s to approximate radium</w:t>
      </w:r>
      <w:r>
        <w:t xml:space="preserve"> adsorption may provide misleading results</w:t>
      </w:r>
      <w:r w:rsidR="007E461B">
        <w:t>.</w:t>
      </w:r>
    </w:p>
    <w:p w14:paraId="46557DF1" w14:textId="2518AC15" w:rsidR="00F80772" w:rsidRDefault="00D42F7E" w:rsidP="00B53860">
      <w:pPr>
        <w:spacing w:line="360" w:lineRule="auto"/>
      </w:pPr>
      <w:r>
        <w:t>SECTION 3.2 SURFACE COMPLEXATION MODELING</w:t>
      </w:r>
    </w:p>
    <w:p w14:paraId="3CCCC385" w14:textId="21C3A628" w:rsidR="00741E18" w:rsidRDefault="000A2B77" w:rsidP="00B53860">
      <w:pPr>
        <w:spacing w:line="360" w:lineRule="auto"/>
      </w:pPr>
      <w:r>
        <w:tab/>
      </w:r>
      <w:r w:rsidR="00651E46">
        <w:t>Figure 4</w:t>
      </w:r>
      <w:r w:rsidR="008D5E6F">
        <w:t xml:space="preserve"> compares</w:t>
      </w:r>
      <w:r w:rsidR="006A239A">
        <w:t xml:space="preserve"> the surface complexation modeling results for goethite and for ferrihydrite</w:t>
      </w:r>
      <w:r w:rsidR="007934FD">
        <w:t xml:space="preserve"> using a single site, monodentate reaction formulation</w:t>
      </w:r>
      <w:r w:rsidR="006A239A">
        <w:t>, both showing</w:t>
      </w:r>
      <w:r w:rsidR="00C07D4E">
        <w:t xml:space="preserve"> a good fit to the corresponding experimental data.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r w:rsidR="00C07D4E">
        <w:t>ferrihydrite</w:t>
      </w:r>
      <w:r w:rsidR="00A94F9E">
        <w:t xml:space="preserve"> is more extensive than to</w:t>
      </w:r>
      <w:r w:rsidR="00C07D4E">
        <w:t xml:space="preserve"> goethite,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567F2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7E2D12" w:rsidRPr="007E2D12">
        <w:rPr>
          <w:noProof/>
        </w:rPr>
        <w:t>(Dzombak &amp; Morel, 1990)</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was observed, since such low levels of radium were used</w:t>
      </w:r>
      <w:r w:rsidR="00346B02">
        <w:t xml:space="preserve">. </w:t>
      </w:r>
      <w:r w:rsidR="00F02AD5">
        <w:t xml:space="preserve">Sajih (2014) and Sverjensky (2006) also fitted their experimental data using a simpler two site model, and obtained a  complexation constant that was roughly 1-2 log units larger than found here. </w:t>
      </w:r>
      <w:r w:rsidR="00346B02">
        <w:t>Other recent work examining radium sorption to ferrihydrite used a</w:t>
      </w:r>
      <w:r w:rsidR="005269AC">
        <w:t xml:space="preserve"> single site</w:t>
      </w:r>
      <w:r w:rsidR="00A94F9E">
        <w:t xml:space="preserve"> model</w:t>
      </w:r>
      <w:r w:rsidR="005269AC">
        <w:t>, with two</w:t>
      </w:r>
      <w:r w:rsidR="00346B02">
        <w:t xml:space="preserve"> tetradentate reaction</w:t>
      </w:r>
      <w:r w:rsidR="005269AC">
        <w:t>s</w:t>
      </w:r>
      <w:r w:rsidR="00346B02">
        <w:t xml:space="preserve"> to fit experimental data </w:t>
      </w:r>
      <w:r w:rsidR="00346B02">
        <w:fldChar w:fldCharType="begin" w:fldLock="1"/>
      </w:r>
      <w:r w:rsidR="000F650E">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0F650E" w:rsidRPr="000F650E">
        <w:rPr>
          <w:noProof/>
        </w:rPr>
        <w:t>(Sajih et al., 2014a;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 5)</w:t>
      </w:r>
      <w:r w:rsidR="00D54B1B">
        <w:t>.</w:t>
      </w:r>
      <w:r w:rsidR="00E37D03">
        <w:t xml:space="preserve"> Fits to ferrihydrite data were not noticeably better, but the fits to the goethite data were improved using the tetradentate model.</w:t>
      </w:r>
      <w:r w:rsidR="00D54B1B">
        <w:t xml:space="preserve"> Moreover,</w:t>
      </w:r>
      <w:r w:rsidR="00E748D5">
        <w:t xml:space="preserve"> the fitted constants</w:t>
      </w:r>
      <w:r w:rsidR="00D40B97">
        <w:t xml:space="preserve"> for ferrihydrite</w:t>
      </w:r>
      <w:r w:rsidR="00E748D5">
        <w:t xml:space="preserve"> were significantly different (nearly 20 log units smaller)</w:t>
      </w:r>
      <w:r w:rsidR="00D40B97">
        <w:t xml:space="preserve"> and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lastRenderedPageBreak/>
        <w:t>of ferrihydrite may vary substantially according to the method used for synthesis, which may account for some of the variance</w:t>
      </w:r>
      <w:r w:rsidR="00ED6F41">
        <w:t xml:space="preserve"> </w:t>
      </w:r>
      <w:r w:rsidR="00ED6F41">
        <w:fldChar w:fldCharType="begin" w:fldLock="1"/>
      </w:r>
      <w:r w:rsidR="00ED6F4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 "properties" : { "noteIndex" : 0 }, "schema" : "https://github.com/citation-style-language/schema/raw/master/csl-citation.json" }</w:instrText>
      </w:r>
      <w:r w:rsidR="00ED6F41">
        <w:fldChar w:fldCharType="separate"/>
      </w:r>
      <w:r w:rsidR="00ED6F41" w:rsidRPr="00ED6F41">
        <w:rPr>
          <w:noProof/>
        </w:rPr>
        <w:t>(Michel et al., 2007)</w:t>
      </w:r>
      <w:r w:rsidR="00ED6F41">
        <w:fldChar w:fldCharType="end"/>
      </w:r>
      <w:r w:rsidR="00D54B1B">
        <w:t xml:space="preserve">. </w:t>
      </w:r>
      <w:r w:rsidR="00737310">
        <w:t>It is unclear though, why there would be similarities in the sorption Kd values, but such larger differences in log K</w:t>
      </w:r>
      <w:r w:rsidR="00E748D5">
        <w:t xml:space="preserve"> for surface complexation</w:t>
      </w:r>
      <w:r w:rsidR="00737310">
        <w:t>.</w:t>
      </w:r>
    </w:p>
    <w:p w14:paraId="7D42F0A3" w14:textId="587FC726" w:rsidR="00741E18" w:rsidRPr="002B0979" w:rsidRDefault="00741E18" w:rsidP="00B53860">
      <w:pPr>
        <w:spacing w:line="360" w:lineRule="auto"/>
      </w:pPr>
      <w:r>
        <w:tab/>
        <w:t xml:space="preserve">While the set of data that uses surface complex modeling to examine radium behavior is limited, there is a broader set of surface complexation studies </w:t>
      </w:r>
      <w:r w:rsidR="00AC74CE">
        <w:t xml:space="preserve">examining </w:t>
      </w:r>
      <w:r w:rsidR="001C7580">
        <w:t>iron oxide</w:t>
      </w:r>
      <w:r w:rsidR="00AC74CE">
        <w:t xml:space="preserve"> interactions </w:t>
      </w:r>
      <w:r w:rsidR="001C7580">
        <w:t>with the</w:t>
      </w:r>
      <w:r>
        <w:t xml:space="preserve"> analog compounds barium and strontium</w:t>
      </w:r>
      <w:r w:rsidR="003C4F0E">
        <w:t>.</w:t>
      </w:r>
      <w:r>
        <w:t xml:space="preserve"> Comparison of these </w:t>
      </w:r>
      <w:r w:rsidR="00F34338">
        <w:t>results</w:t>
      </w:r>
      <w:r>
        <w:t xml:space="preserve"> can elucidate how closely radium behavior compares with that of its analogs.</w:t>
      </w:r>
      <w:r w:rsidR="002B0979">
        <w:t xml:space="preserve"> A number of X-ray absorption spectroscopy studies </w:t>
      </w:r>
      <w:r w:rsidR="00EC072D">
        <w:t xml:space="preserve">focused on </w:t>
      </w:r>
      <w:r w:rsidR="002B0979">
        <w:t xml:space="preserve">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567F2A">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7E2D12" w:rsidRPr="007E2D12">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567F2A">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7E2D12" w:rsidRPr="007E2D12">
        <w:rPr>
          <w:noProof/>
        </w:rPr>
        <w:t>(Rahnemaie, Hiemstra, &amp; van Riemsdijk, 2006)</w:t>
      </w:r>
      <w:r w:rsidR="00CC1E62">
        <w:fldChar w:fldCharType="end"/>
      </w:r>
      <w:r w:rsidR="00CC1E62">
        <w:t xml:space="preserve">, suggesting that barium and radium would then also form outer sphere complexes. </w:t>
      </w:r>
      <w:r w:rsidR="00EC072D">
        <w:t xml:space="preserve">Other </w:t>
      </w:r>
      <w:r w:rsidR="00CC1E62">
        <w:t>modeling efforts us</w:t>
      </w:r>
      <w:r w:rsidR="00EC072D">
        <w:t>ed</w:t>
      </w:r>
      <w:r w:rsidR="00CC1E62">
        <w:t xml:space="preserve"> a tetradentate model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567F2A">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7E2D12" w:rsidRPr="007E2D1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0F650E">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2014a)", "plainTextFormattedCitation" : "(Carroll, Roberts, Criscenti, &amp; O\u2019Day, 2008; Sajih et al., 2014a)", "previouslyFormattedCitation" : "(Carroll, Roberts, Criscenti, &amp; O\u2019Day, 2008; Sajih et al., 2014a)" }, "properties" : { "noteIndex" : 0 }, "schema" : "https://github.com/citation-style-language/schema/raw/master/csl-citation.json" }</w:instrText>
      </w:r>
      <w:r w:rsidR="00CC1E62">
        <w:fldChar w:fldCharType="separate"/>
      </w:r>
      <w:r w:rsidR="000F650E" w:rsidRPr="000F650E">
        <w:rPr>
          <w:noProof/>
        </w:rPr>
        <w:t>(Carroll, Roberts, Criscenti, &amp; O’Day, 2008; Sajih et al., 2014a)</w:t>
      </w:r>
      <w:r w:rsidR="00CC1E62">
        <w:fldChar w:fldCharType="end"/>
      </w:r>
      <w:r w:rsidR="00CD3D7F">
        <w:t xml:space="preserve">, nor with the experimental </w:t>
      </w:r>
      <w:commentRangeStart w:id="20"/>
      <w:r w:rsidR="00CD3D7F">
        <w:t>data fit here</w:t>
      </w:r>
      <w:commentRangeEnd w:id="20"/>
      <w:r w:rsidR="00B338DA">
        <w:rPr>
          <w:rStyle w:val="CommentReference"/>
        </w:rPr>
        <w:commentReference w:id="20"/>
      </w:r>
      <w:r w:rsidR="00CC1E62">
        <w:t>.</w:t>
      </w:r>
      <w:r w:rsidR="00DF5ACA">
        <w:t xml:space="preserve"> </w:t>
      </w:r>
      <w:r w:rsidR="00C63F58">
        <w:t>These comparisons have their limitations since many different reaction formulations are used, eve</w:t>
      </w:r>
      <w:r w:rsidR="00152B83">
        <w:t xml:space="preserve">n though they all fall under a </w:t>
      </w:r>
      <w:r w:rsidR="007E1877">
        <w:t>“</w:t>
      </w:r>
      <w:r w:rsidR="00152B83">
        <w:t xml:space="preserve">single site </w:t>
      </w:r>
      <w:r w:rsidR="00C63F58">
        <w:t>tetradentate</w:t>
      </w:r>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r w:rsidR="002B2259">
        <w:t>specific radium behavior</w:t>
      </w:r>
      <w:r w:rsidR="00C63F58">
        <w:t xml:space="preserve">, </w:t>
      </w:r>
      <w:r w:rsidR="002B2259">
        <w:t>comparing with model predicted behav</w:t>
      </w:r>
      <w:r w:rsidR="0065100B">
        <w:t>ior based on analogs</w:t>
      </w:r>
      <w:r w:rsidR="009E5C96">
        <w:t xml:space="preserve"> even on the relatively well studied iron oxides</w:t>
      </w:r>
      <w:r w:rsidR="003C4F0E">
        <w:t xml:space="preserve">. </w:t>
      </w:r>
    </w:p>
    <w:p w14:paraId="4DDC3865" w14:textId="2953C1DC" w:rsidR="004D265C" w:rsidRDefault="00B261B9" w:rsidP="00B53860">
      <w:pPr>
        <w:spacing w:line="360" w:lineRule="auto"/>
        <w:ind w:firstLine="720"/>
      </w:pPr>
      <w:r>
        <w:t>Surface complexation modeling of radium behavior on sodium montm</w:t>
      </w:r>
      <w:r w:rsidR="00576FCF">
        <w:t xml:space="preserve">orillonite was fit using </w:t>
      </w:r>
      <w:r w:rsidR="00B338DA">
        <w:t xml:space="preserve">two sites with one </w:t>
      </w:r>
      <w:r w:rsidR="00881F32">
        <w:t>monodentate reaction</w:t>
      </w:r>
      <w:r w:rsidR="00B338DA">
        <w:t xml:space="preserve"> per site</w:t>
      </w:r>
      <w:r w:rsidR="00075375">
        <w:t xml:space="preserve"> and an exchange reaction with the inner layer cations</w:t>
      </w:r>
      <w:r w:rsidR="00576FCF">
        <w:t xml:space="preserve">, </w:t>
      </w:r>
      <w:r w:rsidR="00651E46">
        <w:t>as seen in figure 6</w:t>
      </w:r>
      <w:r w:rsidR="006B3EA5">
        <w:t>, and in the fitt</w:t>
      </w:r>
      <w:r w:rsidR="00733356">
        <w:t>ed reaction constants in table 2</w:t>
      </w:r>
      <w:r>
        <w:t xml:space="preserve">. </w:t>
      </w:r>
      <w:r w:rsidR="00EA6A04">
        <w:t>Fitting the data required</w:t>
      </w:r>
      <w:r>
        <w:t xml:space="preserve"> an exchange reaction where radium displaced sodium</w:t>
      </w:r>
      <w:r w:rsidR="00AF2CAB">
        <w:t xml:space="preserve"> in the inner layer of the clay.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567F2A">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7E2D12" w:rsidRPr="007E2D12">
        <w:rPr>
          <w:noProof/>
        </w:rPr>
        <w:t>(Michael H. Bradbury &amp; Baeyens, 2005; Kraepiel et al., 1999)</w:t>
      </w:r>
      <w:r w:rsidR="00AF2CAB">
        <w:fldChar w:fldCharType="end"/>
      </w:r>
      <w:r w:rsidR="00471810">
        <w:t xml:space="preserve">. </w:t>
      </w:r>
      <w:r w:rsidR="00624C90">
        <w:t>X-ray absorption spectroscopy studies of the analog compound, barium, with montmorillonite confirm this</w:t>
      </w:r>
      <w:r w:rsidR="009A0685">
        <w:t xml:space="preserve"> dualistic behavior</w:t>
      </w:r>
      <w:r w:rsidR="00624C90">
        <w:t xml:space="preserve">, finding the formation of both inner sphere and outer sphere complexes </w:t>
      </w:r>
      <w:r w:rsidR="00624C90">
        <w:fldChar w:fldCharType="begin" w:fldLock="1"/>
      </w:r>
      <w:r w:rsidR="00567F2A">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7E2D12" w:rsidRPr="007E2D12">
        <w:rPr>
          <w:noProof/>
        </w:rPr>
        <w:t>(P. C. Zhang et al., 2001)</w:t>
      </w:r>
      <w:r w:rsidR="00624C90">
        <w:fldChar w:fldCharType="end"/>
      </w:r>
      <w:r w:rsidR="00624C90">
        <w:t xml:space="preserve">. </w:t>
      </w:r>
      <w:r w:rsidR="009E1276">
        <w:t>Previous 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w:t>
      </w:r>
      <w:r w:rsidR="00244302">
        <w:lastRenderedPageBreak/>
        <w:t>described for ferrihydrite</w:t>
      </w:r>
      <w:r w:rsidR="009E1276">
        <w:t xml:space="preserve"> </w:t>
      </w:r>
      <w:r w:rsidR="009E1276">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7E2D12" w:rsidRPr="007E2D12">
        <w:rPr>
          <w:noProof/>
        </w:rPr>
        <w:t>(M. H. Bradbury &amp; Baeyens, 2002)</w:t>
      </w:r>
      <w:r w:rsidR="009E1276">
        <w:fldChar w:fldCharType="end"/>
      </w:r>
      <w:r w:rsidR="009E1276">
        <w:t>.</w:t>
      </w:r>
      <w:r w:rsidR="00244302">
        <w:t xml:space="preserve"> </w:t>
      </w:r>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r w:rsidR="00D03E35">
        <w:t>. The number of fitted site density was also significantly lower than reported in the literature, with literature values producing poor fits</w:t>
      </w:r>
      <w:r w:rsidR="0092374D">
        <w:t xml:space="preserve">. </w:t>
      </w:r>
      <w:r w:rsidR="00451F62">
        <w:t>A single site, two reaction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bookmarkStart w:id="21" w:name="_GoBack"/>
      <w:bookmarkEnd w:id="21"/>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also suggest that radium binds more strongly with the clay surface than either of the iron oxides</w:t>
      </w:r>
      <w:r w:rsidR="00624C90">
        <w:t xml:space="preserve">. </w:t>
      </w:r>
    </w:p>
    <w:p w14:paraId="60B5A7D8" w14:textId="2619D1E3"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567F2A">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007E2D12" w:rsidRPr="007E2D12">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rsidR="0018276F">
        <w:t>,</w:t>
      </w:r>
      <w:r>
        <w:t xml:space="preserve"> </w:t>
      </w:r>
      <w:r w:rsidR="009B4C95">
        <w:t xml:space="preserve">showing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7E2D12" w:rsidRPr="007E2D12">
        <w:rPr>
          <w:noProof/>
        </w:rPr>
        <w:t>(Beck &amp; Cochran, 2013; Fesenko et al., 2014)</w:t>
      </w:r>
      <w:r w:rsidR="00853600">
        <w:fldChar w:fldCharType="end"/>
      </w:r>
      <w:r w:rsidR="00DC7B2B">
        <w:t>.</w:t>
      </w:r>
      <w:r>
        <w:t xml:space="preserve"> Comparisons of typical surface site reactions reveal a different story, where</w:t>
      </w:r>
      <w:r w:rsidR="00162120">
        <w:t xml:space="preserve"> the</w:t>
      </w:r>
      <w:r>
        <w:t xml:space="preserve"> </w:t>
      </w:r>
      <w:r w:rsidR="00D54B1B">
        <w:t xml:space="preserve">extent of </w:t>
      </w:r>
      <w:r>
        <w:t xml:space="preserve">radium </w:t>
      </w:r>
      <w:r w:rsidR="00D54B1B">
        <w:t xml:space="preserve">adsorption </w:t>
      </w:r>
      <w:r w:rsidR="004756A9">
        <w:t>in our study</w:t>
      </w:r>
      <w:r w:rsidR="00162120">
        <w:t xml:space="preserve"> is</w:t>
      </w:r>
      <w:r>
        <w:t xml:space="preserve"> significantly </w:t>
      </w:r>
      <w:r w:rsidR="00D54B1B">
        <w:t xml:space="preserve">more </w:t>
      </w:r>
      <w:commentRangeStart w:id="22"/>
      <w:commentRangeStart w:id="23"/>
      <w:r w:rsidR="00D54B1B">
        <w:t>extensive</w:t>
      </w:r>
      <w:commentRangeEnd w:id="22"/>
      <w:r w:rsidR="00D54B1B">
        <w:rPr>
          <w:rStyle w:val="CommentReference"/>
        </w:rPr>
        <w:commentReference w:id="22"/>
      </w:r>
      <w:commentRangeEnd w:id="23"/>
      <w:r w:rsidR="007638D7">
        <w:rPr>
          <w:rStyle w:val="CommentReference"/>
        </w:rPr>
        <w:commentReference w:id="23"/>
      </w:r>
      <w:r w:rsidR="00D54B1B">
        <w:t xml:space="preserve"> </w:t>
      </w:r>
      <w:r>
        <w:t xml:space="preserve">than that </w:t>
      </w:r>
      <w:r w:rsidR="00162120">
        <w:t>found for</w:t>
      </w:r>
      <w:r>
        <w:t xml:space="preserve"> other </w:t>
      </w:r>
      <w:r w:rsidR="004756A9">
        <w:t xml:space="preserve">potentially </w:t>
      </w:r>
      <w:r w:rsidR="00154DE2">
        <w:t xml:space="preserve">hazardous </w:t>
      </w:r>
      <w:r>
        <w:t>metals such as uranium, americium</w:t>
      </w:r>
      <w:r w:rsidR="00162120">
        <w:t xml:space="preserve">, manganese, and cadmium, though not as strong as that of tin </w:t>
      </w:r>
      <w:r w:rsidR="00162120">
        <w:fldChar w:fldCharType="begin" w:fldLock="1"/>
      </w:r>
      <w:r w:rsidR="00567F2A">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7E2D12" w:rsidRPr="007E2D12">
        <w:rPr>
          <w:noProof/>
        </w:rPr>
        <w:t>(Michael H. Bradbury &amp; Baeyens, 2005; Gorgeon, 1994; Zachara, Smith, McKinley, &amp; Resch, 1993)</w:t>
      </w:r>
      <w:r w:rsidR="00162120">
        <w:fldChar w:fldCharType="end"/>
      </w:r>
      <w:r w:rsidR="00162120">
        <w:t xml:space="preserve">. </w:t>
      </w:r>
      <w:r w:rsidR="00154DE2">
        <w:t>This suggests that interactions between multiple metals with a clay surface will be intricate, resulting in significantly different 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p>
    <w:p w14:paraId="030170AF" w14:textId="2B5E9917" w:rsidR="008F1045" w:rsidRDefault="00DC4D83" w:rsidP="00B53860">
      <w:pPr>
        <w:spacing w:line="360" w:lineRule="auto"/>
      </w:pPr>
      <w:r>
        <w:tab/>
        <w:t xml:space="preserve">Lastly, pyrite experimental data was fit using </w:t>
      </w:r>
      <w:r w:rsidR="00E17906">
        <w:t xml:space="preserve">the same method as described for the others, however, the surface reactions bear some difference </w:t>
      </w:r>
      <w:r w:rsidR="00E92E6E">
        <w:t xml:space="preserve">due </w:t>
      </w:r>
      <w:r w:rsidR="00E17906">
        <w:t>to the nature of the surface being mo</w:t>
      </w:r>
      <w:r w:rsidR="00616231">
        <w:t>deled, as can be seen in table 2</w:t>
      </w:r>
      <w:r w:rsidR="00D334CA">
        <w:t xml:space="preserve"> using a sulfur site instead of an oxygen site</w:t>
      </w:r>
      <w:r w:rsidR="00E17906">
        <w:t>.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xml:space="preserve">. The fitted reaction constant is also the lowest of all of the fitted reaction constants found here by multiple log K units, suggesting that </w:t>
      </w:r>
      <w:r w:rsidR="00E17906">
        <w:lastRenderedPageBreak/>
        <w:t xml:space="preserve">pyrite is the </w:t>
      </w:r>
      <w:r w:rsidR="00C73B01">
        <w:t>least extenisive</w:t>
      </w:r>
      <w:r w:rsidR="00E17906">
        <w:t xml:space="preserve"> sorbent of all those considered here. This is reinforced by the observation of limited radium sorption over all pH ranges.</w:t>
      </w:r>
    </w:p>
    <w:p w14:paraId="3B1A432A" w14:textId="0A6BDBD3" w:rsidR="00E17906" w:rsidRDefault="00E17906" w:rsidP="00B53860">
      <w:pPr>
        <w:spacing w:line="360" w:lineRule="auto"/>
      </w:pPr>
      <w:r>
        <w:tab/>
      </w:r>
      <w:r w:rsidR="00605B47">
        <w:t>Obtaining data for s</w:t>
      </w:r>
      <w:r w:rsidR="000850CC">
        <w:t xml:space="preserve">urface complexation modeling of the pyrite surface is a particularly difficult problem, owing to the high reactivity of the pyrite surface with any available oxidant </w:t>
      </w:r>
      <w:r w:rsidR="000850CC">
        <w:fldChar w:fldCharType="begin" w:fldLock="1"/>
      </w:r>
      <w:r w:rsidR="00567F2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7E2D12" w:rsidRPr="007E2D12">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w:t>
      </w:r>
      <w:r w:rsidR="001A6E23">
        <w:t xml:space="preserve"> only</w:t>
      </w:r>
      <w:r w:rsidR="000850CC">
        <w:t xml:space="preserve"> using surface complexation modeling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567F2A">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7E2D12" w:rsidRPr="007E2D12">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567F2A">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7E2D12" w:rsidRPr="007E2D12">
        <w:rPr>
          <w:noProof/>
        </w:rPr>
        <w:t>(Kornicker &amp; Morse, 1991)</w:t>
      </w:r>
      <w:r w:rsidR="003A3B64">
        <w:fldChar w:fldCharType="end"/>
      </w:r>
      <w:r w:rsidR="003A3B64">
        <w:t xml:space="preserve">. This </w:t>
      </w:r>
      <w:r w:rsidR="00FC24B7">
        <w:t>differs from</w:t>
      </w:r>
      <w:r w:rsidR="003A3B64">
        <w:t xml:space="preserve"> suggested behavior 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As discussed previously, this is a likely indication that the pyrite surface behavior </w:t>
      </w:r>
      <w:r w:rsidR="00D60248">
        <w:t xml:space="preserve">cannot be easily captured by a single surface </w:t>
      </w:r>
      <w:r w:rsidR="00D042E8">
        <w:t xml:space="preserve">site </w:t>
      </w:r>
      <w:r w:rsidR="00D60248">
        <w:t>complexation model</w:t>
      </w:r>
      <w:r w:rsidR="003A3B64">
        <w:t>.</w:t>
      </w:r>
      <w:r w:rsidR="002D7609">
        <w:t xml:space="preserve"> Unraveling the intertwined behaviors at work here requires observation and measurement of surface behavior through techniques such as x-ray spectroscopy and </w:t>
      </w:r>
      <w:r w:rsidR="002D7609">
        <w:rPr>
          <w:i/>
        </w:rPr>
        <w:t>ab initio</w:t>
      </w:r>
      <w:r w:rsidR="002D7609">
        <w:t xml:space="preserve"> modeling.</w:t>
      </w:r>
      <w:r w:rsidR="00D24816">
        <w:t xml:space="preserve"> Indeed, </w:t>
      </w:r>
      <w:r w:rsidR="002D7609">
        <w:t>signs of these intricate surface behaviors appear</w:t>
      </w:r>
      <w:r w:rsidR="00D24816">
        <w:t xml:space="preserve"> when studying redox-active metals such as selenium and uranium</w:t>
      </w:r>
      <w:r w:rsidR="00AE5ED1">
        <w:t>, which oxidize the pyrite surface</w:t>
      </w:r>
      <w:r w:rsidR="002D7609">
        <w:t>, dramatically changing the surface properties</w:t>
      </w:r>
      <w:r w:rsidR="00D24816">
        <w:t xml:space="preserve"> </w:t>
      </w:r>
      <w:r w:rsidR="00D24816">
        <w:fldChar w:fldCharType="begin" w:fldLock="1"/>
      </w:r>
      <w:r w:rsidR="00567F2A">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7E2D12" w:rsidRPr="007E2D12">
        <w:rPr>
          <w:noProof/>
        </w:rPr>
        <w:t>(Naveau, Monteil-Rivera, Guillon, &amp; Dumonceau, 2007; Wersin et al., 1994)</w:t>
      </w:r>
      <w:r w:rsidR="00D24816">
        <w:fldChar w:fldCharType="end"/>
      </w:r>
      <w:r w:rsidR="00D24816">
        <w:t xml:space="preserve">. </w:t>
      </w:r>
      <w:commentRangeStart w:id="24"/>
      <w:r w:rsidR="009B0431">
        <w:t>Further characterization of the pyrite surface properties is necessary to better constrain radium behavior</w:t>
      </w:r>
      <w:r w:rsidR="00C73B01">
        <w:t xml:space="preserve"> at the pyrite surface</w:t>
      </w:r>
      <w:r w:rsidR="00AE5ED1">
        <w:t>.</w:t>
      </w:r>
      <w:commentRangeEnd w:id="24"/>
      <w:r w:rsidR="002D7609">
        <w:rPr>
          <w:rStyle w:val="CommentReference"/>
        </w:rPr>
        <w:commentReference w:id="24"/>
      </w:r>
    </w:p>
    <w:p w14:paraId="2B735AB6" w14:textId="13B74679" w:rsidR="00525F81" w:rsidRDefault="00525F81" w:rsidP="00B53860">
      <w:pPr>
        <w:spacing w:line="360" w:lineRule="auto"/>
      </w:pPr>
      <w:r>
        <w:t>SECTION 3.3: IMPLICATIONS FOR RADIUM AS TRACER</w:t>
      </w:r>
      <w:r>
        <w:tab/>
      </w:r>
    </w:p>
    <w:p w14:paraId="0F9B1A4B" w14:textId="304EEA02" w:rsidR="00B03733" w:rsidRDefault="00C702BC" w:rsidP="00B03733">
      <w:pPr>
        <w:spacing w:line="360" w:lineRule="auto"/>
        <w:ind w:firstLine="720"/>
      </w:pPr>
      <w:r>
        <w:t xml:space="preserve">The experimental results here confirm that iron oxides play a key role in retaining radium in natural environments, </w:t>
      </w:r>
      <w:r w:rsidR="004756A9">
        <w:t xml:space="preserve">and differences observed in fitted thermodynamic constants with previously reported values highlight that variability </w:t>
      </w:r>
      <w:r w:rsidR="002D7609">
        <w:t>in mineralogical conditions can result in heterogeneous radium retention</w:t>
      </w:r>
      <w:r w:rsidR="004756A9">
        <w:t>.  Our results also</w:t>
      </w:r>
      <w:r>
        <w:t xml:space="preserve"> indicate that it is crucial to consider the role of </w:t>
      </w:r>
      <w:r w:rsidR="004756A9">
        <w:t xml:space="preserve">clay minerals on the retention of Ra, particularly those with an </w:t>
      </w:r>
      <w:r w:rsidR="009E3738">
        <w:t>accessible</w:t>
      </w:r>
      <w:r w:rsidR="004756A9">
        <w:t xml:space="preserve"> interlayer such as the 2:1 montmorillonite studied here—here, Ra bound most extensively to </w:t>
      </w:r>
      <w:r w:rsidR="00E724BE">
        <w:t xml:space="preserve">montmorillonite compared to all other minerals besides ferrihydrite at pH 9.0. </w:t>
      </w:r>
      <w:r>
        <w:t xml:space="preserve">Pyrite showed minimal sorption at best,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All of the observed minerals displayed some sensitivity to solution pH</w:t>
      </w:r>
      <w:r w:rsidR="00BA5039">
        <w:t>. Previous research also suggets</w:t>
      </w:r>
      <w:r>
        <w:t xml:space="preserve"> ionic strength</w:t>
      </w:r>
      <w:r w:rsidR="00BA5039">
        <w:t xml:space="preserve"> will also control radium retention </w:t>
      </w:r>
      <w:r>
        <w:fldChar w:fldCharType="begin" w:fldLock="1"/>
      </w:r>
      <w:r w:rsidR="00567F2A">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007E2D12" w:rsidRPr="007E2D12">
        <w:rPr>
          <w:noProof/>
        </w:rPr>
        <w:t>(Beck &amp; Cochran, 2013; Tamamura et al., 2013)</w:t>
      </w:r>
      <w:r>
        <w:fldChar w:fldCharType="end"/>
      </w:r>
      <w:r>
        <w:t xml:space="preserve">. </w:t>
      </w:r>
      <w:r w:rsidR="002D7609">
        <w:t xml:space="preserve">Based on these results, variations in the groundwater radium concentration are driven by local shifts in pH or salinity, common in estuarine aquifers or when high </w:t>
      </w:r>
      <w:r w:rsidR="002D7609">
        <w:lastRenderedPageBreak/>
        <w:t xml:space="preserve">salinity produced waters leaked from hydraulic fracturing operations interact with low salinity local groundwater. </w:t>
      </w:r>
      <w:commentRangeStart w:id="25"/>
      <w:commentRangeStart w:id="26"/>
      <w:r>
        <w:t>These complex interactions have significant implications for the use of radium as tracers in the natural environment for groundwater.</w:t>
      </w:r>
      <w:r w:rsidR="00140621">
        <w:t xml:space="preserve"> </w:t>
      </w:r>
      <w:commentRangeEnd w:id="25"/>
      <w:r w:rsidR="00E724BE">
        <w:rPr>
          <w:rStyle w:val="CommentReference"/>
        </w:rPr>
        <w:commentReference w:id="25"/>
      </w:r>
      <w:commentRangeEnd w:id="26"/>
      <w:r w:rsidR="002D7609">
        <w:t>Assumptions of conservative</w:t>
      </w:r>
      <w:r w:rsidR="006F67D6">
        <w:t>, equilibrium</w:t>
      </w:r>
      <w:r w:rsidR="002D7609">
        <w:t xml:space="preserve"> behavior clearly can be violated when assemblages of minerals result in differential sorption, particularly when solution states (e.g. pH, ORP, ionic strength) are changing in time and space. </w:t>
      </w:r>
      <w:r w:rsidR="009E3738">
        <w:rPr>
          <w:rStyle w:val="CommentReference"/>
        </w:rPr>
        <w:commentReference w:id="26"/>
      </w:r>
      <w:r w:rsidR="002D7609">
        <w:t>Only a careful accounting of the relevant controlling mine</w:t>
      </w:r>
      <w:r w:rsidR="00F15C40">
        <w:t xml:space="preserve">ral phases can allow for full </w:t>
      </w:r>
      <w:r w:rsidR="002D7609">
        <w:t xml:space="preserve">use of radium isotopes as natural tracers. </w:t>
      </w:r>
      <w:r w:rsidR="003A7A76">
        <w:t>T</w:t>
      </w:r>
      <w:r w:rsidR="00B03733">
        <w:t xml:space="preserve">he composition of a given water’s salinity </w:t>
      </w:r>
      <w:r w:rsidR="006F67D6">
        <w:t xml:space="preserve">(Ca, Ba, other metals content, etc.) </w:t>
      </w:r>
      <w:r w:rsidR="00B03733">
        <w:t>will also</w:t>
      </w:r>
      <w:r w:rsidR="003A7A76">
        <w:t xml:space="preserve"> likely</w:t>
      </w:r>
      <w:r w:rsidR="00B03733">
        <w:t xml:space="preserve"> have an impact on the retention of radium on the mineral surfaces of the aquifers</w:t>
      </w:r>
      <w:r w:rsidR="003A7A76">
        <w:t xml:space="preserve"> based on the different </w:t>
      </w:r>
      <w:r w:rsidR="006F67D6">
        <w:t>sorption properties of</w:t>
      </w:r>
      <w:r w:rsidR="003A7A76">
        <w:t xml:space="preserve"> various metals</w:t>
      </w:r>
      <w:r w:rsidR="009C2D94">
        <w:t xml:space="preserve"> ions</w:t>
      </w:r>
      <w:r w:rsidR="00247D06">
        <w:t xml:space="preserve"> and competition for surface sites between those ions</w:t>
      </w:r>
      <w:r w:rsidR="00B03733">
        <w:t>.</w:t>
      </w:r>
    </w:p>
    <w:p w14:paraId="28FC700C" w14:textId="30FD3B1E"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w:t>
      </w:r>
      <w:r w:rsidR="00E724BE">
        <w:t xml:space="preserve">(interlayer) </w:t>
      </w:r>
      <w:r w:rsidR="00031E93">
        <w:t xml:space="preserve">exchange reaction, which </w:t>
      </w:r>
      <w:r w:rsidR="00E724BE">
        <w:t xml:space="preserve">was </w:t>
      </w:r>
      <w:r w:rsidR="00031E93">
        <w:t>the dominant</w:t>
      </w:r>
      <w:r w:rsidR="00E724BE">
        <w:t xml:space="preserve"> retention mechanism</w:t>
      </w:r>
      <w:r w:rsidR="00031E93">
        <w:t xml:space="preserv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xml:space="preserve">, and are simple enough to be included in comprehensive </w:t>
      </w:r>
      <w:r w:rsidR="004E612E">
        <w:t xml:space="preserve">multi-element </w:t>
      </w:r>
      <w:r w:rsidR="00B03733">
        <w:t>models of transport</w:t>
      </w:r>
      <w:r w:rsidR="00A1630D">
        <w:t>.</w:t>
      </w:r>
    </w:p>
    <w:p w14:paraId="72605AEE" w14:textId="085936B7"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rsidR="00567F2A">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7E2D12" w:rsidRPr="007E2D12">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567F2A">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7E2D12" w:rsidRPr="007E2D12">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567F2A">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7E2D12" w:rsidRPr="007E2D12">
        <w:rPr>
          <w:noProof/>
        </w:rPr>
        <w:t>(Hughes et al.,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 behavior</w:t>
      </w:r>
      <w:r w:rsidR="00737E14">
        <w:t>.</w:t>
      </w:r>
      <w:r w:rsidR="001D4B59">
        <w:t xml:space="preserve"> Further study, particularly probing radium behavior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p w14:paraId="24F0E408" w14:textId="5A718CA0" w:rsidR="00ED6F41" w:rsidRPr="00ED6F41" w:rsidRDefault="00F563F7" w:rsidP="00ED6F4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D6F41" w:rsidRPr="00ED6F41">
        <w:rPr>
          <w:rFonts w:ascii="Calibri" w:hAnsi="Calibri" w:cs="Calibri"/>
          <w:noProof/>
          <w:szCs w:val="24"/>
        </w:rPr>
        <w:t xml:space="preserve">Ames, L. L. (1983). Sorption of Trace Constituents from Aqueous Solutions onto Secondary Minerals. I. </w:t>
      </w:r>
      <w:r w:rsidR="00ED6F41" w:rsidRPr="00ED6F41">
        <w:rPr>
          <w:rFonts w:ascii="Calibri" w:hAnsi="Calibri" w:cs="Calibri"/>
          <w:noProof/>
          <w:szCs w:val="24"/>
        </w:rPr>
        <w:lastRenderedPageBreak/>
        <w:t xml:space="preserve">Uranium. </w:t>
      </w:r>
      <w:r w:rsidR="00ED6F41" w:rsidRPr="00ED6F41">
        <w:rPr>
          <w:rFonts w:ascii="Calibri" w:hAnsi="Calibri" w:cs="Calibri"/>
          <w:i/>
          <w:iCs/>
          <w:noProof/>
          <w:szCs w:val="24"/>
        </w:rPr>
        <w:t>Clays and Clay Minerals</w:t>
      </w:r>
      <w:r w:rsidR="00ED6F41" w:rsidRPr="00ED6F41">
        <w:rPr>
          <w:rFonts w:ascii="Calibri" w:hAnsi="Calibri" w:cs="Calibri"/>
          <w:noProof/>
          <w:szCs w:val="24"/>
        </w:rPr>
        <w:t xml:space="preserve">, </w:t>
      </w:r>
      <w:r w:rsidR="00ED6F41" w:rsidRPr="00ED6F41">
        <w:rPr>
          <w:rFonts w:ascii="Calibri" w:hAnsi="Calibri" w:cs="Calibri"/>
          <w:i/>
          <w:iCs/>
          <w:noProof/>
          <w:szCs w:val="24"/>
        </w:rPr>
        <w:t>31</w:t>
      </w:r>
      <w:r w:rsidR="00ED6F41" w:rsidRPr="00ED6F41">
        <w:rPr>
          <w:rFonts w:ascii="Calibri" w:hAnsi="Calibri" w:cs="Calibri"/>
          <w:noProof/>
          <w:szCs w:val="24"/>
        </w:rPr>
        <w:t>(5), 321–334. http://doi.org/10.1346/CCMN.1983.0310501</w:t>
      </w:r>
    </w:p>
    <w:p w14:paraId="4868DA7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Ames, L., McGarrah, J., &amp; Walker, B. (1983). Sorption of trace constituents from aqueous solutions onto secondary minerals. II. Radium. </w:t>
      </w:r>
      <w:r w:rsidRPr="00ED6F41">
        <w:rPr>
          <w:rFonts w:ascii="Calibri" w:hAnsi="Calibri" w:cs="Calibri"/>
          <w:i/>
          <w:iCs/>
          <w:noProof/>
          <w:szCs w:val="24"/>
        </w:rPr>
        <w:t>Clays and Clay Minerals</w:t>
      </w:r>
      <w:r w:rsidRPr="00ED6F41">
        <w:rPr>
          <w:rFonts w:ascii="Calibri" w:hAnsi="Calibri" w:cs="Calibri"/>
          <w:noProof/>
          <w:szCs w:val="24"/>
        </w:rPr>
        <w:t xml:space="preserve">, </w:t>
      </w:r>
      <w:r w:rsidRPr="00ED6F41">
        <w:rPr>
          <w:rFonts w:ascii="Calibri" w:hAnsi="Calibri" w:cs="Calibri"/>
          <w:i/>
          <w:iCs/>
          <w:noProof/>
          <w:szCs w:val="24"/>
        </w:rPr>
        <w:t>31</w:t>
      </w:r>
      <w:r w:rsidRPr="00ED6F41">
        <w:rPr>
          <w:rFonts w:ascii="Calibri" w:hAnsi="Calibri" w:cs="Calibri"/>
          <w:noProof/>
          <w:szCs w:val="24"/>
        </w:rPr>
        <w:t>(5), 335–342. Retrieved from http://www.clays.org/journal/archive/volume 31/31-5-335.pdf</w:t>
      </w:r>
    </w:p>
    <w:p w14:paraId="79915BE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Axe, L., Bunker, G. B., Anderson, P. R., &amp; Tyson, T. a. (1998). An XAFS analysis of strontium at the hydrous ferric oxide surface.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199</w:t>
      </w:r>
      <w:r w:rsidRPr="00ED6F41">
        <w:rPr>
          <w:rFonts w:ascii="Calibri" w:hAnsi="Calibri" w:cs="Calibri"/>
          <w:noProof/>
          <w:szCs w:val="24"/>
        </w:rPr>
        <w:t>(1), 44–52. http://doi.org/10.1006/jcis.1997.5347</w:t>
      </w:r>
    </w:p>
    <w:p w14:paraId="5880470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(6), 2562–9. http://doi.org/10.1021/es304638h</w:t>
      </w:r>
    </w:p>
    <w:p w14:paraId="4C31865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 E. (2006). Adsorption behavior of strontium on binary mineral mixtures of Montmorillonite and Kaolinite, </w:t>
      </w:r>
      <w:r w:rsidRPr="00ED6F41">
        <w:rPr>
          <w:rFonts w:ascii="Calibri" w:hAnsi="Calibri" w:cs="Calibri"/>
          <w:i/>
          <w:iCs/>
          <w:noProof/>
          <w:szCs w:val="24"/>
        </w:rPr>
        <w:t>64</w:t>
      </w:r>
      <w:r w:rsidRPr="00ED6F41">
        <w:rPr>
          <w:rFonts w:ascii="Calibri" w:hAnsi="Calibri" w:cs="Calibri"/>
          <w:noProof/>
          <w:szCs w:val="24"/>
        </w:rPr>
        <w:t>, 957–964. http://doi.org/10.1016/j.apradiso.2006.03.008</w:t>
      </w:r>
    </w:p>
    <w:p w14:paraId="22FCD88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Bassot, S., Stammose, D., &amp; Benitah, S. (2005). Radium behaviour during ferric oxi-hydroxides ageing. </w:t>
      </w:r>
      <w:r w:rsidRPr="00ED6F41">
        <w:rPr>
          <w:rFonts w:ascii="Calibri" w:hAnsi="Calibri" w:cs="Calibri"/>
          <w:i/>
          <w:iCs/>
          <w:noProof/>
          <w:szCs w:val="24"/>
        </w:rPr>
        <w:t>Radioprotection</w:t>
      </w:r>
      <w:r w:rsidRPr="00ED6F41">
        <w:rPr>
          <w:rFonts w:ascii="Calibri" w:hAnsi="Calibri" w:cs="Calibri"/>
          <w:noProof/>
          <w:szCs w:val="24"/>
        </w:rPr>
        <w:t xml:space="preserve">, </w:t>
      </w:r>
      <w:r w:rsidRPr="00ED6F41">
        <w:rPr>
          <w:rFonts w:ascii="Calibri" w:hAnsi="Calibri" w:cs="Calibri"/>
          <w:i/>
          <w:iCs/>
          <w:noProof/>
          <w:szCs w:val="24"/>
        </w:rPr>
        <w:t>40</w:t>
      </w:r>
      <w:r w:rsidRPr="00ED6F41">
        <w:rPr>
          <w:rFonts w:ascii="Calibri" w:hAnsi="Calibri" w:cs="Calibri"/>
          <w:noProof/>
          <w:szCs w:val="24"/>
        </w:rPr>
        <w:t>, S277–S283. http://doi.org/10.1051/radiopro:2005s1-042</w:t>
      </w:r>
    </w:p>
    <w:p w14:paraId="590ABF94"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Beck, A. J., &amp; Cochran, M. a. (2013). Controls on solid-solution partitioning of radium in saturated marine sands.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156</w:t>
      </w:r>
      <w:r w:rsidRPr="00ED6F41">
        <w:rPr>
          <w:rFonts w:ascii="Calibri" w:hAnsi="Calibri" w:cs="Calibri"/>
          <w:noProof/>
          <w:szCs w:val="24"/>
        </w:rPr>
        <w:t>, 38–48. http://doi.org/10.1016/j.marchem.2013.01.008</w:t>
      </w:r>
    </w:p>
    <w:p w14:paraId="0C646E2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Beneš, P., Strejc, P., Lukavec, Z., &amp; Borovec, Z. (1984). Interaction of radium with freshwater sediments and their mineral components. I. </w:t>
      </w:r>
      <w:r w:rsidRPr="00ED6F41">
        <w:rPr>
          <w:rFonts w:ascii="Calibri" w:hAnsi="Calibri" w:cs="Calibri"/>
          <w:i/>
          <w:iCs/>
          <w:noProof/>
          <w:szCs w:val="24"/>
        </w:rPr>
        <w:t>Journal of Radioanalytical and Nuclear Chemistry Articles</w:t>
      </w:r>
      <w:r w:rsidRPr="00ED6F41">
        <w:rPr>
          <w:rFonts w:ascii="Calibri" w:hAnsi="Calibri" w:cs="Calibri"/>
          <w:noProof/>
          <w:szCs w:val="24"/>
        </w:rPr>
        <w:t xml:space="preserve">, </w:t>
      </w:r>
      <w:r w:rsidRPr="00ED6F41">
        <w:rPr>
          <w:rFonts w:ascii="Calibri" w:hAnsi="Calibri" w:cs="Calibri"/>
          <w:i/>
          <w:iCs/>
          <w:noProof/>
          <w:szCs w:val="24"/>
        </w:rPr>
        <w:t>82</w:t>
      </w:r>
      <w:r w:rsidRPr="00ED6F41">
        <w:rPr>
          <w:rFonts w:ascii="Calibri" w:hAnsi="Calibri" w:cs="Calibri"/>
          <w:noProof/>
          <w:szCs w:val="24"/>
        </w:rPr>
        <w:t>(2), 275–285. http://doi.org/10.1007/BF02037050</w:t>
      </w:r>
    </w:p>
    <w:p w14:paraId="03E1A7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(13), 2325–2334. http://doi.org/10.1016/S0016-7037(02)00841-4</w:t>
      </w:r>
    </w:p>
    <w:p w14:paraId="02F32070"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(4), 875–892. http://doi.org/10.1016/j.gca.2004.07.020</w:t>
      </w:r>
    </w:p>
    <w:p w14:paraId="4430222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Bradbury, M. H., Baeyens, B., Geckeis, H., &amp; Rabung, T. (2005). Sorption of Eu(III)/Cm(III) on Ca-montmorillonite and Na-illite. Part 2: Surface complexation modelling.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69</w:t>
      </w:r>
      <w:r w:rsidRPr="00ED6F41">
        <w:rPr>
          <w:rFonts w:ascii="Calibri" w:hAnsi="Calibri" w:cs="Calibri"/>
          <w:noProof/>
          <w:szCs w:val="24"/>
        </w:rPr>
        <w:t>(23), 5403–5412. http://doi.org/10.1016/j.gca.2005.06.031</w:t>
      </w:r>
    </w:p>
    <w:p w14:paraId="059B3E9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ED6F41">
        <w:rPr>
          <w:rFonts w:ascii="Calibri" w:hAnsi="Calibri" w:cs="Calibri"/>
          <w:i/>
          <w:iCs/>
          <w:noProof/>
          <w:szCs w:val="24"/>
        </w:rPr>
        <w:t>Chemical Reviews</w:t>
      </w:r>
      <w:r w:rsidRPr="00ED6F41">
        <w:rPr>
          <w:rFonts w:ascii="Calibri" w:hAnsi="Calibri" w:cs="Calibri"/>
          <w:noProof/>
          <w:szCs w:val="24"/>
        </w:rPr>
        <w:t xml:space="preserve">, </w:t>
      </w:r>
      <w:r w:rsidRPr="00ED6F41">
        <w:rPr>
          <w:rFonts w:ascii="Calibri" w:hAnsi="Calibri" w:cs="Calibri"/>
          <w:i/>
          <w:iCs/>
          <w:noProof/>
          <w:szCs w:val="24"/>
        </w:rPr>
        <w:t>99</w:t>
      </w:r>
      <w:r w:rsidRPr="00ED6F41">
        <w:rPr>
          <w:rFonts w:ascii="Calibri" w:hAnsi="Calibri" w:cs="Calibri"/>
          <w:noProof/>
          <w:szCs w:val="24"/>
        </w:rPr>
        <w:t>(1), 77–174. http://doi.org/10.1021/cr980011z</w:t>
      </w:r>
    </w:p>
    <w:p w14:paraId="2FBCDA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Burnett, B., Chanton, J., Christoff, J., Kontar, E., Krupa, S., Lambert, M., … Taniguchi, M. (2002). Assessing methodologies for measuring groundwater discharge to the ocean. </w:t>
      </w:r>
      <w:r w:rsidRPr="00ED6F41">
        <w:rPr>
          <w:rFonts w:ascii="Calibri" w:hAnsi="Calibri" w:cs="Calibri"/>
          <w:i/>
          <w:iCs/>
          <w:noProof/>
          <w:szCs w:val="24"/>
        </w:rPr>
        <w:t>Eos, Transactions American Geophysical Union</w:t>
      </w:r>
      <w:r w:rsidRPr="00ED6F41">
        <w:rPr>
          <w:rFonts w:ascii="Calibri" w:hAnsi="Calibri" w:cs="Calibri"/>
          <w:noProof/>
          <w:szCs w:val="24"/>
        </w:rPr>
        <w:t xml:space="preserve">, </w:t>
      </w:r>
      <w:r w:rsidRPr="00ED6F41">
        <w:rPr>
          <w:rFonts w:ascii="Calibri" w:hAnsi="Calibri" w:cs="Calibri"/>
          <w:i/>
          <w:iCs/>
          <w:noProof/>
          <w:szCs w:val="24"/>
        </w:rPr>
        <w:t>83</w:t>
      </w:r>
      <w:r w:rsidRPr="00ED6F41">
        <w:rPr>
          <w:rFonts w:ascii="Calibri" w:hAnsi="Calibri" w:cs="Calibri"/>
          <w:noProof/>
          <w:szCs w:val="24"/>
        </w:rPr>
        <w:t>(11), 117. http://doi.org/10.1029/2002EO000069</w:t>
      </w:r>
    </w:p>
    <w:p w14:paraId="7B0820E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Carroll, S. a, Roberts, S. K., Criscenti, L. J., &amp; O’Day, P. a. (2008). Surface complexation model for strontium sorption to amorphous silica and goethite. </w:t>
      </w:r>
      <w:r w:rsidRPr="00ED6F41">
        <w:rPr>
          <w:rFonts w:ascii="Calibri" w:hAnsi="Calibri" w:cs="Calibri"/>
          <w:i/>
          <w:iCs/>
          <w:noProof/>
          <w:szCs w:val="24"/>
        </w:rPr>
        <w:t>Geochemical Transactions</w:t>
      </w:r>
      <w:r w:rsidRPr="00ED6F41">
        <w:rPr>
          <w:rFonts w:ascii="Calibri" w:hAnsi="Calibri" w:cs="Calibri"/>
          <w:noProof/>
          <w:szCs w:val="24"/>
        </w:rPr>
        <w:t xml:space="preserve">, </w:t>
      </w:r>
      <w:r w:rsidRPr="00ED6F41">
        <w:rPr>
          <w:rFonts w:ascii="Calibri" w:hAnsi="Calibri" w:cs="Calibri"/>
          <w:i/>
          <w:iCs/>
          <w:noProof/>
          <w:szCs w:val="24"/>
        </w:rPr>
        <w:t>9</w:t>
      </w:r>
      <w:r w:rsidRPr="00ED6F41">
        <w:rPr>
          <w:rFonts w:ascii="Calibri" w:hAnsi="Calibri" w:cs="Calibri"/>
          <w:noProof/>
          <w:szCs w:val="24"/>
        </w:rPr>
        <w:t>, 2. http://doi.org/10.1186/1467-4866-9-2</w:t>
      </w:r>
    </w:p>
    <w:p w14:paraId="01E47CF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Dixit, S., &amp; Hering, J. G. (2003). Comparison of arsenic(V) and arsenic(III) sorption onto iron oxide </w:t>
      </w:r>
      <w:r w:rsidRPr="00ED6F41">
        <w:rPr>
          <w:rFonts w:ascii="Calibri" w:hAnsi="Calibri" w:cs="Calibri"/>
          <w:noProof/>
          <w:szCs w:val="24"/>
        </w:rPr>
        <w:lastRenderedPageBreak/>
        <w:t xml:space="preserve">minerals: implications for arsenic mobility.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37</w:t>
      </w:r>
      <w:r w:rsidRPr="00ED6F41">
        <w:rPr>
          <w:rFonts w:ascii="Calibri" w:hAnsi="Calibri" w:cs="Calibri"/>
          <w:noProof/>
          <w:szCs w:val="24"/>
        </w:rPr>
        <w:t>(18), 4182–9. Retrieved from http://www.ncbi.nlm.nih.gov/pubmed/14524451</w:t>
      </w:r>
    </w:p>
    <w:p w14:paraId="3599F6CE"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Duster, T. A. (2016). An Integrated Approach to Standard Methods, Materials, and Databases for the Measurements Used To Develop Surface Complexation Models. </w:t>
      </w:r>
      <w:r w:rsidRPr="00ED6F41">
        <w:rPr>
          <w:rFonts w:ascii="Calibri" w:hAnsi="Calibri" w:cs="Calibri"/>
          <w:i/>
          <w:iCs/>
          <w:noProof/>
          <w:szCs w:val="24"/>
        </w:rPr>
        <w:t>Environmental Science &amp; Technology</w:t>
      </w:r>
      <w:r w:rsidRPr="00ED6F41">
        <w:rPr>
          <w:rFonts w:ascii="Calibri" w:hAnsi="Calibri" w:cs="Calibri"/>
          <w:noProof/>
          <w:szCs w:val="24"/>
        </w:rPr>
        <w:t xml:space="preserve">, </w:t>
      </w:r>
      <w:r w:rsidRPr="00ED6F41">
        <w:rPr>
          <w:rFonts w:ascii="Calibri" w:hAnsi="Calibri" w:cs="Calibri"/>
          <w:i/>
          <w:iCs/>
          <w:noProof/>
          <w:szCs w:val="24"/>
        </w:rPr>
        <w:t>50</w:t>
      </w:r>
      <w:r w:rsidRPr="00ED6F41">
        <w:rPr>
          <w:rFonts w:ascii="Calibri" w:hAnsi="Calibri" w:cs="Calibri"/>
          <w:noProof/>
          <w:szCs w:val="24"/>
        </w:rPr>
        <w:t>(14), 7274–7275. http://doi.org/10.1021/acs.est.6b02669</w:t>
      </w:r>
    </w:p>
    <w:p w14:paraId="6E9DFAB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Dzombak, D., &amp; Morel, F. (1990). </w:t>
      </w:r>
      <w:r w:rsidRPr="00ED6F41">
        <w:rPr>
          <w:rFonts w:ascii="Calibri" w:hAnsi="Calibri" w:cs="Calibri"/>
          <w:i/>
          <w:iCs/>
          <w:noProof/>
          <w:szCs w:val="24"/>
        </w:rPr>
        <w:t>Surface Complexation Modeling: Hydrous Ferric Oxide</w:t>
      </w:r>
      <w:r w:rsidRPr="00ED6F41">
        <w:rPr>
          <w:rFonts w:ascii="Calibri" w:hAnsi="Calibri" w:cs="Calibri"/>
          <w:noProof/>
          <w:szCs w:val="24"/>
        </w:rPr>
        <w:t>. New York, NY: Wiley.</w:t>
      </w:r>
    </w:p>
    <w:p w14:paraId="3DA8A3C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225</w:t>
      </w:r>
      <w:r w:rsidRPr="00ED6F41">
        <w:rPr>
          <w:rFonts w:ascii="Calibri" w:hAnsi="Calibri" w:cs="Calibri"/>
          <w:noProof/>
          <w:szCs w:val="24"/>
        </w:rPr>
        <w:t>, 154–165. http://doi.org/10.1006/jcis.2000.6756</w:t>
      </w:r>
    </w:p>
    <w:p w14:paraId="099F42C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Fesenko, S., Carvalho, F., Martin, P., Moore, W. S., &amp; Yankovich, T. (2014). </w:t>
      </w:r>
      <w:r w:rsidRPr="00ED6F41">
        <w:rPr>
          <w:rFonts w:ascii="Calibri" w:hAnsi="Calibri" w:cs="Calibri"/>
          <w:i/>
          <w:iCs/>
          <w:noProof/>
          <w:szCs w:val="24"/>
        </w:rPr>
        <w:t>Radium in the Environment</w:t>
      </w:r>
      <w:r w:rsidRPr="00ED6F41">
        <w:rPr>
          <w:rFonts w:ascii="Calibri" w:hAnsi="Calibri" w:cs="Calibri"/>
          <w:noProof/>
          <w:szCs w:val="24"/>
        </w:rPr>
        <w:t xml:space="preserve">. </w:t>
      </w:r>
      <w:r w:rsidRPr="00ED6F41">
        <w:rPr>
          <w:rFonts w:ascii="Calibri" w:hAnsi="Calibri" w:cs="Calibri"/>
          <w:i/>
          <w:iCs/>
          <w:noProof/>
          <w:szCs w:val="24"/>
        </w:rPr>
        <w:t>The Environmental Behavior of Radium</w:t>
      </w:r>
      <w:r w:rsidRPr="00ED6F41">
        <w:rPr>
          <w:rFonts w:ascii="Calibri" w:hAnsi="Calibri" w:cs="Calibri"/>
          <w:noProof/>
          <w:szCs w:val="24"/>
        </w:rPr>
        <w:t>.</w:t>
      </w:r>
    </w:p>
    <w:p w14:paraId="3DD1F5C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Gonneea, M. E., Morris, P. J., Dulaiova, H., &amp; Charette, M. a. (2008). New perspectives on radium behavior within a subterranean estuary. </w:t>
      </w:r>
      <w:r w:rsidRPr="00ED6F41">
        <w:rPr>
          <w:rFonts w:ascii="Calibri" w:hAnsi="Calibri" w:cs="Calibri"/>
          <w:i/>
          <w:iCs/>
          <w:noProof/>
          <w:szCs w:val="24"/>
        </w:rPr>
        <w:t>Marine Chemistry</w:t>
      </w:r>
      <w:r w:rsidRPr="00ED6F41">
        <w:rPr>
          <w:rFonts w:ascii="Calibri" w:hAnsi="Calibri" w:cs="Calibri"/>
          <w:noProof/>
          <w:szCs w:val="24"/>
        </w:rPr>
        <w:t xml:space="preserve">, </w:t>
      </w:r>
      <w:r w:rsidRPr="00ED6F41">
        <w:rPr>
          <w:rFonts w:ascii="Calibri" w:hAnsi="Calibri" w:cs="Calibri"/>
          <w:i/>
          <w:iCs/>
          <w:noProof/>
          <w:szCs w:val="24"/>
        </w:rPr>
        <w:t>109</w:t>
      </w:r>
      <w:r w:rsidRPr="00ED6F41">
        <w:rPr>
          <w:rFonts w:ascii="Calibri" w:hAnsi="Calibri" w:cs="Calibri"/>
          <w:noProof/>
          <w:szCs w:val="24"/>
        </w:rPr>
        <w:t>(3–4), 250–267. http://doi.org/10.1016/j.marchem.2007.12.002</w:t>
      </w:r>
    </w:p>
    <w:p w14:paraId="3ACECE8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Gorgeon, L. (1994). </w:t>
      </w:r>
      <w:r w:rsidRPr="00ED6F41">
        <w:rPr>
          <w:rFonts w:ascii="Calibri" w:hAnsi="Calibri" w:cs="Calibri"/>
          <w:i/>
          <w:iCs/>
          <w:noProof/>
          <w:szCs w:val="24"/>
        </w:rPr>
        <w:t>Contribution à la Modélisation Physico-Chimique de la Retention de Radioéléments à Vie Longue par des Matériaux Argileux</w:t>
      </w:r>
      <w:r w:rsidRPr="00ED6F41">
        <w:rPr>
          <w:rFonts w:ascii="Calibri" w:hAnsi="Calibri" w:cs="Calibri"/>
          <w:noProof/>
          <w:szCs w:val="24"/>
        </w:rPr>
        <w:t>. Universite Paris.</w:t>
      </w:r>
    </w:p>
    <w:p w14:paraId="2AD6C9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Greeman, D. J., Rose, A. W., Washington, J. W., Dobos, R. R., &amp; Ciolkosz, E. J. (1999). Geochemistry of radium in soils of the Eastern United States.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14</w:t>
      </w:r>
      <w:r w:rsidRPr="00ED6F41">
        <w:rPr>
          <w:rFonts w:ascii="Calibri" w:hAnsi="Calibri" w:cs="Calibri"/>
          <w:noProof/>
          <w:szCs w:val="24"/>
        </w:rPr>
        <w:t>(3), 365–385. http://doi.org/10.1016/S0883-2927(98)00059-6</w:t>
      </w:r>
    </w:p>
    <w:p w14:paraId="0CF711C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Grivé, M., Duro, L., Colàs, E., &amp; Giffaut, E. (2015). Thermodynamic data selection applied to radionuclides and chemotoxic elements: An overview of the ThermoChimie-TDB.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 85–94. http://doi.org/10.1016/j.apgeochem.2014.12.017</w:t>
      </w:r>
    </w:p>
    <w:p w14:paraId="7D72E7B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Grutter, A., HR, V., Rossler, E., &amp; Keil, R. (1994). Sorption of Strontium on Unconsolidated Glaciofluvial Deposits and Clay Minerals - Mutual Interference of Cesium, Strontium and Barium. </w:t>
      </w:r>
      <w:r w:rsidRPr="00ED6F41">
        <w:rPr>
          <w:rFonts w:ascii="Calibri" w:hAnsi="Calibri" w:cs="Calibri"/>
          <w:i/>
          <w:iCs/>
          <w:noProof/>
          <w:szCs w:val="24"/>
        </w:rPr>
        <w:t>Radiochimica Acta</w:t>
      </w:r>
      <w:r w:rsidRPr="00ED6F41">
        <w:rPr>
          <w:rFonts w:ascii="Calibri" w:hAnsi="Calibri" w:cs="Calibri"/>
          <w:noProof/>
          <w:szCs w:val="24"/>
        </w:rPr>
        <w:t xml:space="preserve">, </w:t>
      </w:r>
      <w:r w:rsidRPr="00ED6F41">
        <w:rPr>
          <w:rFonts w:ascii="Calibri" w:hAnsi="Calibri" w:cs="Calibri"/>
          <w:i/>
          <w:iCs/>
          <w:noProof/>
          <w:szCs w:val="24"/>
        </w:rPr>
        <w:t>252</w:t>
      </w:r>
      <w:r w:rsidRPr="00ED6F41">
        <w:rPr>
          <w:rFonts w:ascii="Calibri" w:hAnsi="Calibri" w:cs="Calibri"/>
          <w:noProof/>
          <w:szCs w:val="24"/>
        </w:rPr>
        <w:t>(3–4), 247–252. http://doi.org/10.1524/ract.1994.64.34.247</w:t>
      </w:r>
    </w:p>
    <w:p w14:paraId="3C2F8C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Hughes, A. L. H., Wilson, A. M., &amp; Moore, W. S. (2015). Groundwater transport and radium variability in coastal porewaters. </w:t>
      </w:r>
      <w:r w:rsidRPr="00ED6F41">
        <w:rPr>
          <w:rFonts w:ascii="Calibri" w:hAnsi="Calibri" w:cs="Calibri"/>
          <w:i/>
          <w:iCs/>
          <w:noProof/>
          <w:szCs w:val="24"/>
        </w:rPr>
        <w:t>Estuarine, Coastal and Shelf Science</w:t>
      </w:r>
      <w:r w:rsidRPr="00ED6F41">
        <w:rPr>
          <w:rFonts w:ascii="Calibri" w:hAnsi="Calibri" w:cs="Calibri"/>
          <w:noProof/>
          <w:szCs w:val="24"/>
        </w:rPr>
        <w:t xml:space="preserve">, </w:t>
      </w:r>
      <w:r w:rsidRPr="00ED6F41">
        <w:rPr>
          <w:rFonts w:ascii="Calibri" w:hAnsi="Calibri" w:cs="Calibri"/>
          <w:i/>
          <w:iCs/>
          <w:noProof/>
          <w:szCs w:val="24"/>
        </w:rPr>
        <w:t>164</w:t>
      </w:r>
      <w:r w:rsidRPr="00ED6F41">
        <w:rPr>
          <w:rFonts w:ascii="Calibri" w:hAnsi="Calibri" w:cs="Calibri"/>
          <w:noProof/>
          <w:szCs w:val="24"/>
        </w:rPr>
        <w:t>, 94–104. http://doi.org/10.1016/j.ecss.2015.06.005</w:t>
      </w:r>
    </w:p>
    <w:p w14:paraId="071BC5D5"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Jones, M. J., Butchins, L. J., Charnock, J. M., Pattrick, R. a D., Small, J. S., Vaughan, D. J., … Livens, F. R. (2011). Reactions of radium and barium with the surfaces of carbonate minerals. </w:t>
      </w:r>
      <w:r w:rsidRPr="00ED6F41">
        <w:rPr>
          <w:rFonts w:ascii="Calibri" w:hAnsi="Calibri" w:cs="Calibri"/>
          <w:i/>
          <w:iCs/>
          <w:noProof/>
          <w:szCs w:val="24"/>
        </w:rPr>
        <w:t>Applied Geochemistry</w:t>
      </w:r>
      <w:r w:rsidRPr="00ED6F41">
        <w:rPr>
          <w:rFonts w:ascii="Calibri" w:hAnsi="Calibri" w:cs="Calibri"/>
          <w:noProof/>
          <w:szCs w:val="24"/>
        </w:rPr>
        <w:t xml:space="preserve">, </w:t>
      </w:r>
      <w:r w:rsidRPr="00ED6F41">
        <w:rPr>
          <w:rFonts w:ascii="Calibri" w:hAnsi="Calibri" w:cs="Calibri"/>
          <w:i/>
          <w:iCs/>
          <w:noProof/>
          <w:szCs w:val="24"/>
        </w:rPr>
        <w:t>26</w:t>
      </w:r>
      <w:r w:rsidRPr="00ED6F41">
        <w:rPr>
          <w:rFonts w:ascii="Calibri" w:hAnsi="Calibri" w:cs="Calibri"/>
          <w:noProof/>
          <w:szCs w:val="24"/>
        </w:rPr>
        <w:t>(7), 1231–1238. http://doi.org/10.1016/j.apgeochem.2011.04.012</w:t>
      </w:r>
    </w:p>
    <w:p w14:paraId="4F81355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Klute, A., Kunze, G. W., &amp; Dixon, J. B. (1986). Pretreatment for Mineralogical Analysis. In </w:t>
      </w:r>
      <w:r w:rsidRPr="00ED6F41">
        <w:rPr>
          <w:rFonts w:ascii="Calibri" w:hAnsi="Calibri" w:cs="Calibri"/>
          <w:i/>
          <w:iCs/>
          <w:noProof/>
          <w:szCs w:val="24"/>
        </w:rPr>
        <w:t>Methods of Soil Analysis Part 1 - Physical and Mineralogical Methods</w:t>
      </w:r>
      <w:r w:rsidRPr="00ED6F41">
        <w:rPr>
          <w:rFonts w:ascii="Calibri" w:hAnsi="Calibri" w:cs="Calibri"/>
          <w:noProof/>
          <w:szCs w:val="24"/>
        </w:rPr>
        <w:t>. Soil Science Society of America, American Society of Agronomy. http://doi.org/10.2136/sssabookser5.1.2ed.c5</w:t>
      </w:r>
    </w:p>
    <w:p w14:paraId="2AE78C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Kornicker, W. A., &amp; Morse, J. W. (1991). Interactions of divalent cations with the surface of pyrite.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55</w:t>
      </w:r>
      <w:r w:rsidRPr="00ED6F41">
        <w:rPr>
          <w:rFonts w:ascii="Calibri" w:hAnsi="Calibri" w:cs="Calibri"/>
          <w:noProof/>
          <w:szCs w:val="24"/>
        </w:rPr>
        <w:t>(8), 2159–2171. http://doi.org/10.1016/0016-7037(91)90094-L</w:t>
      </w:r>
    </w:p>
    <w:p w14:paraId="101100D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Kraepiel, A., Keiler, K. C., &amp; Morel, F. M. M. (1999). A Model for Metal Adsorption on Montmorillonite.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210</w:t>
      </w:r>
      <w:r w:rsidRPr="00ED6F41">
        <w:rPr>
          <w:rFonts w:ascii="Calibri" w:hAnsi="Calibri" w:cs="Calibri"/>
          <w:noProof/>
          <w:szCs w:val="24"/>
        </w:rPr>
        <w:t>(1), 43–54. http://doi.org/10.1006/jcis.1998.5947</w:t>
      </w:r>
    </w:p>
    <w:p w14:paraId="775A21A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Lambert, M. J., &amp; Burnett, W. C. (2003). Submarine groundwater discharge estimates at a Florida coastal site based on continuous radon measurements.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(1–2), 55–73. http://doi.org/10.1023/B:BIOG.0000006057.63478.fa</w:t>
      </w:r>
    </w:p>
    <w:p w14:paraId="57CAE76D"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Lauer, N., &amp; Vengosh, A. (2016). Age Dating Oil and Gas Wastewater Spills Using Radium Isotopes and Their Decay Products in Impacted Soil and Sediment. </w:t>
      </w:r>
      <w:r w:rsidRPr="00ED6F41">
        <w:rPr>
          <w:rFonts w:ascii="Calibri" w:hAnsi="Calibri" w:cs="Calibri"/>
          <w:i/>
          <w:iCs/>
          <w:noProof/>
          <w:szCs w:val="24"/>
        </w:rPr>
        <w:t>Environmental Science &amp; Technology Letters</w:t>
      </w:r>
      <w:r w:rsidRPr="00ED6F41">
        <w:rPr>
          <w:rFonts w:ascii="Calibri" w:hAnsi="Calibri" w:cs="Calibri"/>
          <w:noProof/>
          <w:szCs w:val="24"/>
        </w:rPr>
        <w:t>, acs.estlett.6b00118. http://doi.org/10.1021/acs.estlett.6b00118</w:t>
      </w:r>
    </w:p>
    <w:p w14:paraId="1E1D2AE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Michel, F. M., Ehm, L., Antao, S. M., Lee, P. L., Chupas, P. J., Liu, G., … Parise, J. B. (2007). The structure of ferrihydrite, a nanocrystalline material. </w:t>
      </w:r>
      <w:r w:rsidRPr="00ED6F41">
        <w:rPr>
          <w:rFonts w:ascii="Calibri" w:hAnsi="Calibri" w:cs="Calibri"/>
          <w:i/>
          <w:iCs/>
          <w:noProof/>
          <w:szCs w:val="24"/>
        </w:rPr>
        <w:t>Science (New York, N.Y.)</w:t>
      </w:r>
      <w:r w:rsidRPr="00ED6F41">
        <w:rPr>
          <w:rFonts w:ascii="Calibri" w:hAnsi="Calibri" w:cs="Calibri"/>
          <w:noProof/>
          <w:szCs w:val="24"/>
        </w:rPr>
        <w:t xml:space="preserve">, </w:t>
      </w:r>
      <w:r w:rsidRPr="00ED6F41">
        <w:rPr>
          <w:rFonts w:ascii="Calibri" w:hAnsi="Calibri" w:cs="Calibri"/>
          <w:i/>
          <w:iCs/>
          <w:noProof/>
          <w:szCs w:val="24"/>
        </w:rPr>
        <w:t>316</w:t>
      </w:r>
      <w:r w:rsidRPr="00ED6F41">
        <w:rPr>
          <w:rFonts w:ascii="Calibri" w:hAnsi="Calibri" w:cs="Calibri"/>
          <w:noProof/>
          <w:szCs w:val="24"/>
        </w:rPr>
        <w:t>(5832), 1726–9. http://doi.org/10.1126/science.1142525</w:t>
      </w:r>
    </w:p>
    <w:p w14:paraId="60046FE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(1996). Large groundwater inputs to coastal waters revealed by 226Ra enrichments. </w:t>
      </w:r>
      <w:r w:rsidRPr="00ED6F41">
        <w:rPr>
          <w:rFonts w:ascii="Calibri" w:hAnsi="Calibri" w:cs="Calibri"/>
          <w:i/>
          <w:iCs/>
          <w:noProof/>
          <w:szCs w:val="24"/>
        </w:rPr>
        <w:t>Nature</w:t>
      </w:r>
      <w:r w:rsidRPr="00ED6F41">
        <w:rPr>
          <w:rFonts w:ascii="Calibri" w:hAnsi="Calibri" w:cs="Calibri"/>
          <w:noProof/>
          <w:szCs w:val="24"/>
        </w:rPr>
        <w:t xml:space="preserve">, </w:t>
      </w:r>
      <w:r w:rsidRPr="00ED6F41">
        <w:rPr>
          <w:rFonts w:ascii="Calibri" w:hAnsi="Calibri" w:cs="Calibri"/>
          <w:i/>
          <w:iCs/>
          <w:noProof/>
          <w:szCs w:val="24"/>
        </w:rPr>
        <w:t>380</w:t>
      </w:r>
      <w:r w:rsidRPr="00ED6F41">
        <w:rPr>
          <w:rFonts w:ascii="Calibri" w:hAnsi="Calibri" w:cs="Calibri"/>
          <w:noProof/>
          <w:szCs w:val="24"/>
        </w:rPr>
        <w:t>(6575), 612–614. http://doi.org/10.1038/380612a0</w:t>
      </w:r>
    </w:p>
    <w:p w14:paraId="2545FEC2"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Moore, W. S. (2003). Sources and fluxes of submarine groundwater discharge delineated by radium isotopes. </w:t>
      </w:r>
      <w:r w:rsidRPr="00ED6F41">
        <w:rPr>
          <w:rFonts w:ascii="Calibri" w:hAnsi="Calibri" w:cs="Calibri"/>
          <w:i/>
          <w:iCs/>
          <w:noProof/>
          <w:szCs w:val="24"/>
        </w:rPr>
        <w:t>Biogeochemistry</w:t>
      </w:r>
      <w:r w:rsidRPr="00ED6F41">
        <w:rPr>
          <w:rFonts w:ascii="Calibri" w:hAnsi="Calibri" w:cs="Calibri"/>
          <w:noProof/>
          <w:szCs w:val="24"/>
        </w:rPr>
        <w:t xml:space="preserve">, </w:t>
      </w:r>
      <w:r w:rsidRPr="00ED6F41">
        <w:rPr>
          <w:rFonts w:ascii="Calibri" w:hAnsi="Calibri" w:cs="Calibri"/>
          <w:i/>
          <w:iCs/>
          <w:noProof/>
          <w:szCs w:val="24"/>
        </w:rPr>
        <w:t>66</w:t>
      </w:r>
      <w:r w:rsidRPr="00ED6F41">
        <w:rPr>
          <w:rFonts w:ascii="Calibri" w:hAnsi="Calibri" w:cs="Calibri"/>
          <w:noProof/>
          <w:szCs w:val="24"/>
        </w:rPr>
        <w:t>(1), 75–93. http://doi.org/10.1023/B:BIOG.0000006065.77764.a0</w:t>
      </w:r>
    </w:p>
    <w:p w14:paraId="094B2C6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Murphy, R., &amp; Strongin, D. (2009). Surface reactivity of pyrite and related sulfides. </w:t>
      </w:r>
      <w:r w:rsidRPr="00ED6F41">
        <w:rPr>
          <w:rFonts w:ascii="Calibri" w:hAnsi="Calibri" w:cs="Calibri"/>
          <w:i/>
          <w:iCs/>
          <w:noProof/>
          <w:szCs w:val="24"/>
        </w:rPr>
        <w:t>Surface Science Reports</w:t>
      </w:r>
      <w:r w:rsidRPr="00ED6F41">
        <w:rPr>
          <w:rFonts w:ascii="Calibri" w:hAnsi="Calibri" w:cs="Calibri"/>
          <w:noProof/>
          <w:szCs w:val="24"/>
        </w:rPr>
        <w:t xml:space="preserve">, </w:t>
      </w:r>
      <w:r w:rsidRPr="00ED6F41">
        <w:rPr>
          <w:rFonts w:ascii="Calibri" w:hAnsi="Calibri" w:cs="Calibri"/>
          <w:i/>
          <w:iCs/>
          <w:noProof/>
          <w:szCs w:val="24"/>
        </w:rPr>
        <w:t>64</w:t>
      </w:r>
      <w:r w:rsidRPr="00ED6F41">
        <w:rPr>
          <w:rFonts w:ascii="Calibri" w:hAnsi="Calibri" w:cs="Calibri"/>
          <w:noProof/>
          <w:szCs w:val="24"/>
        </w:rPr>
        <w:t>(1), 1–45. http://doi.org/10.1016/j.surfrep.2008.09.002</w:t>
      </w:r>
    </w:p>
    <w:p w14:paraId="23F3095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Dumonceau, J., Catalette, H., &amp; Simoni, E. (2006). Sorption of Sr(II) and Eu(III) onto pyrite under different redox potential conditions.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293</w:t>
      </w:r>
      <w:r w:rsidRPr="00ED6F41">
        <w:rPr>
          <w:rFonts w:ascii="Calibri" w:hAnsi="Calibri" w:cs="Calibri"/>
          <w:noProof/>
          <w:szCs w:val="24"/>
        </w:rPr>
        <w:t>(1), 27–35. http://doi.org/10.1016/j.jcis.2005.06.049</w:t>
      </w:r>
    </w:p>
    <w:p w14:paraId="3DB92E1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Naveau, A., Monteil-Rivera, F., Guillon, E., &amp; Dumonceau, J. (2007). Interactions of aqueous selenium (-II) and (IV) with metallic sulfide surfaces.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41</w:t>
      </w:r>
      <w:r w:rsidRPr="00ED6F41">
        <w:rPr>
          <w:rFonts w:ascii="Calibri" w:hAnsi="Calibri" w:cs="Calibri"/>
          <w:noProof/>
          <w:szCs w:val="24"/>
        </w:rPr>
        <w:t>(15), 5376–5382. http://doi.org/10.1021/es0704481</w:t>
      </w:r>
    </w:p>
    <w:p w14:paraId="042ABF2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Nirdosh, I., Trembley, W., &amp; Johnson, C. (1990). Adsorption-desorption studies on the 226Ra-hydrated metal oxide systems. </w:t>
      </w:r>
      <w:r w:rsidRPr="00ED6F41">
        <w:rPr>
          <w:rFonts w:ascii="Calibri" w:hAnsi="Calibri" w:cs="Calibri"/>
          <w:i/>
          <w:iCs/>
          <w:noProof/>
          <w:szCs w:val="24"/>
        </w:rPr>
        <w:t>Hydrometallurgy</w:t>
      </w:r>
      <w:r w:rsidRPr="00ED6F41">
        <w:rPr>
          <w:rFonts w:ascii="Calibri" w:hAnsi="Calibri" w:cs="Calibri"/>
          <w:noProof/>
          <w:szCs w:val="24"/>
        </w:rPr>
        <w:t xml:space="preserve">, </w:t>
      </w:r>
      <w:r w:rsidRPr="00ED6F41">
        <w:rPr>
          <w:rFonts w:ascii="Calibri" w:hAnsi="Calibri" w:cs="Calibri"/>
          <w:i/>
          <w:iCs/>
          <w:noProof/>
          <w:szCs w:val="24"/>
        </w:rPr>
        <w:t>24</w:t>
      </w:r>
      <w:r w:rsidRPr="00ED6F41">
        <w:rPr>
          <w:rFonts w:ascii="Calibri" w:hAnsi="Calibri" w:cs="Calibri"/>
          <w:noProof/>
          <w:szCs w:val="24"/>
        </w:rPr>
        <w:t>(2), 237–248. http://doi.org/10.1016/0304-386X(90)90089-K</w:t>
      </w:r>
    </w:p>
    <w:p w14:paraId="76F483AC"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Parkhurst, D. L., &amp; Appela, C. A. J. (2013). </w:t>
      </w:r>
      <w:r w:rsidRPr="00ED6F41">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ED6F41">
        <w:rPr>
          <w:rFonts w:ascii="Calibri" w:hAnsi="Calibri" w:cs="Calibri"/>
          <w:noProof/>
          <w:szCs w:val="24"/>
        </w:rPr>
        <w:t xml:space="preserve">. </w:t>
      </w:r>
      <w:r w:rsidRPr="00ED6F41">
        <w:rPr>
          <w:rFonts w:ascii="Calibri" w:hAnsi="Calibri" w:cs="Calibri"/>
          <w:i/>
          <w:iCs/>
          <w:noProof/>
          <w:szCs w:val="24"/>
        </w:rPr>
        <w:t>U.S. Geological Survey Techniques and Methods</w:t>
      </w:r>
      <w:r w:rsidRPr="00ED6F41">
        <w:rPr>
          <w:rFonts w:ascii="Calibri" w:hAnsi="Calibri" w:cs="Calibri"/>
          <w:noProof/>
          <w:szCs w:val="24"/>
        </w:rPr>
        <w:t>. Retrieved from http://pubs.usgs.gov/tm/06/a43/</w:t>
      </w:r>
    </w:p>
    <w:p w14:paraId="1D6C6063"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Rahnemaie, R., Hiemstra, T., &amp; van Riemsdijk, W. H. (2006). Inner- and outer-sphere complexation of ions at the goethite-solution interface.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297</w:t>
      </w:r>
      <w:r w:rsidRPr="00ED6F41">
        <w:rPr>
          <w:rFonts w:ascii="Calibri" w:hAnsi="Calibri" w:cs="Calibri"/>
          <w:noProof/>
          <w:szCs w:val="24"/>
        </w:rPr>
        <w:t>(2), 379–388. http://doi.org/10.1016/j.jcis.2005.11.003</w:t>
      </w:r>
    </w:p>
    <w:p w14:paraId="61BA760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Rama, &amp; Moore, W. S. (1996). Using the radium quartet for evaluating groundwater input and water exchange in salt marshes.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60</w:t>
      </w:r>
      <w:r w:rsidRPr="00ED6F41">
        <w:rPr>
          <w:rFonts w:ascii="Calibri" w:hAnsi="Calibri" w:cs="Calibri"/>
          <w:noProof/>
          <w:szCs w:val="24"/>
        </w:rPr>
        <w:t>(23), 4645–4652. http://doi.org/10.1016/S0016-7037(96)00289-X</w:t>
      </w:r>
    </w:p>
    <w:p w14:paraId="494ECFF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Sahai, N., Carroll, S. A., Roberts, S., &amp; O’Day, P. A. (2000). X-Ray Absorption Spectroscopy of Strontium(II) Coordination. </w:t>
      </w:r>
      <w:r w:rsidRPr="00ED6F41">
        <w:rPr>
          <w:rFonts w:ascii="Calibri" w:hAnsi="Calibri" w:cs="Calibri"/>
          <w:i/>
          <w:iCs/>
          <w:noProof/>
          <w:szCs w:val="24"/>
        </w:rPr>
        <w:t>Journal of Colloid and Interface Science</w:t>
      </w:r>
      <w:r w:rsidRPr="00ED6F41">
        <w:rPr>
          <w:rFonts w:ascii="Calibri" w:hAnsi="Calibri" w:cs="Calibri"/>
          <w:noProof/>
          <w:szCs w:val="24"/>
        </w:rPr>
        <w:t xml:space="preserve">, </w:t>
      </w:r>
      <w:r w:rsidRPr="00ED6F41">
        <w:rPr>
          <w:rFonts w:ascii="Calibri" w:hAnsi="Calibri" w:cs="Calibri"/>
          <w:i/>
          <w:iCs/>
          <w:noProof/>
          <w:szCs w:val="24"/>
        </w:rPr>
        <w:t>222</w:t>
      </w:r>
      <w:r w:rsidRPr="00ED6F41">
        <w:rPr>
          <w:rFonts w:ascii="Calibri" w:hAnsi="Calibri" w:cs="Calibri"/>
          <w:noProof/>
          <w:szCs w:val="24"/>
        </w:rPr>
        <w:t>(2), 198–212. http://doi.org/10.1006/jcis.1999.6562</w:t>
      </w:r>
    </w:p>
    <w:p w14:paraId="6F8E413A"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lastRenderedPageBreak/>
        <w:t xml:space="preserve">Sajih, M., Bryan, N. D. D., Livens, F. R. R., Vaughan, D. J. J., Descostes, M., Phrommavanh, V., … Morris, K. (2014a). Adsorption of radium and barium on goethite and ferrihydrite: A kinetic and surface complexation modelling study.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3F6934DF"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146</w:t>
      </w:r>
      <w:r w:rsidRPr="00ED6F41">
        <w:rPr>
          <w:rFonts w:ascii="Calibri" w:hAnsi="Calibri" w:cs="Calibri"/>
          <w:noProof/>
          <w:szCs w:val="24"/>
        </w:rPr>
        <w:t>, 150–163. http://doi.org/10.1016/j.gca.2014.10.008</w:t>
      </w:r>
    </w:p>
    <w:p w14:paraId="421E30F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Schwertmann, U., &amp; Cornell, R. (2000). </w:t>
      </w:r>
      <w:r w:rsidRPr="00ED6F41">
        <w:rPr>
          <w:rFonts w:ascii="Calibri" w:hAnsi="Calibri" w:cs="Calibri"/>
          <w:i/>
          <w:iCs/>
          <w:noProof/>
          <w:szCs w:val="24"/>
        </w:rPr>
        <w:t>Iron Oxides in the Laboratary</w:t>
      </w:r>
      <w:r w:rsidRPr="00ED6F41">
        <w:rPr>
          <w:rFonts w:ascii="Calibri" w:hAnsi="Calibri" w:cs="Calibri"/>
          <w:noProof/>
          <w:szCs w:val="24"/>
        </w:rPr>
        <w:t xml:space="preserve">. </w:t>
      </w:r>
      <w:r w:rsidRPr="00ED6F41">
        <w:rPr>
          <w:rFonts w:ascii="Calibri" w:hAnsi="Calibri" w:cs="Calibri"/>
          <w:i/>
          <w:iCs/>
          <w:noProof/>
          <w:szCs w:val="24"/>
        </w:rPr>
        <w:t>Wiley-VCH Verlag Gmbh</w:t>
      </w:r>
      <w:r w:rsidRPr="00ED6F41">
        <w:rPr>
          <w:rFonts w:ascii="Calibri" w:hAnsi="Calibri" w:cs="Calibri"/>
          <w:noProof/>
          <w:szCs w:val="24"/>
        </w:rPr>
        <w:t>. Weinheim, Germany: Wiley-VCH Verlag GmbH. http://doi.org/10.1002/9783527613229</w:t>
      </w:r>
    </w:p>
    <w:p w14:paraId="1B4876E7"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Stookey, L. L. (1970). Ferrozine---a new spectrophotometric reagent for iron. </w:t>
      </w:r>
      <w:r w:rsidRPr="00ED6F41">
        <w:rPr>
          <w:rFonts w:ascii="Calibri" w:hAnsi="Calibri" w:cs="Calibri"/>
          <w:i/>
          <w:iCs/>
          <w:noProof/>
          <w:szCs w:val="24"/>
        </w:rPr>
        <w:t>Analytical Chemistry</w:t>
      </w:r>
      <w:r w:rsidRPr="00ED6F41">
        <w:rPr>
          <w:rFonts w:ascii="Calibri" w:hAnsi="Calibri" w:cs="Calibri"/>
          <w:noProof/>
          <w:szCs w:val="24"/>
        </w:rPr>
        <w:t xml:space="preserve">, </w:t>
      </w:r>
      <w:r w:rsidRPr="00ED6F41">
        <w:rPr>
          <w:rFonts w:ascii="Calibri" w:hAnsi="Calibri" w:cs="Calibri"/>
          <w:i/>
          <w:iCs/>
          <w:noProof/>
          <w:szCs w:val="24"/>
        </w:rPr>
        <w:t>42</w:t>
      </w:r>
      <w:r w:rsidRPr="00ED6F41">
        <w:rPr>
          <w:rFonts w:ascii="Calibri" w:hAnsi="Calibri" w:cs="Calibri"/>
          <w:noProof/>
          <w:szCs w:val="24"/>
        </w:rPr>
        <w:t>(7), 779–781. http://doi.org/10.1021/ac60289a016</w:t>
      </w:r>
    </w:p>
    <w:p w14:paraId="46063E3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Sverjensky, D. A. (2006). Prediction of the speciation of alkaline earths adsorbed on mineral surfaces in salt solutions.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70</w:t>
      </w:r>
      <w:r w:rsidRPr="00ED6F41">
        <w:rPr>
          <w:rFonts w:ascii="Calibri" w:hAnsi="Calibri" w:cs="Calibri"/>
          <w:noProof/>
          <w:szCs w:val="24"/>
        </w:rPr>
        <w:t>(10), 2427–2453. http://doi.org/10.1016/j.gca.2006.01.006</w:t>
      </w:r>
    </w:p>
    <w:p w14:paraId="788E2DC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Tamamura, S., Takada, T., Tomita, J., Nagao, S., Fukushi, K., &amp; Yamamoto, M. (2013). Salinity dependence of 226Ra adsorption on montmorillonite and kaolinite. </w:t>
      </w:r>
      <w:r w:rsidRPr="00ED6F41">
        <w:rPr>
          <w:rFonts w:ascii="Calibri" w:hAnsi="Calibri" w:cs="Calibri"/>
          <w:i/>
          <w:iCs/>
          <w:noProof/>
          <w:szCs w:val="24"/>
        </w:rPr>
        <w:t>Journal of Radioanalytical and Nuclear Chemistry</w:t>
      </w:r>
      <w:r w:rsidRPr="00ED6F41">
        <w:rPr>
          <w:rFonts w:ascii="Calibri" w:hAnsi="Calibri" w:cs="Calibri"/>
          <w:noProof/>
          <w:szCs w:val="24"/>
        </w:rPr>
        <w:t xml:space="preserve">, </w:t>
      </w:r>
      <w:r w:rsidRPr="00ED6F41">
        <w:rPr>
          <w:rFonts w:ascii="Calibri" w:hAnsi="Calibri" w:cs="Calibri"/>
          <w:i/>
          <w:iCs/>
          <w:noProof/>
          <w:szCs w:val="24"/>
        </w:rPr>
        <w:t>299</w:t>
      </w:r>
      <w:r w:rsidRPr="00ED6F41">
        <w:rPr>
          <w:rFonts w:ascii="Calibri" w:hAnsi="Calibri" w:cs="Calibri"/>
          <w:noProof/>
          <w:szCs w:val="24"/>
        </w:rPr>
        <w:t>(1), 569–575. http://doi.org/10.1007/s10967-013-2740-3</w:t>
      </w:r>
    </w:p>
    <w:p w14:paraId="017E3A8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ED6F41">
        <w:rPr>
          <w:rFonts w:ascii="Calibri" w:hAnsi="Calibri" w:cs="Calibri"/>
          <w:i/>
          <w:iCs/>
          <w:noProof/>
          <w:szCs w:val="24"/>
        </w:rPr>
        <w:t>American Journal of Science</w:t>
      </w:r>
      <w:r w:rsidRPr="00ED6F41">
        <w:rPr>
          <w:rFonts w:ascii="Calibri" w:hAnsi="Calibri" w:cs="Calibri"/>
          <w:noProof/>
          <w:szCs w:val="24"/>
        </w:rPr>
        <w:t xml:space="preserve">, </w:t>
      </w:r>
      <w:r w:rsidRPr="00ED6F41">
        <w:rPr>
          <w:rFonts w:ascii="Calibri" w:hAnsi="Calibri" w:cs="Calibri"/>
          <w:i/>
          <w:iCs/>
          <w:noProof/>
          <w:szCs w:val="24"/>
        </w:rPr>
        <w:t>313</w:t>
      </w:r>
      <w:r w:rsidRPr="00ED6F41">
        <w:rPr>
          <w:rFonts w:ascii="Calibri" w:hAnsi="Calibri" w:cs="Calibri"/>
          <w:noProof/>
          <w:szCs w:val="24"/>
        </w:rPr>
        <w:t>(5), 395–451. http://doi.org/10.2475/05.2013.01</w:t>
      </w:r>
    </w:p>
    <w:p w14:paraId="629818CB"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Warner, N. R., Christie, C. a., Jackson, R. B., &amp; Vengosh, A. (2013). Impacts of shale gas wastewater disposal on water quality in Western Pennsylvania.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47</w:t>
      </w:r>
      <w:r w:rsidRPr="00ED6F41">
        <w:rPr>
          <w:rFonts w:ascii="Calibri" w:hAnsi="Calibri" w:cs="Calibri"/>
          <w:noProof/>
          <w:szCs w:val="24"/>
        </w:rPr>
        <w:t>, 11849–11857. http://doi.org/10.1021/es402165b</w:t>
      </w:r>
    </w:p>
    <w:p w14:paraId="7FFC1616"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ED6F41">
        <w:rPr>
          <w:rFonts w:ascii="Calibri" w:hAnsi="Calibri" w:cs="Calibri"/>
          <w:i/>
          <w:iCs/>
          <w:noProof/>
          <w:szCs w:val="24"/>
        </w:rPr>
        <w:t>Geochimica et Cosmochimica Acta</w:t>
      </w:r>
      <w:r w:rsidRPr="00ED6F41">
        <w:rPr>
          <w:rFonts w:ascii="Calibri" w:hAnsi="Calibri" w:cs="Calibri"/>
          <w:noProof/>
          <w:szCs w:val="24"/>
        </w:rPr>
        <w:t xml:space="preserve">, </w:t>
      </w:r>
      <w:r w:rsidRPr="00ED6F41">
        <w:rPr>
          <w:rFonts w:ascii="Calibri" w:hAnsi="Calibri" w:cs="Calibri"/>
          <w:i/>
          <w:iCs/>
          <w:noProof/>
          <w:szCs w:val="24"/>
        </w:rPr>
        <w:t>58</w:t>
      </w:r>
      <w:r w:rsidRPr="00ED6F41">
        <w:rPr>
          <w:rFonts w:ascii="Calibri" w:hAnsi="Calibri" w:cs="Calibri"/>
          <w:noProof/>
          <w:szCs w:val="24"/>
        </w:rPr>
        <w:t>(13), 2829–2843. http://doi.org/10.1016/0016-7037(94)90117-1</w:t>
      </w:r>
    </w:p>
    <w:p w14:paraId="04E83658"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Zachara, J. M., Smith, S. C., McKinley, J. P., &amp; Resch, C. T. (1993). Cadmium Sorption on Specimen and Soil Smectites in Sodium and Calcium Electrolytes. </w:t>
      </w:r>
      <w:r w:rsidRPr="00ED6F41">
        <w:rPr>
          <w:rFonts w:ascii="Calibri" w:hAnsi="Calibri" w:cs="Calibri"/>
          <w:i/>
          <w:iCs/>
          <w:noProof/>
          <w:szCs w:val="24"/>
        </w:rPr>
        <w:t>Soil Science Society of America Journal</w:t>
      </w:r>
      <w:r w:rsidRPr="00ED6F41">
        <w:rPr>
          <w:rFonts w:ascii="Calibri" w:hAnsi="Calibri" w:cs="Calibri"/>
          <w:noProof/>
          <w:szCs w:val="24"/>
        </w:rPr>
        <w:t xml:space="preserve">, </w:t>
      </w:r>
      <w:r w:rsidRPr="00ED6F41">
        <w:rPr>
          <w:rFonts w:ascii="Calibri" w:hAnsi="Calibri" w:cs="Calibri"/>
          <w:i/>
          <w:iCs/>
          <w:noProof/>
          <w:szCs w:val="24"/>
        </w:rPr>
        <w:t>57</w:t>
      </w:r>
      <w:r w:rsidRPr="00ED6F41">
        <w:rPr>
          <w:rFonts w:ascii="Calibri" w:hAnsi="Calibri" w:cs="Calibri"/>
          <w:noProof/>
          <w:szCs w:val="24"/>
        </w:rPr>
        <w:t>(6), 1491. http://doi.org/10.2136/sssaj1993.03615995005700060017x</w:t>
      </w:r>
    </w:p>
    <w:p w14:paraId="5B797441"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szCs w:val="24"/>
        </w:rPr>
      </w:pPr>
      <w:r w:rsidRPr="00ED6F41">
        <w:rPr>
          <w:rFonts w:ascii="Calibri" w:hAnsi="Calibri" w:cs="Calibri"/>
          <w:noProof/>
          <w:szCs w:val="24"/>
        </w:rPr>
        <w:t xml:space="preserve">Zhang, P. C., Brady, P. V., Arthur, S. E., Zhou, W. Q., Sawyer, D., &amp; Hesterberg, D. A. (2001). Adsorption of barium(II) on montmorillonite: An EXAFS study. </w:t>
      </w:r>
      <w:r w:rsidRPr="00ED6F41">
        <w:rPr>
          <w:rFonts w:ascii="Calibri" w:hAnsi="Calibri" w:cs="Calibri"/>
          <w:i/>
          <w:iCs/>
          <w:noProof/>
          <w:szCs w:val="24"/>
        </w:rPr>
        <w:t>Colloids and Surfaces A: Physicochemical and Engineering Aspects</w:t>
      </w:r>
      <w:r w:rsidRPr="00ED6F41">
        <w:rPr>
          <w:rFonts w:ascii="Calibri" w:hAnsi="Calibri" w:cs="Calibri"/>
          <w:noProof/>
          <w:szCs w:val="24"/>
        </w:rPr>
        <w:t xml:space="preserve">, </w:t>
      </w:r>
      <w:r w:rsidRPr="00ED6F41">
        <w:rPr>
          <w:rFonts w:ascii="Calibri" w:hAnsi="Calibri" w:cs="Calibri"/>
          <w:i/>
          <w:iCs/>
          <w:noProof/>
          <w:szCs w:val="24"/>
        </w:rPr>
        <w:t>190</w:t>
      </w:r>
      <w:r w:rsidRPr="00ED6F41">
        <w:rPr>
          <w:rFonts w:ascii="Calibri" w:hAnsi="Calibri" w:cs="Calibri"/>
          <w:noProof/>
          <w:szCs w:val="24"/>
        </w:rPr>
        <w:t>(3), 239–249. http://doi.org/10.1016/S0927-7757(01)00592-1</w:t>
      </w:r>
    </w:p>
    <w:p w14:paraId="5D6DDAD9" w14:textId="77777777" w:rsidR="00ED6F41" w:rsidRPr="00ED6F41" w:rsidRDefault="00ED6F41" w:rsidP="00ED6F41">
      <w:pPr>
        <w:widowControl w:val="0"/>
        <w:autoSpaceDE w:val="0"/>
        <w:autoSpaceDN w:val="0"/>
        <w:adjustRightInd w:val="0"/>
        <w:spacing w:line="240" w:lineRule="auto"/>
        <w:ind w:left="480" w:hanging="480"/>
        <w:rPr>
          <w:rFonts w:ascii="Calibri" w:hAnsi="Calibri" w:cs="Calibri"/>
          <w:noProof/>
        </w:rPr>
      </w:pPr>
      <w:r w:rsidRPr="00ED6F41">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ED6F41">
        <w:rPr>
          <w:rFonts w:ascii="Calibri" w:hAnsi="Calibri" w:cs="Calibri"/>
          <w:i/>
          <w:iCs/>
          <w:noProof/>
          <w:szCs w:val="24"/>
        </w:rPr>
        <w:t>Environmental Science and Technology</w:t>
      </w:r>
      <w:r w:rsidRPr="00ED6F41">
        <w:rPr>
          <w:rFonts w:ascii="Calibri" w:hAnsi="Calibri" w:cs="Calibri"/>
          <w:noProof/>
          <w:szCs w:val="24"/>
        </w:rPr>
        <w:t xml:space="preserve">, </w:t>
      </w:r>
      <w:r w:rsidRPr="00ED6F41">
        <w:rPr>
          <w:rFonts w:ascii="Calibri" w:hAnsi="Calibri" w:cs="Calibri"/>
          <w:i/>
          <w:iCs/>
          <w:noProof/>
          <w:szCs w:val="24"/>
        </w:rPr>
        <w:t>48</w:t>
      </w:r>
      <w:r w:rsidRPr="00ED6F41">
        <w:rPr>
          <w:rFonts w:ascii="Calibri" w:hAnsi="Calibri" w:cs="Calibri"/>
          <w:noProof/>
          <w:szCs w:val="24"/>
        </w:rPr>
        <w:t>(8), 4596–4603. http://doi.org/10.1021/es405168b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1DA14E5" w14:textId="374CEDD4" w:rsidR="004F6AE5" w:rsidRDefault="004F6AE5" w:rsidP="004F6AE5"/>
    <w:sectPr w:rsidR="004F6AE5">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1938A7" w:rsidRDefault="001938A7">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2C9061F0" w14:textId="6A9F1059" w:rsidR="001938A7" w:rsidRDefault="001938A7">
      <w:pPr>
        <w:pStyle w:val="CommentText"/>
      </w:pPr>
      <w:r>
        <w:rPr>
          <w:rStyle w:val="CommentReference"/>
        </w:rPr>
        <w:annotationRef/>
      </w:r>
      <w:r>
        <w:t>Need to fill in this number and give reference</w:t>
      </w:r>
    </w:p>
  </w:comment>
  <w:comment w:id="2" w:author="Michael Chen" w:date="2016-09-27T15:04:00Z" w:initials="MC">
    <w:p w14:paraId="0C790199" w14:textId="7A8E2CF3" w:rsidR="00E23CF6" w:rsidRDefault="00E23CF6">
      <w:pPr>
        <w:pStyle w:val="CommentText"/>
      </w:pPr>
      <w:r>
        <w:rPr>
          <w:rStyle w:val="CommentReference"/>
        </w:rPr>
        <w:annotationRef/>
      </w:r>
      <w:r>
        <w:t xml:space="preserve">Depends strongly on ligand. </w:t>
      </w:r>
      <w:r w:rsidR="003B611E">
        <w:t xml:space="preserve">Cl requires 1 M, </w:t>
      </w:r>
      <w:r>
        <w:t>CO3 only needs mM (only likely at higher pH values)</w:t>
      </w:r>
      <w:r w:rsidR="003B611E">
        <w:t>. HCO3 has strong complex</w:t>
      </w:r>
    </w:p>
  </w:comment>
  <w:comment w:id="5" w:author="Microsoft Office User" w:date="2016-08-30T11:32:00Z" w:initials="Office">
    <w:p w14:paraId="31A63122" w14:textId="212F82E4" w:rsidR="001938A7" w:rsidRDefault="001938A7">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1938A7" w:rsidRDefault="001938A7">
      <w:pPr>
        <w:pStyle w:val="CommentText"/>
      </w:pPr>
      <w:r>
        <w:rPr>
          <w:rStyle w:val="CommentReference"/>
        </w:rPr>
        <w:annotationRef/>
      </w:r>
      <w:r>
        <w:t>This sentence is a bit confusing to me</w:t>
      </w:r>
    </w:p>
  </w:comment>
  <w:comment w:id="4" w:author="Michael Chen" w:date="2016-09-27T15:36:00Z" w:initials="MC">
    <w:p w14:paraId="20D57ABF" w14:textId="38D2A7C9" w:rsidR="00B6602E" w:rsidRDefault="00B6602E">
      <w:pPr>
        <w:pStyle w:val="CommentText"/>
      </w:pPr>
      <w:r>
        <w:rPr>
          <w:rStyle w:val="CommentReference"/>
        </w:rPr>
        <w:annotationRef/>
      </w:r>
    </w:p>
  </w:comment>
  <w:comment w:id="6" w:author="Microsoft Office User" w:date="2016-08-30T11:42:00Z" w:initials="Office">
    <w:p w14:paraId="18876D7A" w14:textId="77777777" w:rsidR="001938A7" w:rsidRDefault="001938A7" w:rsidP="00F9284E">
      <w:pPr>
        <w:pStyle w:val="CommentText"/>
      </w:pPr>
      <w:r>
        <w:rPr>
          <w:rStyle w:val="CommentReference"/>
        </w:rPr>
        <w:annotationRef/>
      </w:r>
      <w:r>
        <w:t xml:space="preserve">May want to put this in the previous paragraph, and expand this for the use of SCM’s </w:t>
      </w:r>
    </w:p>
  </w:comment>
  <w:comment w:id="7" w:author="Michael Chen" w:date="2016-09-08T16:27:00Z" w:initials="MC">
    <w:p w14:paraId="5CB45A8D" w14:textId="4A75CC2F" w:rsidR="001938A7" w:rsidRDefault="001938A7">
      <w:pPr>
        <w:pStyle w:val="CommentText"/>
      </w:pPr>
      <w:r>
        <w:rPr>
          <w:rStyle w:val="CommentReference"/>
        </w:rPr>
        <w:annotationRef/>
      </w:r>
      <w:r>
        <w:t>May want to rewrite this</w:t>
      </w:r>
    </w:p>
  </w:comment>
  <w:comment w:id="8" w:author="Microsoft Office User" w:date="2016-08-30T12:15:00Z" w:initials="Office">
    <w:p w14:paraId="30EB024A" w14:textId="57E34B2B" w:rsidR="001938A7" w:rsidRDefault="001938A7">
      <w:pPr>
        <w:pStyle w:val="CommentText"/>
      </w:pPr>
      <w:r>
        <w:rPr>
          <w:rStyle w:val="CommentReference"/>
        </w:rPr>
        <w:annotationRef/>
      </w:r>
      <w:r>
        <w:t>Merge these…also, you haven’t introduced the importance of reduced minerals…</w:t>
      </w:r>
    </w:p>
  </w:comment>
  <w:comment w:id="9" w:author="Michael Chen" w:date="2016-09-27T15:44:00Z" w:initials="MC">
    <w:p w14:paraId="64C48399" w14:textId="2848BA93" w:rsidR="004B3E94" w:rsidRDefault="004B3E9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rosoft Office User" w:date="2016-08-30T12:28:00Z" w:initials="Office">
    <w:p w14:paraId="5778E823" w14:textId="08EBFCDA" w:rsidR="001938A7" w:rsidRDefault="001938A7">
      <w:pPr>
        <w:pStyle w:val="CommentText"/>
      </w:pPr>
      <w:r>
        <w:rPr>
          <w:rStyle w:val="CommentReference"/>
        </w:rPr>
        <w:annotationRef/>
      </w:r>
      <w:r>
        <w:t>Provide a brief justification why Na-montmorrilonite was used, rather than Ca –montmorillonite</w:t>
      </w:r>
    </w:p>
  </w:comment>
  <w:comment w:id="11" w:author="Michael Chen" w:date="2016-06-06T10:42:00Z" w:initials="MC">
    <w:p w14:paraId="052BC5BA" w14:textId="35434E8F" w:rsidR="001938A7" w:rsidRDefault="001938A7">
      <w:pPr>
        <w:pStyle w:val="CommentText"/>
      </w:pPr>
      <w:r>
        <w:rPr>
          <w:rStyle w:val="CommentReference"/>
        </w:rPr>
        <w:annotationRef/>
      </w:r>
      <w:r>
        <w:t>I’ll put a reference to the book I used, I can’t remember the title right now</w:t>
      </w:r>
    </w:p>
  </w:comment>
  <w:comment w:id="12" w:author="Michael Chen" w:date="2016-05-24T14:34:00Z" w:initials="MC">
    <w:p w14:paraId="6A03BF30" w14:textId="77777777" w:rsidR="001938A7" w:rsidRDefault="001938A7" w:rsidP="005D7205">
      <w:pPr>
        <w:pStyle w:val="CommentText"/>
      </w:pPr>
      <w:r>
        <w:rPr>
          <w:rStyle w:val="CommentReference"/>
        </w:rPr>
        <w:annotationRef/>
      </w:r>
      <w:r>
        <w:t>Results forthcoming</w:t>
      </w:r>
    </w:p>
  </w:comment>
  <w:comment w:id="13" w:author="Microsoft Office User" w:date="2016-08-30T12:41:00Z" w:initials="Office">
    <w:p w14:paraId="450E2D7B" w14:textId="0A508BBD" w:rsidR="001938A7" w:rsidRDefault="001938A7">
      <w:pPr>
        <w:pStyle w:val="CommentText"/>
      </w:pPr>
      <w:r>
        <w:rPr>
          <w:rStyle w:val="CommentReference"/>
        </w:rPr>
        <w:annotationRef/>
      </w:r>
      <w:r>
        <w:t>Proper terminology?</w:t>
      </w:r>
    </w:p>
  </w:comment>
  <w:comment w:id="14" w:author="Microsoft Office User" w:date="2016-08-30T13:03:00Z" w:initials="Office">
    <w:p w14:paraId="684768AE" w14:textId="3B72B75F" w:rsidR="001938A7" w:rsidRDefault="001938A7">
      <w:pPr>
        <w:pStyle w:val="CommentText"/>
      </w:pPr>
      <w:r>
        <w:rPr>
          <w:rStyle w:val="CommentReference"/>
        </w:rPr>
        <w:annotationRef/>
      </w:r>
      <w:r>
        <w:t>We’ll see if this is still true when normalized to surface area….</w:t>
      </w:r>
    </w:p>
  </w:comment>
  <w:comment w:id="15" w:author="Michael Chen" w:date="2016-09-12T09:37:00Z" w:initials="MC">
    <w:p w14:paraId="31165E28" w14:textId="59F5ED2C" w:rsidR="001938A7" w:rsidRDefault="001938A7">
      <w:pPr>
        <w:pStyle w:val="CommentText"/>
      </w:pPr>
      <w:r>
        <w:rPr>
          <w:rStyle w:val="CommentReference"/>
        </w:rPr>
        <w:annotationRef/>
      </w:r>
      <w:r>
        <w:t>Need to address the impact of surface area</w:t>
      </w:r>
    </w:p>
  </w:comment>
  <w:comment w:id="16" w:author="Michael Chen" w:date="2016-06-16T11:40:00Z" w:initials="MC">
    <w:p w14:paraId="10F79DEB" w14:textId="53486BF7" w:rsidR="001938A7" w:rsidRDefault="001938A7">
      <w:pPr>
        <w:pStyle w:val="CommentText"/>
      </w:pPr>
      <w:r>
        <w:rPr>
          <w:rStyle w:val="CommentReference"/>
        </w:rPr>
        <w:annotationRef/>
      </w:r>
      <w:r>
        <w:t>Kinetic details can be counted on the 25</w:t>
      </w:r>
      <w:r w:rsidRPr="008D5E6F">
        <w:rPr>
          <w:vertAlign w:val="superscript"/>
        </w:rPr>
        <w:t>th</w:t>
      </w:r>
      <w:r>
        <w:t>, will wait until then to write the kinetics section</w:t>
      </w:r>
    </w:p>
  </w:comment>
  <w:comment w:id="18" w:author="Michael Chen" w:date="2016-09-12T09:46:00Z" w:initials="MC">
    <w:p w14:paraId="7D87ECD8" w14:textId="3187814F" w:rsidR="001938A7" w:rsidRDefault="001938A7">
      <w:pPr>
        <w:pStyle w:val="CommentText"/>
      </w:pPr>
      <w:r>
        <w:rPr>
          <w:rStyle w:val="CommentReference"/>
        </w:rPr>
        <w:annotationRef/>
      </w:r>
      <w:r>
        <w:t>What are those amounts</w:t>
      </w:r>
    </w:p>
  </w:comment>
  <w:comment w:id="17" w:author="Michael Chen" w:date="2016-09-27T16:46:00Z" w:initials="MC">
    <w:p w14:paraId="3067F5C0" w14:textId="2FF0124D" w:rsidR="000C55A4" w:rsidRDefault="000C55A4">
      <w:pPr>
        <w:pStyle w:val="CommentText"/>
      </w:pPr>
      <w:r>
        <w:rPr>
          <w:rStyle w:val="CommentReference"/>
        </w:rPr>
        <w:annotationRef/>
      </w:r>
      <w:r>
        <w:t>Might want to rewrite this</w:t>
      </w:r>
    </w:p>
  </w:comment>
  <w:comment w:id="19" w:author="Microsoft Office User" w:date="2016-08-30T15:06:00Z" w:initials="Office">
    <w:p w14:paraId="125DCBD8" w14:textId="62B8B8AA" w:rsidR="001938A7" w:rsidRDefault="001938A7">
      <w:pPr>
        <w:pStyle w:val="CommentText"/>
      </w:pPr>
      <w:r>
        <w:rPr>
          <w:rStyle w:val="CommentReference"/>
        </w:rPr>
        <w:annotationRef/>
      </w:r>
      <w:r>
        <w:t>Is this shown somewhere?</w:t>
      </w:r>
    </w:p>
  </w:comment>
  <w:comment w:id="20" w:author="Michael Chen" w:date="2016-09-27T17:21:00Z" w:initials="MC">
    <w:p w14:paraId="3FC999B0" w14:textId="5D0D3ABD" w:rsidR="00B338DA" w:rsidRDefault="00B338DA">
      <w:pPr>
        <w:pStyle w:val="CommentText"/>
      </w:pPr>
      <w:r>
        <w:rPr>
          <w:rStyle w:val="CommentReference"/>
        </w:rPr>
        <w:annotationRef/>
      </w:r>
      <w:r>
        <w:t>Do I want to include specific values?</w:t>
      </w:r>
    </w:p>
  </w:comment>
  <w:comment w:id="22" w:author="Microsoft Office User" w:date="2016-08-30T15:27:00Z" w:initials="Office">
    <w:p w14:paraId="496B7DAB" w14:textId="352BF7CC" w:rsidR="001938A7" w:rsidRDefault="001938A7">
      <w:pPr>
        <w:pStyle w:val="CommentText"/>
      </w:pPr>
      <w:r>
        <w:rPr>
          <w:rStyle w:val="CommentReference"/>
        </w:rPr>
        <w:annotationRef/>
      </w:r>
      <w:r>
        <w:t>Remember that log K values may correlate with binding “strength”, but only really describe the extent of binding</w:t>
      </w:r>
    </w:p>
  </w:comment>
  <w:comment w:id="23" w:author="Michael Chen" w:date="2016-08-30T17:13:00Z" w:initials="MC">
    <w:p w14:paraId="123BC928" w14:textId="778562C1" w:rsidR="001938A7" w:rsidRDefault="001938A7">
      <w:pPr>
        <w:pStyle w:val="CommentText"/>
      </w:pPr>
      <w:r>
        <w:rPr>
          <w:rStyle w:val="CommentReference"/>
        </w:rPr>
        <w:annotationRef/>
      </w:r>
      <w:r>
        <w:t>Things I wasn’t expecting to see, figured that Log K talked about a strength of reaction? OOOHHHHH. Wait, so how do we measure strength then?</w:t>
      </w:r>
    </w:p>
  </w:comment>
  <w:comment w:id="24" w:author="Michael Chen" w:date="2016-09-15T09:55:00Z" w:initials="MC">
    <w:p w14:paraId="30734D57" w14:textId="666F3A4E" w:rsidR="001938A7" w:rsidRDefault="001938A7">
      <w:pPr>
        <w:pStyle w:val="CommentText"/>
      </w:pPr>
      <w:r>
        <w:rPr>
          <w:rStyle w:val="CommentReference"/>
        </w:rPr>
        <w:annotationRef/>
      </w:r>
      <w:r>
        <w:t>Seems a little too on the nose</w:t>
      </w:r>
    </w:p>
  </w:comment>
  <w:comment w:id="25" w:author="Microsoft Office User" w:date="2016-08-30T15:41:00Z" w:initials="Office">
    <w:p w14:paraId="05A73F2F" w14:textId="06D41EA0" w:rsidR="001938A7" w:rsidRDefault="001938A7">
      <w:pPr>
        <w:pStyle w:val="CommentText"/>
      </w:pPr>
      <w:r>
        <w:rPr>
          <w:rStyle w:val="CommentReference"/>
        </w:rPr>
        <w:annotationRef/>
      </w:r>
      <w:r>
        <w:t>what are the implications?</w:t>
      </w:r>
    </w:p>
  </w:comment>
  <w:comment w:id="26" w:author="Michael Chen" w:date="2016-08-30T17:27:00Z" w:initials="MC">
    <w:p w14:paraId="71E7D2DF" w14:textId="1C57D6D2" w:rsidR="001938A7" w:rsidRDefault="001938A7">
      <w:pPr>
        <w:pStyle w:val="CommentText"/>
      </w:pPr>
      <w:r>
        <w:rPr>
          <w:rStyle w:val="CommentReference"/>
        </w:rPr>
        <w:annotationRef/>
      </w:r>
      <w:r>
        <w:t>Detailed information about aquifer mineralogy is crucial to determining transport behavior.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2C9061F0" w15:done="0"/>
  <w15:commentEx w15:paraId="0C790199" w15:done="0"/>
  <w15:commentEx w15:paraId="31A63122" w15:done="1"/>
  <w15:commentEx w15:paraId="36BD160F" w15:done="1"/>
  <w15:commentEx w15:paraId="20D57ABF" w15:paraIdParent="36BD160F" w15:done="1"/>
  <w15:commentEx w15:paraId="18876D7A" w15:done="1"/>
  <w15:commentEx w15:paraId="5CB45A8D" w15:done="1"/>
  <w15:commentEx w15:paraId="30EB024A" w15:done="1"/>
  <w15:commentEx w15:paraId="64C48399" w15:done="0"/>
  <w15:commentEx w15:paraId="5778E823" w15:done="1"/>
  <w15:commentEx w15:paraId="052BC5BA" w15:done="1"/>
  <w15:commentEx w15:paraId="6A03BF30" w15:done="1"/>
  <w15:commentEx w15:paraId="450E2D7B" w15:done="1"/>
  <w15:commentEx w15:paraId="684768AE" w15:done="1"/>
  <w15:commentEx w15:paraId="31165E28" w15:done="0"/>
  <w15:commentEx w15:paraId="10F79DEB" w15:done="0"/>
  <w15:commentEx w15:paraId="7D87ECD8" w15:done="1"/>
  <w15:commentEx w15:paraId="3067F5C0" w15:done="0"/>
  <w15:commentEx w15:paraId="125DCBD8" w15:done="1"/>
  <w15:commentEx w15:paraId="3FC999B0" w15:done="0"/>
  <w15:commentEx w15:paraId="496B7DAB" w15:done="1"/>
  <w15:commentEx w15:paraId="123BC928" w15:paraIdParent="496B7DAB" w15:done="1"/>
  <w15:commentEx w15:paraId="30734D57" w15:done="1"/>
  <w15:commentEx w15:paraId="05A73F2F" w15:done="0"/>
  <w15:commentEx w15:paraId="71E7D2DF" w15:paraIdParent="05A73F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BD1E0" w14:textId="77777777" w:rsidR="00797662" w:rsidRDefault="00797662" w:rsidP="005660E3">
      <w:pPr>
        <w:spacing w:after="0" w:line="240" w:lineRule="auto"/>
      </w:pPr>
      <w:r>
        <w:separator/>
      </w:r>
    </w:p>
  </w:endnote>
  <w:endnote w:type="continuationSeparator" w:id="0">
    <w:p w14:paraId="2088C459" w14:textId="77777777" w:rsidR="00797662" w:rsidRDefault="00797662"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65F4E" w14:textId="77777777" w:rsidR="00797662" w:rsidRDefault="00797662" w:rsidP="005660E3">
      <w:pPr>
        <w:spacing w:after="0" w:line="240" w:lineRule="auto"/>
      </w:pPr>
      <w:r>
        <w:separator/>
      </w:r>
    </w:p>
  </w:footnote>
  <w:footnote w:type="continuationSeparator" w:id="0">
    <w:p w14:paraId="403C1EAD" w14:textId="77777777" w:rsidR="00797662" w:rsidRDefault="00797662"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220413C" w:rsidR="001938A7" w:rsidRDefault="001938A7">
        <w:pPr>
          <w:pStyle w:val="Header"/>
          <w:jc w:val="right"/>
        </w:pPr>
        <w:r>
          <w:fldChar w:fldCharType="begin"/>
        </w:r>
        <w:r>
          <w:instrText xml:space="preserve"> PAGE   \* MERGEFORMAT </w:instrText>
        </w:r>
        <w:r>
          <w:fldChar w:fldCharType="separate"/>
        </w:r>
        <w:r w:rsidR="003A0085">
          <w:rPr>
            <w:noProof/>
          </w:rPr>
          <w:t>18</w:t>
        </w:r>
        <w:r>
          <w:rPr>
            <w:noProof/>
          </w:rPr>
          <w:fldChar w:fldCharType="end"/>
        </w:r>
      </w:p>
    </w:sdtContent>
  </w:sdt>
  <w:p w14:paraId="4D6AB4DB" w14:textId="77777777" w:rsidR="001938A7" w:rsidRDefault="00193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1E9C"/>
    <w:rsid w:val="000D3DBF"/>
    <w:rsid w:val="000F3169"/>
    <w:rsid w:val="000F650E"/>
    <w:rsid w:val="000F7D14"/>
    <w:rsid w:val="001010CB"/>
    <w:rsid w:val="001034D2"/>
    <w:rsid w:val="00115199"/>
    <w:rsid w:val="0012510C"/>
    <w:rsid w:val="00133304"/>
    <w:rsid w:val="00140621"/>
    <w:rsid w:val="00144F98"/>
    <w:rsid w:val="00152B83"/>
    <w:rsid w:val="00154524"/>
    <w:rsid w:val="00154DE2"/>
    <w:rsid w:val="00156C45"/>
    <w:rsid w:val="00162120"/>
    <w:rsid w:val="00162BC2"/>
    <w:rsid w:val="00163E52"/>
    <w:rsid w:val="00167748"/>
    <w:rsid w:val="00167D90"/>
    <w:rsid w:val="00173974"/>
    <w:rsid w:val="00177B55"/>
    <w:rsid w:val="001806A6"/>
    <w:rsid w:val="0018276F"/>
    <w:rsid w:val="00190E4D"/>
    <w:rsid w:val="00190F81"/>
    <w:rsid w:val="00191E6F"/>
    <w:rsid w:val="001938A7"/>
    <w:rsid w:val="00197AA8"/>
    <w:rsid w:val="001A3DBD"/>
    <w:rsid w:val="001A6E23"/>
    <w:rsid w:val="001B1D11"/>
    <w:rsid w:val="001B2617"/>
    <w:rsid w:val="001B3509"/>
    <w:rsid w:val="001B5861"/>
    <w:rsid w:val="001B752A"/>
    <w:rsid w:val="001C2076"/>
    <w:rsid w:val="001C67BE"/>
    <w:rsid w:val="001C7580"/>
    <w:rsid w:val="001D4B59"/>
    <w:rsid w:val="001D7B03"/>
    <w:rsid w:val="001E100E"/>
    <w:rsid w:val="001E443A"/>
    <w:rsid w:val="001F0F1F"/>
    <w:rsid w:val="00210C4A"/>
    <w:rsid w:val="002137B6"/>
    <w:rsid w:val="0022123C"/>
    <w:rsid w:val="0024027E"/>
    <w:rsid w:val="00240616"/>
    <w:rsid w:val="00243BF9"/>
    <w:rsid w:val="00244302"/>
    <w:rsid w:val="0024634D"/>
    <w:rsid w:val="00247D06"/>
    <w:rsid w:val="002529B1"/>
    <w:rsid w:val="0025421E"/>
    <w:rsid w:val="00262135"/>
    <w:rsid w:val="002637ED"/>
    <w:rsid w:val="0026589E"/>
    <w:rsid w:val="002701AC"/>
    <w:rsid w:val="00270DA5"/>
    <w:rsid w:val="00277470"/>
    <w:rsid w:val="00281B03"/>
    <w:rsid w:val="00290D3B"/>
    <w:rsid w:val="00291774"/>
    <w:rsid w:val="002A0292"/>
    <w:rsid w:val="002B0979"/>
    <w:rsid w:val="002B2259"/>
    <w:rsid w:val="002B323A"/>
    <w:rsid w:val="002B338A"/>
    <w:rsid w:val="002B7B99"/>
    <w:rsid w:val="002C3E2F"/>
    <w:rsid w:val="002C589F"/>
    <w:rsid w:val="002C66D7"/>
    <w:rsid w:val="002D400B"/>
    <w:rsid w:val="002D4F36"/>
    <w:rsid w:val="002D52AD"/>
    <w:rsid w:val="002D7609"/>
    <w:rsid w:val="002E1AB2"/>
    <w:rsid w:val="002E3DC7"/>
    <w:rsid w:val="002F04C7"/>
    <w:rsid w:val="00302AEE"/>
    <w:rsid w:val="003032A0"/>
    <w:rsid w:val="003121DF"/>
    <w:rsid w:val="0031487F"/>
    <w:rsid w:val="00314B92"/>
    <w:rsid w:val="0031528E"/>
    <w:rsid w:val="0032024C"/>
    <w:rsid w:val="00320650"/>
    <w:rsid w:val="00322B59"/>
    <w:rsid w:val="00322F9A"/>
    <w:rsid w:val="00324B19"/>
    <w:rsid w:val="00346B02"/>
    <w:rsid w:val="003505D1"/>
    <w:rsid w:val="003523B5"/>
    <w:rsid w:val="003610DA"/>
    <w:rsid w:val="003703BC"/>
    <w:rsid w:val="00370745"/>
    <w:rsid w:val="00373566"/>
    <w:rsid w:val="003748CB"/>
    <w:rsid w:val="00383ABE"/>
    <w:rsid w:val="00384204"/>
    <w:rsid w:val="00394CF2"/>
    <w:rsid w:val="003951DE"/>
    <w:rsid w:val="00395FFD"/>
    <w:rsid w:val="003A0085"/>
    <w:rsid w:val="003A3B64"/>
    <w:rsid w:val="003A7A76"/>
    <w:rsid w:val="003B611E"/>
    <w:rsid w:val="003B6E15"/>
    <w:rsid w:val="003C014B"/>
    <w:rsid w:val="003C457B"/>
    <w:rsid w:val="003C4F0E"/>
    <w:rsid w:val="003C60FA"/>
    <w:rsid w:val="003D2C05"/>
    <w:rsid w:val="003D6593"/>
    <w:rsid w:val="003E1F1F"/>
    <w:rsid w:val="003E3769"/>
    <w:rsid w:val="003F60EB"/>
    <w:rsid w:val="003F6F61"/>
    <w:rsid w:val="00400EB6"/>
    <w:rsid w:val="00400F71"/>
    <w:rsid w:val="004047E5"/>
    <w:rsid w:val="00406DA5"/>
    <w:rsid w:val="00411DA9"/>
    <w:rsid w:val="00414755"/>
    <w:rsid w:val="00414B73"/>
    <w:rsid w:val="004173BD"/>
    <w:rsid w:val="00420C93"/>
    <w:rsid w:val="00420E8E"/>
    <w:rsid w:val="00427C57"/>
    <w:rsid w:val="0043349A"/>
    <w:rsid w:val="00434D21"/>
    <w:rsid w:val="00436B7F"/>
    <w:rsid w:val="0044670B"/>
    <w:rsid w:val="00446751"/>
    <w:rsid w:val="00450C29"/>
    <w:rsid w:val="00451F62"/>
    <w:rsid w:val="004606CC"/>
    <w:rsid w:val="00464DB5"/>
    <w:rsid w:val="004664DA"/>
    <w:rsid w:val="00471810"/>
    <w:rsid w:val="0047463F"/>
    <w:rsid w:val="004756A9"/>
    <w:rsid w:val="00476ACB"/>
    <w:rsid w:val="00483129"/>
    <w:rsid w:val="00483D6E"/>
    <w:rsid w:val="00486D37"/>
    <w:rsid w:val="00490D23"/>
    <w:rsid w:val="004921B2"/>
    <w:rsid w:val="00493302"/>
    <w:rsid w:val="00493C1D"/>
    <w:rsid w:val="004A4F39"/>
    <w:rsid w:val="004A556B"/>
    <w:rsid w:val="004B34D2"/>
    <w:rsid w:val="004B3E94"/>
    <w:rsid w:val="004B591D"/>
    <w:rsid w:val="004C4EA6"/>
    <w:rsid w:val="004D265C"/>
    <w:rsid w:val="004E325D"/>
    <w:rsid w:val="004E3453"/>
    <w:rsid w:val="004E612E"/>
    <w:rsid w:val="004F6AE5"/>
    <w:rsid w:val="004F77BE"/>
    <w:rsid w:val="00503D9D"/>
    <w:rsid w:val="00505D1A"/>
    <w:rsid w:val="0051444A"/>
    <w:rsid w:val="00520539"/>
    <w:rsid w:val="00523453"/>
    <w:rsid w:val="0052565F"/>
    <w:rsid w:val="00525F81"/>
    <w:rsid w:val="005269AC"/>
    <w:rsid w:val="005400FA"/>
    <w:rsid w:val="005416A6"/>
    <w:rsid w:val="00543FCE"/>
    <w:rsid w:val="00551C0C"/>
    <w:rsid w:val="0056233A"/>
    <w:rsid w:val="005637A4"/>
    <w:rsid w:val="0056396A"/>
    <w:rsid w:val="00563D7C"/>
    <w:rsid w:val="00564049"/>
    <w:rsid w:val="005660E3"/>
    <w:rsid w:val="00566609"/>
    <w:rsid w:val="00567F2A"/>
    <w:rsid w:val="00570A6F"/>
    <w:rsid w:val="0057203B"/>
    <w:rsid w:val="0057637D"/>
    <w:rsid w:val="00576FCF"/>
    <w:rsid w:val="00584C5A"/>
    <w:rsid w:val="005974D7"/>
    <w:rsid w:val="005A3496"/>
    <w:rsid w:val="005A3E50"/>
    <w:rsid w:val="005B52D6"/>
    <w:rsid w:val="005C3F83"/>
    <w:rsid w:val="005C4438"/>
    <w:rsid w:val="005C659B"/>
    <w:rsid w:val="005C6ADA"/>
    <w:rsid w:val="005D25A5"/>
    <w:rsid w:val="005D7205"/>
    <w:rsid w:val="005E1FEC"/>
    <w:rsid w:val="005E3908"/>
    <w:rsid w:val="005F10C1"/>
    <w:rsid w:val="00605B47"/>
    <w:rsid w:val="00612C00"/>
    <w:rsid w:val="00613839"/>
    <w:rsid w:val="0061584C"/>
    <w:rsid w:val="00616231"/>
    <w:rsid w:val="00624C90"/>
    <w:rsid w:val="00627B60"/>
    <w:rsid w:val="00631F14"/>
    <w:rsid w:val="006366B1"/>
    <w:rsid w:val="00636844"/>
    <w:rsid w:val="00640910"/>
    <w:rsid w:val="00642DB1"/>
    <w:rsid w:val="006442C7"/>
    <w:rsid w:val="00646A4D"/>
    <w:rsid w:val="0065100B"/>
    <w:rsid w:val="00651429"/>
    <w:rsid w:val="00651E46"/>
    <w:rsid w:val="00653566"/>
    <w:rsid w:val="00655749"/>
    <w:rsid w:val="00665BFC"/>
    <w:rsid w:val="006674E7"/>
    <w:rsid w:val="0067175C"/>
    <w:rsid w:val="00671B0D"/>
    <w:rsid w:val="00672D57"/>
    <w:rsid w:val="00673316"/>
    <w:rsid w:val="006736D8"/>
    <w:rsid w:val="0068223C"/>
    <w:rsid w:val="0068268E"/>
    <w:rsid w:val="00686A7B"/>
    <w:rsid w:val="00692334"/>
    <w:rsid w:val="00694D41"/>
    <w:rsid w:val="006A239A"/>
    <w:rsid w:val="006B3EA5"/>
    <w:rsid w:val="006B4EBE"/>
    <w:rsid w:val="006B55C3"/>
    <w:rsid w:val="006B58C5"/>
    <w:rsid w:val="006B7DCE"/>
    <w:rsid w:val="006C34B0"/>
    <w:rsid w:val="006D16E0"/>
    <w:rsid w:val="006F3A7F"/>
    <w:rsid w:val="006F63E8"/>
    <w:rsid w:val="006F67D6"/>
    <w:rsid w:val="00701448"/>
    <w:rsid w:val="00701D70"/>
    <w:rsid w:val="007072DB"/>
    <w:rsid w:val="00717676"/>
    <w:rsid w:val="0072190E"/>
    <w:rsid w:val="0072409D"/>
    <w:rsid w:val="00727B10"/>
    <w:rsid w:val="00733113"/>
    <w:rsid w:val="00733356"/>
    <w:rsid w:val="0073470F"/>
    <w:rsid w:val="00737310"/>
    <w:rsid w:val="007377A4"/>
    <w:rsid w:val="00737E14"/>
    <w:rsid w:val="00737E5A"/>
    <w:rsid w:val="00741E18"/>
    <w:rsid w:val="007444BF"/>
    <w:rsid w:val="00747938"/>
    <w:rsid w:val="00752915"/>
    <w:rsid w:val="00755AA3"/>
    <w:rsid w:val="00755D5E"/>
    <w:rsid w:val="007638D7"/>
    <w:rsid w:val="007659E8"/>
    <w:rsid w:val="00767A3D"/>
    <w:rsid w:val="00770C2A"/>
    <w:rsid w:val="0078375C"/>
    <w:rsid w:val="00783CAA"/>
    <w:rsid w:val="00791ACF"/>
    <w:rsid w:val="007934FD"/>
    <w:rsid w:val="00797662"/>
    <w:rsid w:val="007A37D8"/>
    <w:rsid w:val="007A67E5"/>
    <w:rsid w:val="007B17F0"/>
    <w:rsid w:val="007B346B"/>
    <w:rsid w:val="007B3C17"/>
    <w:rsid w:val="007C6A43"/>
    <w:rsid w:val="007D2347"/>
    <w:rsid w:val="007D597D"/>
    <w:rsid w:val="007D74C6"/>
    <w:rsid w:val="007E1877"/>
    <w:rsid w:val="007E26FC"/>
    <w:rsid w:val="007E2D12"/>
    <w:rsid w:val="007E3D80"/>
    <w:rsid w:val="007E461B"/>
    <w:rsid w:val="007E46AD"/>
    <w:rsid w:val="007E6F3B"/>
    <w:rsid w:val="007F513B"/>
    <w:rsid w:val="007F6638"/>
    <w:rsid w:val="007F6F63"/>
    <w:rsid w:val="00800E52"/>
    <w:rsid w:val="00805C1A"/>
    <w:rsid w:val="008066A2"/>
    <w:rsid w:val="00806F65"/>
    <w:rsid w:val="00817754"/>
    <w:rsid w:val="00831BFB"/>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63DE"/>
    <w:rsid w:val="00867304"/>
    <w:rsid w:val="00874576"/>
    <w:rsid w:val="00874970"/>
    <w:rsid w:val="00881F32"/>
    <w:rsid w:val="00884B75"/>
    <w:rsid w:val="00887CB1"/>
    <w:rsid w:val="008A0962"/>
    <w:rsid w:val="008A0D3D"/>
    <w:rsid w:val="008A386E"/>
    <w:rsid w:val="008A74DB"/>
    <w:rsid w:val="008B0456"/>
    <w:rsid w:val="008B294E"/>
    <w:rsid w:val="008B7A5C"/>
    <w:rsid w:val="008C060D"/>
    <w:rsid w:val="008C17F9"/>
    <w:rsid w:val="008D5E6F"/>
    <w:rsid w:val="008E2DFE"/>
    <w:rsid w:val="008E7F35"/>
    <w:rsid w:val="008F1045"/>
    <w:rsid w:val="008F2F9A"/>
    <w:rsid w:val="008F5580"/>
    <w:rsid w:val="008F66F1"/>
    <w:rsid w:val="008F7C4D"/>
    <w:rsid w:val="00905D56"/>
    <w:rsid w:val="00923445"/>
    <w:rsid w:val="0092374D"/>
    <w:rsid w:val="00924C4D"/>
    <w:rsid w:val="00927583"/>
    <w:rsid w:val="0093358D"/>
    <w:rsid w:val="0093777B"/>
    <w:rsid w:val="009378CA"/>
    <w:rsid w:val="00946431"/>
    <w:rsid w:val="00960229"/>
    <w:rsid w:val="00971101"/>
    <w:rsid w:val="009752E8"/>
    <w:rsid w:val="00980406"/>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BB8"/>
    <w:rsid w:val="009C2D94"/>
    <w:rsid w:val="009C7A05"/>
    <w:rsid w:val="009C7C54"/>
    <w:rsid w:val="009D7BE3"/>
    <w:rsid w:val="009E1276"/>
    <w:rsid w:val="009E1557"/>
    <w:rsid w:val="009E3738"/>
    <w:rsid w:val="009E5C96"/>
    <w:rsid w:val="009E6615"/>
    <w:rsid w:val="009E6A32"/>
    <w:rsid w:val="009F1CF8"/>
    <w:rsid w:val="00A04666"/>
    <w:rsid w:val="00A1630D"/>
    <w:rsid w:val="00A20254"/>
    <w:rsid w:val="00A21155"/>
    <w:rsid w:val="00A21468"/>
    <w:rsid w:val="00A23262"/>
    <w:rsid w:val="00A358BD"/>
    <w:rsid w:val="00A41A6F"/>
    <w:rsid w:val="00A443C5"/>
    <w:rsid w:val="00A5532E"/>
    <w:rsid w:val="00A567D9"/>
    <w:rsid w:val="00A57C4F"/>
    <w:rsid w:val="00A64D4A"/>
    <w:rsid w:val="00A71CF2"/>
    <w:rsid w:val="00A73907"/>
    <w:rsid w:val="00A77D01"/>
    <w:rsid w:val="00A8378A"/>
    <w:rsid w:val="00A84639"/>
    <w:rsid w:val="00A90862"/>
    <w:rsid w:val="00A924BC"/>
    <w:rsid w:val="00A94F9E"/>
    <w:rsid w:val="00AB12D0"/>
    <w:rsid w:val="00AC09E0"/>
    <w:rsid w:val="00AC2E49"/>
    <w:rsid w:val="00AC74CE"/>
    <w:rsid w:val="00AD1D21"/>
    <w:rsid w:val="00AD778A"/>
    <w:rsid w:val="00AD7D42"/>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976"/>
    <w:rsid w:val="00B23D72"/>
    <w:rsid w:val="00B261B9"/>
    <w:rsid w:val="00B27466"/>
    <w:rsid w:val="00B316CD"/>
    <w:rsid w:val="00B338DA"/>
    <w:rsid w:val="00B348EE"/>
    <w:rsid w:val="00B41C18"/>
    <w:rsid w:val="00B42A02"/>
    <w:rsid w:val="00B4605A"/>
    <w:rsid w:val="00B515F5"/>
    <w:rsid w:val="00B51959"/>
    <w:rsid w:val="00B51EE3"/>
    <w:rsid w:val="00B53681"/>
    <w:rsid w:val="00B53860"/>
    <w:rsid w:val="00B5451B"/>
    <w:rsid w:val="00B56E32"/>
    <w:rsid w:val="00B6602E"/>
    <w:rsid w:val="00B763C8"/>
    <w:rsid w:val="00B80292"/>
    <w:rsid w:val="00B822C2"/>
    <w:rsid w:val="00B85D71"/>
    <w:rsid w:val="00B874BA"/>
    <w:rsid w:val="00B9754E"/>
    <w:rsid w:val="00B97F5D"/>
    <w:rsid w:val="00BA344C"/>
    <w:rsid w:val="00BA5039"/>
    <w:rsid w:val="00BB16C8"/>
    <w:rsid w:val="00BB52F1"/>
    <w:rsid w:val="00BB777D"/>
    <w:rsid w:val="00BC00AE"/>
    <w:rsid w:val="00BC0ABA"/>
    <w:rsid w:val="00BC3575"/>
    <w:rsid w:val="00BC36D6"/>
    <w:rsid w:val="00BD4A5A"/>
    <w:rsid w:val="00BD701F"/>
    <w:rsid w:val="00BE6AF9"/>
    <w:rsid w:val="00BE6B57"/>
    <w:rsid w:val="00BF0344"/>
    <w:rsid w:val="00BF1FB1"/>
    <w:rsid w:val="00BF4170"/>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61D38"/>
    <w:rsid w:val="00C63F58"/>
    <w:rsid w:val="00C63F66"/>
    <w:rsid w:val="00C66993"/>
    <w:rsid w:val="00C6711F"/>
    <w:rsid w:val="00C702BC"/>
    <w:rsid w:val="00C72759"/>
    <w:rsid w:val="00C735BD"/>
    <w:rsid w:val="00C73B01"/>
    <w:rsid w:val="00C75F08"/>
    <w:rsid w:val="00C844C9"/>
    <w:rsid w:val="00C8712F"/>
    <w:rsid w:val="00C9042C"/>
    <w:rsid w:val="00C943D8"/>
    <w:rsid w:val="00CA6470"/>
    <w:rsid w:val="00CA7F54"/>
    <w:rsid w:val="00CC1E62"/>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64AE"/>
    <w:rsid w:val="00CF7B6C"/>
    <w:rsid w:val="00CF7DE4"/>
    <w:rsid w:val="00D03E35"/>
    <w:rsid w:val="00D042E8"/>
    <w:rsid w:val="00D07FBE"/>
    <w:rsid w:val="00D10B46"/>
    <w:rsid w:val="00D1297C"/>
    <w:rsid w:val="00D15281"/>
    <w:rsid w:val="00D173FA"/>
    <w:rsid w:val="00D22DE9"/>
    <w:rsid w:val="00D238B6"/>
    <w:rsid w:val="00D24816"/>
    <w:rsid w:val="00D26D99"/>
    <w:rsid w:val="00D30C36"/>
    <w:rsid w:val="00D334CA"/>
    <w:rsid w:val="00D34445"/>
    <w:rsid w:val="00D36EF3"/>
    <w:rsid w:val="00D4073C"/>
    <w:rsid w:val="00D40B97"/>
    <w:rsid w:val="00D41E98"/>
    <w:rsid w:val="00D42F7E"/>
    <w:rsid w:val="00D46D77"/>
    <w:rsid w:val="00D50491"/>
    <w:rsid w:val="00D51929"/>
    <w:rsid w:val="00D54B1B"/>
    <w:rsid w:val="00D550AD"/>
    <w:rsid w:val="00D576C3"/>
    <w:rsid w:val="00D60248"/>
    <w:rsid w:val="00D60ABF"/>
    <w:rsid w:val="00D60F6C"/>
    <w:rsid w:val="00D713C8"/>
    <w:rsid w:val="00D7328C"/>
    <w:rsid w:val="00D76794"/>
    <w:rsid w:val="00D76CE0"/>
    <w:rsid w:val="00D847FF"/>
    <w:rsid w:val="00D8574E"/>
    <w:rsid w:val="00D85C4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5ACA"/>
    <w:rsid w:val="00E017D3"/>
    <w:rsid w:val="00E14811"/>
    <w:rsid w:val="00E171E3"/>
    <w:rsid w:val="00E17906"/>
    <w:rsid w:val="00E21229"/>
    <w:rsid w:val="00E23CF6"/>
    <w:rsid w:val="00E26EE8"/>
    <w:rsid w:val="00E3344E"/>
    <w:rsid w:val="00E35B25"/>
    <w:rsid w:val="00E35EEC"/>
    <w:rsid w:val="00E36F03"/>
    <w:rsid w:val="00E37D03"/>
    <w:rsid w:val="00E416EA"/>
    <w:rsid w:val="00E44B72"/>
    <w:rsid w:val="00E5137A"/>
    <w:rsid w:val="00E5347D"/>
    <w:rsid w:val="00E65D02"/>
    <w:rsid w:val="00E66BFC"/>
    <w:rsid w:val="00E71196"/>
    <w:rsid w:val="00E724BE"/>
    <w:rsid w:val="00E748D5"/>
    <w:rsid w:val="00E761CE"/>
    <w:rsid w:val="00E8100A"/>
    <w:rsid w:val="00E81075"/>
    <w:rsid w:val="00E81727"/>
    <w:rsid w:val="00E92D4A"/>
    <w:rsid w:val="00E92E6E"/>
    <w:rsid w:val="00E96448"/>
    <w:rsid w:val="00EA6A04"/>
    <w:rsid w:val="00EB185E"/>
    <w:rsid w:val="00EB46DC"/>
    <w:rsid w:val="00EC064A"/>
    <w:rsid w:val="00EC072D"/>
    <w:rsid w:val="00EC0ACD"/>
    <w:rsid w:val="00EC2F07"/>
    <w:rsid w:val="00EC6622"/>
    <w:rsid w:val="00EC6FB3"/>
    <w:rsid w:val="00ED22EF"/>
    <w:rsid w:val="00ED6F41"/>
    <w:rsid w:val="00EE5226"/>
    <w:rsid w:val="00EE5C81"/>
    <w:rsid w:val="00EF05F7"/>
    <w:rsid w:val="00EF1070"/>
    <w:rsid w:val="00EF2986"/>
    <w:rsid w:val="00EF62ED"/>
    <w:rsid w:val="00F02AD5"/>
    <w:rsid w:val="00F15C40"/>
    <w:rsid w:val="00F231DA"/>
    <w:rsid w:val="00F2521B"/>
    <w:rsid w:val="00F31B86"/>
    <w:rsid w:val="00F34338"/>
    <w:rsid w:val="00F34D0A"/>
    <w:rsid w:val="00F40708"/>
    <w:rsid w:val="00F43B04"/>
    <w:rsid w:val="00F45496"/>
    <w:rsid w:val="00F47E4D"/>
    <w:rsid w:val="00F50308"/>
    <w:rsid w:val="00F527E7"/>
    <w:rsid w:val="00F54DEB"/>
    <w:rsid w:val="00F563F7"/>
    <w:rsid w:val="00F63FA8"/>
    <w:rsid w:val="00F6503C"/>
    <w:rsid w:val="00F677C8"/>
    <w:rsid w:val="00F74C1D"/>
    <w:rsid w:val="00F762FC"/>
    <w:rsid w:val="00F80772"/>
    <w:rsid w:val="00F819DE"/>
    <w:rsid w:val="00F851D7"/>
    <w:rsid w:val="00F85567"/>
    <w:rsid w:val="00F9267C"/>
    <w:rsid w:val="00F9284E"/>
    <w:rsid w:val="00F970CF"/>
    <w:rsid w:val="00FA1FCF"/>
    <w:rsid w:val="00FA7E83"/>
    <w:rsid w:val="00FB575D"/>
    <w:rsid w:val="00FB709B"/>
    <w:rsid w:val="00FC24B7"/>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03B42-9B9D-489E-A6E1-6910BD3D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18</Pages>
  <Words>40285</Words>
  <Characters>229627</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269374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43</cp:revision>
  <cp:lastPrinted>2016-07-27T14:48:00Z</cp:lastPrinted>
  <dcterms:created xsi:type="dcterms:W3CDTF">2016-08-30T19:55:00Z</dcterms:created>
  <dcterms:modified xsi:type="dcterms:W3CDTF">2016-09-28T15:52:00Z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