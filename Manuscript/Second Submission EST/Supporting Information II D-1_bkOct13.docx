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28D0B0" w14:textId="772C6769" w:rsidR="004B6422" w:rsidRDefault="004B6422" w:rsidP="005E761A">
      <w:pPr>
        <w:spacing w:after="0" w:line="480" w:lineRule="auto"/>
        <w:rPr>
          <w:b/>
          <w:kern w:val="6"/>
          <w:sz w:val="28"/>
          <w:szCs w:val="28"/>
        </w:rPr>
      </w:pPr>
      <w:r w:rsidRPr="0030024E">
        <w:rPr>
          <w:rFonts w:ascii="Times New Roman" w:hAnsi="Times New Roman" w:cs="Times New Roman"/>
          <w:b/>
          <w:sz w:val="28"/>
          <w:szCs w:val="28"/>
        </w:rPr>
        <w:t>Supporting information</w:t>
      </w:r>
      <w:r w:rsidR="0030024E" w:rsidRPr="0030024E">
        <w:rPr>
          <w:rFonts w:ascii="Times New Roman" w:hAnsi="Times New Roman" w:cs="Times New Roman"/>
          <w:b/>
          <w:sz w:val="28"/>
          <w:szCs w:val="28"/>
        </w:rPr>
        <w:t xml:space="preserve"> for “</w:t>
      </w:r>
      <w:r w:rsidR="0030024E" w:rsidRPr="0030024E">
        <w:rPr>
          <w:b/>
          <w:kern w:val="6"/>
          <w:sz w:val="28"/>
          <w:szCs w:val="28"/>
        </w:rPr>
        <w:t>Radium Sorption to Iron (</w:t>
      </w:r>
      <w:proofErr w:type="spellStart"/>
      <w:r w:rsidR="0030024E" w:rsidRPr="0030024E">
        <w:rPr>
          <w:b/>
          <w:kern w:val="6"/>
          <w:sz w:val="28"/>
          <w:szCs w:val="28"/>
        </w:rPr>
        <w:t>hydr</w:t>
      </w:r>
      <w:proofErr w:type="spellEnd"/>
      <w:r w:rsidR="0030024E" w:rsidRPr="0030024E">
        <w:rPr>
          <w:b/>
          <w:kern w:val="6"/>
          <w:sz w:val="28"/>
          <w:szCs w:val="28"/>
        </w:rPr>
        <w:t>)oxides, Pyrite, and Montmorillonite: Implications for Mobility”</w:t>
      </w:r>
    </w:p>
    <w:p w14:paraId="23A5B516" w14:textId="77777777" w:rsidR="0030024E" w:rsidRPr="0030024E" w:rsidRDefault="0030024E" w:rsidP="005E761A">
      <w:pPr>
        <w:spacing w:after="0" w:line="480" w:lineRule="auto"/>
        <w:rPr>
          <w:b/>
          <w:kern w:val="6"/>
          <w:sz w:val="24"/>
          <w:szCs w:val="24"/>
        </w:rPr>
      </w:pPr>
    </w:p>
    <w:p w14:paraId="2720E26A" w14:textId="339AB2AF" w:rsidR="0030024E" w:rsidRPr="0030024E" w:rsidRDefault="0030024E" w:rsidP="005E761A">
      <w:pPr>
        <w:spacing w:after="0" w:line="480" w:lineRule="auto"/>
        <w:rPr>
          <w:rFonts w:ascii="Times New Roman" w:hAnsi="Times New Roman" w:cs="Times New Roman"/>
          <w:b/>
          <w:sz w:val="24"/>
          <w:szCs w:val="24"/>
        </w:rPr>
      </w:pPr>
      <w:r w:rsidRPr="0030024E">
        <w:rPr>
          <w:rFonts w:ascii="Times New Roman" w:hAnsi="Times New Roman" w:cs="Times New Roman"/>
          <w:b/>
          <w:sz w:val="24"/>
          <w:szCs w:val="24"/>
        </w:rPr>
        <w:t xml:space="preserve">Authors: </w:t>
      </w:r>
    </w:p>
    <w:p w14:paraId="7D8820E6" w14:textId="778A7419" w:rsidR="0030024E" w:rsidRPr="0030024E" w:rsidRDefault="0030024E" w:rsidP="005E761A">
      <w:pPr>
        <w:spacing w:after="0" w:line="480" w:lineRule="auto"/>
        <w:rPr>
          <w:rFonts w:ascii="Times New Roman" w:hAnsi="Times New Roman" w:cs="Times New Roman"/>
          <w:b/>
          <w:sz w:val="24"/>
          <w:szCs w:val="24"/>
        </w:rPr>
      </w:pPr>
      <w:r w:rsidRPr="0030024E">
        <w:rPr>
          <w:rFonts w:ascii="Times New Roman" w:hAnsi="Times New Roman" w:cs="Times New Roman"/>
          <w:b/>
          <w:sz w:val="24"/>
          <w:szCs w:val="24"/>
        </w:rPr>
        <w:t>Michael A. Chen</w:t>
      </w:r>
    </w:p>
    <w:p w14:paraId="6A631E33" w14:textId="1594E0AA" w:rsidR="0030024E" w:rsidRPr="0030024E" w:rsidRDefault="0030024E" w:rsidP="005E761A">
      <w:pPr>
        <w:spacing w:after="0" w:line="480" w:lineRule="auto"/>
        <w:rPr>
          <w:rFonts w:ascii="Times New Roman" w:hAnsi="Times New Roman" w:cs="Times New Roman"/>
          <w:b/>
          <w:sz w:val="24"/>
          <w:szCs w:val="24"/>
        </w:rPr>
      </w:pPr>
      <w:r w:rsidRPr="0030024E">
        <w:rPr>
          <w:rFonts w:ascii="Times New Roman" w:hAnsi="Times New Roman" w:cs="Times New Roman"/>
          <w:b/>
          <w:sz w:val="24"/>
          <w:szCs w:val="24"/>
        </w:rPr>
        <w:t>Benjamin D. Kocar</w:t>
      </w:r>
    </w:p>
    <w:p w14:paraId="49A91A7B" w14:textId="77777777" w:rsidR="0030024E" w:rsidRPr="0030024E" w:rsidRDefault="0030024E" w:rsidP="005E761A">
      <w:pPr>
        <w:spacing w:after="0" w:line="480" w:lineRule="auto"/>
        <w:rPr>
          <w:rFonts w:ascii="Times New Roman" w:hAnsi="Times New Roman" w:cs="Times New Roman"/>
          <w:b/>
          <w:sz w:val="24"/>
          <w:szCs w:val="24"/>
        </w:rPr>
      </w:pPr>
    </w:p>
    <w:p w14:paraId="7769B0A1" w14:textId="77777777" w:rsidR="0030024E" w:rsidRPr="0030024E" w:rsidRDefault="0030024E" w:rsidP="005E761A">
      <w:pPr>
        <w:spacing w:after="0" w:line="480" w:lineRule="auto"/>
        <w:rPr>
          <w:rFonts w:ascii="Times New Roman" w:hAnsi="Times New Roman" w:cs="Times New Roman"/>
          <w:b/>
          <w:sz w:val="24"/>
          <w:szCs w:val="24"/>
        </w:rPr>
      </w:pPr>
    </w:p>
    <w:p w14:paraId="2CAA096D" w14:textId="77777777" w:rsidR="0030024E" w:rsidRDefault="0030024E" w:rsidP="005E761A">
      <w:pPr>
        <w:spacing w:after="0" w:line="480" w:lineRule="auto"/>
        <w:rPr>
          <w:rFonts w:ascii="Times New Roman" w:hAnsi="Times New Roman" w:cs="Times New Roman"/>
          <w:b/>
          <w:sz w:val="24"/>
          <w:szCs w:val="24"/>
        </w:rPr>
      </w:pPr>
    </w:p>
    <w:p w14:paraId="123854AC" w14:textId="78A840E5" w:rsidR="0030024E" w:rsidRDefault="0030024E" w:rsidP="005E761A">
      <w:pPr>
        <w:spacing w:after="0" w:line="480" w:lineRule="auto"/>
        <w:rPr>
          <w:rFonts w:ascii="Times New Roman" w:hAnsi="Times New Roman" w:cs="Times New Roman"/>
          <w:b/>
          <w:sz w:val="24"/>
          <w:szCs w:val="24"/>
        </w:rPr>
      </w:pPr>
      <w:r>
        <w:rPr>
          <w:rFonts w:ascii="Times New Roman" w:hAnsi="Times New Roman" w:cs="Times New Roman"/>
          <w:b/>
          <w:sz w:val="24"/>
          <w:szCs w:val="24"/>
        </w:rPr>
        <w:t>Number of Pages: 9</w:t>
      </w:r>
    </w:p>
    <w:p w14:paraId="0EDDC5E8" w14:textId="7978D2D4" w:rsidR="0030024E" w:rsidRDefault="00FF4F9A" w:rsidP="005E761A">
      <w:pPr>
        <w:spacing w:after="0" w:line="480" w:lineRule="auto"/>
        <w:rPr>
          <w:rFonts w:ascii="Times New Roman" w:hAnsi="Times New Roman" w:cs="Times New Roman"/>
          <w:b/>
          <w:sz w:val="24"/>
          <w:szCs w:val="24"/>
        </w:rPr>
      </w:pPr>
      <w:r>
        <w:rPr>
          <w:rFonts w:ascii="Times New Roman" w:hAnsi="Times New Roman" w:cs="Times New Roman"/>
          <w:b/>
          <w:sz w:val="24"/>
          <w:szCs w:val="24"/>
        </w:rPr>
        <w:t>Number of Figures: 2</w:t>
      </w:r>
    </w:p>
    <w:p w14:paraId="35BEED74" w14:textId="1498480F" w:rsidR="0030024E" w:rsidRDefault="00FF4F9A" w:rsidP="005E761A">
      <w:pPr>
        <w:spacing w:after="0" w:line="480" w:lineRule="auto"/>
        <w:rPr>
          <w:rFonts w:ascii="Times New Roman" w:hAnsi="Times New Roman" w:cs="Times New Roman"/>
          <w:b/>
          <w:sz w:val="24"/>
          <w:szCs w:val="24"/>
        </w:rPr>
      </w:pPr>
      <w:r>
        <w:rPr>
          <w:rFonts w:ascii="Times New Roman" w:hAnsi="Times New Roman" w:cs="Times New Roman"/>
          <w:b/>
          <w:sz w:val="24"/>
          <w:szCs w:val="24"/>
        </w:rPr>
        <w:t>Number of Tables: 4</w:t>
      </w:r>
      <w:r w:rsidR="0030024E">
        <w:rPr>
          <w:rFonts w:ascii="Times New Roman" w:hAnsi="Times New Roman" w:cs="Times New Roman"/>
          <w:b/>
          <w:sz w:val="24"/>
          <w:szCs w:val="24"/>
        </w:rPr>
        <w:t xml:space="preserve"> </w:t>
      </w:r>
    </w:p>
    <w:p w14:paraId="4DBED5DC" w14:textId="77777777" w:rsidR="0030024E" w:rsidRDefault="0030024E" w:rsidP="005E761A">
      <w:pPr>
        <w:spacing w:after="0" w:line="480" w:lineRule="auto"/>
        <w:rPr>
          <w:rFonts w:ascii="Times New Roman" w:hAnsi="Times New Roman" w:cs="Times New Roman"/>
          <w:b/>
          <w:sz w:val="24"/>
          <w:szCs w:val="24"/>
        </w:rPr>
      </w:pPr>
    </w:p>
    <w:p w14:paraId="2D1F44F8" w14:textId="77777777" w:rsidR="0030024E" w:rsidRDefault="0030024E" w:rsidP="005E761A">
      <w:pPr>
        <w:spacing w:after="0" w:line="480" w:lineRule="auto"/>
        <w:rPr>
          <w:rFonts w:ascii="Times New Roman" w:hAnsi="Times New Roman" w:cs="Times New Roman"/>
          <w:b/>
          <w:sz w:val="24"/>
          <w:szCs w:val="24"/>
        </w:rPr>
      </w:pPr>
    </w:p>
    <w:p w14:paraId="0E2A2BD1" w14:textId="77777777" w:rsidR="0030024E" w:rsidRDefault="0030024E" w:rsidP="005E761A">
      <w:pPr>
        <w:spacing w:after="0" w:line="480" w:lineRule="auto"/>
        <w:rPr>
          <w:rFonts w:ascii="Times New Roman" w:hAnsi="Times New Roman" w:cs="Times New Roman"/>
          <w:b/>
          <w:sz w:val="24"/>
          <w:szCs w:val="24"/>
        </w:rPr>
      </w:pPr>
    </w:p>
    <w:p w14:paraId="02DFB9AF" w14:textId="77777777" w:rsidR="0030024E" w:rsidRDefault="0030024E" w:rsidP="005E761A">
      <w:pPr>
        <w:spacing w:after="0" w:line="480" w:lineRule="auto"/>
        <w:rPr>
          <w:rFonts w:ascii="Times New Roman" w:hAnsi="Times New Roman" w:cs="Times New Roman"/>
          <w:b/>
          <w:sz w:val="24"/>
          <w:szCs w:val="24"/>
        </w:rPr>
      </w:pPr>
    </w:p>
    <w:p w14:paraId="5BE3305C" w14:textId="77777777" w:rsidR="0030024E" w:rsidRPr="00A73ADF" w:rsidRDefault="0030024E" w:rsidP="005E761A">
      <w:pPr>
        <w:spacing w:after="0" w:line="480" w:lineRule="auto"/>
        <w:rPr>
          <w:rFonts w:ascii="Times New Roman" w:hAnsi="Times New Roman" w:cs="Times New Roman"/>
          <w:b/>
          <w:sz w:val="24"/>
          <w:szCs w:val="24"/>
        </w:rPr>
      </w:pPr>
    </w:p>
    <w:p w14:paraId="35C325B2" w14:textId="77777777" w:rsidR="0030024E" w:rsidRDefault="0030024E" w:rsidP="005E761A">
      <w:pPr>
        <w:spacing w:after="0" w:line="480" w:lineRule="auto"/>
        <w:rPr>
          <w:rFonts w:ascii="Times New Roman" w:hAnsi="Times New Roman" w:cs="Times New Roman"/>
          <w:b/>
          <w:sz w:val="24"/>
          <w:szCs w:val="24"/>
        </w:rPr>
      </w:pPr>
    </w:p>
    <w:p w14:paraId="264A206C" w14:textId="77777777" w:rsidR="0030024E" w:rsidRDefault="0030024E" w:rsidP="005E761A">
      <w:pPr>
        <w:spacing w:after="0" w:line="480" w:lineRule="auto"/>
        <w:rPr>
          <w:rFonts w:ascii="Times New Roman" w:hAnsi="Times New Roman" w:cs="Times New Roman"/>
          <w:b/>
          <w:sz w:val="24"/>
          <w:szCs w:val="24"/>
        </w:rPr>
      </w:pPr>
    </w:p>
    <w:p w14:paraId="173ECA1B" w14:textId="77777777" w:rsidR="0030024E" w:rsidRDefault="0030024E" w:rsidP="005E761A">
      <w:pPr>
        <w:spacing w:after="0" w:line="480" w:lineRule="auto"/>
        <w:rPr>
          <w:rFonts w:ascii="Times New Roman" w:hAnsi="Times New Roman" w:cs="Times New Roman"/>
          <w:b/>
          <w:sz w:val="24"/>
          <w:szCs w:val="24"/>
        </w:rPr>
      </w:pPr>
    </w:p>
    <w:p w14:paraId="04CA8F4D" w14:textId="77777777" w:rsidR="0030024E" w:rsidRDefault="0030024E" w:rsidP="005E761A">
      <w:pPr>
        <w:spacing w:after="0" w:line="480" w:lineRule="auto"/>
        <w:rPr>
          <w:rFonts w:ascii="Times New Roman" w:hAnsi="Times New Roman" w:cs="Times New Roman"/>
          <w:b/>
          <w:sz w:val="24"/>
          <w:szCs w:val="24"/>
        </w:rPr>
      </w:pPr>
    </w:p>
    <w:p w14:paraId="69E83C0F" w14:textId="77777777" w:rsidR="0030024E" w:rsidRDefault="0030024E" w:rsidP="005E761A">
      <w:pPr>
        <w:spacing w:after="0" w:line="480" w:lineRule="auto"/>
        <w:rPr>
          <w:rFonts w:ascii="Times New Roman" w:hAnsi="Times New Roman" w:cs="Times New Roman"/>
          <w:b/>
          <w:sz w:val="24"/>
          <w:szCs w:val="24"/>
        </w:rPr>
      </w:pPr>
    </w:p>
    <w:p w14:paraId="0D567BD5" w14:textId="15257B6B" w:rsidR="00A7716C" w:rsidRPr="00EE014C" w:rsidRDefault="00EE014C" w:rsidP="005E761A">
      <w:pPr>
        <w:spacing w:after="0" w:line="480" w:lineRule="auto"/>
        <w:rPr>
          <w:rFonts w:ascii="Times New Roman" w:hAnsi="Times New Roman" w:cs="Times New Roman"/>
          <w:sz w:val="24"/>
          <w:szCs w:val="24"/>
        </w:rPr>
      </w:pPr>
      <w:r w:rsidRPr="00EE014C">
        <w:rPr>
          <w:rFonts w:ascii="Times New Roman" w:hAnsi="Times New Roman" w:cs="Times New Roman"/>
          <w:b/>
          <w:sz w:val="24"/>
          <w:szCs w:val="24"/>
        </w:rPr>
        <w:lastRenderedPageBreak/>
        <w:t>Experimental Methods</w:t>
      </w:r>
      <w:r w:rsidR="00377C16" w:rsidRPr="00EE014C">
        <w:rPr>
          <w:rFonts w:ascii="Times New Roman" w:hAnsi="Times New Roman" w:cs="Times New Roman"/>
          <w:b/>
          <w:sz w:val="24"/>
          <w:szCs w:val="24"/>
        </w:rPr>
        <w:t xml:space="preserve">: </w:t>
      </w:r>
      <w:r w:rsidR="00377C16" w:rsidRPr="00EE014C">
        <w:rPr>
          <w:rFonts w:ascii="Times New Roman" w:hAnsi="Times New Roman" w:cs="Times New Roman"/>
          <w:sz w:val="24"/>
          <w:szCs w:val="24"/>
        </w:rPr>
        <w:t>Ferrihydrite naturally exists as a hydrated mineral</w:t>
      </w:r>
      <w:r w:rsidR="00C06B10">
        <w:rPr>
          <w:rFonts w:ascii="Times New Roman" w:hAnsi="Times New Roman" w:cs="Times New Roman"/>
          <w:sz w:val="24"/>
          <w:szCs w:val="24"/>
        </w:rPr>
        <w:t>,</w:t>
      </w:r>
      <w:r w:rsidR="00377C16" w:rsidRPr="00EE014C">
        <w:rPr>
          <w:rFonts w:ascii="Times New Roman" w:hAnsi="Times New Roman" w:cs="Times New Roman"/>
          <w:sz w:val="24"/>
          <w:szCs w:val="24"/>
        </w:rPr>
        <w:fldChar w:fldCharType="begin" w:fldLock="1"/>
      </w:r>
      <w:r w:rsidR="00746AA6">
        <w:rPr>
          <w:rFonts w:ascii="Times New Roman" w:hAnsi="Times New Roman" w:cs="Times New Roman"/>
          <w:sz w:val="24"/>
          <w:szCs w:val="24"/>
        </w:rPr>
        <w:instrText>ADDIN CSL_CITATION { "citationItems" : [ { "id" : "ITEM-1", "itemData" : { "DOI" : "10.1126/science.1142525", "ISSN" : "1095-9203", "PMID" : "17525301", "abstract" : "Despite the ubiquity of ferrihydrite in natural sediments and its importance as an industrial sorbent, the nanocrystallinity of this iron oxyhydroxide has hampered accurate structure determination by traditional methods that rely on long-range order. We uncovered the atomic arrangement by real-space modeling of the pair distribution function (PDF) derived from direct Fourier transformation of the total x-ray scattering. The PDF for ferrihydrite synthesized with the use of different routes is consistent with a single phase (hexagonal space group P6(3)mc; a = approximately 5.95 angstroms, c = approximately 9.06 angstroms). In its ideal form, this structure contains 20% tetrahedrally and 80% octahedrally coordinated iron and has a basic structural motif closely related to the Baker-Figgis delta-Keggin cluster. Real-space fitting indicates structural relaxation with decreasing particle size and also suggests that second-order effects such as internal strain, stacking faults, and particle shape contribute to the PDFs.", "author" : [ { "dropping-particle" : "", "family" : "Michel", "given" : "F Marc", "non-dropping-particle" : "", "parse-names" : false, "suffix" : "" }, { "dropping-particle" : "", "family" : "Ehm", "given" : "Lars", "non-dropping-particle" : "", "parse-names" : false, "suffix" : "" }, { "dropping-particle" : "", "family" : "Antao", "given" : "Sytle M", "non-dropping-particle" : "", "parse-names" : false, "suffix" : "" }, { "dropping-particle" : "", "family" : "Lee", "given" : "Peter L", "non-dropping-particle" : "", "parse-names" : false, "suffix" : "" }, { "dropping-particle" : "", "family" : "Chupas", "given" : "Peter J", "non-dropping-particle" : "", "parse-names" : false, "suffix" : "" }, { "dropping-particle" : "", "family" : "Liu", "given" : "Gang", "non-dropping-particle" : "", "parse-names" : false, "suffix" : "" }, { "dropping-particle" : "", "family" : "Strongin", "given" : "Daniel R", "non-dropping-particle" : "", "parse-names" : false, "suffix" : "" }, { "dropping-particle" : "", "family" : "Schoonen", "given" : "Martin A A", "non-dropping-particle" : "", "parse-names" : false, "suffix" : "" }, { "dropping-particle" : "", "family" : "Phillips", "given" : "Brian L", "non-dropping-particle" : "", "parse-names" : false, "suffix" : "" }, { "dropping-particle" : "", "family" : "Parise", "given" : "John B", "non-dropping-particle" : "", "parse-names" : false, "suffix" : "" } ], "container-title" : "Science (New York, N.Y.)", "id" : "ITEM-1", "issue" : "5832", "issued" : { "date-parts" : [ [ "2007", "6", "22" ] ] }, "page" : "1726-9", "title" : "The structure of ferrihydrite, a nanocrystalline material.", "type" : "article-journal", "volume" : "316" }, "uris" : [ "http://www.mendeley.com/documents/?uuid=c31303eb-b6e2-433e-9429-39842d1a029e" ] } ], "mendeley" : { "formattedCitation" : "&lt;sup&gt;1&lt;/sup&gt;", "plainTextFormattedCitation" : "1", "previouslyFormattedCitation" : "&lt;sup&gt;1&lt;/sup&gt;" }, "properties" : { "noteIndex" : 0 }, "schema" : "https://github.com/citation-style-language/schema/raw/master/csl-citation.json" }</w:instrText>
      </w:r>
      <w:r w:rsidR="00377C16" w:rsidRPr="00EE014C">
        <w:rPr>
          <w:rFonts w:ascii="Times New Roman" w:hAnsi="Times New Roman" w:cs="Times New Roman"/>
          <w:sz w:val="24"/>
          <w:szCs w:val="24"/>
        </w:rPr>
        <w:fldChar w:fldCharType="separate"/>
      </w:r>
      <w:r w:rsidR="00C06B10" w:rsidRPr="00C06B10">
        <w:rPr>
          <w:rFonts w:ascii="Times New Roman" w:hAnsi="Times New Roman" w:cs="Times New Roman"/>
          <w:noProof/>
          <w:sz w:val="24"/>
          <w:szCs w:val="24"/>
          <w:vertAlign w:val="superscript"/>
        </w:rPr>
        <w:t>1</w:t>
      </w:r>
      <w:r w:rsidR="00377C16" w:rsidRPr="00EE014C">
        <w:rPr>
          <w:rFonts w:ascii="Times New Roman" w:hAnsi="Times New Roman" w:cs="Times New Roman"/>
          <w:sz w:val="24"/>
          <w:szCs w:val="24"/>
        </w:rPr>
        <w:fldChar w:fldCharType="end"/>
      </w:r>
      <w:r w:rsidR="00377C16" w:rsidRPr="00EE014C">
        <w:rPr>
          <w:rFonts w:ascii="Times New Roman" w:hAnsi="Times New Roman" w:cs="Times New Roman"/>
          <w:sz w:val="24"/>
          <w:szCs w:val="24"/>
        </w:rPr>
        <w:t xml:space="preserve"> thus it was important to prepare </w:t>
      </w:r>
      <w:r w:rsidR="00BC413E">
        <w:rPr>
          <w:rFonts w:ascii="Times New Roman" w:hAnsi="Times New Roman" w:cs="Times New Roman"/>
          <w:sz w:val="24"/>
          <w:szCs w:val="24"/>
        </w:rPr>
        <w:t xml:space="preserve">and handle </w:t>
      </w:r>
      <w:r w:rsidR="00377C16" w:rsidRPr="00EE014C">
        <w:rPr>
          <w:rFonts w:ascii="Times New Roman" w:hAnsi="Times New Roman" w:cs="Times New Roman"/>
          <w:sz w:val="24"/>
          <w:szCs w:val="24"/>
        </w:rPr>
        <w:t xml:space="preserve">the mineral such that its hydration was preserved. </w:t>
      </w:r>
      <w:r w:rsidR="00C06B10">
        <w:rPr>
          <w:rFonts w:ascii="Times New Roman" w:hAnsi="Times New Roman" w:cs="Times New Roman"/>
          <w:sz w:val="24"/>
          <w:szCs w:val="24"/>
        </w:rPr>
        <w:t xml:space="preserve">Here, a </w:t>
      </w:r>
      <w:r w:rsidR="00E75547" w:rsidRPr="00EE014C">
        <w:rPr>
          <w:rFonts w:ascii="Times New Roman" w:hAnsi="Times New Roman" w:cs="Times New Roman"/>
          <w:sz w:val="24"/>
          <w:szCs w:val="24"/>
        </w:rPr>
        <w:t xml:space="preserve">ferrihydrite slurry was </w:t>
      </w:r>
      <w:r w:rsidR="00BC413E">
        <w:rPr>
          <w:rFonts w:ascii="Times New Roman" w:hAnsi="Times New Roman" w:cs="Times New Roman"/>
          <w:sz w:val="24"/>
          <w:szCs w:val="24"/>
        </w:rPr>
        <w:t>synthesized</w:t>
      </w:r>
      <w:r w:rsidR="00E75547" w:rsidRPr="00EE014C">
        <w:rPr>
          <w:rFonts w:ascii="Times New Roman" w:hAnsi="Times New Roman" w:cs="Times New Roman"/>
          <w:sz w:val="24"/>
          <w:szCs w:val="24"/>
        </w:rPr>
        <w:t xml:space="preserve"> by adding 0.4 M </w:t>
      </w:r>
      <w:proofErr w:type="spellStart"/>
      <w:r w:rsidR="00E75547" w:rsidRPr="00EE014C">
        <w:rPr>
          <w:rFonts w:ascii="Times New Roman" w:hAnsi="Times New Roman" w:cs="Times New Roman"/>
          <w:sz w:val="24"/>
          <w:szCs w:val="24"/>
        </w:rPr>
        <w:t>NaOH</w:t>
      </w:r>
      <w:proofErr w:type="spellEnd"/>
      <w:r w:rsidR="00E75547" w:rsidRPr="00EE014C">
        <w:rPr>
          <w:rFonts w:ascii="Times New Roman" w:hAnsi="Times New Roman" w:cs="Times New Roman"/>
          <w:sz w:val="24"/>
          <w:szCs w:val="24"/>
        </w:rPr>
        <w:t xml:space="preserve"> to a </w:t>
      </w:r>
      <w:proofErr w:type="gramStart"/>
      <w:r w:rsidR="00E75547" w:rsidRPr="00EE014C">
        <w:rPr>
          <w:rFonts w:ascii="Times New Roman" w:hAnsi="Times New Roman" w:cs="Times New Roman"/>
          <w:sz w:val="24"/>
          <w:szCs w:val="24"/>
        </w:rPr>
        <w:t xml:space="preserve">50 </w:t>
      </w:r>
      <w:proofErr w:type="spellStart"/>
      <w:r w:rsidR="00E75547" w:rsidRPr="00EE014C">
        <w:rPr>
          <w:rFonts w:ascii="Times New Roman" w:hAnsi="Times New Roman" w:cs="Times New Roman"/>
          <w:sz w:val="24"/>
          <w:szCs w:val="24"/>
        </w:rPr>
        <w:t>mM</w:t>
      </w:r>
      <w:proofErr w:type="spellEnd"/>
      <w:proofErr w:type="gramEnd"/>
      <w:r w:rsidR="00E75547" w:rsidRPr="00EE014C">
        <w:rPr>
          <w:rFonts w:ascii="Times New Roman" w:hAnsi="Times New Roman" w:cs="Times New Roman"/>
          <w:sz w:val="24"/>
          <w:szCs w:val="24"/>
        </w:rPr>
        <w:t xml:space="preserve"> ferric chloride hexahydrate solution, and then centrifuging and was</w:t>
      </w:r>
      <w:r w:rsidR="005E22F8">
        <w:rPr>
          <w:rFonts w:ascii="Times New Roman" w:hAnsi="Times New Roman" w:cs="Times New Roman"/>
          <w:sz w:val="24"/>
          <w:szCs w:val="24"/>
        </w:rPr>
        <w:t xml:space="preserve">hing the resulting precipitate three </w:t>
      </w:r>
      <w:r w:rsidR="00E75547" w:rsidRPr="00EE014C">
        <w:rPr>
          <w:rFonts w:ascii="Times New Roman" w:hAnsi="Times New Roman" w:cs="Times New Roman"/>
          <w:sz w:val="24"/>
          <w:szCs w:val="24"/>
        </w:rPr>
        <w:t>times with 18 MΩ water</w:t>
      </w:r>
      <w:r w:rsidR="00C06B10">
        <w:rPr>
          <w:rFonts w:ascii="Times New Roman" w:hAnsi="Times New Roman" w:cs="Times New Roman"/>
          <w:sz w:val="24"/>
          <w:szCs w:val="24"/>
        </w:rPr>
        <w:t>, resulting in a thick paste of ferrihydrite</w:t>
      </w:r>
      <w:r w:rsidR="00E75547" w:rsidRPr="00EE014C">
        <w:rPr>
          <w:rFonts w:ascii="Times New Roman" w:hAnsi="Times New Roman" w:cs="Times New Roman"/>
          <w:sz w:val="24"/>
          <w:szCs w:val="24"/>
        </w:rPr>
        <w:t>.</w:t>
      </w:r>
      <w:r w:rsidR="00C06B10">
        <w:rPr>
          <w:rFonts w:ascii="Times New Roman" w:hAnsi="Times New Roman" w:cs="Times New Roman"/>
          <w:sz w:val="24"/>
          <w:szCs w:val="24"/>
        </w:rPr>
        <w:t xml:space="preserve"> A small volume (&lt;100 mL) of DI water was added to create a slurry consistency.</w:t>
      </w:r>
      <w:r w:rsidR="00E75547" w:rsidRPr="00EE014C">
        <w:rPr>
          <w:rFonts w:ascii="Times New Roman" w:hAnsi="Times New Roman" w:cs="Times New Roman"/>
          <w:sz w:val="24"/>
          <w:szCs w:val="24"/>
        </w:rPr>
        <w:t xml:space="preserve"> The iron content of the prepared </w:t>
      </w:r>
      <w:proofErr w:type="spellStart"/>
      <w:r w:rsidR="00E75547" w:rsidRPr="00EE014C">
        <w:rPr>
          <w:rFonts w:ascii="Times New Roman" w:hAnsi="Times New Roman" w:cs="Times New Roman"/>
          <w:sz w:val="24"/>
          <w:szCs w:val="24"/>
        </w:rPr>
        <w:t>ferrhydrite</w:t>
      </w:r>
      <w:proofErr w:type="spellEnd"/>
      <w:r w:rsidR="00E75547" w:rsidRPr="00EE014C">
        <w:rPr>
          <w:rFonts w:ascii="Times New Roman" w:hAnsi="Times New Roman" w:cs="Times New Roman"/>
          <w:sz w:val="24"/>
          <w:szCs w:val="24"/>
        </w:rPr>
        <w:t xml:space="preserve"> slurry was determined throug</w:t>
      </w:r>
      <w:r w:rsidR="00C06B10">
        <w:rPr>
          <w:rFonts w:ascii="Times New Roman" w:hAnsi="Times New Roman" w:cs="Times New Roman"/>
          <w:sz w:val="24"/>
          <w:szCs w:val="24"/>
        </w:rPr>
        <w:t>h colorimetry (ferrozine method)</w:t>
      </w:r>
      <w:r w:rsidR="00E75547" w:rsidRPr="00EE014C">
        <w:rPr>
          <w:rFonts w:ascii="Times New Roman" w:hAnsi="Times New Roman" w:cs="Times New Roman"/>
          <w:sz w:val="24"/>
          <w:szCs w:val="24"/>
        </w:rPr>
        <w:fldChar w:fldCharType="begin" w:fldLock="1"/>
      </w:r>
      <w:r w:rsidR="00672375">
        <w:rPr>
          <w:rFonts w:ascii="Times New Roman" w:hAnsi="Times New Roman" w:cs="Times New Roman"/>
          <w:sz w:val="24"/>
          <w:szCs w:val="24"/>
        </w:rPr>
        <w:instrText>ADDIN CSL_CITATION { "citationItems" : [ { "id" : "ITEM-1", "itemData" : { "DOI" : "10.1021/ac60289a016", "ISBN" : "0003-2700", "ISSN" : "0003-2700", "PMID" : "591", "abstract" : "Ferrozine [the di-Na salt of 3-(2-pyridyl)-5,6-bis(4-sulfophenyl)-1,2,4-triazine] (L) can be used for the spectrophotometric detn. of Fe, by reacting Fe(II) at pH 4-9 with ferrozine to give the stable complex Fe-L32+, which has an absorption max. at 562 nm (molar absorptivity is 2.79 \u00d7 104). Beer's law is obeyed for \u22644 mg Fe/l. Ferrozine was used to det. 0.156 mg Fe/l. in potable water with a 3.2% relative std. deviation. Interferences by heavy metals were avoided by using excess ferrozine. CN- and NO2- interferences were eliminated by heating the acid ferrozine soln. C2O42-interfered at concns. &gt;500 mg/l. [on SciFinder(R)]", "author" : [ { "dropping-particle" : "", "family" : "Stookey", "given" : "Lawrence L.", "non-dropping-particle" : "", "parse-names" : false, "suffix" : "" } ], "container-title" : "Analytical Chemistry", "id" : "ITEM-1", "issue" : "7", "issued" : { "date-parts" : [ [ "1970" ] ] }, "page" : "779-781", "title" : "Ferrozine---a new spectrophotometric reagent for iron", "type" : "article-journal", "volume" : "42" }, "uris" : [ "http://www.mendeley.com/documents/?uuid=8d1f0ea5-b4a9-435e-9417-2a1e5a505eeb" ] } ], "mendeley" : { "formattedCitation" : "&lt;sup&gt;2&lt;/sup&gt;", "plainTextFormattedCitation" : "2", "previouslyFormattedCitation" : "&lt;sup&gt;2&lt;/sup&gt;" }, "properties" : { "noteIndex" : 0 }, "schema" : "https://github.com/citation-style-language/schema/raw/master/csl-citation.json" }</w:instrText>
      </w:r>
      <w:r w:rsidR="00E75547" w:rsidRPr="00EE014C">
        <w:rPr>
          <w:rFonts w:ascii="Times New Roman" w:hAnsi="Times New Roman" w:cs="Times New Roman"/>
          <w:sz w:val="24"/>
          <w:szCs w:val="24"/>
        </w:rPr>
        <w:fldChar w:fldCharType="separate"/>
      </w:r>
      <w:r w:rsidR="00C06B10" w:rsidRPr="00C06B10">
        <w:rPr>
          <w:rFonts w:ascii="Times New Roman" w:hAnsi="Times New Roman" w:cs="Times New Roman"/>
          <w:noProof/>
          <w:sz w:val="24"/>
          <w:szCs w:val="24"/>
          <w:vertAlign w:val="superscript"/>
        </w:rPr>
        <w:t>2</w:t>
      </w:r>
      <w:r w:rsidR="00E75547" w:rsidRPr="00EE014C">
        <w:rPr>
          <w:rFonts w:ascii="Times New Roman" w:hAnsi="Times New Roman" w:cs="Times New Roman"/>
          <w:sz w:val="24"/>
          <w:szCs w:val="24"/>
        </w:rPr>
        <w:fldChar w:fldCharType="end"/>
      </w:r>
      <w:r w:rsidR="00E75547" w:rsidRPr="00EE014C">
        <w:rPr>
          <w:rFonts w:ascii="Times New Roman" w:hAnsi="Times New Roman" w:cs="Times New Roman"/>
          <w:sz w:val="24"/>
          <w:szCs w:val="24"/>
        </w:rPr>
        <w:t xml:space="preserve"> and</w:t>
      </w:r>
      <w:r w:rsidR="00C06B10">
        <w:rPr>
          <w:rFonts w:ascii="Times New Roman" w:hAnsi="Times New Roman" w:cs="Times New Roman"/>
          <w:sz w:val="24"/>
          <w:szCs w:val="24"/>
        </w:rPr>
        <w:t xml:space="preserve"> stirred</w:t>
      </w:r>
      <w:r w:rsidR="00E75547" w:rsidRPr="00EE014C">
        <w:rPr>
          <w:rFonts w:ascii="Times New Roman" w:hAnsi="Times New Roman" w:cs="Times New Roman"/>
          <w:sz w:val="24"/>
          <w:szCs w:val="24"/>
        </w:rPr>
        <w:t xml:space="preserve"> slurry aliquots were added directly to the experiments to ac</w:t>
      </w:r>
      <w:r w:rsidR="00A7716C" w:rsidRPr="00EE014C">
        <w:rPr>
          <w:rFonts w:ascii="Times New Roman" w:hAnsi="Times New Roman" w:cs="Times New Roman"/>
          <w:sz w:val="24"/>
          <w:szCs w:val="24"/>
        </w:rPr>
        <w:t>hieve the desired mineral mass.</w:t>
      </w:r>
    </w:p>
    <w:p w14:paraId="0D8BC77B" w14:textId="67CC551E" w:rsidR="00E75547" w:rsidRPr="00EE014C" w:rsidRDefault="00E75547" w:rsidP="005E761A">
      <w:pPr>
        <w:spacing w:after="0" w:line="480" w:lineRule="auto"/>
        <w:ind w:firstLine="720"/>
        <w:rPr>
          <w:rFonts w:ascii="Times New Roman" w:hAnsi="Times New Roman" w:cs="Times New Roman"/>
          <w:sz w:val="24"/>
          <w:szCs w:val="24"/>
        </w:rPr>
      </w:pPr>
      <w:r w:rsidRPr="00EE014C">
        <w:rPr>
          <w:rFonts w:ascii="Times New Roman" w:hAnsi="Times New Roman" w:cs="Times New Roman"/>
          <w:sz w:val="24"/>
          <w:szCs w:val="24"/>
        </w:rPr>
        <w:t xml:space="preserve">Goethite was prepared through slow air-oxidation of a 50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Fe</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and 100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bicarbonate solution over </w:t>
      </w:r>
      <w:r w:rsidR="00C06B10">
        <w:rPr>
          <w:rFonts w:ascii="Times New Roman" w:hAnsi="Times New Roman" w:cs="Times New Roman"/>
          <w:sz w:val="24"/>
          <w:szCs w:val="24"/>
        </w:rPr>
        <w:t>two</w:t>
      </w:r>
      <w:r w:rsidRPr="00EE014C">
        <w:rPr>
          <w:rFonts w:ascii="Times New Roman" w:hAnsi="Times New Roman" w:cs="Times New Roman"/>
          <w:sz w:val="24"/>
          <w:szCs w:val="24"/>
        </w:rPr>
        <w:t xml:space="preserve"> days, a</w:t>
      </w:r>
      <w:r w:rsidR="00C06B10">
        <w:rPr>
          <w:rFonts w:ascii="Times New Roman" w:hAnsi="Times New Roman" w:cs="Times New Roman"/>
          <w:sz w:val="24"/>
          <w:szCs w:val="24"/>
        </w:rPr>
        <w:t>nd then centrifuged and washed three</w:t>
      </w:r>
      <w:r w:rsidRPr="00EE014C">
        <w:rPr>
          <w:rFonts w:ascii="Times New Roman" w:hAnsi="Times New Roman" w:cs="Times New Roman"/>
          <w:sz w:val="24"/>
          <w:szCs w:val="24"/>
        </w:rPr>
        <w:t xml:space="preserve"> times</w:t>
      </w:r>
      <w:r w:rsidR="00A7716C" w:rsidRPr="00EE014C">
        <w:rPr>
          <w:rFonts w:ascii="Times New Roman" w:hAnsi="Times New Roman" w:cs="Times New Roman"/>
          <w:sz w:val="24"/>
          <w:szCs w:val="24"/>
        </w:rPr>
        <w:t xml:space="preserve"> with 18 MΩ water</w:t>
      </w:r>
      <w:r w:rsidRPr="00EE014C">
        <w:rPr>
          <w:rFonts w:ascii="Times New Roman" w:hAnsi="Times New Roman" w:cs="Times New Roman"/>
          <w:sz w:val="24"/>
          <w:szCs w:val="24"/>
        </w:rPr>
        <w:t xml:space="preserve">. </w:t>
      </w:r>
      <w:r w:rsidR="00A7716C" w:rsidRPr="00EE014C">
        <w:rPr>
          <w:rFonts w:ascii="Times New Roman" w:hAnsi="Times New Roman" w:cs="Times New Roman"/>
          <w:sz w:val="24"/>
          <w:szCs w:val="24"/>
        </w:rPr>
        <w:t>The resultant sl</w:t>
      </w:r>
      <w:r w:rsidR="00C06B10">
        <w:rPr>
          <w:rFonts w:ascii="Times New Roman" w:hAnsi="Times New Roman" w:cs="Times New Roman"/>
          <w:sz w:val="24"/>
          <w:szCs w:val="24"/>
        </w:rPr>
        <w:t>urry was then oven dried at 70 °C for two</w:t>
      </w:r>
      <w:r w:rsidR="00A7716C" w:rsidRPr="00EE014C">
        <w:rPr>
          <w:rFonts w:ascii="Times New Roman" w:hAnsi="Times New Roman" w:cs="Times New Roman"/>
          <w:sz w:val="24"/>
          <w:szCs w:val="24"/>
        </w:rPr>
        <w:t xml:space="preserve"> hours, resulting in a mineral powder that was</w:t>
      </w:r>
      <w:r w:rsidR="00FF4F9A">
        <w:rPr>
          <w:rFonts w:ascii="Times New Roman" w:hAnsi="Times New Roman" w:cs="Times New Roman"/>
          <w:sz w:val="24"/>
          <w:szCs w:val="24"/>
        </w:rPr>
        <w:t xml:space="preserve"> then</w:t>
      </w:r>
      <w:r w:rsidR="00A7716C" w:rsidRPr="00EE014C">
        <w:rPr>
          <w:rFonts w:ascii="Times New Roman" w:hAnsi="Times New Roman" w:cs="Times New Roman"/>
          <w:sz w:val="24"/>
          <w:szCs w:val="24"/>
        </w:rPr>
        <w:t xml:space="preserve"> gently ground with a mortar and pestle to homogenize the sample. This dried sample was added directly to experimental bottles.</w:t>
      </w:r>
    </w:p>
    <w:p w14:paraId="4D854FE7" w14:textId="4C69A0DC" w:rsidR="00B2087B" w:rsidRDefault="00A7716C" w:rsidP="005E761A">
      <w:pPr>
        <w:spacing w:after="0" w:line="480" w:lineRule="auto"/>
        <w:ind w:firstLine="720"/>
        <w:rPr>
          <w:rFonts w:ascii="Times New Roman" w:hAnsi="Times New Roman" w:cs="Times New Roman"/>
          <w:sz w:val="24"/>
          <w:szCs w:val="24"/>
        </w:rPr>
      </w:pPr>
      <w:r w:rsidRPr="00EE014C">
        <w:rPr>
          <w:rFonts w:ascii="Times New Roman" w:hAnsi="Times New Roman" w:cs="Times New Roman"/>
          <w:sz w:val="24"/>
          <w:szCs w:val="24"/>
        </w:rPr>
        <w:t>There are well established methods for preparing natural clay mineral samples for use in experimental work</w:t>
      </w:r>
      <w:r w:rsidR="00C06B10">
        <w:rPr>
          <w:rFonts w:ascii="Times New Roman" w:hAnsi="Times New Roman" w:cs="Times New Roman"/>
          <w:sz w:val="24"/>
          <w:szCs w:val="24"/>
        </w:rPr>
        <w:t>.</w:t>
      </w:r>
      <w:r w:rsidRPr="00EE014C">
        <w:rPr>
          <w:rFonts w:ascii="Times New Roman" w:hAnsi="Times New Roman" w:cs="Times New Roman"/>
          <w:sz w:val="24"/>
          <w:szCs w:val="24"/>
        </w:rPr>
        <w:fldChar w:fldCharType="begin" w:fldLock="1"/>
      </w:r>
      <w:r w:rsidR="00672375">
        <w:rPr>
          <w:rFonts w:ascii="Times New Roman" w:hAnsi="Times New Roman" w:cs="Times New Roman"/>
          <w:sz w:val="24"/>
          <w:szCs w:val="24"/>
        </w:rPr>
        <w:instrText>ADDIN CSL_CITATION { "citationItems" : [ { "id" : "ITEM-1", "itemData" : { "DOI" : "10.2136/sssabookser5.1.2ed.c5", "author" : [ { "dropping-particle" : "", "family" : "Klute", "given" : "Arnold", "non-dropping-particle" : "", "parse-names" : false, "suffix" : "" }, { "dropping-particle" : "", "family" : "Kunze", "given" : "G. W.", "non-dropping-particle" : "", "parse-names" : false, "suffix" : "" }, { "dropping-particle" : "", "family" : "Dixon", "given" : "J. B.", "non-dropping-particle" : "", "parse-names" : false, "suffix" : "" } ], "chapter-number" : "5", "container-title" : "Methods of Soil Analysis Part 1 - Physical and Mineralogical Methods", "id" : "ITEM-1", "issued" : { "date-parts" : [ [ "1986" ] ] }, "publisher" : "Soil Science Society of America, American Society of Agronomy", "title" : "Pretreatment for Mineralogical Analysis", "type" : "chapter" }, "uris" : [ "http://www.mendeley.com/documents/?uuid=bf9dfd36-fcd0-4607-bac1-99fbd3230529" ] } ], "mendeley" : { "formattedCitation" : "&lt;sup&gt;3&lt;/sup&gt;", "plainTextFormattedCitation" : "3", "previouslyFormattedCitation" : "&lt;sup&gt;3&lt;/sup&gt;"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C06B10" w:rsidRPr="00C06B10">
        <w:rPr>
          <w:rFonts w:ascii="Times New Roman" w:hAnsi="Times New Roman" w:cs="Times New Roman"/>
          <w:noProof/>
          <w:sz w:val="24"/>
          <w:szCs w:val="24"/>
          <w:vertAlign w:val="superscript"/>
        </w:rPr>
        <w:t>3</w:t>
      </w:r>
      <w:r w:rsidRPr="00EE014C">
        <w:rPr>
          <w:rFonts w:ascii="Times New Roman" w:hAnsi="Times New Roman" w:cs="Times New Roman"/>
          <w:sz w:val="24"/>
          <w:szCs w:val="24"/>
        </w:rPr>
        <w:fldChar w:fldCharType="end"/>
      </w:r>
      <w:r w:rsidRPr="00EE014C">
        <w:rPr>
          <w:rFonts w:ascii="Times New Roman" w:hAnsi="Times New Roman" w:cs="Times New Roman"/>
          <w:sz w:val="24"/>
          <w:szCs w:val="24"/>
        </w:rPr>
        <w:t xml:space="preserve"> The </w:t>
      </w:r>
      <w:r w:rsidR="00725101">
        <w:rPr>
          <w:rFonts w:ascii="Times New Roman" w:hAnsi="Times New Roman" w:cs="Times New Roman"/>
          <w:sz w:val="24"/>
          <w:szCs w:val="24"/>
        </w:rPr>
        <w:t xml:space="preserve">STx-1b </w:t>
      </w:r>
      <w:r w:rsidRPr="00EE014C">
        <w:rPr>
          <w:rFonts w:ascii="Times New Roman" w:hAnsi="Times New Roman" w:cs="Times New Roman"/>
          <w:sz w:val="24"/>
          <w:szCs w:val="24"/>
        </w:rPr>
        <w:t>montmor</w:t>
      </w:r>
      <w:r w:rsidR="00725101">
        <w:rPr>
          <w:rFonts w:ascii="Times New Roman" w:hAnsi="Times New Roman" w:cs="Times New Roman"/>
          <w:sz w:val="24"/>
          <w:szCs w:val="24"/>
        </w:rPr>
        <w:t xml:space="preserve">illonite ordered from </w:t>
      </w:r>
      <w:r w:rsidR="00FF4F9A">
        <w:rPr>
          <w:rFonts w:ascii="Times New Roman" w:hAnsi="Times New Roman" w:cs="Times New Roman"/>
          <w:sz w:val="24"/>
          <w:szCs w:val="24"/>
        </w:rPr>
        <w:t>the Clay Minerals Society</w:t>
      </w:r>
      <w:r w:rsidRPr="00EE014C">
        <w:rPr>
          <w:rFonts w:ascii="Times New Roman" w:hAnsi="Times New Roman" w:cs="Times New Roman"/>
          <w:sz w:val="24"/>
          <w:szCs w:val="24"/>
        </w:rPr>
        <w:t xml:space="preserve"> was originally a calcium montmorillonite, but was converted to sodium montmorillonite for easier comparison to other studies. </w:t>
      </w:r>
      <w:r w:rsidR="00E75547" w:rsidRPr="00EE014C">
        <w:rPr>
          <w:rFonts w:ascii="Times New Roman" w:hAnsi="Times New Roman" w:cs="Times New Roman"/>
          <w:sz w:val="24"/>
          <w:szCs w:val="24"/>
        </w:rPr>
        <w:t xml:space="preserve">This was achieved by first dispersing the clay with 1 M </w:t>
      </w:r>
      <w:proofErr w:type="spellStart"/>
      <w:r w:rsidR="00E75547" w:rsidRPr="00EE014C">
        <w:rPr>
          <w:rFonts w:ascii="Times New Roman" w:hAnsi="Times New Roman" w:cs="Times New Roman"/>
          <w:sz w:val="24"/>
          <w:szCs w:val="24"/>
        </w:rPr>
        <w:t>NaCl</w:t>
      </w:r>
      <w:proofErr w:type="spellEnd"/>
      <w:r w:rsidR="00E75547" w:rsidRPr="00EE014C">
        <w:rPr>
          <w:rFonts w:ascii="Times New Roman" w:hAnsi="Times New Roman" w:cs="Times New Roman"/>
          <w:sz w:val="24"/>
          <w:szCs w:val="24"/>
        </w:rPr>
        <w:t>,</w:t>
      </w:r>
      <w:r w:rsidRPr="00EE014C">
        <w:rPr>
          <w:rFonts w:ascii="Times New Roman" w:hAnsi="Times New Roman" w:cs="Times New Roman"/>
          <w:sz w:val="24"/>
          <w:szCs w:val="24"/>
        </w:rPr>
        <w:t xml:space="preserve"> then siphoning the suspended</w:t>
      </w:r>
      <w:r w:rsidR="00E75547" w:rsidRPr="00EE014C">
        <w:rPr>
          <w:rFonts w:ascii="Times New Roman" w:hAnsi="Times New Roman" w:cs="Times New Roman"/>
          <w:sz w:val="24"/>
          <w:szCs w:val="24"/>
        </w:rPr>
        <w:t xml:space="preserve"> &lt;</w:t>
      </w:r>
      <w:r w:rsidRPr="00EE014C">
        <w:rPr>
          <w:rFonts w:ascii="Times New Roman" w:hAnsi="Times New Roman" w:cs="Times New Roman"/>
          <w:sz w:val="24"/>
          <w:szCs w:val="24"/>
        </w:rPr>
        <w:t xml:space="preserve">0.2 µm clay fraction by </w:t>
      </w:r>
      <w:r w:rsidR="00E75547" w:rsidRPr="00EE014C">
        <w:rPr>
          <w:rFonts w:ascii="Times New Roman" w:hAnsi="Times New Roman" w:cs="Times New Roman"/>
          <w:sz w:val="24"/>
          <w:szCs w:val="24"/>
        </w:rPr>
        <w:t>successively c</w:t>
      </w:r>
      <w:r w:rsidRPr="00EE014C">
        <w:rPr>
          <w:rFonts w:ascii="Times New Roman" w:hAnsi="Times New Roman" w:cs="Times New Roman"/>
          <w:sz w:val="24"/>
          <w:szCs w:val="24"/>
        </w:rPr>
        <w:t>entri</w:t>
      </w:r>
      <w:r w:rsidR="00725101">
        <w:rPr>
          <w:rFonts w:ascii="Times New Roman" w:hAnsi="Times New Roman" w:cs="Times New Roman"/>
          <w:sz w:val="24"/>
          <w:szCs w:val="24"/>
        </w:rPr>
        <w:t>fuging and suspending the clay eight</w:t>
      </w:r>
      <w:r w:rsidRPr="00EE014C">
        <w:rPr>
          <w:rFonts w:ascii="Times New Roman" w:hAnsi="Times New Roman" w:cs="Times New Roman"/>
          <w:sz w:val="24"/>
          <w:szCs w:val="24"/>
        </w:rPr>
        <w:t xml:space="preserve"> </w:t>
      </w:r>
      <w:r w:rsidR="00E75547" w:rsidRPr="00EE014C">
        <w:rPr>
          <w:rFonts w:ascii="Times New Roman" w:hAnsi="Times New Roman" w:cs="Times New Roman"/>
          <w:sz w:val="24"/>
          <w:szCs w:val="24"/>
        </w:rPr>
        <w:t>times in DI water.</w:t>
      </w:r>
      <w:r w:rsidR="00EE014C" w:rsidRPr="00EE014C">
        <w:rPr>
          <w:rFonts w:ascii="Times New Roman" w:hAnsi="Times New Roman" w:cs="Times New Roman"/>
          <w:sz w:val="24"/>
          <w:szCs w:val="24"/>
        </w:rPr>
        <w:t xml:space="preserve"> The suspension was flocculated with saturated </w:t>
      </w:r>
      <w:proofErr w:type="spellStart"/>
      <w:r w:rsidR="00EE014C" w:rsidRPr="00EE014C">
        <w:rPr>
          <w:rFonts w:ascii="Times New Roman" w:hAnsi="Times New Roman" w:cs="Times New Roman"/>
          <w:sz w:val="24"/>
          <w:szCs w:val="24"/>
        </w:rPr>
        <w:t>NaCl</w:t>
      </w:r>
      <w:proofErr w:type="spellEnd"/>
      <w:r w:rsidR="00EE014C" w:rsidRPr="00EE014C">
        <w:rPr>
          <w:rFonts w:ascii="Times New Roman" w:hAnsi="Times New Roman" w:cs="Times New Roman"/>
          <w:sz w:val="24"/>
          <w:szCs w:val="24"/>
        </w:rPr>
        <w:t>, an</w:t>
      </w:r>
      <w:r w:rsidR="00725101">
        <w:rPr>
          <w:rFonts w:ascii="Times New Roman" w:hAnsi="Times New Roman" w:cs="Times New Roman"/>
          <w:sz w:val="24"/>
          <w:szCs w:val="24"/>
        </w:rPr>
        <w:t>d</w:t>
      </w:r>
      <w:r w:rsidR="00EE014C" w:rsidRPr="00EE014C">
        <w:rPr>
          <w:rFonts w:ascii="Times New Roman" w:hAnsi="Times New Roman" w:cs="Times New Roman"/>
          <w:sz w:val="24"/>
          <w:szCs w:val="24"/>
        </w:rPr>
        <w:t xml:space="preserve"> excess solution removed via centrifugation. </w:t>
      </w:r>
      <w:r w:rsidR="00E75547" w:rsidRPr="00EE014C">
        <w:rPr>
          <w:rFonts w:ascii="Times New Roman" w:hAnsi="Times New Roman" w:cs="Times New Roman"/>
          <w:sz w:val="24"/>
          <w:szCs w:val="24"/>
        </w:rPr>
        <w:t>The clay suspensi</w:t>
      </w:r>
      <w:r w:rsidR="00725101">
        <w:rPr>
          <w:rFonts w:ascii="Times New Roman" w:hAnsi="Times New Roman" w:cs="Times New Roman"/>
          <w:sz w:val="24"/>
          <w:szCs w:val="24"/>
        </w:rPr>
        <w:t>on was then treated with a 1 M sodium a</w:t>
      </w:r>
      <w:r w:rsidR="00E75547" w:rsidRPr="00EE014C">
        <w:rPr>
          <w:rFonts w:ascii="Times New Roman" w:hAnsi="Times New Roman" w:cs="Times New Roman"/>
          <w:sz w:val="24"/>
          <w:szCs w:val="24"/>
        </w:rPr>
        <w:t xml:space="preserve">cetate solution (pH 5) to remove residual carbonate minerals. The resulting Na-equilibrated </w:t>
      </w:r>
      <w:proofErr w:type="spellStart"/>
      <w:r w:rsidR="00E75547" w:rsidRPr="00EE014C">
        <w:rPr>
          <w:rFonts w:ascii="Times New Roman" w:hAnsi="Times New Roman" w:cs="Times New Roman"/>
          <w:sz w:val="24"/>
          <w:szCs w:val="24"/>
        </w:rPr>
        <w:t>montomorillonite</w:t>
      </w:r>
      <w:proofErr w:type="spellEnd"/>
      <w:r w:rsidR="00E75547" w:rsidRPr="00EE014C">
        <w:rPr>
          <w:rFonts w:ascii="Times New Roman" w:hAnsi="Times New Roman" w:cs="Times New Roman"/>
          <w:sz w:val="24"/>
          <w:szCs w:val="24"/>
        </w:rPr>
        <w:t xml:space="preserve"> was then centrifuged and equilibrated with the experimental background solution</w:t>
      </w:r>
      <w:r w:rsidR="006D659F">
        <w:rPr>
          <w:rFonts w:ascii="Times New Roman" w:hAnsi="Times New Roman" w:cs="Times New Roman"/>
          <w:sz w:val="24"/>
          <w:szCs w:val="24"/>
        </w:rPr>
        <w:t xml:space="preserve"> (10 </w:t>
      </w:r>
      <w:proofErr w:type="spellStart"/>
      <w:r w:rsidR="006D659F">
        <w:rPr>
          <w:rFonts w:ascii="Times New Roman" w:hAnsi="Times New Roman" w:cs="Times New Roman"/>
          <w:sz w:val="24"/>
          <w:szCs w:val="24"/>
        </w:rPr>
        <w:t>mM</w:t>
      </w:r>
      <w:proofErr w:type="spellEnd"/>
      <w:r w:rsidR="006D659F">
        <w:rPr>
          <w:rFonts w:ascii="Times New Roman" w:hAnsi="Times New Roman" w:cs="Times New Roman"/>
          <w:sz w:val="24"/>
          <w:szCs w:val="24"/>
        </w:rPr>
        <w:t xml:space="preserve"> </w:t>
      </w:r>
      <w:proofErr w:type="spellStart"/>
      <w:r w:rsidR="006D659F">
        <w:rPr>
          <w:rFonts w:ascii="Times New Roman" w:hAnsi="Times New Roman" w:cs="Times New Roman"/>
          <w:sz w:val="24"/>
          <w:szCs w:val="24"/>
        </w:rPr>
        <w:t>NaCl</w:t>
      </w:r>
      <w:proofErr w:type="spellEnd"/>
      <w:r w:rsidR="006D659F">
        <w:rPr>
          <w:rFonts w:ascii="Times New Roman" w:hAnsi="Times New Roman" w:cs="Times New Roman"/>
          <w:sz w:val="24"/>
          <w:szCs w:val="24"/>
        </w:rPr>
        <w:t>)</w:t>
      </w:r>
      <w:r w:rsidR="00E75547" w:rsidRPr="00EE014C">
        <w:rPr>
          <w:rFonts w:ascii="Times New Roman" w:hAnsi="Times New Roman" w:cs="Times New Roman"/>
          <w:sz w:val="24"/>
          <w:szCs w:val="24"/>
        </w:rPr>
        <w:t xml:space="preserve">, centrifuged again, dried at 70 </w:t>
      </w:r>
      <w:r w:rsidR="007C0D01">
        <w:rPr>
          <w:rFonts w:ascii="Times New Roman" w:hAnsi="Times New Roman" w:cs="Times New Roman"/>
          <w:sz w:val="24"/>
          <w:szCs w:val="24"/>
        </w:rPr>
        <w:t>°</w:t>
      </w:r>
      <w:r w:rsidR="00E75547" w:rsidRPr="00EE014C">
        <w:rPr>
          <w:rFonts w:ascii="Times New Roman" w:hAnsi="Times New Roman" w:cs="Times New Roman"/>
          <w:sz w:val="24"/>
          <w:szCs w:val="24"/>
        </w:rPr>
        <w:t xml:space="preserve">C overnight, and then gently powdered </w:t>
      </w:r>
      <w:r w:rsidR="00E75547" w:rsidRPr="00EE014C">
        <w:rPr>
          <w:rFonts w:ascii="Times New Roman" w:hAnsi="Times New Roman" w:cs="Times New Roman"/>
          <w:sz w:val="24"/>
          <w:szCs w:val="24"/>
        </w:rPr>
        <w:lastRenderedPageBreak/>
        <w:t>using mortar and pestle.</w:t>
      </w:r>
      <w:r w:rsidR="006D659F">
        <w:rPr>
          <w:rFonts w:ascii="Times New Roman" w:hAnsi="Times New Roman" w:cs="Times New Roman"/>
          <w:sz w:val="24"/>
          <w:szCs w:val="24"/>
        </w:rPr>
        <w:t xml:space="preserve"> This dried powder was added directly to the experiments.</w:t>
      </w:r>
      <w:r w:rsidR="00E01110">
        <w:rPr>
          <w:rFonts w:ascii="Times New Roman" w:hAnsi="Times New Roman" w:cs="Times New Roman"/>
          <w:sz w:val="24"/>
          <w:szCs w:val="24"/>
        </w:rPr>
        <w:t xml:space="preserve"> Results of the kinetic experiments involving sodium montmorillonite are shown in figure S1, showing that over a </w:t>
      </w:r>
      <w:proofErr w:type="gramStart"/>
      <w:r w:rsidR="00E01110">
        <w:rPr>
          <w:rFonts w:ascii="Times New Roman" w:hAnsi="Times New Roman" w:cs="Times New Roman"/>
          <w:sz w:val="24"/>
          <w:szCs w:val="24"/>
        </w:rPr>
        <w:t>24 hour</w:t>
      </w:r>
      <w:proofErr w:type="gramEnd"/>
      <w:r w:rsidR="00E01110">
        <w:rPr>
          <w:rFonts w:ascii="Times New Roman" w:hAnsi="Times New Roman" w:cs="Times New Roman"/>
          <w:sz w:val="24"/>
          <w:szCs w:val="24"/>
        </w:rPr>
        <w:t xml:space="preserve"> period, the water</w:t>
      </w:r>
      <w:r w:rsidR="00FF7C60">
        <w:rPr>
          <w:rFonts w:ascii="Times New Roman" w:hAnsi="Times New Roman" w:cs="Times New Roman"/>
          <w:sz w:val="24"/>
          <w:szCs w:val="24"/>
        </w:rPr>
        <w:t xml:space="preserve"> Ra</w:t>
      </w:r>
      <w:r w:rsidR="00E01110">
        <w:rPr>
          <w:rFonts w:ascii="Times New Roman" w:hAnsi="Times New Roman" w:cs="Times New Roman"/>
          <w:sz w:val="24"/>
          <w:szCs w:val="24"/>
        </w:rPr>
        <w:t xml:space="preserve"> concentrations stabilize.</w:t>
      </w:r>
    </w:p>
    <w:p w14:paraId="726F9A3A" w14:textId="2F53E2CB" w:rsidR="00CA0F09" w:rsidRPr="00EE014C" w:rsidRDefault="006D659F" w:rsidP="005E761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w:t>
      </w:r>
      <w:r w:rsidR="00CA0F09">
        <w:rPr>
          <w:rFonts w:ascii="Times New Roman" w:hAnsi="Times New Roman" w:cs="Times New Roman"/>
          <w:sz w:val="24"/>
          <w:szCs w:val="24"/>
        </w:rPr>
        <w:t>ll</w:t>
      </w:r>
      <w:r>
        <w:rPr>
          <w:rFonts w:ascii="Times New Roman" w:hAnsi="Times New Roman" w:cs="Times New Roman"/>
          <w:sz w:val="24"/>
          <w:szCs w:val="24"/>
        </w:rPr>
        <w:t xml:space="preserve"> prepared</w:t>
      </w:r>
      <w:r w:rsidR="00CA0F09">
        <w:rPr>
          <w:rFonts w:ascii="Times New Roman" w:hAnsi="Times New Roman" w:cs="Times New Roman"/>
          <w:sz w:val="24"/>
          <w:szCs w:val="24"/>
        </w:rPr>
        <w:t xml:space="preserve"> minerals’ surface area was measured using </w:t>
      </w:r>
      <w:r>
        <w:rPr>
          <w:rFonts w:ascii="Times New Roman" w:hAnsi="Times New Roman" w:cs="Times New Roman"/>
          <w:sz w:val="24"/>
          <w:szCs w:val="24"/>
        </w:rPr>
        <w:t xml:space="preserve">a BET surface area analyzer </w:t>
      </w:r>
      <w:r w:rsidR="007C0D01">
        <w:rPr>
          <w:rFonts w:ascii="Times New Roman" w:hAnsi="Times New Roman" w:cs="Times New Roman"/>
          <w:sz w:val="24"/>
          <w:szCs w:val="24"/>
        </w:rPr>
        <w:t>(t</w:t>
      </w:r>
      <w:r w:rsidR="00CA0F09">
        <w:rPr>
          <w:rFonts w:ascii="Times New Roman" w:hAnsi="Times New Roman" w:cs="Times New Roman"/>
          <w:sz w:val="24"/>
          <w:szCs w:val="24"/>
        </w:rPr>
        <w:t xml:space="preserve">able </w:t>
      </w:r>
      <w:r w:rsidR="007C0D01">
        <w:rPr>
          <w:rFonts w:ascii="Times New Roman" w:hAnsi="Times New Roman" w:cs="Times New Roman"/>
          <w:sz w:val="24"/>
          <w:szCs w:val="24"/>
        </w:rPr>
        <w:t>S</w:t>
      </w:r>
      <w:r w:rsidR="00CA0F09">
        <w:rPr>
          <w:rFonts w:ascii="Times New Roman" w:hAnsi="Times New Roman" w:cs="Times New Roman"/>
          <w:sz w:val="24"/>
          <w:szCs w:val="24"/>
        </w:rPr>
        <w:t>1)</w:t>
      </w:r>
      <w:r w:rsidR="00024B12">
        <w:rPr>
          <w:rFonts w:ascii="Times New Roman" w:hAnsi="Times New Roman" w:cs="Times New Roman"/>
          <w:sz w:val="24"/>
          <w:szCs w:val="24"/>
        </w:rPr>
        <w:t>.</w:t>
      </w:r>
      <w:r>
        <w:rPr>
          <w:rFonts w:ascii="Times New Roman" w:hAnsi="Times New Roman" w:cs="Times New Roman"/>
          <w:sz w:val="24"/>
          <w:szCs w:val="24"/>
        </w:rPr>
        <w:t xml:space="preserve"> Ferrihydrite </w:t>
      </w:r>
      <w:r w:rsidR="00EB23B3">
        <w:rPr>
          <w:rFonts w:ascii="Times New Roman" w:hAnsi="Times New Roman" w:cs="Times New Roman"/>
          <w:sz w:val="24"/>
          <w:szCs w:val="24"/>
        </w:rPr>
        <w:t>was</w:t>
      </w:r>
      <w:r>
        <w:rPr>
          <w:rFonts w:ascii="Times New Roman" w:hAnsi="Times New Roman" w:cs="Times New Roman"/>
          <w:sz w:val="24"/>
          <w:szCs w:val="24"/>
        </w:rPr>
        <w:t xml:space="preserve"> dried for this analysis</w:t>
      </w:r>
      <w:r w:rsidR="00D102A3">
        <w:rPr>
          <w:rFonts w:ascii="Times New Roman" w:hAnsi="Times New Roman" w:cs="Times New Roman"/>
          <w:sz w:val="24"/>
          <w:szCs w:val="24"/>
        </w:rPr>
        <w:t xml:space="preserve">, and pyrite </w:t>
      </w:r>
      <w:r w:rsidR="00EB23B3">
        <w:rPr>
          <w:rFonts w:ascii="Times New Roman" w:hAnsi="Times New Roman" w:cs="Times New Roman"/>
          <w:sz w:val="24"/>
          <w:szCs w:val="24"/>
        </w:rPr>
        <w:t xml:space="preserve">was </w:t>
      </w:r>
      <w:r w:rsidR="00D102A3">
        <w:rPr>
          <w:rFonts w:ascii="Times New Roman" w:hAnsi="Times New Roman" w:cs="Times New Roman"/>
          <w:sz w:val="24"/>
          <w:szCs w:val="24"/>
        </w:rPr>
        <w:t xml:space="preserve">held anaerobically </w:t>
      </w:r>
      <w:r w:rsidR="00EB23B3">
        <w:rPr>
          <w:rFonts w:ascii="Times New Roman" w:hAnsi="Times New Roman" w:cs="Times New Roman"/>
          <w:sz w:val="24"/>
          <w:szCs w:val="24"/>
        </w:rPr>
        <w:t>until</w:t>
      </w:r>
      <w:r w:rsidR="00D102A3">
        <w:rPr>
          <w:rFonts w:ascii="Times New Roman" w:hAnsi="Times New Roman" w:cs="Times New Roman"/>
          <w:sz w:val="24"/>
          <w:szCs w:val="24"/>
        </w:rPr>
        <w:t xml:space="preserve"> analysis</w:t>
      </w:r>
      <w:r>
        <w:rPr>
          <w:rFonts w:ascii="Times New Roman" w:hAnsi="Times New Roman" w:cs="Times New Roman"/>
          <w:sz w:val="24"/>
          <w:szCs w:val="24"/>
        </w:rPr>
        <w:t>.</w:t>
      </w:r>
    </w:p>
    <w:p w14:paraId="191FB722" w14:textId="051931C5" w:rsidR="00EE014C" w:rsidRDefault="00EE014C" w:rsidP="005E761A">
      <w:pPr>
        <w:spacing w:after="0" w:line="480" w:lineRule="auto"/>
        <w:ind w:firstLine="720"/>
        <w:rPr>
          <w:rFonts w:ascii="Times New Roman" w:hAnsi="Times New Roman" w:cs="Times New Roman"/>
          <w:sz w:val="24"/>
          <w:szCs w:val="24"/>
        </w:rPr>
      </w:pPr>
      <w:r w:rsidRPr="00EE014C">
        <w:rPr>
          <w:rFonts w:ascii="Times New Roman" w:hAnsi="Times New Roman" w:cs="Times New Roman"/>
          <w:sz w:val="24"/>
          <w:szCs w:val="24"/>
        </w:rPr>
        <w:t>Displacement of H</w:t>
      </w:r>
      <w:r w:rsidRPr="00EE014C">
        <w:rPr>
          <w:rFonts w:ascii="Times New Roman" w:hAnsi="Times New Roman" w:cs="Times New Roman"/>
          <w:sz w:val="24"/>
          <w:szCs w:val="24"/>
          <w:vertAlign w:val="superscript"/>
        </w:rPr>
        <w:t>+</w:t>
      </w:r>
      <w:r w:rsidRPr="00EE014C">
        <w:rPr>
          <w:rFonts w:ascii="Times New Roman" w:hAnsi="Times New Roman" w:cs="Times New Roman"/>
          <w:sz w:val="24"/>
          <w:szCs w:val="24"/>
        </w:rPr>
        <w:t xml:space="preserve"> from mineral surfaces can cause sorption experiments to drift in pH over time, requiring som</w:t>
      </w:r>
      <w:r w:rsidR="00FF4F9A">
        <w:rPr>
          <w:rFonts w:ascii="Times New Roman" w:hAnsi="Times New Roman" w:cs="Times New Roman"/>
          <w:sz w:val="24"/>
          <w:szCs w:val="24"/>
        </w:rPr>
        <w:t>e pH adjustment. Following the experimental</w:t>
      </w:r>
      <w:r w:rsidRPr="00EE014C">
        <w:rPr>
          <w:rFonts w:ascii="Times New Roman" w:hAnsi="Times New Roman" w:cs="Times New Roman"/>
          <w:sz w:val="24"/>
          <w:szCs w:val="24"/>
        </w:rPr>
        <w:t xml:space="preserve"> period (24 hours), pH was checked and re-titrated to the desired value if necessary; if the pH deviated more than 0.1 pH units, the bottle was allowed to re-equilibrate for 15 minutes after titration, and the re-titration process repeated. This process was sufficient to </w:t>
      </w:r>
      <w:r w:rsidR="00FF4F9A">
        <w:rPr>
          <w:rFonts w:ascii="Times New Roman" w:hAnsi="Times New Roman" w:cs="Times New Roman"/>
          <w:sz w:val="24"/>
          <w:szCs w:val="24"/>
        </w:rPr>
        <w:t>ensure</w:t>
      </w:r>
      <w:r w:rsidRPr="00EE014C">
        <w:rPr>
          <w:rFonts w:ascii="Times New Roman" w:hAnsi="Times New Roman" w:cs="Times New Roman"/>
          <w:sz w:val="24"/>
          <w:szCs w:val="24"/>
        </w:rPr>
        <w:t xml:space="preserve"> the experimental </w:t>
      </w:r>
      <w:proofErr w:type="spellStart"/>
      <w:r w:rsidRPr="00EE014C">
        <w:rPr>
          <w:rFonts w:ascii="Times New Roman" w:hAnsi="Times New Roman" w:cs="Times New Roman"/>
          <w:sz w:val="24"/>
          <w:szCs w:val="24"/>
        </w:rPr>
        <w:t>pHs</w:t>
      </w:r>
      <w:proofErr w:type="spellEnd"/>
      <w:r w:rsidRPr="00EE014C">
        <w:rPr>
          <w:rFonts w:ascii="Times New Roman" w:hAnsi="Times New Roman" w:cs="Times New Roman"/>
          <w:sz w:val="24"/>
          <w:szCs w:val="24"/>
        </w:rPr>
        <w:t xml:space="preserve"> described.</w:t>
      </w:r>
    </w:p>
    <w:p w14:paraId="23CE5EC3" w14:textId="44BE8212" w:rsidR="00C01F0F" w:rsidRDefault="00D0457D" w:rsidP="005E761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composition of the various background solutions used in sorption experiments are reported in table S2</w:t>
      </w:r>
      <w:r w:rsidR="00B05816">
        <w:rPr>
          <w:rFonts w:ascii="Times New Roman" w:hAnsi="Times New Roman" w:cs="Times New Roman"/>
          <w:sz w:val="24"/>
          <w:szCs w:val="24"/>
        </w:rPr>
        <w:t xml:space="preserve">. Artificial groundwater, brackish water, and seawater were diluted from a 2x artificial seawater stock. The ratio of individual cations was not </w:t>
      </w:r>
      <w:del w:id="0" w:author="Microsoft Office User" w:date="2017-10-13T17:07:00Z">
        <w:r w:rsidR="00B05816" w:rsidDel="00A73ADF">
          <w:rPr>
            <w:rFonts w:ascii="Times New Roman" w:hAnsi="Times New Roman" w:cs="Times New Roman"/>
            <w:sz w:val="24"/>
            <w:szCs w:val="24"/>
          </w:rPr>
          <w:delText xml:space="preserve">specifically </w:delText>
        </w:r>
      </w:del>
      <w:r w:rsidR="00B05816">
        <w:rPr>
          <w:rFonts w:ascii="Times New Roman" w:hAnsi="Times New Roman" w:cs="Times New Roman"/>
          <w:sz w:val="24"/>
          <w:szCs w:val="24"/>
        </w:rPr>
        <w:t>selected to matc</w:t>
      </w:r>
      <w:r w:rsidR="00636A0F">
        <w:rPr>
          <w:rFonts w:ascii="Times New Roman" w:hAnsi="Times New Roman" w:cs="Times New Roman"/>
          <w:sz w:val="24"/>
          <w:szCs w:val="24"/>
        </w:rPr>
        <w:t>h a specific location, but rather to simulate common groundwate</w:t>
      </w:r>
      <w:r w:rsidR="00FF4F9A">
        <w:rPr>
          <w:rFonts w:ascii="Times New Roman" w:hAnsi="Times New Roman" w:cs="Times New Roman"/>
          <w:sz w:val="24"/>
          <w:szCs w:val="24"/>
        </w:rPr>
        <w:t>r and seawater cations in “typical” environmental ratios</w:t>
      </w:r>
      <w:r w:rsidR="00B05816">
        <w:rPr>
          <w:rFonts w:ascii="Times New Roman" w:hAnsi="Times New Roman" w:cs="Times New Roman"/>
          <w:sz w:val="24"/>
          <w:szCs w:val="24"/>
        </w:rPr>
        <w:t xml:space="preserve">. The cations selected for single competing cation experiments reported in figure 2 of the main text were selected based on the composition of the artificial </w:t>
      </w:r>
      <w:commentRangeStart w:id="1"/>
      <w:r w:rsidR="00B05816">
        <w:rPr>
          <w:rFonts w:ascii="Times New Roman" w:hAnsi="Times New Roman" w:cs="Times New Roman"/>
          <w:sz w:val="24"/>
          <w:szCs w:val="24"/>
        </w:rPr>
        <w:t>waters</w:t>
      </w:r>
      <w:commentRangeEnd w:id="1"/>
      <w:r w:rsidR="00A73ADF">
        <w:rPr>
          <w:rStyle w:val="CommentReference"/>
        </w:rPr>
        <w:commentReference w:id="1"/>
      </w:r>
      <w:r w:rsidR="00B05816">
        <w:rPr>
          <w:rFonts w:ascii="Times New Roman" w:hAnsi="Times New Roman" w:cs="Times New Roman"/>
          <w:sz w:val="24"/>
          <w:szCs w:val="24"/>
        </w:rPr>
        <w:t>. Only chloride salts of these cations were used to make solutions</w:t>
      </w:r>
      <w:r w:rsidR="003C3EB3">
        <w:rPr>
          <w:rFonts w:ascii="Times New Roman" w:hAnsi="Times New Roman" w:cs="Times New Roman"/>
          <w:sz w:val="24"/>
          <w:szCs w:val="24"/>
        </w:rPr>
        <w:t xml:space="preserve"> to lim</w:t>
      </w:r>
      <w:r w:rsidR="00621478">
        <w:rPr>
          <w:rFonts w:ascii="Times New Roman" w:hAnsi="Times New Roman" w:cs="Times New Roman"/>
          <w:sz w:val="24"/>
          <w:szCs w:val="24"/>
        </w:rPr>
        <w:t>it interference from different anions</w:t>
      </w:r>
      <w:r w:rsidR="00FF4F9A">
        <w:rPr>
          <w:rFonts w:ascii="Times New Roman" w:hAnsi="Times New Roman" w:cs="Times New Roman"/>
          <w:sz w:val="24"/>
          <w:szCs w:val="24"/>
        </w:rPr>
        <w:t>.</w:t>
      </w:r>
    </w:p>
    <w:p w14:paraId="7A6569A6" w14:textId="0A82F5DE" w:rsidR="00D0457D" w:rsidRPr="00EE014C" w:rsidRDefault="00C01F0F" w:rsidP="005E761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Control experiments without any mineral were also performed to examine Ra sorption to the serum bottle surface</w:t>
      </w:r>
      <w:r w:rsidR="00B05816">
        <w:rPr>
          <w:rFonts w:ascii="Times New Roman" w:hAnsi="Times New Roman" w:cs="Times New Roman"/>
          <w:sz w:val="24"/>
          <w:szCs w:val="24"/>
        </w:rPr>
        <w:t>.</w:t>
      </w:r>
      <w:r>
        <w:rPr>
          <w:rFonts w:ascii="Times New Roman" w:hAnsi="Times New Roman" w:cs="Times New Roman"/>
          <w:sz w:val="24"/>
          <w:szCs w:val="24"/>
        </w:rPr>
        <w:t xml:space="preserve"> Some pH dependent sorption was observed, but </w:t>
      </w:r>
      <w:commentRangeStart w:id="2"/>
      <w:r>
        <w:rPr>
          <w:rFonts w:ascii="Times New Roman" w:hAnsi="Times New Roman" w:cs="Times New Roman"/>
          <w:sz w:val="24"/>
          <w:szCs w:val="24"/>
        </w:rPr>
        <w:t>was</w:t>
      </w:r>
      <w:commentRangeEnd w:id="2"/>
      <w:r w:rsidR="00A73ADF">
        <w:rPr>
          <w:rStyle w:val="CommentReference"/>
        </w:rPr>
        <w:commentReference w:id="2"/>
      </w:r>
      <w:r>
        <w:rPr>
          <w:rFonts w:ascii="Times New Roman" w:hAnsi="Times New Roman" w:cs="Times New Roman"/>
          <w:sz w:val="24"/>
          <w:szCs w:val="24"/>
        </w:rPr>
        <w:t xml:space="preserve"> </w:t>
      </w:r>
      <w:del w:id="3" w:author="Microsoft Office User" w:date="2017-10-13T17:08:00Z">
        <w:r w:rsidDel="00A73ADF">
          <w:rPr>
            <w:rFonts w:ascii="Times New Roman" w:hAnsi="Times New Roman" w:cs="Times New Roman"/>
            <w:sz w:val="24"/>
            <w:szCs w:val="24"/>
          </w:rPr>
          <w:delText xml:space="preserve">fairly </w:delText>
        </w:r>
      </w:del>
      <w:r>
        <w:rPr>
          <w:rFonts w:ascii="Times New Roman" w:hAnsi="Times New Roman" w:cs="Times New Roman"/>
          <w:sz w:val="24"/>
          <w:szCs w:val="24"/>
        </w:rPr>
        <w:t xml:space="preserve">limited in comparison to the minerals studied. Given the limited </w:t>
      </w:r>
      <w:del w:id="4" w:author="Microsoft Office User" w:date="2017-10-13T17:09:00Z">
        <w:r w:rsidDel="00900360">
          <w:rPr>
            <w:rFonts w:ascii="Times New Roman" w:hAnsi="Times New Roman" w:cs="Times New Roman"/>
            <w:sz w:val="24"/>
            <w:szCs w:val="24"/>
          </w:rPr>
          <w:delText xml:space="preserve">impact </w:delText>
        </w:r>
      </w:del>
      <w:ins w:id="5" w:author="Microsoft Office User" w:date="2017-10-13T17:09:00Z">
        <w:r w:rsidR="00900360">
          <w:rPr>
            <w:rFonts w:ascii="Times New Roman" w:hAnsi="Times New Roman" w:cs="Times New Roman"/>
            <w:sz w:val="24"/>
            <w:szCs w:val="24"/>
          </w:rPr>
          <w:t>observed sorption within controls</w:t>
        </w:r>
      </w:ins>
      <w:del w:id="6" w:author="Microsoft Office User" w:date="2017-10-13T17:09:00Z">
        <w:r w:rsidDel="00900360">
          <w:rPr>
            <w:rFonts w:ascii="Times New Roman" w:hAnsi="Times New Roman" w:cs="Times New Roman"/>
            <w:sz w:val="24"/>
            <w:szCs w:val="24"/>
          </w:rPr>
          <w:delText>the controls displayed</w:delText>
        </w:r>
      </w:del>
      <w:r>
        <w:rPr>
          <w:rFonts w:ascii="Times New Roman" w:hAnsi="Times New Roman" w:cs="Times New Roman"/>
          <w:sz w:val="24"/>
          <w:szCs w:val="24"/>
        </w:rPr>
        <w:t xml:space="preserve">, no corrections to data were made. Serum bottles and </w:t>
      </w:r>
      <w:proofErr w:type="spellStart"/>
      <w:r>
        <w:rPr>
          <w:rFonts w:ascii="Times New Roman" w:hAnsi="Times New Roman" w:cs="Times New Roman"/>
          <w:sz w:val="24"/>
          <w:szCs w:val="24"/>
        </w:rPr>
        <w:t>caps</w:t>
      </w:r>
      <w:proofErr w:type="spellEnd"/>
      <w:r>
        <w:rPr>
          <w:rFonts w:ascii="Times New Roman" w:hAnsi="Times New Roman" w:cs="Times New Roman"/>
          <w:sz w:val="24"/>
          <w:szCs w:val="24"/>
        </w:rPr>
        <w:t xml:space="preserve"> were scrubbed in detergent solution, </w:t>
      </w:r>
      <w:r>
        <w:rPr>
          <w:rFonts w:ascii="Times New Roman" w:hAnsi="Times New Roman" w:cs="Times New Roman"/>
          <w:sz w:val="24"/>
          <w:szCs w:val="24"/>
        </w:rPr>
        <w:lastRenderedPageBreak/>
        <w:t>rinsed, soaked in 2% H</w:t>
      </w:r>
      <w:r w:rsidR="00FF4F9A">
        <w:rPr>
          <w:rFonts w:ascii="Times New Roman" w:hAnsi="Times New Roman" w:cs="Times New Roman"/>
          <w:sz w:val="24"/>
          <w:szCs w:val="24"/>
        </w:rPr>
        <w:t>NO</w:t>
      </w:r>
      <w:r w:rsidR="00FF4F9A">
        <w:rPr>
          <w:rFonts w:ascii="Times New Roman" w:hAnsi="Times New Roman" w:cs="Times New Roman"/>
          <w:sz w:val="24"/>
          <w:szCs w:val="24"/>
          <w:vertAlign w:val="subscript"/>
        </w:rPr>
        <w:t>3</w:t>
      </w:r>
      <w:r>
        <w:rPr>
          <w:rFonts w:ascii="Times New Roman" w:hAnsi="Times New Roman" w:cs="Times New Roman"/>
          <w:sz w:val="24"/>
          <w:szCs w:val="24"/>
        </w:rPr>
        <w:t xml:space="preserve"> for at least 1 hour, rinsed 3 times with 18 MΩ water</w:t>
      </w:r>
      <w:r w:rsidR="00FF4F9A">
        <w:rPr>
          <w:rFonts w:ascii="Times New Roman" w:hAnsi="Times New Roman" w:cs="Times New Roman"/>
          <w:sz w:val="24"/>
          <w:szCs w:val="24"/>
        </w:rPr>
        <w:t>, and then air dried</w:t>
      </w:r>
      <w:r>
        <w:rPr>
          <w:rFonts w:ascii="Times New Roman" w:hAnsi="Times New Roman" w:cs="Times New Roman"/>
          <w:sz w:val="24"/>
          <w:szCs w:val="24"/>
        </w:rPr>
        <w:t xml:space="preserve"> before usage in experiments. This procedure was sufficient to prevent Ra and mineral cross contamination across experiments.</w:t>
      </w:r>
    </w:p>
    <w:p w14:paraId="7F1C8AAF" w14:textId="33E06CCD" w:rsidR="00024B12" w:rsidRDefault="00EE014C" w:rsidP="005E761A">
      <w:pPr>
        <w:spacing w:after="0" w:line="480" w:lineRule="auto"/>
        <w:rPr>
          <w:rFonts w:ascii="Times New Roman" w:hAnsi="Times New Roman" w:cs="Times New Roman"/>
          <w:sz w:val="24"/>
          <w:szCs w:val="24"/>
        </w:rPr>
      </w:pPr>
      <w:r w:rsidRPr="00EE014C">
        <w:rPr>
          <w:rFonts w:ascii="Times New Roman" w:hAnsi="Times New Roman" w:cs="Times New Roman"/>
          <w:b/>
          <w:sz w:val="24"/>
          <w:szCs w:val="24"/>
        </w:rPr>
        <w:t>Analytical Methods:</w:t>
      </w:r>
      <w:r>
        <w:rPr>
          <w:rFonts w:ascii="Times New Roman" w:hAnsi="Times New Roman" w:cs="Times New Roman"/>
          <w:b/>
          <w:sz w:val="24"/>
          <w:szCs w:val="24"/>
        </w:rPr>
        <w:t xml:space="preserve"> </w:t>
      </w:r>
      <w:r w:rsidR="00E75547" w:rsidRPr="00EE014C">
        <w:rPr>
          <w:rFonts w:ascii="Times New Roman" w:hAnsi="Times New Roman" w:cs="Times New Roman"/>
          <w:sz w:val="24"/>
          <w:szCs w:val="24"/>
        </w:rPr>
        <w:t>Background concentrations</w:t>
      </w:r>
      <w:r>
        <w:rPr>
          <w:rFonts w:ascii="Times New Roman" w:hAnsi="Times New Roman" w:cs="Times New Roman"/>
          <w:sz w:val="24"/>
          <w:szCs w:val="24"/>
        </w:rPr>
        <w:t xml:space="preserve"> Ra were</w:t>
      </w:r>
      <w:r w:rsidR="00E75547" w:rsidRPr="00EE014C">
        <w:rPr>
          <w:rFonts w:ascii="Times New Roman" w:hAnsi="Times New Roman" w:cs="Times New Roman"/>
          <w:sz w:val="24"/>
          <w:szCs w:val="24"/>
        </w:rPr>
        <w:t xml:space="preserve"> measured </w:t>
      </w:r>
      <w:r w:rsidR="00EB23B3">
        <w:rPr>
          <w:rFonts w:ascii="Times New Roman" w:hAnsi="Times New Roman" w:cs="Times New Roman"/>
          <w:sz w:val="24"/>
          <w:szCs w:val="24"/>
        </w:rPr>
        <w:t>through</w:t>
      </w:r>
      <w:r w:rsidR="00E75547" w:rsidRPr="00EE014C">
        <w:rPr>
          <w:rFonts w:ascii="Times New Roman" w:hAnsi="Times New Roman" w:cs="Times New Roman"/>
          <w:sz w:val="24"/>
          <w:szCs w:val="24"/>
        </w:rPr>
        <w:t xml:space="preserve"> scintillation count</w:t>
      </w:r>
      <w:r w:rsidR="00EB23B3">
        <w:rPr>
          <w:rFonts w:ascii="Times New Roman" w:hAnsi="Times New Roman" w:cs="Times New Roman"/>
          <w:sz w:val="24"/>
          <w:szCs w:val="24"/>
        </w:rPr>
        <w:t>ing</w:t>
      </w:r>
      <w:r w:rsidR="00E75547" w:rsidRPr="00EE014C">
        <w:rPr>
          <w:rFonts w:ascii="Times New Roman" w:hAnsi="Times New Roman" w:cs="Times New Roman"/>
          <w:sz w:val="24"/>
          <w:szCs w:val="24"/>
        </w:rPr>
        <w:t xml:space="preserve"> to develop a limit of blank of 1.4 counts per second (cp</w:t>
      </w:r>
      <w:r w:rsidR="00806789">
        <w:rPr>
          <w:rFonts w:ascii="Times New Roman" w:hAnsi="Times New Roman" w:cs="Times New Roman"/>
          <w:sz w:val="24"/>
          <w:szCs w:val="24"/>
        </w:rPr>
        <w:t>s)</w:t>
      </w:r>
      <w:r w:rsidR="00E75547" w:rsidRPr="00EE014C">
        <w:rPr>
          <w:rFonts w:ascii="Times New Roman" w:hAnsi="Times New Roman" w:cs="Times New Roman"/>
          <w:sz w:val="24"/>
          <w:szCs w:val="24"/>
        </w:rPr>
        <w:t>.</w:t>
      </w:r>
      <w:r w:rsidR="00806789">
        <w:rPr>
          <w:rFonts w:ascii="Times New Roman" w:hAnsi="Times New Roman" w:cs="Times New Roman"/>
          <w:sz w:val="24"/>
          <w:szCs w:val="24"/>
        </w:rPr>
        <w:t xml:space="preserve"> From this, we developed a blank derived minimum detection limit of 0.</w:t>
      </w:r>
      <w:r w:rsidR="005C521B">
        <w:rPr>
          <w:rFonts w:ascii="Times New Roman" w:hAnsi="Times New Roman" w:cs="Times New Roman"/>
          <w:sz w:val="24"/>
          <w:szCs w:val="24"/>
        </w:rPr>
        <w:t xml:space="preserve">209 </w:t>
      </w:r>
      <w:proofErr w:type="spellStart"/>
      <w:r w:rsidR="005C521B">
        <w:rPr>
          <w:rFonts w:ascii="Times New Roman" w:hAnsi="Times New Roman" w:cs="Times New Roman"/>
          <w:sz w:val="24"/>
          <w:szCs w:val="24"/>
        </w:rPr>
        <w:t>Bq</w:t>
      </w:r>
      <w:proofErr w:type="spellEnd"/>
      <w:r w:rsidR="005C521B">
        <w:rPr>
          <w:rFonts w:ascii="Times New Roman" w:hAnsi="Times New Roman" w:cs="Times New Roman"/>
          <w:sz w:val="24"/>
          <w:szCs w:val="24"/>
        </w:rPr>
        <w:t>, as defined by the EPA (EPA 821-R-16-006)</w:t>
      </w:r>
      <w:r w:rsidR="00806789">
        <w:rPr>
          <w:rFonts w:ascii="Times New Roman" w:hAnsi="Times New Roman" w:cs="Times New Roman"/>
          <w:sz w:val="24"/>
          <w:szCs w:val="24"/>
        </w:rPr>
        <w:t>.</w:t>
      </w:r>
      <w:r w:rsidR="000B778C">
        <w:rPr>
          <w:rFonts w:ascii="Times New Roman" w:hAnsi="Times New Roman" w:cs="Times New Roman"/>
          <w:sz w:val="24"/>
          <w:szCs w:val="24"/>
        </w:rPr>
        <w:fldChar w:fldCharType="begin" w:fldLock="1"/>
      </w:r>
      <w:r w:rsidR="005959C4">
        <w:rPr>
          <w:rFonts w:ascii="Times New Roman" w:hAnsi="Times New Roman" w:cs="Times New Roman"/>
          <w:sz w:val="24"/>
          <w:szCs w:val="24"/>
        </w:rPr>
        <w:instrText>ADDIN CSL_CITATION { "citationItems" : [ { "id" : "ITEM-1", "itemData" : { "author" : [ { "dropping-particle" : "", "family" : "United States Environmental Protection Agency", "given" : "", "non-dropping-particle" : "", "parse-names" : false, "suffix" : "" } ], "id" : "ITEM-1", "issue" : "December", "issued" : { "date-parts" : [ [ "2016" ] ] }, "publisher-place" : "Washington, DC", "title" : "Definition and Procedure for the Determination of the Method Detection Limit, Revision 2", "type" : "report" }, "uris" : [ "http://www.mendeley.com/documents/?uuid=afb00b73-3817-4f2a-a6c9-240b893c6b86" ] } ], "mendeley" : { "formattedCitation" : "&lt;sup&gt;4&lt;/sup&gt;", "plainTextFormattedCitation" : "4" }, "properties" : { "noteIndex" : 0 }, "schema" : "https://github.com/citation-style-language/schema/raw/master/csl-citation.json" }</w:instrText>
      </w:r>
      <w:r w:rsidR="000B778C">
        <w:rPr>
          <w:rFonts w:ascii="Times New Roman" w:hAnsi="Times New Roman" w:cs="Times New Roman"/>
          <w:sz w:val="24"/>
          <w:szCs w:val="24"/>
        </w:rPr>
        <w:fldChar w:fldCharType="separate"/>
      </w:r>
      <w:r w:rsidR="005959C4" w:rsidRPr="005959C4">
        <w:rPr>
          <w:rFonts w:ascii="Times New Roman" w:hAnsi="Times New Roman" w:cs="Times New Roman"/>
          <w:noProof/>
          <w:sz w:val="24"/>
          <w:szCs w:val="24"/>
          <w:vertAlign w:val="superscript"/>
        </w:rPr>
        <w:t>4</w:t>
      </w:r>
      <w:r w:rsidR="000B778C">
        <w:rPr>
          <w:rFonts w:ascii="Times New Roman" w:hAnsi="Times New Roman" w:cs="Times New Roman"/>
          <w:sz w:val="24"/>
          <w:szCs w:val="24"/>
        </w:rPr>
        <w:fldChar w:fldCharType="end"/>
      </w:r>
      <w:r w:rsidR="00E75547" w:rsidRPr="00EE014C">
        <w:rPr>
          <w:rFonts w:ascii="Times New Roman" w:hAnsi="Times New Roman" w:cs="Times New Roman"/>
          <w:sz w:val="24"/>
          <w:szCs w:val="24"/>
        </w:rPr>
        <w:t xml:space="preserve"> A Canberra low energy germanium detector and multichannel analyzer was calibrated using a </w:t>
      </w:r>
      <w:proofErr w:type="spellStart"/>
      <w:r w:rsidR="00E75547" w:rsidRPr="00EE014C">
        <w:rPr>
          <w:rFonts w:ascii="Times New Roman" w:hAnsi="Times New Roman" w:cs="Times New Roman"/>
          <w:sz w:val="24"/>
          <w:szCs w:val="24"/>
        </w:rPr>
        <w:t>multinuclide</w:t>
      </w:r>
      <w:proofErr w:type="spellEnd"/>
      <w:r w:rsidR="00E75547" w:rsidRPr="00EE014C">
        <w:rPr>
          <w:rFonts w:ascii="Times New Roman" w:hAnsi="Times New Roman" w:cs="Times New Roman"/>
          <w:sz w:val="24"/>
          <w:szCs w:val="24"/>
        </w:rPr>
        <w:t xml:space="preserve"> standard from Eckert and Ziegler (</w:t>
      </w:r>
      <w:hyperlink r:id="rId9" w:history="1">
        <w:r w:rsidR="00E75547" w:rsidRPr="00EE014C">
          <w:rPr>
            <w:rStyle w:val="Hyperlink"/>
            <w:rFonts w:ascii="Times New Roman" w:hAnsi="Times New Roman" w:cs="Times New Roman"/>
            <w:sz w:val="24"/>
            <w:szCs w:val="24"/>
          </w:rPr>
          <w:t>www.ezag.com)</w:t>
        </w:r>
      </w:hyperlink>
      <w:r w:rsidR="00E75547" w:rsidRPr="00EE014C">
        <w:rPr>
          <w:rFonts w:ascii="Times New Roman" w:hAnsi="Times New Roman" w:cs="Times New Roman"/>
          <w:sz w:val="24"/>
          <w:szCs w:val="24"/>
        </w:rPr>
        <w:t xml:space="preserve">, and </w:t>
      </w:r>
      <w:r w:rsidR="00D102A3" w:rsidRPr="00D102A3">
        <w:rPr>
          <w:rFonts w:ascii="Times New Roman" w:hAnsi="Times New Roman" w:cs="Times New Roman"/>
          <w:sz w:val="24"/>
          <w:szCs w:val="24"/>
          <w:vertAlign w:val="superscript"/>
        </w:rPr>
        <w:t>226</w:t>
      </w:r>
      <w:r w:rsidR="00E75547" w:rsidRPr="00EE014C">
        <w:rPr>
          <w:rFonts w:ascii="Times New Roman" w:hAnsi="Times New Roman" w:cs="Times New Roman"/>
          <w:sz w:val="24"/>
          <w:szCs w:val="24"/>
        </w:rPr>
        <w:t>Ra activities</w:t>
      </w:r>
      <w:r w:rsidR="004D447C">
        <w:rPr>
          <w:rFonts w:ascii="Times New Roman" w:hAnsi="Times New Roman" w:cs="Times New Roman"/>
          <w:sz w:val="24"/>
          <w:szCs w:val="24"/>
        </w:rPr>
        <w:t xml:space="preserve"> for scintillation counting standards</w:t>
      </w:r>
      <w:r w:rsidR="00E75547" w:rsidRPr="00EE014C">
        <w:rPr>
          <w:rFonts w:ascii="Times New Roman" w:hAnsi="Times New Roman" w:cs="Times New Roman"/>
          <w:sz w:val="24"/>
          <w:szCs w:val="24"/>
        </w:rPr>
        <w:t xml:space="preserve"> were determined using Canberra Genie software</w:t>
      </w:r>
      <w:r w:rsidR="00E75547" w:rsidRPr="00EE014C" w:rsidDel="00616615">
        <w:rPr>
          <w:rFonts w:ascii="Times New Roman" w:hAnsi="Times New Roman" w:cs="Times New Roman"/>
          <w:sz w:val="24"/>
          <w:szCs w:val="24"/>
        </w:rPr>
        <w:t xml:space="preserve"> </w:t>
      </w:r>
      <w:r w:rsidR="00707312">
        <w:rPr>
          <w:rFonts w:ascii="Times New Roman" w:hAnsi="Times New Roman" w:cs="Times New Roman"/>
          <w:sz w:val="24"/>
          <w:szCs w:val="24"/>
        </w:rPr>
        <w:t xml:space="preserve">using the 186 </w:t>
      </w:r>
      <w:proofErr w:type="spellStart"/>
      <w:r w:rsidR="00707312">
        <w:rPr>
          <w:rFonts w:ascii="Times New Roman" w:hAnsi="Times New Roman" w:cs="Times New Roman"/>
          <w:sz w:val="24"/>
          <w:szCs w:val="24"/>
        </w:rPr>
        <w:t>keV</w:t>
      </w:r>
      <w:proofErr w:type="spellEnd"/>
      <w:r w:rsidR="00707312">
        <w:rPr>
          <w:rFonts w:ascii="Times New Roman" w:hAnsi="Times New Roman" w:cs="Times New Roman"/>
          <w:sz w:val="24"/>
          <w:szCs w:val="24"/>
        </w:rPr>
        <w:t xml:space="preserve"> peak. </w:t>
      </w:r>
    </w:p>
    <w:p w14:paraId="2DB76FAE" w14:textId="0BBF8D57" w:rsidR="00FF4F9A" w:rsidRPr="001F76A9" w:rsidRDefault="00D86C94" w:rsidP="005E761A">
      <w:pPr>
        <w:spacing w:after="0" w:line="480" w:lineRule="auto"/>
        <w:rPr>
          <w:rFonts w:ascii="Times New Roman" w:hAnsi="Times New Roman" w:cs="Times New Roman"/>
          <w:sz w:val="24"/>
          <w:szCs w:val="24"/>
        </w:rPr>
      </w:pPr>
      <w:r>
        <w:rPr>
          <w:rFonts w:ascii="Times New Roman" w:hAnsi="Times New Roman" w:cs="Times New Roman"/>
          <w:b/>
          <w:sz w:val="24"/>
          <w:szCs w:val="24"/>
        </w:rPr>
        <w:t xml:space="preserve">Comparison of Sorption Experiment Results: </w:t>
      </w:r>
      <w:r w:rsidR="000B575F">
        <w:rPr>
          <w:rFonts w:ascii="Times New Roman" w:hAnsi="Times New Roman" w:cs="Times New Roman"/>
          <w:sz w:val="24"/>
          <w:szCs w:val="24"/>
        </w:rPr>
        <w:t xml:space="preserve">Fitted </w:t>
      </w:r>
      <w:proofErr w:type="spellStart"/>
      <w:r w:rsidR="000B575F">
        <w:rPr>
          <w:rFonts w:ascii="Times New Roman" w:hAnsi="Times New Roman" w:cs="Times New Roman"/>
          <w:sz w:val="24"/>
          <w:szCs w:val="24"/>
        </w:rPr>
        <w:t>K</w:t>
      </w:r>
      <w:r w:rsidR="000B575F">
        <w:rPr>
          <w:rFonts w:ascii="Times New Roman" w:hAnsi="Times New Roman" w:cs="Times New Roman"/>
          <w:sz w:val="24"/>
          <w:szCs w:val="24"/>
          <w:vertAlign w:val="subscript"/>
        </w:rPr>
        <w:t>d</w:t>
      </w:r>
      <w:proofErr w:type="spellEnd"/>
      <w:r w:rsidR="000B575F">
        <w:rPr>
          <w:rFonts w:ascii="Times New Roman" w:hAnsi="Times New Roman" w:cs="Times New Roman"/>
          <w:sz w:val="24"/>
          <w:szCs w:val="24"/>
          <w:vertAlign w:val="subscript"/>
        </w:rPr>
        <w:t xml:space="preserve"> </w:t>
      </w:r>
      <w:r w:rsidR="000B575F">
        <w:rPr>
          <w:rFonts w:ascii="Times New Roman" w:hAnsi="Times New Roman" w:cs="Times New Roman"/>
          <w:sz w:val="24"/>
          <w:szCs w:val="24"/>
        </w:rPr>
        <w:t xml:space="preserve">and </w:t>
      </w:r>
      <w:proofErr w:type="spellStart"/>
      <w:r w:rsidR="000B575F">
        <w:rPr>
          <w:rFonts w:ascii="Times New Roman" w:hAnsi="Times New Roman" w:cs="Times New Roman"/>
          <w:sz w:val="24"/>
          <w:szCs w:val="24"/>
        </w:rPr>
        <w:t>K</w:t>
      </w:r>
      <w:r w:rsidR="000B575F">
        <w:rPr>
          <w:rFonts w:ascii="Times New Roman" w:hAnsi="Times New Roman" w:cs="Times New Roman"/>
          <w:sz w:val="24"/>
          <w:szCs w:val="24"/>
          <w:vertAlign w:val="subscript"/>
        </w:rPr>
        <w:t>sa</w:t>
      </w:r>
      <w:proofErr w:type="spellEnd"/>
      <w:r w:rsidR="000B575F">
        <w:rPr>
          <w:rFonts w:ascii="Times New Roman" w:hAnsi="Times New Roman" w:cs="Times New Roman"/>
          <w:sz w:val="24"/>
          <w:szCs w:val="24"/>
          <w:vertAlign w:val="subscript"/>
        </w:rPr>
        <w:t xml:space="preserve"> </w:t>
      </w:r>
      <w:r w:rsidR="000B575F">
        <w:rPr>
          <w:rFonts w:ascii="Times New Roman" w:hAnsi="Times New Roman" w:cs="Times New Roman"/>
          <w:sz w:val="24"/>
          <w:szCs w:val="24"/>
        </w:rPr>
        <w:t>values developed from isotherm experiments are reported in table S1, with the corresponding fits plotted for each mineral in figure S2.</w:t>
      </w:r>
      <w:r w:rsidR="00415BA8">
        <w:rPr>
          <w:rFonts w:ascii="Times New Roman" w:hAnsi="Times New Roman" w:cs="Times New Roman"/>
          <w:sz w:val="24"/>
          <w:szCs w:val="24"/>
        </w:rPr>
        <w:t xml:space="preserve"> </w:t>
      </w:r>
      <w:r w:rsidR="001F76A9">
        <w:rPr>
          <w:rFonts w:ascii="Times New Roman" w:hAnsi="Times New Roman" w:cs="Times New Roman"/>
          <w:sz w:val="24"/>
          <w:szCs w:val="24"/>
        </w:rPr>
        <w:t xml:space="preserve">Errors reported for </w:t>
      </w:r>
      <w:proofErr w:type="spellStart"/>
      <w:r w:rsidR="001F76A9">
        <w:rPr>
          <w:rFonts w:ascii="Times New Roman" w:hAnsi="Times New Roman" w:cs="Times New Roman"/>
          <w:sz w:val="24"/>
          <w:szCs w:val="24"/>
        </w:rPr>
        <w:t>K</w:t>
      </w:r>
      <w:r w:rsidR="00B776E4">
        <w:rPr>
          <w:rFonts w:ascii="Times New Roman" w:hAnsi="Times New Roman" w:cs="Times New Roman"/>
          <w:sz w:val="24"/>
          <w:szCs w:val="24"/>
          <w:vertAlign w:val="subscript"/>
        </w:rPr>
        <w:t>d</w:t>
      </w:r>
      <w:proofErr w:type="spellEnd"/>
      <w:r w:rsidR="001F76A9">
        <w:rPr>
          <w:rFonts w:ascii="Times New Roman" w:hAnsi="Times New Roman" w:cs="Times New Roman"/>
          <w:sz w:val="24"/>
          <w:szCs w:val="24"/>
        </w:rPr>
        <w:t xml:space="preserve"> values are the standard error of regression produced by the least squares fitting function, </w:t>
      </w:r>
      <w:proofErr w:type="spellStart"/>
      <w:r w:rsidR="001F76A9">
        <w:rPr>
          <w:rFonts w:ascii="Courier New" w:hAnsi="Courier New" w:cs="Courier New"/>
          <w:sz w:val="24"/>
          <w:szCs w:val="24"/>
        </w:rPr>
        <w:t>linregress</w:t>
      </w:r>
      <w:proofErr w:type="spellEnd"/>
      <w:r w:rsidR="001F76A9">
        <w:rPr>
          <w:rFonts w:ascii="Times New Roman" w:hAnsi="Times New Roman" w:cs="Times New Roman"/>
          <w:sz w:val="24"/>
          <w:szCs w:val="24"/>
        </w:rPr>
        <w:t>, from the python package SciPy</w:t>
      </w:r>
      <w:r w:rsidR="00B776E4">
        <w:rPr>
          <w:rFonts w:ascii="Times New Roman" w:hAnsi="Times New Roman" w:cs="Times New Roman"/>
          <w:sz w:val="24"/>
          <w:szCs w:val="24"/>
        </w:rPr>
        <w:t xml:space="preserve">, and </w:t>
      </w:r>
      <w:proofErr w:type="spellStart"/>
      <w:r w:rsidR="00B776E4">
        <w:rPr>
          <w:rFonts w:ascii="Times New Roman" w:hAnsi="Times New Roman" w:cs="Times New Roman"/>
          <w:sz w:val="24"/>
          <w:szCs w:val="24"/>
        </w:rPr>
        <w:t>K</w:t>
      </w:r>
      <w:r w:rsidR="00B776E4">
        <w:rPr>
          <w:rFonts w:ascii="Times New Roman" w:hAnsi="Times New Roman" w:cs="Times New Roman"/>
          <w:sz w:val="24"/>
          <w:szCs w:val="24"/>
          <w:vertAlign w:val="subscript"/>
        </w:rPr>
        <w:t>sa</w:t>
      </w:r>
      <w:proofErr w:type="spellEnd"/>
      <w:r w:rsidR="00B776E4">
        <w:rPr>
          <w:rFonts w:ascii="Times New Roman" w:hAnsi="Times New Roman" w:cs="Times New Roman"/>
          <w:sz w:val="24"/>
          <w:szCs w:val="24"/>
          <w:vertAlign w:val="subscript"/>
        </w:rPr>
        <w:t xml:space="preserve"> </w:t>
      </w:r>
      <w:r w:rsidR="00B776E4">
        <w:rPr>
          <w:rFonts w:ascii="Times New Roman" w:hAnsi="Times New Roman" w:cs="Times New Roman"/>
          <w:sz w:val="24"/>
          <w:szCs w:val="24"/>
        </w:rPr>
        <w:t xml:space="preserve">errors the </w:t>
      </w:r>
      <w:proofErr w:type="spellStart"/>
      <w:r w:rsidR="00B776E4">
        <w:rPr>
          <w:rFonts w:ascii="Times New Roman" w:hAnsi="Times New Roman" w:cs="Times New Roman"/>
          <w:sz w:val="24"/>
          <w:szCs w:val="24"/>
        </w:rPr>
        <w:t>K</w:t>
      </w:r>
      <w:r w:rsidR="00B776E4">
        <w:rPr>
          <w:rFonts w:ascii="Times New Roman" w:hAnsi="Times New Roman" w:cs="Times New Roman"/>
          <w:sz w:val="24"/>
          <w:szCs w:val="24"/>
          <w:vertAlign w:val="subscript"/>
        </w:rPr>
        <w:t>d</w:t>
      </w:r>
      <w:proofErr w:type="spellEnd"/>
      <w:r w:rsidR="00B776E4">
        <w:rPr>
          <w:rFonts w:ascii="Times New Roman" w:hAnsi="Times New Roman" w:cs="Times New Roman"/>
          <w:sz w:val="24"/>
          <w:szCs w:val="24"/>
        </w:rPr>
        <w:t xml:space="preserve"> normalized by mineral specific surface area</w:t>
      </w:r>
      <w:r w:rsidR="001F76A9">
        <w:rPr>
          <w:rFonts w:ascii="Times New Roman" w:hAnsi="Times New Roman" w:cs="Times New Roman"/>
          <w:sz w:val="24"/>
          <w:szCs w:val="24"/>
        </w:rPr>
        <w:t xml:space="preserve">. </w:t>
      </w:r>
      <w:r w:rsidR="00E8780E">
        <w:rPr>
          <w:rFonts w:ascii="Times New Roman" w:hAnsi="Times New Roman" w:cs="Times New Roman"/>
          <w:sz w:val="24"/>
          <w:szCs w:val="24"/>
        </w:rPr>
        <w:t>These values were also used for error bar plots in the main text</w:t>
      </w:r>
      <w:r w:rsidR="00477C58">
        <w:rPr>
          <w:rFonts w:ascii="Times New Roman" w:hAnsi="Times New Roman" w:cs="Times New Roman"/>
          <w:sz w:val="24"/>
          <w:szCs w:val="24"/>
        </w:rPr>
        <w:t xml:space="preserve"> (figure 1)</w:t>
      </w:r>
      <w:r w:rsidR="00E8780E">
        <w:rPr>
          <w:rFonts w:ascii="Times New Roman" w:hAnsi="Times New Roman" w:cs="Times New Roman"/>
          <w:sz w:val="24"/>
          <w:szCs w:val="24"/>
        </w:rPr>
        <w:t>.</w:t>
      </w:r>
    </w:p>
    <w:p w14:paraId="6B6B0C0E" w14:textId="2B19D512" w:rsidR="00566C46" w:rsidRDefault="00FB4204" w:rsidP="001F76A9">
      <w:pPr>
        <w:spacing w:after="0" w:line="480" w:lineRule="auto"/>
        <w:ind w:firstLine="720"/>
        <w:rPr>
          <w:ins w:id="7" w:author="Microsoft Office User" w:date="2017-10-13T17:30:00Z"/>
          <w:rFonts w:ascii="Times New Roman" w:hAnsi="Times New Roman" w:cs="Times New Roman"/>
          <w:sz w:val="24"/>
          <w:szCs w:val="24"/>
        </w:rPr>
      </w:pPr>
      <w:ins w:id="8" w:author="Microsoft Office User" w:date="2017-10-13T17:27:00Z">
        <w:r>
          <w:rPr>
            <w:rFonts w:ascii="Times New Roman" w:hAnsi="Times New Roman" w:cs="Times New Roman"/>
            <w:sz w:val="24"/>
            <w:szCs w:val="24"/>
          </w:rPr>
          <w:t>O</w:t>
        </w:r>
        <w:r>
          <w:rPr>
            <w:rFonts w:ascii="Times New Roman" w:hAnsi="Times New Roman" w:cs="Times New Roman"/>
            <w:sz w:val="24"/>
            <w:szCs w:val="24"/>
          </w:rPr>
          <w:t xml:space="preserve">ur results are compared with literature </w:t>
        </w:r>
        <w:proofErr w:type="spellStart"/>
        <w:r>
          <w:rPr>
            <w:rFonts w:ascii="Times New Roman" w:hAnsi="Times New Roman" w:cs="Times New Roman"/>
            <w:sz w:val="24"/>
            <w:szCs w:val="24"/>
          </w:rPr>
          <w:t>K</w:t>
        </w:r>
        <w:r>
          <w:rPr>
            <w:rFonts w:ascii="Times New Roman" w:hAnsi="Times New Roman" w:cs="Times New Roman"/>
            <w:sz w:val="24"/>
            <w:szCs w:val="24"/>
            <w:vertAlign w:val="subscript"/>
          </w:rPr>
          <w:softHyphen/>
          <w:t>d</w:t>
        </w:r>
        <w:proofErr w:type="spellEnd"/>
        <w:r>
          <w:rPr>
            <w:rFonts w:ascii="Times New Roman" w:hAnsi="Times New Roman" w:cs="Times New Roman"/>
            <w:sz w:val="24"/>
            <w:szCs w:val="24"/>
          </w:rPr>
          <w:t xml:space="preserve"> values (Table S3)</w:t>
        </w:r>
        <w:r>
          <w:rPr>
            <w:rFonts w:ascii="Times New Roman" w:hAnsi="Times New Roman" w:cs="Times New Roman"/>
            <w:sz w:val="24"/>
            <w:szCs w:val="24"/>
          </w:rPr>
          <w:t xml:space="preserve">, </w:t>
        </w:r>
      </w:ins>
      <w:ins w:id="9" w:author="Microsoft Office User" w:date="2017-10-13T17:28:00Z">
        <w:r>
          <w:rPr>
            <w:rFonts w:ascii="Times New Roman" w:hAnsi="Times New Roman" w:cs="Times New Roman"/>
            <w:sz w:val="24"/>
            <w:szCs w:val="24"/>
          </w:rPr>
          <w:t xml:space="preserve">which are mostly derived </w:t>
        </w:r>
      </w:ins>
      <w:ins w:id="10" w:author="Microsoft Office User" w:date="2017-10-13T17:29:00Z">
        <w:r>
          <w:rPr>
            <w:rFonts w:ascii="Times New Roman" w:hAnsi="Times New Roman" w:cs="Times New Roman"/>
            <w:sz w:val="24"/>
            <w:szCs w:val="24"/>
          </w:rPr>
          <w:t>from</w:t>
        </w:r>
      </w:ins>
      <w:del w:id="11" w:author="Microsoft Office User" w:date="2017-10-13T17:10:00Z">
        <w:r w:rsidR="00D86C94" w:rsidDel="00900360">
          <w:rPr>
            <w:rFonts w:ascii="Times New Roman" w:hAnsi="Times New Roman" w:cs="Times New Roman"/>
            <w:sz w:val="24"/>
            <w:szCs w:val="24"/>
          </w:rPr>
          <w:delText>The literature contains a</w:delText>
        </w:r>
      </w:del>
      <w:del w:id="12" w:author="Microsoft Office User" w:date="2017-10-13T17:28:00Z">
        <w:r w:rsidR="00D86C94" w:rsidDel="00FB4204">
          <w:rPr>
            <w:rFonts w:ascii="Times New Roman" w:hAnsi="Times New Roman" w:cs="Times New Roman"/>
            <w:sz w:val="24"/>
            <w:szCs w:val="24"/>
          </w:rPr>
          <w:delText xml:space="preserve"> wealth of studies </w:delText>
        </w:r>
      </w:del>
      <w:del w:id="13" w:author="Microsoft Office User" w:date="2017-10-13T17:10:00Z">
        <w:r w:rsidR="00D86C94" w:rsidDel="00900360">
          <w:rPr>
            <w:rFonts w:ascii="Times New Roman" w:hAnsi="Times New Roman" w:cs="Times New Roman"/>
            <w:sz w:val="24"/>
            <w:szCs w:val="24"/>
          </w:rPr>
          <w:delText xml:space="preserve">studying </w:delText>
        </w:r>
      </w:del>
      <w:del w:id="14" w:author="Microsoft Office User" w:date="2017-10-13T17:29:00Z">
        <w:r w:rsidR="00D86C94" w:rsidDel="00FB4204">
          <w:rPr>
            <w:rFonts w:ascii="Times New Roman" w:hAnsi="Times New Roman" w:cs="Times New Roman"/>
            <w:sz w:val="24"/>
            <w:szCs w:val="24"/>
          </w:rPr>
          <w:delText>sorption through the collection of</w:delText>
        </w:r>
      </w:del>
      <w:r w:rsidR="00D86C94">
        <w:rPr>
          <w:rFonts w:ascii="Times New Roman" w:hAnsi="Times New Roman" w:cs="Times New Roman"/>
          <w:sz w:val="24"/>
          <w:szCs w:val="24"/>
        </w:rPr>
        <w:t xml:space="preserve"> experimental isotherms</w:t>
      </w:r>
      <w:ins w:id="15" w:author="Microsoft Office User" w:date="2017-10-13T17:28:00Z">
        <w:r>
          <w:rPr>
            <w:rFonts w:ascii="Times New Roman" w:hAnsi="Times New Roman" w:cs="Times New Roman"/>
            <w:sz w:val="24"/>
            <w:szCs w:val="24"/>
          </w:rPr>
          <w:t xml:space="preserve">. </w:t>
        </w:r>
      </w:ins>
      <w:del w:id="16" w:author="Microsoft Office User" w:date="2017-10-13T17:26:00Z">
        <w:r w:rsidR="00D86C94" w:rsidDel="00FB4204">
          <w:rPr>
            <w:rFonts w:ascii="Times New Roman" w:hAnsi="Times New Roman" w:cs="Times New Roman"/>
            <w:sz w:val="24"/>
            <w:szCs w:val="24"/>
          </w:rPr>
          <w:delText xml:space="preserve">. </w:delText>
        </w:r>
      </w:del>
      <w:del w:id="17" w:author="Microsoft Office User" w:date="2017-10-13T17:12:00Z">
        <w:r w:rsidR="00D86C94" w:rsidDel="00900360">
          <w:rPr>
            <w:rFonts w:ascii="Times New Roman" w:hAnsi="Times New Roman" w:cs="Times New Roman"/>
            <w:sz w:val="24"/>
            <w:szCs w:val="24"/>
          </w:rPr>
          <w:delText>Comparison of the results in this work with those was easiest done</w:delText>
        </w:r>
      </w:del>
      <w:del w:id="18" w:author="Microsoft Office User" w:date="2017-10-13T17:15:00Z">
        <w:r w:rsidR="00D86C94" w:rsidDel="008531EF">
          <w:rPr>
            <w:rFonts w:ascii="Times New Roman" w:hAnsi="Times New Roman" w:cs="Times New Roman"/>
            <w:sz w:val="24"/>
            <w:szCs w:val="24"/>
          </w:rPr>
          <w:delText xml:space="preserve"> </w:delText>
        </w:r>
      </w:del>
      <w:del w:id="19" w:author="Microsoft Office User" w:date="2017-10-13T17:14:00Z">
        <w:r w:rsidR="00D86C94" w:rsidDel="008531EF">
          <w:rPr>
            <w:rFonts w:ascii="Times New Roman" w:hAnsi="Times New Roman" w:cs="Times New Roman"/>
            <w:sz w:val="24"/>
            <w:szCs w:val="24"/>
          </w:rPr>
          <w:delText>by comparing the measured K</w:delText>
        </w:r>
        <w:r w:rsidR="00D86C94" w:rsidDel="008531EF">
          <w:rPr>
            <w:rFonts w:ascii="Times New Roman" w:hAnsi="Times New Roman" w:cs="Times New Roman"/>
            <w:sz w:val="24"/>
            <w:szCs w:val="24"/>
            <w:vertAlign w:val="subscript"/>
          </w:rPr>
          <w:softHyphen/>
          <w:delText>d</w:delText>
        </w:r>
      </w:del>
      <w:del w:id="20" w:author="Microsoft Office User" w:date="2017-10-13T17:15:00Z">
        <w:r w:rsidR="00D86C94" w:rsidDel="008531EF">
          <w:rPr>
            <w:rFonts w:ascii="Times New Roman" w:hAnsi="Times New Roman" w:cs="Times New Roman"/>
            <w:sz w:val="24"/>
            <w:szCs w:val="24"/>
          </w:rPr>
          <w:delText>,</w:delText>
        </w:r>
      </w:del>
      <w:del w:id="21" w:author="Microsoft Office User" w:date="2017-10-13T17:27:00Z">
        <w:r w:rsidR="00D86C94" w:rsidDel="00FB4204">
          <w:rPr>
            <w:rFonts w:ascii="Times New Roman" w:hAnsi="Times New Roman" w:cs="Times New Roman"/>
            <w:sz w:val="24"/>
            <w:szCs w:val="24"/>
          </w:rPr>
          <w:delText xml:space="preserve"> </w:delText>
        </w:r>
      </w:del>
      <w:del w:id="22" w:author="Microsoft Office User" w:date="2017-10-13T17:15:00Z">
        <w:r w:rsidR="00D86C94" w:rsidDel="008531EF">
          <w:rPr>
            <w:rFonts w:ascii="Times New Roman" w:hAnsi="Times New Roman" w:cs="Times New Roman"/>
            <w:sz w:val="24"/>
            <w:szCs w:val="24"/>
          </w:rPr>
          <w:delText>compiled in t</w:delText>
        </w:r>
      </w:del>
      <w:del w:id="23" w:author="Microsoft Office User" w:date="2017-10-13T17:27:00Z">
        <w:r w:rsidR="00D86C94" w:rsidDel="00FB4204">
          <w:rPr>
            <w:rFonts w:ascii="Times New Roman" w:hAnsi="Times New Roman" w:cs="Times New Roman"/>
            <w:sz w:val="24"/>
            <w:szCs w:val="24"/>
          </w:rPr>
          <w:delText xml:space="preserve">able S3. </w:delText>
        </w:r>
      </w:del>
      <w:r w:rsidR="00D86C94">
        <w:rPr>
          <w:rFonts w:ascii="Times New Roman" w:hAnsi="Times New Roman" w:cs="Times New Roman"/>
          <w:sz w:val="24"/>
          <w:szCs w:val="24"/>
        </w:rPr>
        <w:t xml:space="preserve">In some cases, a </w:t>
      </w:r>
      <w:proofErr w:type="spellStart"/>
      <w:r w:rsidR="00D86C94">
        <w:rPr>
          <w:rFonts w:ascii="Times New Roman" w:hAnsi="Times New Roman" w:cs="Times New Roman"/>
          <w:sz w:val="24"/>
          <w:szCs w:val="24"/>
        </w:rPr>
        <w:t>K</w:t>
      </w:r>
      <w:r w:rsidR="00D86C94">
        <w:rPr>
          <w:rFonts w:ascii="Times New Roman" w:hAnsi="Times New Roman" w:cs="Times New Roman"/>
          <w:sz w:val="24"/>
          <w:szCs w:val="24"/>
          <w:vertAlign w:val="subscript"/>
        </w:rPr>
        <w:t>d</w:t>
      </w:r>
      <w:proofErr w:type="spellEnd"/>
      <w:r w:rsidR="00D86C94">
        <w:rPr>
          <w:rFonts w:ascii="Times New Roman" w:hAnsi="Times New Roman" w:cs="Times New Roman"/>
          <w:sz w:val="24"/>
          <w:szCs w:val="24"/>
          <w:vertAlign w:val="subscript"/>
        </w:rPr>
        <w:t xml:space="preserve"> </w:t>
      </w:r>
      <w:r w:rsidR="00D86C94">
        <w:rPr>
          <w:rFonts w:ascii="Times New Roman" w:hAnsi="Times New Roman" w:cs="Times New Roman"/>
          <w:sz w:val="24"/>
          <w:szCs w:val="24"/>
        </w:rPr>
        <w:t xml:space="preserve">value was not reported, </w:t>
      </w:r>
      <w:commentRangeStart w:id="24"/>
      <w:r w:rsidR="00D86C94">
        <w:rPr>
          <w:rFonts w:ascii="Times New Roman" w:hAnsi="Times New Roman" w:cs="Times New Roman"/>
          <w:sz w:val="24"/>
          <w:szCs w:val="24"/>
        </w:rPr>
        <w:t>but could have been fit in the same way we fit our data here</w:t>
      </w:r>
      <w:commentRangeEnd w:id="24"/>
      <w:r w:rsidR="00900360">
        <w:rPr>
          <w:rStyle w:val="CommentReference"/>
        </w:rPr>
        <w:commentReference w:id="24"/>
      </w:r>
      <w:r w:rsidR="00D86C94">
        <w:rPr>
          <w:rFonts w:ascii="Times New Roman" w:hAnsi="Times New Roman" w:cs="Times New Roman"/>
          <w:sz w:val="24"/>
          <w:szCs w:val="24"/>
        </w:rPr>
        <w:t xml:space="preserve">. </w:t>
      </w:r>
      <w:ins w:id="25" w:author="Microsoft Office User" w:date="2017-10-13T17:16:00Z">
        <w:r w:rsidR="008531EF">
          <w:rPr>
            <w:rFonts w:ascii="Times New Roman" w:hAnsi="Times New Roman" w:cs="Times New Roman"/>
            <w:sz w:val="24"/>
            <w:szCs w:val="24"/>
          </w:rPr>
          <w:t xml:space="preserve">The greatest number of reported </w:t>
        </w:r>
        <w:proofErr w:type="spellStart"/>
        <w:r w:rsidR="008531EF">
          <w:rPr>
            <w:rFonts w:ascii="Times New Roman" w:hAnsi="Times New Roman" w:cs="Times New Roman"/>
            <w:sz w:val="24"/>
            <w:szCs w:val="24"/>
          </w:rPr>
          <w:t>Kd</w:t>
        </w:r>
        <w:proofErr w:type="spellEnd"/>
        <w:r w:rsidR="008531EF">
          <w:rPr>
            <w:rFonts w:ascii="Times New Roman" w:hAnsi="Times New Roman" w:cs="Times New Roman"/>
            <w:sz w:val="24"/>
            <w:szCs w:val="24"/>
          </w:rPr>
          <w:t xml:space="preserve"> values are found for the iron (</w:t>
        </w:r>
        <w:proofErr w:type="spellStart"/>
        <w:r w:rsidR="008531EF">
          <w:rPr>
            <w:rFonts w:ascii="Times New Roman" w:hAnsi="Times New Roman" w:cs="Times New Roman"/>
            <w:sz w:val="24"/>
            <w:szCs w:val="24"/>
          </w:rPr>
          <w:t>hydr</w:t>
        </w:r>
        <w:proofErr w:type="spellEnd"/>
        <w:r w:rsidR="008531EF">
          <w:rPr>
            <w:rFonts w:ascii="Times New Roman" w:hAnsi="Times New Roman" w:cs="Times New Roman"/>
            <w:sz w:val="24"/>
            <w:szCs w:val="24"/>
          </w:rPr>
          <w:t xml:space="preserve">)oxides; </w:t>
        </w:r>
      </w:ins>
      <w:del w:id="26" w:author="Microsoft Office User" w:date="2017-10-13T17:16:00Z">
        <w:r w:rsidR="00D86C94" w:rsidDel="008531EF">
          <w:rPr>
            <w:rFonts w:ascii="Times New Roman" w:hAnsi="Times New Roman" w:cs="Times New Roman"/>
            <w:sz w:val="24"/>
            <w:szCs w:val="24"/>
          </w:rPr>
          <w:delText xml:space="preserve">The iron oxides have the most available data to compare against, </w:delText>
        </w:r>
      </w:del>
      <w:r w:rsidR="00D86C94">
        <w:rPr>
          <w:rFonts w:ascii="Times New Roman" w:hAnsi="Times New Roman" w:cs="Times New Roman"/>
          <w:sz w:val="24"/>
          <w:szCs w:val="24"/>
        </w:rPr>
        <w:t xml:space="preserve">however, there are significant differences in the experimental conditions (solid-solution loading, background electrolyte composition, etc.). </w:t>
      </w:r>
      <w:commentRangeStart w:id="27"/>
      <w:ins w:id="28" w:author="Microsoft Office User" w:date="2017-10-13T17:30:00Z">
        <w:r w:rsidR="00566C46">
          <w:rPr>
            <w:rFonts w:ascii="Times New Roman" w:hAnsi="Times New Roman" w:cs="Times New Roman"/>
            <w:sz w:val="24"/>
            <w:szCs w:val="24"/>
          </w:rPr>
          <w:t xml:space="preserve">Notable similarities and differences are explained in the main text. </w:t>
        </w:r>
        <w:commentRangeEnd w:id="27"/>
        <w:r w:rsidR="00566C46">
          <w:rPr>
            <w:rStyle w:val="CommentReference"/>
          </w:rPr>
          <w:commentReference w:id="27"/>
        </w:r>
      </w:ins>
    </w:p>
    <w:p w14:paraId="6D493D41" w14:textId="04BA640F" w:rsidR="00D86C94" w:rsidRPr="00D86C94" w:rsidRDefault="00D86C94" w:rsidP="001F76A9">
      <w:pPr>
        <w:spacing w:after="0" w:line="480" w:lineRule="auto"/>
        <w:ind w:firstLine="720"/>
        <w:rPr>
          <w:rFonts w:ascii="Times New Roman" w:hAnsi="Times New Roman" w:cs="Times New Roman"/>
          <w:b/>
          <w:sz w:val="24"/>
          <w:szCs w:val="24"/>
        </w:rPr>
      </w:pPr>
      <w:del w:id="29" w:author="Microsoft Office User" w:date="2017-10-13T17:29:00Z">
        <w:r w:rsidDel="00566C46">
          <w:rPr>
            <w:rFonts w:ascii="Times New Roman" w:hAnsi="Times New Roman" w:cs="Times New Roman"/>
            <w:sz w:val="24"/>
            <w:szCs w:val="24"/>
          </w:rPr>
          <w:delText>As noted in the main text for all considered minerals however, the differences in the experimental parameters do not exactly explain differences in the reported K</w:delText>
        </w:r>
        <w:r w:rsidDel="00566C46">
          <w:rPr>
            <w:rFonts w:ascii="Times New Roman" w:hAnsi="Times New Roman" w:cs="Times New Roman"/>
            <w:sz w:val="24"/>
            <w:szCs w:val="24"/>
            <w:vertAlign w:val="subscript"/>
          </w:rPr>
          <w:delText xml:space="preserve">d </w:delText>
        </w:r>
        <w:r w:rsidDel="00566C46">
          <w:rPr>
            <w:rFonts w:ascii="Times New Roman" w:hAnsi="Times New Roman" w:cs="Times New Roman"/>
            <w:sz w:val="24"/>
            <w:szCs w:val="24"/>
          </w:rPr>
          <w:delText>values.</w:delText>
        </w:r>
      </w:del>
    </w:p>
    <w:p w14:paraId="789F3518" w14:textId="25EF05B3" w:rsidR="005E761A" w:rsidRDefault="004272B4" w:rsidP="005E761A">
      <w:pPr>
        <w:spacing w:after="0" w:line="480" w:lineRule="auto"/>
        <w:rPr>
          <w:rFonts w:ascii="Times New Roman" w:hAnsi="Times New Roman" w:cs="Times New Roman"/>
          <w:sz w:val="24"/>
          <w:szCs w:val="24"/>
        </w:rPr>
      </w:pPr>
      <w:r>
        <w:rPr>
          <w:rFonts w:ascii="Times New Roman" w:hAnsi="Times New Roman" w:cs="Times New Roman"/>
          <w:b/>
          <w:sz w:val="24"/>
          <w:szCs w:val="24"/>
        </w:rPr>
        <w:lastRenderedPageBreak/>
        <w:t xml:space="preserve">Surface Complexation Modeling: </w:t>
      </w:r>
      <w:r w:rsidR="004B6422" w:rsidRPr="00EE014C">
        <w:rPr>
          <w:rFonts w:ascii="Times New Roman" w:hAnsi="Times New Roman" w:cs="Times New Roman"/>
          <w:sz w:val="24"/>
          <w:szCs w:val="24"/>
        </w:rPr>
        <w:t xml:space="preserve">Experimental sorption data was fit </w:t>
      </w:r>
      <w:del w:id="30" w:author="Microsoft Office User" w:date="2017-10-13T17:30:00Z">
        <w:r w:rsidR="004B6422" w:rsidRPr="00EE014C" w:rsidDel="00566C46">
          <w:rPr>
            <w:rFonts w:ascii="Times New Roman" w:hAnsi="Times New Roman" w:cs="Times New Roman"/>
            <w:sz w:val="24"/>
            <w:szCs w:val="24"/>
          </w:rPr>
          <w:delText xml:space="preserve">only </w:delText>
        </w:r>
      </w:del>
      <w:r w:rsidR="004B6422" w:rsidRPr="00EE014C">
        <w:rPr>
          <w:rFonts w:ascii="Times New Roman" w:hAnsi="Times New Roman" w:cs="Times New Roman"/>
          <w:sz w:val="24"/>
          <w:szCs w:val="24"/>
        </w:rPr>
        <w:t xml:space="preserve">by varying </w:t>
      </w:r>
      <w:del w:id="31" w:author="Microsoft Office User" w:date="2017-10-13T17:31:00Z">
        <w:r w:rsidR="004B6422" w:rsidRPr="00EE014C" w:rsidDel="00566C46">
          <w:rPr>
            <w:rFonts w:ascii="Times New Roman" w:hAnsi="Times New Roman" w:cs="Times New Roman"/>
            <w:sz w:val="24"/>
            <w:szCs w:val="24"/>
          </w:rPr>
          <w:delText>rad</w:delText>
        </w:r>
        <w:r w:rsidR="005D3BB4" w:rsidDel="00566C46">
          <w:rPr>
            <w:rFonts w:ascii="Times New Roman" w:hAnsi="Times New Roman" w:cs="Times New Roman"/>
            <w:sz w:val="24"/>
            <w:szCs w:val="24"/>
          </w:rPr>
          <w:delText xml:space="preserve">ium </w:delText>
        </w:r>
      </w:del>
      <w:ins w:id="32" w:author="Microsoft Office User" w:date="2017-10-13T17:31:00Z">
        <w:r w:rsidR="00566C46">
          <w:rPr>
            <w:rFonts w:ascii="Times New Roman" w:hAnsi="Times New Roman" w:cs="Times New Roman"/>
            <w:sz w:val="24"/>
            <w:szCs w:val="24"/>
          </w:rPr>
          <w:t>Ra</w:t>
        </w:r>
        <w:r w:rsidR="00566C46">
          <w:rPr>
            <w:rFonts w:ascii="Times New Roman" w:hAnsi="Times New Roman" w:cs="Times New Roman"/>
            <w:sz w:val="24"/>
            <w:szCs w:val="24"/>
          </w:rPr>
          <w:t xml:space="preserve"> </w:t>
        </w:r>
      </w:ins>
      <w:r w:rsidR="005D3BB4">
        <w:rPr>
          <w:rFonts w:ascii="Times New Roman" w:hAnsi="Times New Roman" w:cs="Times New Roman"/>
          <w:sz w:val="24"/>
          <w:szCs w:val="24"/>
        </w:rPr>
        <w:t>sorption reaction constants</w:t>
      </w:r>
      <w:r w:rsidR="001A06D8">
        <w:rPr>
          <w:rFonts w:ascii="Times New Roman" w:hAnsi="Times New Roman" w:cs="Times New Roman"/>
          <w:sz w:val="24"/>
          <w:szCs w:val="24"/>
        </w:rPr>
        <w:t>.</w:t>
      </w:r>
      <w:r w:rsidR="004B6422" w:rsidRPr="00EE014C">
        <w:rPr>
          <w:rFonts w:ascii="Times New Roman" w:hAnsi="Times New Roman" w:cs="Times New Roman"/>
          <w:sz w:val="24"/>
          <w:szCs w:val="24"/>
        </w:rPr>
        <w:fldChar w:fldCharType="begin" w:fldLock="1"/>
      </w:r>
      <w:r w:rsidR="005959C4">
        <w:rPr>
          <w:rFonts w:ascii="Times New Roman" w:hAnsi="Times New Roman" w:cs="Times New Roman"/>
          <w:sz w:val="24"/>
          <w:szCs w:val="24"/>
        </w:rP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"http://www.mendeley.com/documents/?uuid=52131d6b-4a8b-4339-9828-fea979c9a139" ] }, { "id" : "ITEM-2",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"12" ] ] }, "page" : "150-163", "publisher" : "Elsevier Ltd", "title" : "Adsorption of radium and barium on goethite and ferrihydrite: A kinetic and surface complexation modelling study", "type" : "article-journal", "volume" : "146" }, "uris" : [ "http://www.mendeley.com/documents/?uuid=7872a9fa-6674-48c5-847a-833fffb94812" ] } ], "mendeley" : { "formattedCitation" : "&lt;sup&gt;5,6&lt;/sup&gt;", "plainTextFormattedCitation" : "5,6", "previouslyFormattedCitation" : "&lt;sup&gt;4,5&lt;/sup&gt;" }, "properties" : { "noteIndex" : 0 }, "schema" : "https://github.com/citation-style-language/schema/raw/master/csl-citation.json" }</w:instrText>
      </w:r>
      <w:r w:rsidR="004B6422" w:rsidRPr="00EE014C">
        <w:rPr>
          <w:rFonts w:ascii="Times New Roman" w:hAnsi="Times New Roman" w:cs="Times New Roman"/>
          <w:sz w:val="24"/>
          <w:szCs w:val="24"/>
        </w:rPr>
        <w:fldChar w:fldCharType="separate"/>
      </w:r>
      <w:r w:rsidR="005959C4" w:rsidRPr="005959C4">
        <w:rPr>
          <w:rFonts w:ascii="Times New Roman" w:hAnsi="Times New Roman" w:cs="Times New Roman"/>
          <w:noProof/>
          <w:sz w:val="24"/>
          <w:szCs w:val="24"/>
          <w:vertAlign w:val="superscript"/>
        </w:rPr>
        <w:t>5,6</w:t>
      </w:r>
      <w:r w:rsidR="004B6422" w:rsidRPr="00EE014C">
        <w:rPr>
          <w:rFonts w:ascii="Times New Roman" w:hAnsi="Times New Roman" w:cs="Times New Roman"/>
          <w:sz w:val="24"/>
          <w:szCs w:val="24"/>
        </w:rPr>
        <w:fldChar w:fldCharType="end"/>
      </w:r>
      <w:r w:rsidR="004B6422" w:rsidRPr="00EE014C">
        <w:rPr>
          <w:rFonts w:ascii="Times New Roman" w:hAnsi="Times New Roman" w:cs="Times New Roman"/>
          <w:sz w:val="24"/>
          <w:szCs w:val="24"/>
        </w:rPr>
        <w:t xml:space="preserve"> Surface area</w:t>
      </w:r>
      <w:r w:rsidR="00D0457D">
        <w:rPr>
          <w:rFonts w:ascii="Times New Roman" w:hAnsi="Times New Roman" w:cs="Times New Roman"/>
          <w:sz w:val="24"/>
          <w:szCs w:val="24"/>
        </w:rPr>
        <w:t xml:space="preserve"> and site densities</w:t>
      </w:r>
      <w:r w:rsidR="004B6422" w:rsidRPr="00EE014C">
        <w:rPr>
          <w:rFonts w:ascii="Times New Roman" w:hAnsi="Times New Roman" w:cs="Times New Roman"/>
          <w:sz w:val="24"/>
          <w:szCs w:val="24"/>
        </w:rPr>
        <w:t xml:space="preserve">, while </w:t>
      </w:r>
      <w:proofErr w:type="spellStart"/>
      <w:r w:rsidR="004B6422" w:rsidRPr="00EE014C">
        <w:rPr>
          <w:rFonts w:ascii="Times New Roman" w:hAnsi="Times New Roman" w:cs="Times New Roman"/>
          <w:sz w:val="24"/>
          <w:szCs w:val="24"/>
        </w:rPr>
        <w:t>fittable</w:t>
      </w:r>
      <w:proofErr w:type="spellEnd"/>
      <w:r w:rsidR="004B6422" w:rsidRPr="00EE014C">
        <w:rPr>
          <w:rFonts w:ascii="Times New Roman" w:hAnsi="Times New Roman" w:cs="Times New Roman"/>
          <w:sz w:val="24"/>
          <w:szCs w:val="24"/>
        </w:rPr>
        <w:t xml:space="preserve"> parameter</w:t>
      </w:r>
      <w:r w:rsidR="00D0457D">
        <w:rPr>
          <w:rFonts w:ascii="Times New Roman" w:hAnsi="Times New Roman" w:cs="Times New Roman"/>
          <w:sz w:val="24"/>
          <w:szCs w:val="24"/>
        </w:rPr>
        <w:t>s in the models, were</w:t>
      </w:r>
      <w:r w:rsidR="004B6422" w:rsidRPr="00EE014C">
        <w:rPr>
          <w:rFonts w:ascii="Times New Roman" w:hAnsi="Times New Roman" w:cs="Times New Roman"/>
          <w:sz w:val="24"/>
          <w:szCs w:val="24"/>
        </w:rPr>
        <w:t xml:space="preserve"> not varied,</w:t>
      </w:r>
      <w:ins w:id="33" w:author="Microsoft Office User" w:date="2017-10-13T17:31:00Z">
        <w:r w:rsidR="00566C46">
          <w:rPr>
            <w:rFonts w:ascii="Times New Roman" w:hAnsi="Times New Roman" w:cs="Times New Roman"/>
            <w:sz w:val="24"/>
            <w:szCs w:val="24"/>
          </w:rPr>
          <w:t xml:space="preserve"> and were constrained with</w:t>
        </w:r>
      </w:ins>
      <w:r w:rsidR="004B6422" w:rsidRPr="00EE014C">
        <w:rPr>
          <w:rFonts w:ascii="Times New Roman" w:hAnsi="Times New Roman" w:cs="Times New Roman"/>
          <w:sz w:val="24"/>
          <w:szCs w:val="24"/>
        </w:rPr>
        <w:t xml:space="preserve"> </w:t>
      </w:r>
      <w:del w:id="34" w:author="Microsoft Office User" w:date="2017-10-13T17:31:00Z">
        <w:r w:rsidR="004B6422" w:rsidRPr="00EE014C" w:rsidDel="00566C46">
          <w:rPr>
            <w:rFonts w:ascii="Times New Roman" w:hAnsi="Times New Roman" w:cs="Times New Roman"/>
            <w:sz w:val="24"/>
            <w:szCs w:val="24"/>
          </w:rPr>
          <w:delText>instead using</w:delText>
        </w:r>
        <w:r w:rsidR="001A06D8" w:rsidDel="00566C46">
          <w:rPr>
            <w:rFonts w:ascii="Times New Roman" w:hAnsi="Times New Roman" w:cs="Times New Roman"/>
            <w:sz w:val="24"/>
            <w:szCs w:val="24"/>
          </w:rPr>
          <w:delText xml:space="preserve"> the </w:delText>
        </w:r>
      </w:del>
      <w:r w:rsidR="001A06D8">
        <w:rPr>
          <w:rFonts w:ascii="Times New Roman" w:hAnsi="Times New Roman" w:cs="Times New Roman"/>
          <w:sz w:val="24"/>
          <w:szCs w:val="24"/>
        </w:rPr>
        <w:t>surface areas reported in t</w:t>
      </w:r>
      <w:r w:rsidR="004B6422" w:rsidRPr="00EE014C">
        <w:rPr>
          <w:rFonts w:ascii="Times New Roman" w:hAnsi="Times New Roman" w:cs="Times New Roman"/>
          <w:sz w:val="24"/>
          <w:szCs w:val="24"/>
        </w:rPr>
        <w:t xml:space="preserve">able </w:t>
      </w:r>
      <w:r w:rsidR="001A06D8">
        <w:rPr>
          <w:rFonts w:ascii="Times New Roman" w:hAnsi="Times New Roman" w:cs="Times New Roman"/>
          <w:sz w:val="24"/>
          <w:szCs w:val="24"/>
        </w:rPr>
        <w:t>S</w:t>
      </w:r>
      <w:r w:rsidR="004B6422" w:rsidRPr="00EE014C">
        <w:rPr>
          <w:rFonts w:ascii="Times New Roman" w:hAnsi="Times New Roman" w:cs="Times New Roman"/>
          <w:sz w:val="24"/>
          <w:szCs w:val="24"/>
        </w:rPr>
        <w:t>1</w:t>
      </w:r>
      <w:r w:rsidR="00D0457D">
        <w:rPr>
          <w:rFonts w:ascii="Times New Roman" w:hAnsi="Times New Roman" w:cs="Times New Roman"/>
          <w:sz w:val="24"/>
          <w:szCs w:val="24"/>
        </w:rPr>
        <w:t xml:space="preserve"> and site densities previously determined in the literature</w:t>
      </w:r>
      <w:ins w:id="35" w:author="Microsoft Office User" w:date="2017-10-13T17:31:00Z">
        <w:r w:rsidR="00566C46">
          <w:rPr>
            <w:rFonts w:ascii="Times New Roman" w:hAnsi="Times New Roman" w:cs="Times New Roman"/>
            <w:sz w:val="24"/>
            <w:szCs w:val="24"/>
          </w:rPr>
          <w:t xml:space="preserve"> (list these or refer to table)</w:t>
        </w:r>
      </w:ins>
      <w:r w:rsidR="004B6422" w:rsidRPr="00EE014C">
        <w:rPr>
          <w:rFonts w:ascii="Times New Roman" w:hAnsi="Times New Roman" w:cs="Times New Roman"/>
          <w:sz w:val="24"/>
          <w:szCs w:val="24"/>
        </w:rPr>
        <w:t xml:space="preserve">. </w:t>
      </w:r>
      <w:r w:rsidR="00755865">
        <w:rPr>
          <w:rFonts w:ascii="Times New Roman" w:hAnsi="Times New Roman" w:cs="Times New Roman"/>
          <w:sz w:val="24"/>
          <w:szCs w:val="24"/>
        </w:rPr>
        <w:t xml:space="preserve">For exchange sites </w:t>
      </w:r>
      <w:del w:id="36" w:author="Microsoft Office User" w:date="2017-10-13T17:32:00Z">
        <w:r w:rsidR="00755865" w:rsidDel="00566C46">
          <w:rPr>
            <w:rFonts w:ascii="Times New Roman" w:hAnsi="Times New Roman" w:cs="Times New Roman"/>
            <w:sz w:val="24"/>
            <w:szCs w:val="24"/>
          </w:rPr>
          <w:delText>listed for</w:delText>
        </w:r>
      </w:del>
      <w:ins w:id="37" w:author="Microsoft Office User" w:date="2017-10-13T17:32:00Z">
        <w:r w:rsidR="00566C46">
          <w:rPr>
            <w:rFonts w:ascii="Times New Roman" w:hAnsi="Times New Roman" w:cs="Times New Roman"/>
            <w:sz w:val="24"/>
            <w:szCs w:val="24"/>
          </w:rPr>
          <w:t>used</w:t>
        </w:r>
      </w:ins>
      <w:r w:rsidR="00755865">
        <w:rPr>
          <w:rFonts w:ascii="Times New Roman" w:hAnsi="Times New Roman" w:cs="Times New Roman"/>
          <w:sz w:val="24"/>
          <w:szCs w:val="24"/>
        </w:rPr>
        <w:t xml:space="preserve"> montmorillonite modeling, the CEC value given by the </w:t>
      </w:r>
      <w:proofErr w:type="spellStart"/>
      <w:r w:rsidR="00755865">
        <w:rPr>
          <w:rFonts w:ascii="Times New Roman" w:hAnsi="Times New Roman" w:cs="Times New Roman"/>
          <w:sz w:val="24"/>
          <w:szCs w:val="24"/>
        </w:rPr>
        <w:t>The</w:t>
      </w:r>
      <w:proofErr w:type="spellEnd"/>
      <w:r w:rsidR="00755865">
        <w:rPr>
          <w:rFonts w:ascii="Times New Roman" w:hAnsi="Times New Roman" w:cs="Times New Roman"/>
          <w:sz w:val="24"/>
          <w:szCs w:val="24"/>
        </w:rPr>
        <w:t xml:space="preserve"> Clay Minerals Society (clays.org) was used. </w:t>
      </w:r>
      <w:r w:rsidR="004B6422" w:rsidRPr="00EE014C">
        <w:rPr>
          <w:rFonts w:ascii="Times New Roman" w:hAnsi="Times New Roman" w:cs="Times New Roman"/>
          <w:sz w:val="24"/>
          <w:szCs w:val="24"/>
        </w:rPr>
        <w:t>Solution complexation behavior was accounted for using the SIT database, which includes radium carbonate, sulfate, chloride, and hydroxide complexes, albeit these solution complexes had little impact over the expe</w:t>
      </w:r>
      <w:r w:rsidR="005E761A">
        <w:rPr>
          <w:rFonts w:ascii="Times New Roman" w:hAnsi="Times New Roman" w:cs="Times New Roman"/>
          <w:sz w:val="24"/>
          <w:szCs w:val="24"/>
        </w:rPr>
        <w:t xml:space="preserve">rimental conditions considered. </w:t>
      </w:r>
    </w:p>
    <w:p w14:paraId="0381FF4D" w14:textId="1C89DCB8" w:rsidR="00E95296" w:rsidRDefault="005E761A" w:rsidP="005E761A">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surface complexes used to model Ra sorption and impact of competing </w:t>
      </w:r>
      <w:r w:rsidR="00755865">
        <w:rPr>
          <w:rFonts w:ascii="Times New Roman" w:hAnsi="Times New Roman" w:cs="Times New Roman"/>
          <w:sz w:val="24"/>
          <w:szCs w:val="24"/>
        </w:rPr>
        <w:t>ions</w:t>
      </w:r>
      <w:r>
        <w:rPr>
          <w:rFonts w:ascii="Times New Roman" w:hAnsi="Times New Roman" w:cs="Times New Roman"/>
          <w:sz w:val="24"/>
          <w:szCs w:val="24"/>
        </w:rPr>
        <w:t xml:space="preserve"> are reported in table S4. Ra complexation constants were fitted to match sorption isotherm data or circumneutral, varied background solution data</w:t>
      </w:r>
      <w:r w:rsidR="00206072">
        <w:rPr>
          <w:rFonts w:ascii="Times New Roman" w:hAnsi="Times New Roman" w:cs="Times New Roman"/>
          <w:sz w:val="24"/>
          <w:szCs w:val="24"/>
        </w:rPr>
        <w:t>, and are also reported for both methods of fitting in table S4</w:t>
      </w:r>
      <w:r>
        <w:rPr>
          <w:rFonts w:ascii="Times New Roman" w:hAnsi="Times New Roman" w:cs="Times New Roman"/>
          <w:sz w:val="24"/>
          <w:szCs w:val="24"/>
        </w:rPr>
        <w:t>. Constants for the other surface complexes</w:t>
      </w:r>
      <w:r w:rsidR="00746AA6">
        <w:rPr>
          <w:rFonts w:ascii="Times New Roman" w:hAnsi="Times New Roman" w:cs="Times New Roman"/>
          <w:sz w:val="24"/>
          <w:szCs w:val="24"/>
        </w:rPr>
        <w:t xml:space="preserve"> are drawn from the literature, however many of the models used in the literature use alternative representations of the mineral surface (</w:t>
      </w:r>
      <w:proofErr w:type="spellStart"/>
      <w:r w:rsidR="00746AA6">
        <w:rPr>
          <w:rFonts w:ascii="Times New Roman" w:hAnsi="Times New Roman" w:cs="Times New Roman"/>
          <w:sz w:val="24"/>
          <w:szCs w:val="24"/>
        </w:rPr>
        <w:t>ie</w:t>
      </w:r>
      <w:proofErr w:type="spellEnd"/>
      <w:r w:rsidR="00746AA6">
        <w:rPr>
          <w:rFonts w:ascii="Times New Roman" w:hAnsi="Times New Roman" w:cs="Times New Roman"/>
          <w:sz w:val="24"/>
          <w:szCs w:val="24"/>
        </w:rPr>
        <w:t>. CD-</w:t>
      </w:r>
      <w:r w:rsidR="00B66FE6">
        <w:rPr>
          <w:rFonts w:ascii="Times New Roman" w:hAnsi="Times New Roman" w:cs="Times New Roman"/>
          <w:sz w:val="24"/>
          <w:szCs w:val="24"/>
        </w:rPr>
        <w:t>MUSIC</w:t>
      </w:r>
      <w:r w:rsidR="00746AA6">
        <w:rPr>
          <w:rFonts w:ascii="Times New Roman" w:hAnsi="Times New Roman" w:cs="Times New Roman"/>
          <w:sz w:val="24"/>
          <w:szCs w:val="24"/>
        </w:rPr>
        <w:t xml:space="preserve">, or extended triple layer models), thus the constants are not readily applicable to the generalized two layer models used here. </w:t>
      </w:r>
      <w:r w:rsidR="00B66FE6">
        <w:rPr>
          <w:rFonts w:ascii="Times New Roman" w:hAnsi="Times New Roman" w:cs="Times New Roman"/>
          <w:sz w:val="24"/>
          <w:szCs w:val="24"/>
        </w:rPr>
        <w:t xml:space="preserve">Only constants fit using a generalized </w:t>
      </w:r>
      <w:proofErr w:type="gramStart"/>
      <w:r w:rsidR="00B66FE6">
        <w:rPr>
          <w:rFonts w:ascii="Times New Roman" w:hAnsi="Times New Roman" w:cs="Times New Roman"/>
          <w:sz w:val="24"/>
          <w:szCs w:val="24"/>
        </w:rPr>
        <w:t>two layer</w:t>
      </w:r>
      <w:proofErr w:type="gramEnd"/>
      <w:r w:rsidR="00B66FE6">
        <w:rPr>
          <w:rFonts w:ascii="Times New Roman" w:hAnsi="Times New Roman" w:cs="Times New Roman"/>
          <w:sz w:val="24"/>
          <w:szCs w:val="24"/>
        </w:rPr>
        <w:t xml:space="preserve"> model and similar surface complexes were used to model background electrolyte competition. </w:t>
      </w:r>
      <w:r w:rsidR="00755865">
        <w:rPr>
          <w:rFonts w:ascii="Times New Roman" w:hAnsi="Times New Roman" w:cs="Times New Roman"/>
          <w:sz w:val="24"/>
          <w:szCs w:val="24"/>
        </w:rPr>
        <w:t>Carbonate surface complexes were only included in the SCM for goethite, as the goethite synthesis method involves high concentrations of carbonate to buffer pH</w:t>
      </w:r>
      <w:r w:rsidR="007A7CF9">
        <w:rPr>
          <w:rFonts w:ascii="Times New Roman" w:hAnsi="Times New Roman" w:cs="Times New Roman"/>
          <w:sz w:val="24"/>
          <w:szCs w:val="24"/>
        </w:rPr>
        <w:t>, resulting in carbonate</w:t>
      </w:r>
      <w:r w:rsidR="00755865">
        <w:rPr>
          <w:rFonts w:ascii="Times New Roman" w:hAnsi="Times New Roman" w:cs="Times New Roman"/>
          <w:sz w:val="24"/>
          <w:szCs w:val="24"/>
        </w:rPr>
        <w:t xml:space="preserve"> </w:t>
      </w:r>
      <w:r w:rsidR="007A7CF9">
        <w:rPr>
          <w:rFonts w:ascii="Times New Roman" w:hAnsi="Times New Roman" w:cs="Times New Roman"/>
          <w:sz w:val="24"/>
          <w:szCs w:val="24"/>
        </w:rPr>
        <w:t>surface complexes that persist even after washing</w:t>
      </w:r>
      <w:r w:rsidR="00755865">
        <w:rPr>
          <w:rFonts w:ascii="Times New Roman" w:hAnsi="Times New Roman" w:cs="Times New Roman"/>
          <w:sz w:val="24"/>
          <w:szCs w:val="24"/>
        </w:rPr>
        <w:t>.</w:t>
      </w:r>
      <w:r w:rsidR="00755865">
        <w:rPr>
          <w:rFonts w:ascii="Times New Roman" w:hAnsi="Times New Roman" w:cs="Times New Roman"/>
          <w:sz w:val="24"/>
          <w:szCs w:val="24"/>
        </w:rPr>
        <w:fldChar w:fldCharType="begin" w:fldLock="1"/>
      </w:r>
      <w:r w:rsidR="005959C4">
        <w:rPr>
          <w:rFonts w:ascii="Times New Roman" w:hAnsi="Times New Roman" w:cs="Times New Roman"/>
          <w:sz w:val="24"/>
          <w:szCs w:val="24"/>
        </w:rPr>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"&lt;sup&gt;7&lt;/sup&gt;", "plainTextFormattedCitation" : "7", "previouslyFormattedCitation" : "&lt;sup&gt;6&lt;/sup&gt;" }, "properties" : { "noteIndex" : 0 }, "schema" : "https://github.com/citation-style-language/schema/raw/master/csl-citation.json" }</w:instrText>
      </w:r>
      <w:r w:rsidR="00755865">
        <w:rPr>
          <w:rFonts w:ascii="Times New Roman" w:hAnsi="Times New Roman" w:cs="Times New Roman"/>
          <w:sz w:val="24"/>
          <w:szCs w:val="24"/>
        </w:rPr>
        <w:fldChar w:fldCharType="separate"/>
      </w:r>
      <w:r w:rsidR="005959C4" w:rsidRPr="005959C4">
        <w:rPr>
          <w:rFonts w:ascii="Times New Roman" w:hAnsi="Times New Roman" w:cs="Times New Roman"/>
          <w:noProof/>
          <w:sz w:val="24"/>
          <w:szCs w:val="24"/>
          <w:vertAlign w:val="superscript"/>
        </w:rPr>
        <w:t>7</w:t>
      </w:r>
      <w:r w:rsidR="00755865">
        <w:rPr>
          <w:rFonts w:ascii="Times New Roman" w:hAnsi="Times New Roman" w:cs="Times New Roman"/>
          <w:sz w:val="24"/>
          <w:szCs w:val="24"/>
        </w:rPr>
        <w:fldChar w:fldCharType="end"/>
      </w:r>
      <w:r w:rsidR="00755865">
        <w:rPr>
          <w:rFonts w:ascii="Times New Roman" w:hAnsi="Times New Roman" w:cs="Times New Roman"/>
          <w:sz w:val="24"/>
          <w:szCs w:val="24"/>
        </w:rPr>
        <w:t xml:space="preserve"> </w:t>
      </w:r>
      <w:r w:rsidR="00B66FE6">
        <w:rPr>
          <w:rFonts w:ascii="Times New Roman" w:hAnsi="Times New Roman" w:cs="Times New Roman"/>
          <w:sz w:val="24"/>
          <w:szCs w:val="24"/>
        </w:rPr>
        <w:t>Some cations used experimentally (</w:t>
      </w:r>
      <w:r w:rsidR="00E95296">
        <w:rPr>
          <w:rFonts w:ascii="Times New Roman" w:hAnsi="Times New Roman" w:cs="Times New Roman"/>
          <w:sz w:val="24"/>
          <w:szCs w:val="24"/>
        </w:rPr>
        <w:t xml:space="preserve">e.g. </w:t>
      </w:r>
      <w:r w:rsidR="00B66FE6">
        <w:rPr>
          <w:rFonts w:ascii="Times New Roman" w:hAnsi="Times New Roman" w:cs="Times New Roman"/>
          <w:sz w:val="24"/>
          <w:szCs w:val="24"/>
        </w:rPr>
        <w:t>Na</w:t>
      </w:r>
      <w:r w:rsidR="00E95296">
        <w:rPr>
          <w:rFonts w:ascii="Times New Roman" w:hAnsi="Times New Roman" w:cs="Times New Roman"/>
          <w:sz w:val="24"/>
          <w:szCs w:val="24"/>
          <w:vertAlign w:val="superscript"/>
        </w:rPr>
        <w:t>+</w:t>
      </w:r>
      <w:r w:rsidR="00B66FE6">
        <w:rPr>
          <w:rFonts w:ascii="Times New Roman" w:hAnsi="Times New Roman" w:cs="Times New Roman"/>
          <w:sz w:val="24"/>
          <w:szCs w:val="24"/>
        </w:rPr>
        <w:t>, K</w:t>
      </w:r>
      <w:r w:rsidR="00E95296">
        <w:rPr>
          <w:rFonts w:ascii="Times New Roman" w:hAnsi="Times New Roman" w:cs="Times New Roman"/>
          <w:sz w:val="24"/>
          <w:szCs w:val="24"/>
          <w:vertAlign w:val="superscript"/>
        </w:rPr>
        <w:t>+</w:t>
      </w:r>
      <w:r w:rsidR="00B66FE6">
        <w:rPr>
          <w:rFonts w:ascii="Times New Roman" w:hAnsi="Times New Roman" w:cs="Times New Roman"/>
          <w:sz w:val="24"/>
          <w:szCs w:val="24"/>
        </w:rPr>
        <w:t xml:space="preserve">) did not have published constants, but clearly demonstrated differential amounts of sorption (Figure 2, main text). </w:t>
      </w:r>
      <w:r w:rsidR="00E95296">
        <w:rPr>
          <w:rFonts w:ascii="Times New Roman" w:hAnsi="Times New Roman" w:cs="Times New Roman"/>
          <w:sz w:val="24"/>
          <w:szCs w:val="24"/>
        </w:rPr>
        <w:t>In these cases, no constants were fit or used, underscoring a potential limitation for using these models</w:t>
      </w:r>
      <w:r w:rsidR="007A7CF9">
        <w:rPr>
          <w:rFonts w:ascii="Times New Roman" w:hAnsi="Times New Roman" w:cs="Times New Roman"/>
          <w:sz w:val="24"/>
          <w:szCs w:val="24"/>
        </w:rPr>
        <w:t xml:space="preserve"> for predicting Ra transport in natural systems</w:t>
      </w:r>
      <w:r w:rsidR="00E95296">
        <w:rPr>
          <w:rFonts w:ascii="Times New Roman" w:hAnsi="Times New Roman" w:cs="Times New Roman"/>
          <w:sz w:val="24"/>
          <w:szCs w:val="24"/>
        </w:rPr>
        <w:t>.</w:t>
      </w:r>
    </w:p>
    <w:p w14:paraId="73C882A1" w14:textId="060861A9" w:rsidR="005E761A" w:rsidRDefault="00E95296" w:rsidP="005E761A">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We also considered a few other mineral-specific SCMs to </w:t>
      </w:r>
      <w:del w:id="38" w:author="Microsoft Office User" w:date="2017-10-13T18:10:00Z">
        <w:r w:rsidDel="008444F2">
          <w:rPr>
            <w:rFonts w:ascii="Times New Roman" w:hAnsi="Times New Roman" w:cs="Times New Roman"/>
            <w:sz w:val="24"/>
            <w:szCs w:val="24"/>
          </w:rPr>
          <w:delText xml:space="preserve">try and </w:delText>
        </w:r>
        <w:r w:rsidDel="00A11628">
          <w:rPr>
            <w:rFonts w:ascii="Times New Roman" w:hAnsi="Times New Roman" w:cs="Times New Roman"/>
            <w:sz w:val="24"/>
            <w:szCs w:val="24"/>
          </w:rPr>
          <w:delText>r</w:delText>
        </w:r>
      </w:del>
      <w:ins w:id="39" w:author="Microsoft Office User" w:date="2017-10-13T18:10:00Z">
        <w:r w:rsidR="00A11628">
          <w:rPr>
            <w:rFonts w:ascii="Times New Roman" w:hAnsi="Times New Roman" w:cs="Times New Roman"/>
            <w:sz w:val="24"/>
            <w:szCs w:val="24"/>
          </w:rPr>
          <w:t>attempt r</w:t>
        </w:r>
      </w:ins>
      <w:r>
        <w:rPr>
          <w:rFonts w:ascii="Times New Roman" w:hAnsi="Times New Roman" w:cs="Times New Roman"/>
          <w:sz w:val="24"/>
          <w:szCs w:val="24"/>
        </w:rPr>
        <w:t>eplicat</w:t>
      </w:r>
      <w:ins w:id="40" w:author="Microsoft Office User" w:date="2017-10-13T18:10:00Z">
        <w:r w:rsidR="00A11628">
          <w:rPr>
            <w:rFonts w:ascii="Times New Roman" w:hAnsi="Times New Roman" w:cs="Times New Roman"/>
            <w:sz w:val="24"/>
            <w:szCs w:val="24"/>
          </w:rPr>
          <w:t>ion of</w:t>
        </w:r>
      </w:ins>
      <w:del w:id="41" w:author="Microsoft Office User" w:date="2017-10-13T18:10:00Z">
        <w:r w:rsidDel="00A11628">
          <w:rPr>
            <w:rFonts w:ascii="Times New Roman" w:hAnsi="Times New Roman" w:cs="Times New Roman"/>
            <w:sz w:val="24"/>
            <w:szCs w:val="24"/>
          </w:rPr>
          <w:delText>e</w:delText>
        </w:r>
      </w:del>
      <w:r>
        <w:rPr>
          <w:rFonts w:ascii="Times New Roman" w:hAnsi="Times New Roman" w:cs="Times New Roman"/>
          <w:sz w:val="24"/>
          <w:szCs w:val="24"/>
        </w:rPr>
        <w:t xml:space="preserve"> </w:t>
      </w:r>
      <w:del w:id="42" w:author="Microsoft Office User" w:date="2017-10-13T18:10:00Z">
        <w:r w:rsidDel="00A11628">
          <w:rPr>
            <w:rFonts w:ascii="Times New Roman" w:hAnsi="Times New Roman" w:cs="Times New Roman"/>
            <w:sz w:val="24"/>
            <w:szCs w:val="24"/>
          </w:rPr>
          <w:delText xml:space="preserve">the </w:delText>
        </w:r>
      </w:del>
      <w:r>
        <w:rPr>
          <w:rFonts w:ascii="Times New Roman" w:hAnsi="Times New Roman" w:cs="Times New Roman"/>
          <w:sz w:val="24"/>
          <w:szCs w:val="24"/>
        </w:rPr>
        <w:t>results</w:t>
      </w:r>
      <w:del w:id="43" w:author="Microsoft Office User" w:date="2017-10-13T18:10:00Z">
        <w:r w:rsidDel="00A11628">
          <w:rPr>
            <w:rFonts w:ascii="Times New Roman" w:hAnsi="Times New Roman" w:cs="Times New Roman"/>
            <w:sz w:val="24"/>
            <w:szCs w:val="24"/>
          </w:rPr>
          <w:delText xml:space="preserve"> of</w:delText>
        </w:r>
      </w:del>
      <w:r>
        <w:rPr>
          <w:rFonts w:ascii="Times New Roman" w:hAnsi="Times New Roman" w:cs="Times New Roman"/>
          <w:sz w:val="24"/>
          <w:szCs w:val="24"/>
        </w:rPr>
        <w:t xml:space="preserve"> </w:t>
      </w:r>
      <w:del w:id="44" w:author="Microsoft Office User" w:date="2017-10-13T18:10:00Z">
        <w:r w:rsidDel="00A11628">
          <w:rPr>
            <w:rFonts w:ascii="Times New Roman" w:hAnsi="Times New Roman" w:cs="Times New Roman"/>
            <w:sz w:val="24"/>
            <w:szCs w:val="24"/>
          </w:rPr>
          <w:delText xml:space="preserve">the experimental work </w:delText>
        </w:r>
      </w:del>
      <w:r>
        <w:rPr>
          <w:rFonts w:ascii="Times New Roman" w:hAnsi="Times New Roman" w:cs="Times New Roman"/>
          <w:sz w:val="24"/>
          <w:szCs w:val="24"/>
        </w:rPr>
        <w:t>reported in the main text. For the iron oxides, single site models featuring tetradentate</w:t>
      </w:r>
      <w:r w:rsidR="00DC53E5">
        <w:rPr>
          <w:rFonts w:ascii="Times New Roman" w:hAnsi="Times New Roman" w:cs="Times New Roman"/>
          <w:sz w:val="24"/>
          <w:szCs w:val="24"/>
        </w:rPr>
        <w:t xml:space="preserve"> surface</w:t>
      </w:r>
      <w:r>
        <w:rPr>
          <w:rFonts w:ascii="Times New Roman" w:hAnsi="Times New Roman" w:cs="Times New Roman"/>
          <w:sz w:val="24"/>
          <w:szCs w:val="24"/>
        </w:rPr>
        <w:t xml:space="preserve"> coordination have been used in both generalized double layer models, and extended triple layer models to fit </w:t>
      </w:r>
      <w:r w:rsidR="00DC53E5">
        <w:rPr>
          <w:rFonts w:ascii="Times New Roman" w:hAnsi="Times New Roman" w:cs="Times New Roman"/>
          <w:sz w:val="24"/>
          <w:szCs w:val="24"/>
        </w:rPr>
        <w:t xml:space="preserve">divalent </w:t>
      </w:r>
      <w:r>
        <w:rPr>
          <w:rFonts w:ascii="Times New Roman" w:hAnsi="Times New Roman" w:cs="Times New Roman"/>
          <w:sz w:val="24"/>
          <w:szCs w:val="24"/>
        </w:rPr>
        <w:t>cation sorption.</w:t>
      </w:r>
      <w:r>
        <w:rPr>
          <w:rFonts w:ascii="Times New Roman" w:hAnsi="Times New Roman" w:cs="Times New Roman"/>
          <w:sz w:val="24"/>
          <w:szCs w:val="24"/>
        </w:rPr>
        <w:fldChar w:fldCharType="begin" w:fldLock="1"/>
      </w:r>
      <w:r w:rsidR="005959C4">
        <w:rPr>
          <w:rFonts w:ascii="Times New Roman" w:hAnsi="Times New Roman" w:cs="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"http://www.mendeley.com/documents/?uuid=7872a9fa-6674-48c5-847a-833fffb94812" ] }, { "id" : "ITEM-2",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"ITEM-2", "issue" : "10", "issued" : { "date-parts" : [ [ "2006" ] ] }, "page" : "2427-2453", "title" : "Prediction of the speciation of alkaline earths adsorbed on mineral surfaces in salt solutions", "type" : "article-journal", "volume" : "70" }, "uris" : [ "http://www.mendeley.com/documents/?uuid=95901e33-067b-4748-8f30-d87675edc102" ] }, { "id" : "ITEM-3", "itemData" : { "DOI" : "10.1186/1467-4866-9-2", "ISBN" : "1467-4866", "ISSN" : "1467-4866", "PMID" : "18205927", "abstract" : "Strontium sorption to amorphous silica and goethite was measured as a function of pH and dissolved strontium and carbonate concentrations at 25 degrees C. Strontium sorption gradually increases from 0 to 100% from pH 6 to 10 for both phases and requires multiple outer-sphere surface complexes to fit the data. All data are modeled using the triple layer model and the site-occupancy standard state; unless stated otherwise all strontium complexes are mononuclear. Strontium sorption to amorphous silica in the presence and absence of dissolved carbonate can be fit with tetradentate Sr2+ and SrOH+ complexes on the beta-plane and a monodentate Sr2+complex on the diffuse plane to account for strontium sorption at low ionic strength. Strontium sorption to goethite in the absence of dissolved carbonate can be fit with monodentate and tetradentate SrOH+ complexes and a tetradentate binuclear Sr2+ species on the beta-plane. The binuclear complex is needed to account for enhanced sorption at hgh strontium surface loadings. In the presence of dissolved carbonate additional monodentate Sr2+ and SrOH+ carbonate surface complexes on the beta-plane are needed to fit strontium sorption to goethite. Modeling strontium sorption as outer-sphere complexes is consistent with quantitative analysis of extended X-ray absorption fine structure (EXAFS) on selected sorption samples that show a single first shell of oxygen atoms around strontium indicating hydrated surface complexes at the amorphous silica and goethite surfaces. Strontium surface complexation equilibrium constants determined in this study combined with other alkaline earth surface complexation constants are used to recalibrate a predictive model based on Born solvation and crystal-chemistry theory. The model is accurate to about 0.7 log K units. More studies are needed to determine the dependence of alkaline earth sorption on ionic strength and dissolved carbonate and sulfate concentrations for the development of a robust surface complexation database to estimate alkaline earth sorption in the environment.", "author" : [ { "dropping-particle" : "", "family" : "Carroll", "given" : "Susan a", "non-dropping-particle" : "", "parse-names" : false, "suffix" : "" }, { "dropping-particle" : "", "family" : "Roberts", "given" : "Sarah K", "non-dropping-particle" : "", "parse-names" : false, "suffix" : "" }, { "dropping-particle" : "", "family" : "Criscenti", "given" : "Louise J", "non-dropping-particle" : "", "parse-names" : false, "suffix" : "" }, { "dropping-particle" : "", "family" : "O'Day", "given" : "Peggy a", "non-dropping-particle" : "", "parse-names" : false, "suffix" : "" } ], "container-title" : "Geochemical transactions", "id" : "ITEM-3", "issued" : { "date-parts" : [ [ "2008" ] ] }, "page" : "2", "title" : "Surface complexation model for strontium sorption to amorphous silica and goethite.", "type" : "article-journal", "volume" : "9" }, "uris" : [ "http://www.mendeley.com/documents/?uuid=5b1190ba-dde8-493a-8808-29ac1ba8722f" ] } ], "mendeley" : { "formattedCitation" : "&lt;sup&gt;6,8,9&lt;/sup&gt;", "plainTextFormattedCitation" : "6,8,9", "previouslyFormattedCitation" : "&lt;sup&gt;5,7,8&lt;/sup&gt;" }, "properties" : { "noteIndex" : 0 }, "schema" : "https://github.com/citation-style-language/schema/raw/master/csl-citation.json" }</w:instrText>
      </w:r>
      <w:r>
        <w:rPr>
          <w:rFonts w:ascii="Times New Roman" w:hAnsi="Times New Roman" w:cs="Times New Roman"/>
          <w:sz w:val="24"/>
          <w:szCs w:val="24"/>
        </w:rPr>
        <w:fldChar w:fldCharType="separate"/>
      </w:r>
      <w:r w:rsidR="005959C4" w:rsidRPr="005959C4">
        <w:rPr>
          <w:rFonts w:ascii="Times New Roman" w:hAnsi="Times New Roman" w:cs="Times New Roman"/>
          <w:noProof/>
          <w:sz w:val="24"/>
          <w:szCs w:val="24"/>
          <w:vertAlign w:val="superscript"/>
        </w:rPr>
        <w:t>6,8,9</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F401A0">
        <w:rPr>
          <w:rFonts w:ascii="Times New Roman" w:hAnsi="Times New Roman" w:cs="Times New Roman"/>
          <w:sz w:val="24"/>
          <w:szCs w:val="24"/>
        </w:rPr>
        <w:t>For</w:t>
      </w:r>
      <w:r>
        <w:rPr>
          <w:rFonts w:ascii="Times New Roman" w:hAnsi="Times New Roman" w:cs="Times New Roman"/>
          <w:sz w:val="24"/>
          <w:szCs w:val="24"/>
        </w:rPr>
        <w:t xml:space="preserve"> montmorillonite, many models have been proposed, but </w:t>
      </w:r>
      <w:r w:rsidR="00F401A0">
        <w:rPr>
          <w:rFonts w:ascii="Times New Roman" w:hAnsi="Times New Roman" w:cs="Times New Roman"/>
          <w:sz w:val="24"/>
          <w:szCs w:val="24"/>
        </w:rPr>
        <w:t>no standardized SCM has been adopted</w:t>
      </w:r>
      <w:r>
        <w:rPr>
          <w:rFonts w:ascii="Times New Roman" w:hAnsi="Times New Roman" w:cs="Times New Roman"/>
          <w:sz w:val="24"/>
          <w:szCs w:val="24"/>
        </w:rPr>
        <w:t xml:space="preserve">, </w:t>
      </w:r>
      <w:r w:rsidR="00F401A0">
        <w:rPr>
          <w:rFonts w:ascii="Times New Roman" w:hAnsi="Times New Roman" w:cs="Times New Roman"/>
          <w:sz w:val="24"/>
          <w:szCs w:val="24"/>
        </w:rPr>
        <w:t>some which follow the non-electrostatic method used here, others using various means of representing the permanent negative charge of the clay surface.</w:t>
      </w:r>
      <w:r w:rsidR="00F401A0">
        <w:rPr>
          <w:rFonts w:ascii="Times New Roman" w:hAnsi="Times New Roman" w:cs="Times New Roman"/>
          <w:sz w:val="24"/>
          <w:szCs w:val="24"/>
        </w:rPr>
        <w:fldChar w:fldCharType="begin" w:fldLock="1"/>
      </w:r>
      <w:r w:rsidR="005959C4">
        <w:rPr>
          <w:rFonts w:ascii="Times New Roman" w:hAnsi="Times New Roman" w:cs="Times New Roman"/>
          <w:sz w:val="24"/>
          <w:szCs w:val="24"/>
        </w:rPr>
        <w:instrText>ADDIN CSL_CITATION { "citationItems" : [ { "id" : "ITEM-1", "itemData" : { "DOI" : "10.1006/jcis.1998.5947", "ISBN" : "0021-9797", "ISSN" : "1095-7103", "PMID" : "9924106", "abstract" : "A consistent thermodynamic model is developed for metal sorption on expanding 2:1 layer clays such as montmorillonite. The particle of clay, including lamellae and interlayers, is represented as a porous solid bearing a permanent negative charge (resulting from isomorphic substitution) with an infinite plane interface (i.e., edges) with the solution. Cation exchange occurs inside the clay particle as the result of the negative potential of the clay. Surface complexation reactions take place at the interface whose surface charge and potential are pH dependent. The potential in the bulk of the clay and near the interface, as well as the surface potential-surface charge density relation, are calculated taking into account the effect of the permanent negative charge. The results are discussed and compared with the classic Gouy-Chapman theory. A subroutine (Clayeql) with the new potential-charge relationships is implemented in the thermodynamic equilibrium program Mineql +3.0 and is used to fit an extensive published experimental data set on adsorption of transition metals on montmorillonite. The model is shown not only to fit satisfactorily all the data, but also to explain specific features of adsorption on clays compared to oxides. In particular, the increase in the surface concentration of protons with decreasing ionic strength is successfully reproduced and the weaker dependence of metal sorption on pH compared to oxides is correctly fitted. Copyright 1999 Academic Press.", "author" : [ { "dropping-particle" : "", "family" : "Kraepiel", "given" : "Aml", "non-dropping-particle" : "", "parse-names" : false, "suffix" : "" }, { "dropping-particle" : "", "family" : "Keiler", "given" : "Kenneth C", "non-dropping-particle" : "", "parse-names" : false, "suffix" : "" }, { "dropping-particle" : "", "family" : "Morel", "given" : "Fran\u00e7ois M M", "non-dropping-particle" : "", "parse-names" : false, "suffix" : "" } ], "container-title" : "Journal of colloid and interface science", "id" : "ITEM-1", "issue" : "1", "issued" : { "date-parts" : [ [ "1999" ] ] }, "page" : "43-54", "title" : "A Model for Metal Adsorption on Montmorillonite.", "type" : "article-journal", "volume" : "210" }, "uris" : [ "http://www.mendeley.com/documents/?uuid=71f3aedf-1c31-4b31-9e61-20fc24f3bc99" ] }, { "id" : "ITEM-2", "itemData" : { "DOI" : "10.2475/05.2013.01", "ISBN" : "0002-9599", "ISSN" : "00029599", "abstract" : "Within the context of the clay barrier concept for underground nuclear waste disposal, montmorillonite and bentonite have been widely used as reference materials for sorption. In some cases, accompanying modeling work aims at understanding and predicting sorption in complex natural systems where clays are assumed to be representative of the most reactive phases. This bottom-up approach relies heavily on good confidence in the mechanistic understanding of sorption phenomena. The present study aims at reviewing experimental and modeling work on montmorillonite with a focus on divalent metals experiencing pH dependent specific sorption. Current knowledge points out distinct sorption mechanisms on three types of sites: cation exchange on basal planes and surface complexation on edge surfaces with two types of sites: high energy (or strong) sites (HES) with high affinity for metals but low site density and low energy (or weak) sites (LES) with lower affinity for metals but high site density. Based on this current knowledge, criteria are given to select data relevant for surface complexation model calibration (especially ionic strength, pH, clay preparation and characterization, metal to clay ratio and solubility limits), with an emphasis on data uncertainties and reproducibility. Problematic experimental features are highlighted, especially those related to the reversibility of sorption and to the effect of the solid to liquid ratio (R-SL) on sorption distribution coefficients. Guidelines for data acquisition and selection are proposed. Surface complexation models available in the literature are then tested in terms of efficiency (data fit) and mechanistic likelihood. None of the currently available models is able to satisfy both aspects. Models directly adapted from oxide surface complexation models fail in both aspects. The most efficient model (in terms of simplicity and accuracy) is a non-electrostatic model. It is the only one that reproduces pH dependent specific sorption data at a low metal clay ratio (&lt;0.001 mol/kg(clay); HES) in all selected experimental conditions, as well as data obtained at medium metal to clay ratio (similar to 0.01-0.05 mol/kg(clay); low energy sites). To account for physical mechanisms, an electrostatic surface complexation model has been developed. It takes into account the spill-over effect of negatively charged basal surfaces over edge surfaces, a typical feature of montmorillonite, and is able to reproduce sorption data fo\u2026", "author" : [ { "dropping-particle" : "", "family" : "Tournassat", "given" : "Christophe", "non-dropping-particle" : "", "parse-names" : false, "suffix" : "" }, { "dropping-particle" : "", "family" : "Grangeon", "given" : "Sylvain", "non-dropping-particle" : "", "parse-names" : false, "suffix" : "" }, { "dropping-particle" : "", "family" : "Leroy", "given" : "Philippe", "non-dropping-particle" : "", "parse-names" : false, "suffix" : "" }, { "dropping-particle" : "", "family" : "Giffaut", "given" : "Eric", "non-dropping-particle" : "", "parse-names" : false, "suffix" : "" } ], "container-title" : "American Journal of Science", "id" : "ITEM-2", "issue" : "5", "issued" : { "date-parts" : [ [ "2013" ] ] }, "page" : "395-451", "title" : "Modeling specific ph dependent sorption of divalent metals on montmorillonite surfaces. a review of pitfalls, recent achievements and current challenges", "type" : "article-journal", "volume" : "313" }, "uris" : [ "http://www.mendeley.com/documents/?uuid=308223f4-1fbc-4e35-ad15-63f95b50f059" ] } ], "mendeley" : { "formattedCitation" : "&lt;sup&gt;10,11&lt;/sup&gt;", "plainTextFormattedCitation" : "10,11", "previouslyFormattedCitation" : "&lt;sup&gt;9,10&lt;/sup&gt;" }, "properties" : { "noteIndex" : 0 }, "schema" : "https://github.com/citation-style-language/schema/raw/master/csl-citation.json" }</w:instrText>
      </w:r>
      <w:r w:rsidR="00F401A0">
        <w:rPr>
          <w:rFonts w:ascii="Times New Roman" w:hAnsi="Times New Roman" w:cs="Times New Roman"/>
          <w:sz w:val="24"/>
          <w:szCs w:val="24"/>
        </w:rPr>
        <w:fldChar w:fldCharType="separate"/>
      </w:r>
      <w:r w:rsidR="005959C4" w:rsidRPr="005959C4">
        <w:rPr>
          <w:rFonts w:ascii="Times New Roman" w:hAnsi="Times New Roman" w:cs="Times New Roman"/>
          <w:noProof/>
          <w:sz w:val="24"/>
          <w:szCs w:val="24"/>
          <w:vertAlign w:val="superscript"/>
        </w:rPr>
        <w:t>10,11</w:t>
      </w:r>
      <w:r w:rsidR="00F401A0">
        <w:rPr>
          <w:rFonts w:ascii="Times New Roman" w:hAnsi="Times New Roman" w:cs="Times New Roman"/>
          <w:sz w:val="24"/>
          <w:szCs w:val="24"/>
        </w:rPr>
        <w:fldChar w:fldCharType="end"/>
      </w:r>
      <w:r w:rsidR="00F401A0">
        <w:rPr>
          <w:rFonts w:ascii="Times New Roman" w:hAnsi="Times New Roman" w:cs="Times New Roman"/>
          <w:sz w:val="24"/>
          <w:szCs w:val="24"/>
        </w:rPr>
        <w:t xml:space="preserve"> While in some cases use of these models improved fits to our data, the lack of spectroscopic studies for Ra combined with the limited database of constants for competing ions effectively precluded the use of these</w:t>
      </w:r>
      <w:r w:rsidR="00B0560A">
        <w:rPr>
          <w:rFonts w:ascii="Times New Roman" w:hAnsi="Times New Roman" w:cs="Times New Roman"/>
          <w:sz w:val="24"/>
          <w:szCs w:val="24"/>
        </w:rPr>
        <w:t xml:space="preserve"> alternative models</w:t>
      </w:r>
      <w:r w:rsidR="00F401A0">
        <w:rPr>
          <w:rFonts w:ascii="Times New Roman" w:hAnsi="Times New Roman" w:cs="Times New Roman"/>
          <w:sz w:val="24"/>
          <w:szCs w:val="24"/>
        </w:rPr>
        <w:t xml:space="preserve">. </w:t>
      </w:r>
      <w:r w:rsidR="00206072">
        <w:rPr>
          <w:rFonts w:ascii="Times New Roman" w:hAnsi="Times New Roman" w:cs="Times New Roman"/>
          <w:sz w:val="24"/>
          <w:szCs w:val="24"/>
        </w:rPr>
        <w:t>The non-standardization of</w:t>
      </w:r>
      <w:r w:rsidR="00F401A0">
        <w:rPr>
          <w:rFonts w:ascii="Times New Roman" w:hAnsi="Times New Roman" w:cs="Times New Roman"/>
          <w:sz w:val="24"/>
          <w:szCs w:val="24"/>
        </w:rPr>
        <w:t xml:space="preserve"> these different</w:t>
      </w:r>
      <w:r w:rsidR="00206072">
        <w:rPr>
          <w:rFonts w:ascii="Times New Roman" w:hAnsi="Times New Roman" w:cs="Times New Roman"/>
          <w:sz w:val="24"/>
          <w:szCs w:val="24"/>
        </w:rPr>
        <w:t xml:space="preserve"> SCMs and their calibration </w:t>
      </w:r>
      <w:r w:rsidR="00F401A0">
        <w:rPr>
          <w:rFonts w:ascii="Times New Roman" w:hAnsi="Times New Roman" w:cs="Times New Roman"/>
          <w:sz w:val="24"/>
          <w:szCs w:val="24"/>
        </w:rPr>
        <w:t xml:space="preserve">also impeded </w:t>
      </w:r>
      <w:r w:rsidR="00DC53E5">
        <w:rPr>
          <w:rFonts w:ascii="Times New Roman" w:hAnsi="Times New Roman" w:cs="Times New Roman"/>
          <w:sz w:val="24"/>
          <w:szCs w:val="24"/>
        </w:rPr>
        <w:t xml:space="preserve">any </w:t>
      </w:r>
      <w:r w:rsidR="00F401A0">
        <w:rPr>
          <w:rFonts w:ascii="Times New Roman" w:hAnsi="Times New Roman" w:cs="Times New Roman"/>
          <w:sz w:val="24"/>
          <w:szCs w:val="24"/>
        </w:rPr>
        <w:t>efforts to</w:t>
      </w:r>
      <w:r w:rsidR="00206072">
        <w:rPr>
          <w:rFonts w:ascii="Times New Roman" w:hAnsi="Times New Roman" w:cs="Times New Roman"/>
          <w:sz w:val="24"/>
          <w:szCs w:val="24"/>
        </w:rPr>
        <w:t xml:space="preserve"> test their viability for predicting transport of Ra in </w:t>
      </w:r>
      <w:r w:rsidR="00B0560A">
        <w:rPr>
          <w:rFonts w:ascii="Times New Roman" w:hAnsi="Times New Roman" w:cs="Times New Roman"/>
          <w:sz w:val="24"/>
          <w:szCs w:val="24"/>
        </w:rPr>
        <w:t>the different geochemical conditions tested here</w:t>
      </w:r>
      <w:r w:rsidR="00206072">
        <w:rPr>
          <w:rFonts w:ascii="Times New Roman" w:hAnsi="Times New Roman" w:cs="Times New Roman"/>
          <w:sz w:val="24"/>
          <w:szCs w:val="24"/>
        </w:rPr>
        <w:t>.</w:t>
      </w:r>
      <w:r w:rsidR="00206072">
        <w:rPr>
          <w:rFonts w:ascii="Times New Roman" w:hAnsi="Times New Roman" w:cs="Times New Roman"/>
          <w:sz w:val="24"/>
          <w:szCs w:val="24"/>
        </w:rPr>
        <w:fldChar w:fldCharType="begin" w:fldLock="1"/>
      </w:r>
      <w:r w:rsidR="005959C4">
        <w:rPr>
          <w:rFonts w:ascii="Times New Roman" w:hAnsi="Times New Roman" w:cs="Times New Roman"/>
          <w:sz w:val="24"/>
          <w:szCs w:val="24"/>
        </w:rPr>
        <w:instrText>ADDIN CSL_CITATION { "citationItems" : [ { "id" : "ITEM-1", "itemData" : { "DOI" : "10.1021/acs.est.6b02669", "ISSN" : "0013-936X", "author" : [ { "dropping-particle" : "", "family" : "Duster", "given" : "Thomas A.", "non-dropping-particle" : "", "parse-names" : false, "suffix" : "" } ], "container-title" : "Environmental Science &amp; Technology", "id" : "ITEM-1", "issue" : "14", "issued" : { "date-parts" : [ [ "2016" ] ] }, "page" : "7274-7275", "title" : "An Integrated Approach to Standard Methods, Materials, and Databases for the Measurements Used To Develop Surface Complexation Models", "type" : "article-journal", "volume" : "50" }, "uris" : [ "http://www.mendeley.com/documents/?uuid=f27b11c3-3245-44ef-82dc-b0e5bff9f57f" ] } ], "mendeley" : { "formattedCitation" : "&lt;sup&gt;12&lt;/sup&gt;", "plainTextFormattedCitation" : "12", "previouslyFormattedCitation" : "&lt;sup&gt;11&lt;/sup&gt;" }, "properties" : { "noteIndex" : 0 }, "schema" : "https://github.com/citation-style-language/schema/raw/master/csl-citation.json" }</w:instrText>
      </w:r>
      <w:r w:rsidR="00206072">
        <w:rPr>
          <w:rFonts w:ascii="Times New Roman" w:hAnsi="Times New Roman" w:cs="Times New Roman"/>
          <w:sz w:val="24"/>
          <w:szCs w:val="24"/>
        </w:rPr>
        <w:fldChar w:fldCharType="separate"/>
      </w:r>
      <w:r w:rsidR="005959C4" w:rsidRPr="005959C4">
        <w:rPr>
          <w:rFonts w:ascii="Times New Roman" w:hAnsi="Times New Roman" w:cs="Times New Roman"/>
          <w:noProof/>
          <w:sz w:val="24"/>
          <w:szCs w:val="24"/>
          <w:vertAlign w:val="superscript"/>
        </w:rPr>
        <w:t>12</w:t>
      </w:r>
      <w:r w:rsidR="00206072">
        <w:rPr>
          <w:rFonts w:ascii="Times New Roman" w:hAnsi="Times New Roman" w:cs="Times New Roman"/>
          <w:sz w:val="24"/>
          <w:szCs w:val="24"/>
        </w:rPr>
        <w:fldChar w:fldCharType="end"/>
      </w:r>
      <w:r w:rsidR="00DC53E5">
        <w:rPr>
          <w:rFonts w:ascii="Times New Roman" w:hAnsi="Times New Roman" w:cs="Times New Roman"/>
          <w:sz w:val="24"/>
          <w:szCs w:val="24"/>
        </w:rPr>
        <w:t xml:space="preserve"> </w:t>
      </w:r>
      <w:r w:rsidR="00F401A0">
        <w:rPr>
          <w:rFonts w:ascii="Times New Roman" w:hAnsi="Times New Roman" w:cs="Times New Roman"/>
          <w:sz w:val="24"/>
          <w:szCs w:val="24"/>
        </w:rPr>
        <w:t xml:space="preserve">Thus, we elected to use relatively “simple” models that are well established in the literature, and have a wider variety of available reaction constants that can be used to model the effect of different competing cations. </w:t>
      </w:r>
      <w:r w:rsidR="00DD7603">
        <w:rPr>
          <w:rFonts w:ascii="Times New Roman" w:hAnsi="Times New Roman" w:cs="Times New Roman"/>
          <w:sz w:val="24"/>
          <w:szCs w:val="24"/>
        </w:rPr>
        <w:t xml:space="preserve">That these simpler models failed to provide meaningful prediction of the impact of different solution conditions </w:t>
      </w:r>
      <w:r w:rsidR="00DC53E5">
        <w:rPr>
          <w:rFonts w:ascii="Times New Roman" w:hAnsi="Times New Roman" w:cs="Times New Roman"/>
          <w:sz w:val="24"/>
          <w:szCs w:val="24"/>
        </w:rPr>
        <w:t xml:space="preserve">(main text) </w:t>
      </w:r>
      <w:r w:rsidR="00DD7603">
        <w:rPr>
          <w:rFonts w:ascii="Times New Roman" w:hAnsi="Times New Roman" w:cs="Times New Roman"/>
          <w:sz w:val="24"/>
          <w:szCs w:val="24"/>
        </w:rPr>
        <w:t>suggests that further detailed study of Ra sorption to mineral surfaces is needed to constrain these SCMs.</w:t>
      </w:r>
      <w:r w:rsidR="00DC53E5">
        <w:rPr>
          <w:rFonts w:ascii="Times New Roman" w:hAnsi="Times New Roman" w:cs="Times New Roman"/>
          <w:sz w:val="24"/>
          <w:szCs w:val="24"/>
        </w:rPr>
        <w:t xml:space="preserve"> In particular, constants to explain the differences in Na and K sorption, as well as better understanding of mineral specific Ra surface complexes would improve these models’ predictive capability.</w:t>
      </w:r>
    </w:p>
    <w:p w14:paraId="4B70AEA0" w14:textId="77777777" w:rsidR="005E761A" w:rsidRDefault="005E761A" w:rsidP="005E761A">
      <w:pPr>
        <w:spacing w:after="0" w:line="480" w:lineRule="auto"/>
        <w:rPr>
          <w:rFonts w:ascii="Times New Roman" w:hAnsi="Times New Roman" w:cs="Times New Roman"/>
          <w:sz w:val="24"/>
          <w:szCs w:val="24"/>
        </w:rPr>
      </w:pPr>
    </w:p>
    <w:p w14:paraId="43298A5D" w14:textId="77777777" w:rsidR="008531EF" w:rsidRDefault="008531EF" w:rsidP="005E761A">
      <w:pPr>
        <w:spacing w:after="0" w:line="480" w:lineRule="auto"/>
        <w:rPr>
          <w:ins w:id="45" w:author="Microsoft Office User" w:date="2017-10-13T17:17:00Z"/>
          <w:rFonts w:ascii="Times New Roman" w:hAnsi="Times New Roman" w:cs="Times New Roman"/>
          <w:b/>
          <w:sz w:val="24"/>
          <w:szCs w:val="24"/>
          <w:u w:val="single"/>
        </w:rPr>
      </w:pPr>
    </w:p>
    <w:p w14:paraId="034023E1" w14:textId="77777777" w:rsidR="008531EF" w:rsidRDefault="008531EF" w:rsidP="005E761A">
      <w:pPr>
        <w:spacing w:after="0" w:line="480" w:lineRule="auto"/>
        <w:rPr>
          <w:ins w:id="46" w:author="Microsoft Office User" w:date="2017-10-13T17:17:00Z"/>
          <w:rFonts w:ascii="Times New Roman" w:hAnsi="Times New Roman" w:cs="Times New Roman"/>
          <w:b/>
          <w:sz w:val="24"/>
          <w:szCs w:val="24"/>
          <w:u w:val="single"/>
        </w:rPr>
      </w:pPr>
    </w:p>
    <w:p w14:paraId="5EC82459" w14:textId="77777777" w:rsidR="008531EF" w:rsidRDefault="008531EF" w:rsidP="005E761A">
      <w:pPr>
        <w:spacing w:after="0" w:line="480" w:lineRule="auto"/>
        <w:rPr>
          <w:ins w:id="47" w:author="Microsoft Office User" w:date="2017-10-13T17:17:00Z"/>
          <w:rFonts w:ascii="Times New Roman" w:hAnsi="Times New Roman" w:cs="Times New Roman"/>
          <w:b/>
          <w:sz w:val="24"/>
          <w:szCs w:val="24"/>
          <w:u w:val="single"/>
        </w:rPr>
      </w:pPr>
    </w:p>
    <w:p w14:paraId="749F6CEE" w14:textId="77777777" w:rsidR="008531EF" w:rsidRDefault="008531EF" w:rsidP="005E761A">
      <w:pPr>
        <w:spacing w:after="0" w:line="480" w:lineRule="auto"/>
        <w:rPr>
          <w:ins w:id="48" w:author="Microsoft Office User" w:date="2017-10-13T17:17:00Z"/>
          <w:rFonts w:ascii="Times New Roman" w:hAnsi="Times New Roman" w:cs="Times New Roman"/>
          <w:b/>
          <w:sz w:val="24"/>
          <w:szCs w:val="24"/>
          <w:u w:val="single"/>
        </w:rPr>
      </w:pPr>
    </w:p>
    <w:p w14:paraId="768D6D3F" w14:textId="155D1552" w:rsidR="00850CCD" w:rsidRPr="00E8780E" w:rsidRDefault="008759D0" w:rsidP="005E761A">
      <w:pPr>
        <w:spacing w:after="0" w:line="480" w:lineRule="auto"/>
        <w:rPr>
          <w:rFonts w:ascii="Times New Roman" w:hAnsi="Times New Roman" w:cs="Times New Roman"/>
          <w:b/>
          <w:sz w:val="24"/>
          <w:szCs w:val="24"/>
          <w:u w:val="single"/>
        </w:rPr>
      </w:pPr>
      <w:r w:rsidRPr="00BF745A">
        <w:rPr>
          <w:rFonts w:ascii="Times New Roman" w:hAnsi="Times New Roman" w:cs="Times New Roman"/>
          <w:b/>
          <w:sz w:val="24"/>
          <w:szCs w:val="24"/>
          <w:u w:val="single"/>
        </w:rPr>
        <w:lastRenderedPageBreak/>
        <w:t>Table S1.</w:t>
      </w:r>
      <w:r w:rsidR="00D86C94" w:rsidRPr="00BF745A">
        <w:rPr>
          <w:rFonts w:ascii="Times New Roman" w:hAnsi="Times New Roman" w:cs="Times New Roman"/>
          <w:b/>
          <w:sz w:val="24"/>
          <w:szCs w:val="24"/>
          <w:u w:val="single"/>
        </w:rPr>
        <w:t xml:space="preserve"> Mineral Surface Areas</w:t>
      </w:r>
      <w:r w:rsidR="00E8780E">
        <w:rPr>
          <w:rFonts w:ascii="Times New Roman" w:hAnsi="Times New Roman" w:cs="Times New Roman"/>
          <w:b/>
          <w:sz w:val="24"/>
          <w:szCs w:val="24"/>
          <w:u w:val="single"/>
        </w:rPr>
        <w:t xml:space="preserve"> and Fitted </w:t>
      </w:r>
      <w:proofErr w:type="spellStart"/>
      <w:r w:rsidR="00E8780E">
        <w:rPr>
          <w:rFonts w:ascii="Times New Roman" w:hAnsi="Times New Roman" w:cs="Times New Roman"/>
          <w:b/>
          <w:sz w:val="24"/>
          <w:szCs w:val="24"/>
          <w:u w:val="single"/>
        </w:rPr>
        <w:t>K</w:t>
      </w:r>
      <w:r w:rsidR="00E8780E">
        <w:rPr>
          <w:rFonts w:ascii="Times New Roman" w:hAnsi="Times New Roman" w:cs="Times New Roman"/>
          <w:b/>
          <w:sz w:val="24"/>
          <w:szCs w:val="24"/>
          <w:u w:val="single"/>
          <w:vertAlign w:val="subscript"/>
        </w:rPr>
        <w:t>d</w:t>
      </w:r>
      <w:proofErr w:type="spellEnd"/>
      <w:r w:rsidR="00E8780E">
        <w:rPr>
          <w:rFonts w:ascii="Times New Roman" w:hAnsi="Times New Roman" w:cs="Times New Roman"/>
          <w:b/>
          <w:sz w:val="24"/>
          <w:szCs w:val="24"/>
          <w:u w:val="single"/>
          <w:vertAlign w:val="subscript"/>
        </w:rPr>
        <w:t xml:space="preserve"> </w:t>
      </w:r>
      <w:r w:rsidR="00E8780E">
        <w:rPr>
          <w:rFonts w:ascii="Times New Roman" w:hAnsi="Times New Roman" w:cs="Times New Roman"/>
          <w:b/>
          <w:sz w:val="24"/>
          <w:szCs w:val="24"/>
          <w:u w:val="single"/>
        </w:rPr>
        <w:t xml:space="preserve">and </w:t>
      </w:r>
      <w:proofErr w:type="spellStart"/>
      <w:r w:rsidR="00E8780E">
        <w:rPr>
          <w:rFonts w:ascii="Times New Roman" w:hAnsi="Times New Roman" w:cs="Times New Roman"/>
          <w:b/>
          <w:sz w:val="24"/>
          <w:szCs w:val="24"/>
          <w:u w:val="single"/>
        </w:rPr>
        <w:t>K</w:t>
      </w:r>
      <w:r w:rsidR="00E8780E">
        <w:rPr>
          <w:rFonts w:ascii="Times New Roman" w:hAnsi="Times New Roman" w:cs="Times New Roman"/>
          <w:b/>
          <w:sz w:val="24"/>
          <w:szCs w:val="24"/>
          <w:u w:val="single"/>
          <w:vertAlign w:val="subscript"/>
        </w:rPr>
        <w:t>sa</w:t>
      </w:r>
      <w:proofErr w:type="spellEnd"/>
      <w:r w:rsidR="00E8780E">
        <w:rPr>
          <w:rFonts w:ascii="Times New Roman" w:hAnsi="Times New Roman" w:cs="Times New Roman"/>
          <w:b/>
          <w:sz w:val="24"/>
          <w:szCs w:val="24"/>
          <w:u w:val="single"/>
        </w:rPr>
        <w:t xml:space="preserve"> values</w:t>
      </w:r>
    </w:p>
    <w:tbl>
      <w:tblPr>
        <w:tblStyle w:val="PlainTable4"/>
        <w:tblW w:w="0" w:type="auto"/>
        <w:tblLook w:val="06A0" w:firstRow="1" w:lastRow="0" w:firstColumn="1" w:lastColumn="0" w:noHBand="1" w:noVBand="1"/>
      </w:tblPr>
      <w:tblGrid>
        <w:gridCol w:w="1768"/>
        <w:gridCol w:w="2282"/>
        <w:gridCol w:w="510"/>
        <w:gridCol w:w="2005"/>
        <w:gridCol w:w="1715"/>
      </w:tblGrid>
      <w:tr w:rsidR="009C2C9D" w:rsidRPr="007B3FB9" w14:paraId="21502557" w14:textId="77777777" w:rsidTr="000B575F">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768" w:type="dxa"/>
            <w:tcBorders>
              <w:top w:val="single" w:sz="4" w:space="0" w:color="auto"/>
              <w:bottom w:val="single" w:sz="4" w:space="0" w:color="auto"/>
            </w:tcBorders>
          </w:tcPr>
          <w:p w14:paraId="4E77A787" w14:textId="77777777" w:rsidR="009C2C9D" w:rsidRPr="007B3FB9" w:rsidRDefault="009C2C9D" w:rsidP="00836AAB">
            <w:pPr>
              <w:jc w:val="center"/>
              <w:rPr>
                <w:rFonts w:ascii="Times New Roman" w:hAnsi="Times New Roman" w:cs="Times New Roman"/>
              </w:rPr>
            </w:pPr>
            <w:r w:rsidRPr="007B3FB9">
              <w:rPr>
                <w:rFonts w:ascii="Times New Roman" w:hAnsi="Times New Roman" w:cs="Times New Roman"/>
              </w:rPr>
              <w:t>Mineral</w:t>
            </w:r>
          </w:p>
        </w:tc>
        <w:tc>
          <w:tcPr>
            <w:tcW w:w="2282" w:type="dxa"/>
            <w:tcBorders>
              <w:top w:val="single" w:sz="4" w:space="0" w:color="auto"/>
              <w:bottom w:val="single" w:sz="4" w:space="0" w:color="auto"/>
            </w:tcBorders>
          </w:tcPr>
          <w:p w14:paraId="5F62C0B4" w14:textId="77777777" w:rsidR="009C2C9D" w:rsidRPr="00D41F47" w:rsidRDefault="009C2C9D" w:rsidP="00836AA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Surface Area (m</w:t>
            </w:r>
            <w:r>
              <w:rPr>
                <w:rFonts w:ascii="Times New Roman" w:hAnsi="Times New Roman" w:cs="Times New Roman"/>
                <w:vertAlign w:val="superscript"/>
              </w:rPr>
              <w:t>2</w:t>
            </w:r>
            <w:r>
              <w:rPr>
                <w:rFonts w:ascii="Times New Roman" w:hAnsi="Times New Roman" w:cs="Times New Roman"/>
              </w:rPr>
              <w:t>/g)</w:t>
            </w:r>
          </w:p>
        </w:tc>
        <w:tc>
          <w:tcPr>
            <w:tcW w:w="240" w:type="dxa"/>
            <w:tcBorders>
              <w:top w:val="single" w:sz="4" w:space="0" w:color="auto"/>
              <w:bottom w:val="single" w:sz="4" w:space="0" w:color="auto"/>
            </w:tcBorders>
          </w:tcPr>
          <w:p w14:paraId="6A87B159" w14:textId="77777777" w:rsidR="009C2C9D" w:rsidRPr="007B3FB9" w:rsidRDefault="009C2C9D" w:rsidP="00836AA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pH</w:t>
            </w:r>
          </w:p>
        </w:tc>
        <w:tc>
          <w:tcPr>
            <w:tcW w:w="2005" w:type="dxa"/>
            <w:tcBorders>
              <w:top w:val="single" w:sz="4" w:space="0" w:color="auto"/>
              <w:bottom w:val="single" w:sz="4" w:space="0" w:color="auto"/>
            </w:tcBorders>
          </w:tcPr>
          <w:p w14:paraId="72AB9C1D" w14:textId="77777777" w:rsidR="009C2C9D" w:rsidRPr="007B3FB9" w:rsidRDefault="009C2C9D" w:rsidP="00836AA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7B3FB9">
              <w:rPr>
                <w:rFonts w:ascii="Times New Roman" w:hAnsi="Times New Roman" w:cs="Times New Roman"/>
              </w:rPr>
              <w:t>K</w:t>
            </w:r>
            <w:r w:rsidRPr="004D43AD">
              <w:rPr>
                <w:rFonts w:ascii="Times New Roman" w:hAnsi="Times New Roman" w:cs="Times New Roman"/>
                <w:vertAlign w:val="subscript"/>
              </w:rPr>
              <w:t>d</w:t>
            </w:r>
            <w:proofErr w:type="spellEnd"/>
            <w:r w:rsidRPr="007B3FB9">
              <w:rPr>
                <w:rFonts w:ascii="Times New Roman" w:hAnsi="Times New Roman" w:cs="Times New Roman"/>
              </w:rPr>
              <w:t xml:space="preserve"> (mL/g)</w:t>
            </w:r>
          </w:p>
        </w:tc>
        <w:tc>
          <w:tcPr>
            <w:tcW w:w="1715" w:type="dxa"/>
            <w:tcBorders>
              <w:top w:val="single" w:sz="4" w:space="0" w:color="auto"/>
              <w:bottom w:val="single" w:sz="4" w:space="0" w:color="auto"/>
            </w:tcBorders>
          </w:tcPr>
          <w:p w14:paraId="3C90FD3F" w14:textId="77777777" w:rsidR="009C2C9D" w:rsidRPr="007B3FB9" w:rsidRDefault="009C2C9D" w:rsidP="00836AA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7B3FB9">
              <w:rPr>
                <w:rFonts w:ascii="Times New Roman" w:hAnsi="Times New Roman" w:cs="Times New Roman"/>
              </w:rPr>
              <w:t>K</w:t>
            </w:r>
            <w:r w:rsidRPr="007B3FB9">
              <w:rPr>
                <w:rFonts w:ascii="Times New Roman" w:hAnsi="Times New Roman" w:cs="Times New Roman"/>
                <w:vertAlign w:val="subscript"/>
              </w:rPr>
              <w:t>sa</w:t>
            </w:r>
            <w:proofErr w:type="spellEnd"/>
            <w:r w:rsidRPr="007B3FB9">
              <w:rPr>
                <w:rFonts w:ascii="Times New Roman" w:hAnsi="Times New Roman" w:cs="Times New Roman"/>
                <w:vertAlign w:val="subscript"/>
              </w:rPr>
              <w:t xml:space="preserve"> </w:t>
            </w:r>
            <w:r w:rsidRPr="007B3FB9">
              <w:rPr>
                <w:rFonts w:ascii="Times New Roman" w:hAnsi="Times New Roman" w:cs="Times New Roman"/>
              </w:rPr>
              <w:t>(mL/m</w:t>
            </w:r>
            <w:r w:rsidRPr="007B3FB9">
              <w:rPr>
                <w:rFonts w:ascii="Times New Roman" w:hAnsi="Times New Roman" w:cs="Times New Roman"/>
                <w:vertAlign w:val="superscript"/>
              </w:rPr>
              <w:t>2</w:t>
            </w:r>
            <w:r w:rsidRPr="007B3FB9">
              <w:rPr>
                <w:rFonts w:ascii="Times New Roman" w:hAnsi="Times New Roman" w:cs="Times New Roman"/>
              </w:rPr>
              <w:t>)</w:t>
            </w:r>
          </w:p>
        </w:tc>
      </w:tr>
      <w:tr w:rsidR="009C2C9D" w:rsidRPr="007B3FB9" w14:paraId="5EC117C1" w14:textId="77777777" w:rsidTr="000B575F">
        <w:trPr>
          <w:trHeight w:val="199"/>
        </w:trPr>
        <w:tc>
          <w:tcPr>
            <w:cnfStyle w:val="001000000000" w:firstRow="0" w:lastRow="0" w:firstColumn="1" w:lastColumn="0" w:oddVBand="0" w:evenVBand="0" w:oddHBand="0" w:evenHBand="0" w:firstRowFirstColumn="0" w:firstRowLastColumn="0" w:lastRowFirstColumn="0" w:lastRowLastColumn="0"/>
            <w:tcW w:w="1768" w:type="dxa"/>
            <w:vMerge w:val="restart"/>
            <w:tcBorders>
              <w:top w:val="single" w:sz="4" w:space="0" w:color="auto"/>
            </w:tcBorders>
          </w:tcPr>
          <w:p w14:paraId="1AB55113" w14:textId="77777777" w:rsidR="009C2C9D" w:rsidRPr="007B3FB9" w:rsidRDefault="009C2C9D" w:rsidP="00836AAB">
            <w:pPr>
              <w:jc w:val="center"/>
              <w:rPr>
                <w:rFonts w:ascii="Times New Roman" w:hAnsi="Times New Roman" w:cs="Times New Roman"/>
              </w:rPr>
            </w:pPr>
            <w:r w:rsidRPr="007B3FB9">
              <w:rPr>
                <w:rFonts w:ascii="Times New Roman" w:hAnsi="Times New Roman" w:cs="Times New Roman"/>
              </w:rPr>
              <w:t>Ferrihydrite</w:t>
            </w:r>
          </w:p>
        </w:tc>
        <w:tc>
          <w:tcPr>
            <w:tcW w:w="2282" w:type="dxa"/>
            <w:tcBorders>
              <w:top w:val="single" w:sz="4" w:space="0" w:color="auto"/>
            </w:tcBorders>
          </w:tcPr>
          <w:p w14:paraId="38F410E8" w14:textId="707D5958"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38</w:t>
            </w:r>
            <w:r w:rsidR="003B6ACE">
              <w:rPr>
                <w:rFonts w:ascii="Times New Roman" w:hAnsi="Times New Roman" w:cs="Times New Roman"/>
              </w:rPr>
              <w:t>3</w:t>
            </w:r>
          </w:p>
        </w:tc>
        <w:tc>
          <w:tcPr>
            <w:tcW w:w="240" w:type="dxa"/>
            <w:tcBorders>
              <w:top w:val="single" w:sz="4" w:space="0" w:color="auto"/>
            </w:tcBorders>
          </w:tcPr>
          <w:p w14:paraId="0639674E"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w:t>
            </w:r>
          </w:p>
        </w:tc>
        <w:tc>
          <w:tcPr>
            <w:tcW w:w="2005" w:type="dxa"/>
            <w:tcBorders>
              <w:top w:val="single" w:sz="4" w:space="0" w:color="auto"/>
            </w:tcBorders>
          </w:tcPr>
          <w:p w14:paraId="633CD8B3" w14:textId="7CA7A57E"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405±72</w:t>
            </w:r>
          </w:p>
        </w:tc>
        <w:tc>
          <w:tcPr>
            <w:tcW w:w="1715" w:type="dxa"/>
            <w:tcBorders>
              <w:top w:val="single" w:sz="4" w:space="0" w:color="auto"/>
            </w:tcBorders>
          </w:tcPr>
          <w:p w14:paraId="3052422A" w14:textId="233C0928"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1.06±0.19</w:t>
            </w:r>
          </w:p>
        </w:tc>
      </w:tr>
      <w:tr w:rsidR="009C2C9D" w:rsidRPr="007B3FB9" w14:paraId="4BFED28D" w14:textId="77777777" w:rsidTr="000B575F">
        <w:trPr>
          <w:trHeight w:val="211"/>
        </w:trPr>
        <w:tc>
          <w:tcPr>
            <w:cnfStyle w:val="001000000000" w:firstRow="0" w:lastRow="0" w:firstColumn="1" w:lastColumn="0" w:oddVBand="0" w:evenVBand="0" w:oddHBand="0" w:evenHBand="0" w:firstRowFirstColumn="0" w:firstRowLastColumn="0" w:lastRowFirstColumn="0" w:lastRowLastColumn="0"/>
            <w:tcW w:w="1768" w:type="dxa"/>
            <w:vMerge/>
          </w:tcPr>
          <w:p w14:paraId="30B9206E" w14:textId="77777777" w:rsidR="009C2C9D" w:rsidRPr="007B3FB9" w:rsidRDefault="009C2C9D" w:rsidP="00836AAB">
            <w:pPr>
              <w:jc w:val="center"/>
              <w:rPr>
                <w:rFonts w:ascii="Times New Roman" w:hAnsi="Times New Roman" w:cs="Times New Roman"/>
              </w:rPr>
            </w:pPr>
          </w:p>
        </w:tc>
        <w:tc>
          <w:tcPr>
            <w:tcW w:w="2282" w:type="dxa"/>
          </w:tcPr>
          <w:p w14:paraId="491DE338"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 w:type="dxa"/>
          </w:tcPr>
          <w:p w14:paraId="1AA2AB38"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w:t>
            </w:r>
          </w:p>
        </w:tc>
        <w:tc>
          <w:tcPr>
            <w:tcW w:w="2005" w:type="dxa"/>
          </w:tcPr>
          <w:p w14:paraId="6D8F4EF2" w14:textId="6BE6731B"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526±48</w:t>
            </w:r>
          </w:p>
        </w:tc>
        <w:tc>
          <w:tcPr>
            <w:tcW w:w="1715" w:type="dxa"/>
          </w:tcPr>
          <w:p w14:paraId="2DD47E52" w14:textId="13C358E7"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1.37±0.13</w:t>
            </w:r>
          </w:p>
        </w:tc>
      </w:tr>
      <w:tr w:rsidR="009C2C9D" w:rsidRPr="007B3FB9" w14:paraId="4D387965" w14:textId="77777777" w:rsidTr="000B575F">
        <w:trPr>
          <w:trHeight w:val="283"/>
        </w:trPr>
        <w:tc>
          <w:tcPr>
            <w:cnfStyle w:val="001000000000" w:firstRow="0" w:lastRow="0" w:firstColumn="1" w:lastColumn="0" w:oddVBand="0" w:evenVBand="0" w:oddHBand="0" w:evenHBand="0" w:firstRowFirstColumn="0" w:firstRowLastColumn="0" w:lastRowFirstColumn="0" w:lastRowLastColumn="0"/>
            <w:tcW w:w="1768" w:type="dxa"/>
            <w:vMerge/>
          </w:tcPr>
          <w:p w14:paraId="09E03EFF" w14:textId="77777777" w:rsidR="009C2C9D" w:rsidRPr="007B3FB9" w:rsidRDefault="009C2C9D" w:rsidP="00836AAB">
            <w:pPr>
              <w:jc w:val="center"/>
              <w:rPr>
                <w:rFonts w:ascii="Times New Roman" w:hAnsi="Times New Roman" w:cs="Times New Roman"/>
              </w:rPr>
            </w:pPr>
          </w:p>
        </w:tc>
        <w:tc>
          <w:tcPr>
            <w:tcW w:w="2282" w:type="dxa"/>
          </w:tcPr>
          <w:p w14:paraId="7ADD72F5"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 w:type="dxa"/>
          </w:tcPr>
          <w:p w14:paraId="1C90154C"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w:t>
            </w:r>
          </w:p>
        </w:tc>
        <w:tc>
          <w:tcPr>
            <w:tcW w:w="2005" w:type="dxa"/>
          </w:tcPr>
          <w:p w14:paraId="5E8DB47D" w14:textId="107712CC"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2420±210</w:t>
            </w:r>
          </w:p>
        </w:tc>
        <w:tc>
          <w:tcPr>
            <w:tcW w:w="1715" w:type="dxa"/>
          </w:tcPr>
          <w:p w14:paraId="7D51FBDE" w14:textId="3DDAD48A"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6.33±0.55</w:t>
            </w:r>
          </w:p>
        </w:tc>
      </w:tr>
      <w:tr w:rsidR="009C2C9D" w:rsidRPr="007B3FB9" w14:paraId="591F46DF" w14:textId="77777777" w:rsidTr="000B575F">
        <w:trPr>
          <w:trHeight w:val="69"/>
        </w:trPr>
        <w:tc>
          <w:tcPr>
            <w:cnfStyle w:val="001000000000" w:firstRow="0" w:lastRow="0" w:firstColumn="1" w:lastColumn="0" w:oddVBand="0" w:evenVBand="0" w:oddHBand="0" w:evenHBand="0" w:firstRowFirstColumn="0" w:firstRowLastColumn="0" w:lastRowFirstColumn="0" w:lastRowLastColumn="0"/>
            <w:tcW w:w="1768" w:type="dxa"/>
            <w:vMerge/>
            <w:tcBorders>
              <w:bottom w:val="single" w:sz="4" w:space="0" w:color="auto"/>
            </w:tcBorders>
          </w:tcPr>
          <w:p w14:paraId="0A95FA60" w14:textId="77777777" w:rsidR="009C2C9D" w:rsidRPr="007B3FB9" w:rsidRDefault="009C2C9D" w:rsidP="00836AAB">
            <w:pPr>
              <w:jc w:val="center"/>
              <w:rPr>
                <w:rFonts w:ascii="Times New Roman" w:hAnsi="Times New Roman" w:cs="Times New Roman"/>
              </w:rPr>
            </w:pPr>
          </w:p>
        </w:tc>
        <w:tc>
          <w:tcPr>
            <w:tcW w:w="2282" w:type="dxa"/>
            <w:tcBorders>
              <w:bottom w:val="single" w:sz="4" w:space="0" w:color="auto"/>
            </w:tcBorders>
          </w:tcPr>
          <w:p w14:paraId="36B2F0D2" w14:textId="77777777" w:rsidR="009C2C9D" w:rsidRPr="007B3FB9" w:rsidRDefault="009C2C9D" w:rsidP="00836AAB">
            <w:pPr>
              <w:tabs>
                <w:tab w:val="center" w:pos="106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 w:type="dxa"/>
            <w:tcBorders>
              <w:bottom w:val="single" w:sz="4" w:space="0" w:color="auto"/>
            </w:tcBorders>
          </w:tcPr>
          <w:p w14:paraId="09CD67C2" w14:textId="77777777" w:rsidR="009C2C9D" w:rsidRPr="007B3FB9" w:rsidRDefault="009C2C9D" w:rsidP="00836AAB">
            <w:pPr>
              <w:tabs>
                <w:tab w:val="center" w:pos="106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9</w:t>
            </w:r>
          </w:p>
        </w:tc>
        <w:tc>
          <w:tcPr>
            <w:tcW w:w="2005" w:type="dxa"/>
            <w:tcBorders>
              <w:bottom w:val="single" w:sz="4" w:space="0" w:color="auto"/>
            </w:tcBorders>
          </w:tcPr>
          <w:p w14:paraId="28122B2F" w14:textId="74842C95"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302000±29000</w:t>
            </w:r>
          </w:p>
        </w:tc>
        <w:tc>
          <w:tcPr>
            <w:tcW w:w="1715" w:type="dxa"/>
            <w:tcBorders>
              <w:bottom w:val="single" w:sz="4" w:space="0" w:color="auto"/>
            </w:tcBorders>
          </w:tcPr>
          <w:p w14:paraId="5C0F7C45" w14:textId="64CF1107"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789±76</w:t>
            </w:r>
          </w:p>
        </w:tc>
      </w:tr>
      <w:tr w:rsidR="009C2C9D" w:rsidRPr="007B3FB9" w14:paraId="37AC4F72" w14:textId="77777777" w:rsidTr="000B575F">
        <w:trPr>
          <w:trHeight w:val="238"/>
        </w:trPr>
        <w:tc>
          <w:tcPr>
            <w:cnfStyle w:val="001000000000" w:firstRow="0" w:lastRow="0" w:firstColumn="1" w:lastColumn="0" w:oddVBand="0" w:evenVBand="0" w:oddHBand="0" w:evenHBand="0" w:firstRowFirstColumn="0" w:firstRowLastColumn="0" w:lastRowFirstColumn="0" w:lastRowLastColumn="0"/>
            <w:tcW w:w="1768" w:type="dxa"/>
            <w:vMerge w:val="restart"/>
            <w:tcBorders>
              <w:top w:val="single" w:sz="4" w:space="0" w:color="auto"/>
            </w:tcBorders>
          </w:tcPr>
          <w:p w14:paraId="1FEEB0C1" w14:textId="77777777" w:rsidR="009C2C9D" w:rsidRPr="007B3FB9" w:rsidRDefault="009C2C9D" w:rsidP="00836AAB">
            <w:pPr>
              <w:jc w:val="center"/>
              <w:rPr>
                <w:rFonts w:ascii="Times New Roman" w:hAnsi="Times New Roman" w:cs="Times New Roman"/>
                <w:b w:val="0"/>
                <w:bCs w:val="0"/>
              </w:rPr>
            </w:pPr>
            <w:r w:rsidRPr="007B3FB9">
              <w:rPr>
                <w:rFonts w:ascii="Times New Roman" w:hAnsi="Times New Roman" w:cs="Times New Roman"/>
              </w:rPr>
              <w:t>Goethite</w:t>
            </w:r>
          </w:p>
        </w:tc>
        <w:tc>
          <w:tcPr>
            <w:tcW w:w="2282" w:type="dxa"/>
            <w:tcBorders>
              <w:top w:val="single" w:sz="4" w:space="0" w:color="auto"/>
            </w:tcBorders>
          </w:tcPr>
          <w:p w14:paraId="22FFAA7E" w14:textId="07E67096" w:rsidR="009C2C9D" w:rsidRPr="007B3FB9" w:rsidRDefault="003B6AC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146</w:t>
            </w:r>
          </w:p>
        </w:tc>
        <w:tc>
          <w:tcPr>
            <w:tcW w:w="240" w:type="dxa"/>
            <w:tcBorders>
              <w:top w:val="single" w:sz="4" w:space="0" w:color="auto"/>
            </w:tcBorders>
          </w:tcPr>
          <w:p w14:paraId="453C5719"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w:t>
            </w:r>
          </w:p>
        </w:tc>
        <w:tc>
          <w:tcPr>
            <w:tcW w:w="2005" w:type="dxa"/>
            <w:tcBorders>
              <w:top w:val="single" w:sz="4" w:space="0" w:color="auto"/>
            </w:tcBorders>
          </w:tcPr>
          <w:p w14:paraId="36E6442E" w14:textId="4AA8F1AE"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2.77±7.86</w:t>
            </w:r>
          </w:p>
        </w:tc>
        <w:tc>
          <w:tcPr>
            <w:tcW w:w="1715" w:type="dxa"/>
            <w:tcBorders>
              <w:top w:val="single" w:sz="4" w:space="0" w:color="auto"/>
            </w:tcBorders>
          </w:tcPr>
          <w:p w14:paraId="3AD27A58" w14:textId="59290931"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0.019±0.054</w:t>
            </w:r>
          </w:p>
        </w:tc>
      </w:tr>
      <w:tr w:rsidR="009C2C9D" w:rsidRPr="007B3FB9" w14:paraId="786B560C" w14:textId="77777777" w:rsidTr="000B575F">
        <w:trPr>
          <w:trHeight w:val="211"/>
        </w:trPr>
        <w:tc>
          <w:tcPr>
            <w:cnfStyle w:val="001000000000" w:firstRow="0" w:lastRow="0" w:firstColumn="1" w:lastColumn="0" w:oddVBand="0" w:evenVBand="0" w:oddHBand="0" w:evenHBand="0" w:firstRowFirstColumn="0" w:firstRowLastColumn="0" w:lastRowFirstColumn="0" w:lastRowLastColumn="0"/>
            <w:tcW w:w="1768" w:type="dxa"/>
            <w:vMerge/>
          </w:tcPr>
          <w:p w14:paraId="68709B35" w14:textId="77777777" w:rsidR="009C2C9D" w:rsidRPr="007B3FB9" w:rsidRDefault="009C2C9D" w:rsidP="00836AAB">
            <w:pPr>
              <w:jc w:val="center"/>
              <w:rPr>
                <w:rFonts w:ascii="Times New Roman" w:hAnsi="Times New Roman" w:cs="Times New Roman"/>
              </w:rPr>
            </w:pPr>
          </w:p>
        </w:tc>
        <w:tc>
          <w:tcPr>
            <w:tcW w:w="2282" w:type="dxa"/>
          </w:tcPr>
          <w:p w14:paraId="42FF3571"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 w:type="dxa"/>
          </w:tcPr>
          <w:p w14:paraId="53B20D30"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w:t>
            </w:r>
          </w:p>
        </w:tc>
        <w:tc>
          <w:tcPr>
            <w:tcW w:w="2005" w:type="dxa"/>
          </w:tcPr>
          <w:p w14:paraId="70B0BBCF" w14:textId="566C463C"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400±42</w:t>
            </w:r>
          </w:p>
        </w:tc>
        <w:tc>
          <w:tcPr>
            <w:tcW w:w="1715" w:type="dxa"/>
          </w:tcPr>
          <w:p w14:paraId="4721D814" w14:textId="23177BC2"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2.73±0.29</w:t>
            </w:r>
          </w:p>
        </w:tc>
      </w:tr>
      <w:tr w:rsidR="009C2C9D" w:rsidRPr="007B3FB9" w14:paraId="02974DF4" w14:textId="77777777" w:rsidTr="000B575F">
        <w:trPr>
          <w:trHeight w:val="283"/>
        </w:trPr>
        <w:tc>
          <w:tcPr>
            <w:cnfStyle w:val="001000000000" w:firstRow="0" w:lastRow="0" w:firstColumn="1" w:lastColumn="0" w:oddVBand="0" w:evenVBand="0" w:oddHBand="0" w:evenHBand="0" w:firstRowFirstColumn="0" w:firstRowLastColumn="0" w:lastRowFirstColumn="0" w:lastRowLastColumn="0"/>
            <w:tcW w:w="1768" w:type="dxa"/>
            <w:vMerge/>
          </w:tcPr>
          <w:p w14:paraId="48D101F2" w14:textId="77777777" w:rsidR="009C2C9D" w:rsidRPr="007B3FB9" w:rsidRDefault="009C2C9D" w:rsidP="00836AAB">
            <w:pPr>
              <w:jc w:val="center"/>
              <w:rPr>
                <w:rFonts w:ascii="Times New Roman" w:hAnsi="Times New Roman" w:cs="Times New Roman"/>
              </w:rPr>
            </w:pPr>
          </w:p>
        </w:tc>
        <w:tc>
          <w:tcPr>
            <w:tcW w:w="2282" w:type="dxa"/>
          </w:tcPr>
          <w:p w14:paraId="154476DC"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 w:type="dxa"/>
          </w:tcPr>
          <w:p w14:paraId="7E909682"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w:t>
            </w:r>
          </w:p>
        </w:tc>
        <w:tc>
          <w:tcPr>
            <w:tcW w:w="2005" w:type="dxa"/>
          </w:tcPr>
          <w:p w14:paraId="0BEAE919" w14:textId="0C1D1649"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679±52</w:t>
            </w:r>
          </w:p>
        </w:tc>
        <w:tc>
          <w:tcPr>
            <w:tcW w:w="1715" w:type="dxa"/>
          </w:tcPr>
          <w:p w14:paraId="4DFD1EE6" w14:textId="1E7D3A9D"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4.64±0.36</w:t>
            </w:r>
          </w:p>
        </w:tc>
      </w:tr>
      <w:tr w:rsidR="009C2C9D" w:rsidRPr="007B3FB9" w14:paraId="424BC59A" w14:textId="77777777" w:rsidTr="000B575F">
        <w:trPr>
          <w:trHeight w:val="69"/>
        </w:trPr>
        <w:tc>
          <w:tcPr>
            <w:cnfStyle w:val="001000000000" w:firstRow="0" w:lastRow="0" w:firstColumn="1" w:lastColumn="0" w:oddVBand="0" w:evenVBand="0" w:oddHBand="0" w:evenHBand="0" w:firstRowFirstColumn="0" w:firstRowLastColumn="0" w:lastRowFirstColumn="0" w:lastRowLastColumn="0"/>
            <w:tcW w:w="1768" w:type="dxa"/>
            <w:vMerge/>
            <w:tcBorders>
              <w:bottom w:val="single" w:sz="4" w:space="0" w:color="auto"/>
            </w:tcBorders>
          </w:tcPr>
          <w:p w14:paraId="01962871" w14:textId="77777777" w:rsidR="009C2C9D" w:rsidRPr="007B3FB9" w:rsidRDefault="009C2C9D" w:rsidP="00836AAB">
            <w:pPr>
              <w:jc w:val="center"/>
              <w:rPr>
                <w:rFonts w:ascii="Times New Roman" w:hAnsi="Times New Roman" w:cs="Times New Roman"/>
              </w:rPr>
            </w:pPr>
          </w:p>
        </w:tc>
        <w:tc>
          <w:tcPr>
            <w:tcW w:w="2282" w:type="dxa"/>
            <w:tcBorders>
              <w:bottom w:val="single" w:sz="4" w:space="0" w:color="auto"/>
            </w:tcBorders>
          </w:tcPr>
          <w:p w14:paraId="789A1D43"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 w:type="dxa"/>
            <w:tcBorders>
              <w:bottom w:val="single" w:sz="4" w:space="0" w:color="auto"/>
            </w:tcBorders>
          </w:tcPr>
          <w:p w14:paraId="4B619C9A"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9</w:t>
            </w:r>
          </w:p>
        </w:tc>
        <w:tc>
          <w:tcPr>
            <w:tcW w:w="2005" w:type="dxa"/>
            <w:tcBorders>
              <w:bottom w:val="single" w:sz="4" w:space="0" w:color="auto"/>
            </w:tcBorders>
          </w:tcPr>
          <w:p w14:paraId="7AC1A41F" w14:textId="09DC35A7"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12400±700</w:t>
            </w:r>
          </w:p>
        </w:tc>
        <w:tc>
          <w:tcPr>
            <w:tcW w:w="1715" w:type="dxa"/>
            <w:tcBorders>
              <w:bottom w:val="single" w:sz="4" w:space="0" w:color="auto"/>
            </w:tcBorders>
          </w:tcPr>
          <w:p w14:paraId="71C233D7" w14:textId="46007273"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84.8±4.8</w:t>
            </w:r>
          </w:p>
        </w:tc>
      </w:tr>
      <w:tr w:rsidR="009C2C9D" w:rsidRPr="007B3FB9" w14:paraId="3A81D73F" w14:textId="77777777" w:rsidTr="000B575F">
        <w:trPr>
          <w:trHeight w:val="199"/>
        </w:trPr>
        <w:tc>
          <w:tcPr>
            <w:cnfStyle w:val="001000000000" w:firstRow="0" w:lastRow="0" w:firstColumn="1" w:lastColumn="0" w:oddVBand="0" w:evenVBand="0" w:oddHBand="0" w:evenHBand="0" w:firstRowFirstColumn="0" w:firstRowLastColumn="0" w:lastRowFirstColumn="0" w:lastRowLastColumn="0"/>
            <w:tcW w:w="1768" w:type="dxa"/>
            <w:vMerge w:val="restart"/>
            <w:tcBorders>
              <w:top w:val="single" w:sz="4" w:space="0" w:color="auto"/>
            </w:tcBorders>
          </w:tcPr>
          <w:p w14:paraId="6FE88094" w14:textId="77777777" w:rsidR="009C2C9D" w:rsidRPr="007B3FB9" w:rsidRDefault="009C2C9D" w:rsidP="00836AAB">
            <w:pPr>
              <w:jc w:val="center"/>
              <w:rPr>
                <w:rFonts w:ascii="Times New Roman" w:hAnsi="Times New Roman" w:cs="Times New Roman"/>
              </w:rPr>
            </w:pPr>
            <w:r w:rsidRPr="007B3FB9">
              <w:rPr>
                <w:rFonts w:ascii="Times New Roman" w:hAnsi="Times New Roman" w:cs="Times New Roman"/>
              </w:rPr>
              <w:t>Sodium Montmorillonite</w:t>
            </w:r>
          </w:p>
        </w:tc>
        <w:tc>
          <w:tcPr>
            <w:tcW w:w="2282" w:type="dxa"/>
            <w:tcBorders>
              <w:top w:val="single" w:sz="4" w:space="0" w:color="auto"/>
            </w:tcBorders>
          </w:tcPr>
          <w:p w14:paraId="4599B396" w14:textId="45CCD524" w:rsidR="009C2C9D" w:rsidRPr="007B3FB9" w:rsidRDefault="00A95D26"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50.2</w:t>
            </w:r>
          </w:p>
        </w:tc>
        <w:tc>
          <w:tcPr>
            <w:tcW w:w="240" w:type="dxa"/>
            <w:tcBorders>
              <w:top w:val="single" w:sz="4" w:space="0" w:color="auto"/>
            </w:tcBorders>
          </w:tcPr>
          <w:p w14:paraId="348B6B38"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w:t>
            </w:r>
          </w:p>
        </w:tc>
        <w:tc>
          <w:tcPr>
            <w:tcW w:w="2005" w:type="dxa"/>
            <w:tcBorders>
              <w:top w:val="single" w:sz="4" w:space="0" w:color="auto"/>
            </w:tcBorders>
          </w:tcPr>
          <w:p w14:paraId="639D0222" w14:textId="3DC8D8B0"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7740±860</w:t>
            </w:r>
          </w:p>
        </w:tc>
        <w:tc>
          <w:tcPr>
            <w:tcW w:w="1715" w:type="dxa"/>
            <w:tcBorders>
              <w:top w:val="single" w:sz="4" w:space="0" w:color="auto"/>
            </w:tcBorders>
          </w:tcPr>
          <w:p w14:paraId="1967B46F" w14:textId="1059490B"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154±17</w:t>
            </w:r>
          </w:p>
        </w:tc>
      </w:tr>
      <w:tr w:rsidR="009C2C9D" w:rsidRPr="007B3FB9" w14:paraId="0E1723DC" w14:textId="77777777" w:rsidTr="000B575F">
        <w:trPr>
          <w:trHeight w:val="295"/>
        </w:trPr>
        <w:tc>
          <w:tcPr>
            <w:cnfStyle w:val="001000000000" w:firstRow="0" w:lastRow="0" w:firstColumn="1" w:lastColumn="0" w:oddVBand="0" w:evenVBand="0" w:oddHBand="0" w:evenHBand="0" w:firstRowFirstColumn="0" w:firstRowLastColumn="0" w:lastRowFirstColumn="0" w:lastRowLastColumn="0"/>
            <w:tcW w:w="1768" w:type="dxa"/>
            <w:vMerge/>
          </w:tcPr>
          <w:p w14:paraId="222B6C52" w14:textId="77777777" w:rsidR="009C2C9D" w:rsidRPr="007B3FB9" w:rsidRDefault="009C2C9D" w:rsidP="00836AAB">
            <w:pPr>
              <w:jc w:val="center"/>
              <w:rPr>
                <w:rFonts w:ascii="Times New Roman" w:hAnsi="Times New Roman" w:cs="Times New Roman"/>
              </w:rPr>
            </w:pPr>
          </w:p>
        </w:tc>
        <w:tc>
          <w:tcPr>
            <w:tcW w:w="2282" w:type="dxa"/>
          </w:tcPr>
          <w:p w14:paraId="76E756DC"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 w:type="dxa"/>
          </w:tcPr>
          <w:p w14:paraId="23FC244B"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w:t>
            </w:r>
          </w:p>
        </w:tc>
        <w:tc>
          <w:tcPr>
            <w:tcW w:w="2005" w:type="dxa"/>
          </w:tcPr>
          <w:p w14:paraId="1B091A27" w14:textId="31062E2A"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20000±2000</w:t>
            </w:r>
          </w:p>
        </w:tc>
        <w:tc>
          <w:tcPr>
            <w:tcW w:w="1715" w:type="dxa"/>
          </w:tcPr>
          <w:p w14:paraId="473D19E4" w14:textId="17E4A5D5"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398±40</w:t>
            </w:r>
          </w:p>
        </w:tc>
      </w:tr>
      <w:tr w:rsidR="009C2C9D" w:rsidRPr="007B3FB9" w14:paraId="4DCC8EF3" w14:textId="77777777" w:rsidTr="000B575F">
        <w:trPr>
          <w:trHeight w:val="210"/>
        </w:trPr>
        <w:tc>
          <w:tcPr>
            <w:cnfStyle w:val="001000000000" w:firstRow="0" w:lastRow="0" w:firstColumn="1" w:lastColumn="0" w:oddVBand="0" w:evenVBand="0" w:oddHBand="0" w:evenHBand="0" w:firstRowFirstColumn="0" w:firstRowLastColumn="0" w:lastRowFirstColumn="0" w:lastRowLastColumn="0"/>
            <w:tcW w:w="1768" w:type="dxa"/>
            <w:vMerge/>
          </w:tcPr>
          <w:p w14:paraId="28C77535" w14:textId="77777777" w:rsidR="009C2C9D" w:rsidRPr="007B3FB9" w:rsidRDefault="009C2C9D" w:rsidP="00836AAB">
            <w:pPr>
              <w:jc w:val="center"/>
              <w:rPr>
                <w:rFonts w:ascii="Times New Roman" w:hAnsi="Times New Roman" w:cs="Times New Roman"/>
              </w:rPr>
            </w:pPr>
          </w:p>
        </w:tc>
        <w:tc>
          <w:tcPr>
            <w:tcW w:w="2282" w:type="dxa"/>
          </w:tcPr>
          <w:p w14:paraId="06E83445"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 w:type="dxa"/>
          </w:tcPr>
          <w:p w14:paraId="1529EF85"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w:t>
            </w:r>
          </w:p>
        </w:tc>
        <w:tc>
          <w:tcPr>
            <w:tcW w:w="2005" w:type="dxa"/>
          </w:tcPr>
          <w:p w14:paraId="04D67A7E" w14:textId="168DA611"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22600±300</w:t>
            </w:r>
          </w:p>
        </w:tc>
        <w:tc>
          <w:tcPr>
            <w:tcW w:w="1715" w:type="dxa"/>
          </w:tcPr>
          <w:p w14:paraId="3325D797" w14:textId="2E67D8A9"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451±6</w:t>
            </w:r>
          </w:p>
        </w:tc>
      </w:tr>
      <w:tr w:rsidR="009C2C9D" w:rsidRPr="007B3FB9" w14:paraId="569CB8BA" w14:textId="77777777" w:rsidTr="000B575F">
        <w:trPr>
          <w:trHeight w:val="287"/>
        </w:trPr>
        <w:tc>
          <w:tcPr>
            <w:cnfStyle w:val="001000000000" w:firstRow="0" w:lastRow="0" w:firstColumn="1" w:lastColumn="0" w:oddVBand="0" w:evenVBand="0" w:oddHBand="0" w:evenHBand="0" w:firstRowFirstColumn="0" w:firstRowLastColumn="0" w:lastRowFirstColumn="0" w:lastRowLastColumn="0"/>
            <w:tcW w:w="1768" w:type="dxa"/>
            <w:vMerge/>
            <w:tcBorders>
              <w:bottom w:val="single" w:sz="4" w:space="0" w:color="auto"/>
            </w:tcBorders>
          </w:tcPr>
          <w:p w14:paraId="3B94EAFA" w14:textId="77777777" w:rsidR="009C2C9D" w:rsidRPr="007B3FB9" w:rsidRDefault="009C2C9D" w:rsidP="00836AAB">
            <w:pPr>
              <w:jc w:val="center"/>
              <w:rPr>
                <w:rFonts w:ascii="Times New Roman" w:hAnsi="Times New Roman" w:cs="Times New Roman"/>
              </w:rPr>
            </w:pPr>
          </w:p>
        </w:tc>
        <w:tc>
          <w:tcPr>
            <w:tcW w:w="2282" w:type="dxa"/>
            <w:tcBorders>
              <w:bottom w:val="single" w:sz="4" w:space="0" w:color="auto"/>
            </w:tcBorders>
          </w:tcPr>
          <w:p w14:paraId="5B074578"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 w:type="dxa"/>
            <w:tcBorders>
              <w:bottom w:val="single" w:sz="4" w:space="0" w:color="auto"/>
            </w:tcBorders>
          </w:tcPr>
          <w:p w14:paraId="410105D4"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9</w:t>
            </w:r>
          </w:p>
        </w:tc>
        <w:tc>
          <w:tcPr>
            <w:tcW w:w="2005" w:type="dxa"/>
            <w:tcBorders>
              <w:bottom w:val="single" w:sz="4" w:space="0" w:color="auto"/>
            </w:tcBorders>
          </w:tcPr>
          <w:p w14:paraId="5F496BCF" w14:textId="29CF5002"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25400±</w:t>
            </w:r>
            <w:r w:rsidR="00960EAB">
              <w:rPr>
                <w:rFonts w:ascii="Times New Roman" w:hAnsi="Times New Roman" w:cs="Times New Roman"/>
              </w:rPr>
              <w:t>1500</w:t>
            </w:r>
          </w:p>
        </w:tc>
        <w:tc>
          <w:tcPr>
            <w:tcW w:w="1715" w:type="dxa"/>
            <w:tcBorders>
              <w:bottom w:val="single" w:sz="4" w:space="0" w:color="auto"/>
            </w:tcBorders>
          </w:tcPr>
          <w:p w14:paraId="1EB9BD37" w14:textId="01945C2C" w:rsidR="009C2C9D" w:rsidRPr="007B3FB9" w:rsidRDefault="00960EAB"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507±29</w:t>
            </w:r>
          </w:p>
        </w:tc>
      </w:tr>
      <w:tr w:rsidR="009C2C9D" w:rsidRPr="007B3FB9" w14:paraId="1997E45F" w14:textId="77777777" w:rsidTr="000B575F">
        <w:trPr>
          <w:trHeight w:val="211"/>
        </w:trPr>
        <w:tc>
          <w:tcPr>
            <w:cnfStyle w:val="001000000000" w:firstRow="0" w:lastRow="0" w:firstColumn="1" w:lastColumn="0" w:oddVBand="0" w:evenVBand="0" w:oddHBand="0" w:evenHBand="0" w:firstRowFirstColumn="0" w:firstRowLastColumn="0" w:lastRowFirstColumn="0" w:lastRowLastColumn="0"/>
            <w:tcW w:w="1768" w:type="dxa"/>
            <w:vMerge w:val="restart"/>
            <w:tcBorders>
              <w:top w:val="single" w:sz="4" w:space="0" w:color="auto"/>
            </w:tcBorders>
          </w:tcPr>
          <w:p w14:paraId="556797ED" w14:textId="77777777" w:rsidR="009C2C9D" w:rsidRPr="007B3FB9" w:rsidRDefault="009C2C9D" w:rsidP="00836AAB">
            <w:pPr>
              <w:jc w:val="center"/>
              <w:rPr>
                <w:rFonts w:ascii="Times New Roman" w:hAnsi="Times New Roman" w:cs="Times New Roman"/>
              </w:rPr>
            </w:pPr>
            <w:r w:rsidRPr="007B3FB9">
              <w:rPr>
                <w:rFonts w:ascii="Times New Roman" w:hAnsi="Times New Roman" w:cs="Times New Roman"/>
              </w:rPr>
              <w:t>Pyrite</w:t>
            </w:r>
          </w:p>
        </w:tc>
        <w:tc>
          <w:tcPr>
            <w:tcW w:w="2282" w:type="dxa"/>
            <w:tcBorders>
              <w:top w:val="single" w:sz="4" w:space="0" w:color="auto"/>
            </w:tcBorders>
          </w:tcPr>
          <w:p w14:paraId="023C4F92" w14:textId="15D01911" w:rsidR="009C2C9D" w:rsidRPr="007B3FB9" w:rsidRDefault="00A95D26"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0.07</w:t>
            </w:r>
          </w:p>
        </w:tc>
        <w:tc>
          <w:tcPr>
            <w:tcW w:w="240" w:type="dxa"/>
            <w:tcBorders>
              <w:top w:val="single" w:sz="4" w:space="0" w:color="auto"/>
            </w:tcBorders>
          </w:tcPr>
          <w:p w14:paraId="5EC539CD"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w:t>
            </w:r>
          </w:p>
        </w:tc>
        <w:tc>
          <w:tcPr>
            <w:tcW w:w="2005" w:type="dxa"/>
            <w:tcBorders>
              <w:top w:val="single" w:sz="4" w:space="0" w:color="auto"/>
            </w:tcBorders>
          </w:tcPr>
          <w:p w14:paraId="4F475C4B" w14:textId="124E21D2" w:rsidR="009C2C9D" w:rsidRPr="007B3FB9" w:rsidRDefault="00960EAB"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156±18</w:t>
            </w:r>
          </w:p>
        </w:tc>
        <w:tc>
          <w:tcPr>
            <w:tcW w:w="1715" w:type="dxa"/>
            <w:tcBorders>
              <w:top w:val="single" w:sz="4" w:space="0" w:color="auto"/>
            </w:tcBorders>
          </w:tcPr>
          <w:p w14:paraId="7FAC8C86" w14:textId="6B15EB8F" w:rsidR="009C2C9D" w:rsidRPr="007B3FB9" w:rsidRDefault="00960EAB"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2280±260</w:t>
            </w:r>
          </w:p>
        </w:tc>
      </w:tr>
      <w:tr w:rsidR="009C2C9D" w:rsidRPr="007B3FB9" w14:paraId="18DA74EE" w14:textId="77777777" w:rsidTr="000B575F">
        <w:trPr>
          <w:trHeight w:val="186"/>
        </w:trPr>
        <w:tc>
          <w:tcPr>
            <w:cnfStyle w:val="001000000000" w:firstRow="0" w:lastRow="0" w:firstColumn="1" w:lastColumn="0" w:oddVBand="0" w:evenVBand="0" w:oddHBand="0" w:evenHBand="0" w:firstRowFirstColumn="0" w:firstRowLastColumn="0" w:lastRowFirstColumn="0" w:lastRowLastColumn="0"/>
            <w:tcW w:w="1768" w:type="dxa"/>
            <w:vMerge/>
          </w:tcPr>
          <w:p w14:paraId="7320D55E" w14:textId="77777777" w:rsidR="009C2C9D" w:rsidRPr="007B3FB9" w:rsidRDefault="009C2C9D" w:rsidP="00836AAB">
            <w:pPr>
              <w:jc w:val="center"/>
              <w:rPr>
                <w:rFonts w:ascii="Times New Roman" w:hAnsi="Times New Roman" w:cs="Times New Roman"/>
              </w:rPr>
            </w:pPr>
          </w:p>
        </w:tc>
        <w:tc>
          <w:tcPr>
            <w:tcW w:w="2282" w:type="dxa"/>
          </w:tcPr>
          <w:p w14:paraId="4DA67494"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 w:type="dxa"/>
          </w:tcPr>
          <w:p w14:paraId="05D32E4E"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w:t>
            </w:r>
          </w:p>
        </w:tc>
        <w:tc>
          <w:tcPr>
            <w:tcW w:w="2005" w:type="dxa"/>
          </w:tcPr>
          <w:p w14:paraId="11A42654" w14:textId="2534E015" w:rsidR="009C2C9D" w:rsidRPr="007B3FB9" w:rsidRDefault="00960EAB"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400±29</w:t>
            </w:r>
          </w:p>
        </w:tc>
        <w:tc>
          <w:tcPr>
            <w:tcW w:w="1715" w:type="dxa"/>
          </w:tcPr>
          <w:p w14:paraId="615F1CA3" w14:textId="17DA788C" w:rsidR="009C2C9D" w:rsidRPr="007B3FB9" w:rsidRDefault="00960EAB"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5840±420</w:t>
            </w:r>
          </w:p>
        </w:tc>
      </w:tr>
      <w:tr w:rsidR="009C2C9D" w:rsidRPr="007B3FB9" w14:paraId="0D62E0C6" w14:textId="77777777" w:rsidTr="000B575F">
        <w:trPr>
          <w:trHeight w:val="308"/>
        </w:trPr>
        <w:tc>
          <w:tcPr>
            <w:cnfStyle w:val="001000000000" w:firstRow="0" w:lastRow="0" w:firstColumn="1" w:lastColumn="0" w:oddVBand="0" w:evenVBand="0" w:oddHBand="0" w:evenHBand="0" w:firstRowFirstColumn="0" w:firstRowLastColumn="0" w:lastRowFirstColumn="0" w:lastRowLastColumn="0"/>
            <w:tcW w:w="1768" w:type="dxa"/>
            <w:vMerge/>
          </w:tcPr>
          <w:p w14:paraId="0FC48E87" w14:textId="77777777" w:rsidR="009C2C9D" w:rsidRPr="007B3FB9" w:rsidRDefault="009C2C9D" w:rsidP="00836AAB">
            <w:pPr>
              <w:jc w:val="center"/>
              <w:rPr>
                <w:rFonts w:ascii="Times New Roman" w:hAnsi="Times New Roman" w:cs="Times New Roman"/>
              </w:rPr>
            </w:pPr>
          </w:p>
        </w:tc>
        <w:tc>
          <w:tcPr>
            <w:tcW w:w="2282" w:type="dxa"/>
          </w:tcPr>
          <w:p w14:paraId="029C9023"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 w:type="dxa"/>
          </w:tcPr>
          <w:p w14:paraId="4B523FF1"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w:t>
            </w:r>
          </w:p>
        </w:tc>
        <w:tc>
          <w:tcPr>
            <w:tcW w:w="2005" w:type="dxa"/>
          </w:tcPr>
          <w:p w14:paraId="2D6BE75B" w14:textId="197FA690" w:rsidR="009C2C9D" w:rsidRPr="007B3FB9" w:rsidRDefault="00960EAB"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579±16</w:t>
            </w:r>
          </w:p>
        </w:tc>
        <w:tc>
          <w:tcPr>
            <w:tcW w:w="1715" w:type="dxa"/>
          </w:tcPr>
          <w:p w14:paraId="1F9760A2" w14:textId="3512D695" w:rsidR="009C2C9D" w:rsidRPr="007B3FB9" w:rsidRDefault="00960EAB"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8450±230</w:t>
            </w:r>
          </w:p>
        </w:tc>
      </w:tr>
      <w:tr w:rsidR="009C2C9D" w:rsidRPr="007B3FB9" w14:paraId="027B27BC" w14:textId="77777777" w:rsidTr="000B575F">
        <w:trPr>
          <w:trHeight w:val="59"/>
        </w:trPr>
        <w:tc>
          <w:tcPr>
            <w:cnfStyle w:val="001000000000" w:firstRow="0" w:lastRow="0" w:firstColumn="1" w:lastColumn="0" w:oddVBand="0" w:evenVBand="0" w:oddHBand="0" w:evenHBand="0" w:firstRowFirstColumn="0" w:firstRowLastColumn="0" w:lastRowFirstColumn="0" w:lastRowLastColumn="0"/>
            <w:tcW w:w="1768" w:type="dxa"/>
            <w:vMerge/>
            <w:tcBorders>
              <w:bottom w:val="single" w:sz="4" w:space="0" w:color="auto"/>
            </w:tcBorders>
          </w:tcPr>
          <w:p w14:paraId="2555CF11" w14:textId="77777777" w:rsidR="009C2C9D" w:rsidRPr="007B3FB9" w:rsidRDefault="009C2C9D" w:rsidP="00836AAB">
            <w:pPr>
              <w:jc w:val="center"/>
              <w:rPr>
                <w:rFonts w:ascii="Times New Roman" w:hAnsi="Times New Roman" w:cs="Times New Roman"/>
              </w:rPr>
            </w:pPr>
          </w:p>
        </w:tc>
        <w:tc>
          <w:tcPr>
            <w:tcW w:w="2282" w:type="dxa"/>
            <w:tcBorders>
              <w:bottom w:val="single" w:sz="4" w:space="0" w:color="auto"/>
            </w:tcBorders>
          </w:tcPr>
          <w:p w14:paraId="67F58F6C"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 w:type="dxa"/>
            <w:tcBorders>
              <w:bottom w:val="single" w:sz="4" w:space="0" w:color="auto"/>
            </w:tcBorders>
          </w:tcPr>
          <w:p w14:paraId="528C10AE"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9</w:t>
            </w:r>
          </w:p>
        </w:tc>
        <w:tc>
          <w:tcPr>
            <w:tcW w:w="2005" w:type="dxa"/>
            <w:tcBorders>
              <w:bottom w:val="single" w:sz="4" w:space="0" w:color="auto"/>
            </w:tcBorders>
          </w:tcPr>
          <w:p w14:paraId="6268B302" w14:textId="33E97630" w:rsidR="009C2C9D" w:rsidRPr="007B3FB9" w:rsidRDefault="00960EAB"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574±29</w:t>
            </w:r>
          </w:p>
        </w:tc>
        <w:tc>
          <w:tcPr>
            <w:tcW w:w="1715" w:type="dxa"/>
            <w:tcBorders>
              <w:bottom w:val="single" w:sz="4" w:space="0" w:color="auto"/>
            </w:tcBorders>
          </w:tcPr>
          <w:p w14:paraId="65A83EB9" w14:textId="676B833C" w:rsidR="009C2C9D" w:rsidRPr="007B3FB9" w:rsidRDefault="00960EAB"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8380±430</w:t>
            </w:r>
          </w:p>
        </w:tc>
      </w:tr>
    </w:tbl>
    <w:p w14:paraId="5C6C3C27" w14:textId="77777777" w:rsidR="00850CCD" w:rsidRDefault="00850CCD" w:rsidP="005E761A">
      <w:pPr>
        <w:spacing w:after="0" w:line="480" w:lineRule="auto"/>
        <w:rPr>
          <w:rFonts w:ascii="Times New Roman" w:hAnsi="Times New Roman" w:cs="Times New Roman"/>
          <w:b/>
          <w:sz w:val="24"/>
          <w:szCs w:val="24"/>
        </w:rPr>
      </w:pPr>
    </w:p>
    <w:p w14:paraId="63106A6C" w14:textId="77777777" w:rsidR="00E01110" w:rsidRDefault="00E01110" w:rsidP="005E761A">
      <w:pPr>
        <w:spacing w:after="0" w:line="480" w:lineRule="auto"/>
        <w:rPr>
          <w:rFonts w:ascii="Times New Roman" w:hAnsi="Times New Roman" w:cs="Times New Roman"/>
          <w:b/>
          <w:sz w:val="24"/>
          <w:szCs w:val="24"/>
        </w:rPr>
      </w:pPr>
      <w:r>
        <w:rPr>
          <w:rFonts w:ascii="Times New Roman" w:hAnsi="Times New Roman" w:cs="Times New Roman"/>
          <w:b/>
          <w:sz w:val="24"/>
          <w:szCs w:val="24"/>
        </w:rPr>
        <w:br w:type="page"/>
      </w:r>
    </w:p>
    <w:p w14:paraId="243D9FBA" w14:textId="235C3D62" w:rsidR="00366C82" w:rsidRPr="00BF745A" w:rsidRDefault="00366C82" w:rsidP="005E761A">
      <w:pPr>
        <w:spacing w:after="0" w:line="480" w:lineRule="auto"/>
        <w:rPr>
          <w:rFonts w:ascii="Times New Roman" w:hAnsi="Times New Roman" w:cs="Times New Roman"/>
          <w:b/>
          <w:sz w:val="24"/>
          <w:szCs w:val="24"/>
          <w:u w:val="single"/>
        </w:rPr>
      </w:pPr>
      <w:r w:rsidRPr="00BF745A">
        <w:rPr>
          <w:rFonts w:ascii="Times New Roman" w:hAnsi="Times New Roman" w:cs="Times New Roman"/>
          <w:b/>
          <w:sz w:val="24"/>
          <w:szCs w:val="24"/>
          <w:u w:val="single"/>
        </w:rPr>
        <w:lastRenderedPageBreak/>
        <w:t>Table S2: Major Salt Concentrations in the different background treatments</w:t>
      </w:r>
    </w:p>
    <w:tbl>
      <w:tblPr>
        <w:tblStyle w:val="TableGridLight"/>
        <w:tblW w:w="0" w:type="auto"/>
        <w:tblLook w:val="06A0" w:firstRow="1" w:lastRow="0" w:firstColumn="1" w:lastColumn="0" w:noHBand="1" w:noVBand="1"/>
      </w:tblPr>
      <w:tblGrid>
        <w:gridCol w:w="1431"/>
        <w:gridCol w:w="1319"/>
        <w:gridCol w:w="1320"/>
        <w:gridCol w:w="1320"/>
        <w:gridCol w:w="1320"/>
        <w:gridCol w:w="1320"/>
        <w:gridCol w:w="1320"/>
      </w:tblGrid>
      <w:tr w:rsidR="00366C82" w14:paraId="68CA9213" w14:textId="77777777" w:rsidTr="00D13064">
        <w:tc>
          <w:tcPr>
            <w:tcW w:w="1431" w:type="dxa"/>
          </w:tcPr>
          <w:p w14:paraId="140ABFE5" w14:textId="43153F6C" w:rsidR="00366C82" w:rsidRDefault="00366C82" w:rsidP="005E761A">
            <w:pPr>
              <w:spacing w:line="480" w:lineRule="auto"/>
              <w:rPr>
                <w:rFonts w:ascii="Times New Roman" w:hAnsi="Times New Roman" w:cs="Times New Roman"/>
                <w:b/>
                <w:sz w:val="24"/>
                <w:szCs w:val="24"/>
              </w:rPr>
            </w:pPr>
            <w:r>
              <w:rPr>
                <w:rFonts w:ascii="Times New Roman" w:hAnsi="Times New Roman" w:cs="Times New Roman"/>
                <w:b/>
                <w:sz w:val="24"/>
                <w:szCs w:val="24"/>
              </w:rPr>
              <w:t>Experiment</w:t>
            </w:r>
          </w:p>
        </w:tc>
        <w:tc>
          <w:tcPr>
            <w:tcW w:w="1319" w:type="dxa"/>
          </w:tcPr>
          <w:p w14:paraId="7B7064D1" w14:textId="3C770796" w:rsidR="00366C82" w:rsidRDefault="00366C82" w:rsidP="005E761A">
            <w:pPr>
              <w:spacing w:line="480" w:lineRule="auto"/>
              <w:rPr>
                <w:rFonts w:ascii="Times New Roman" w:hAnsi="Times New Roman" w:cs="Times New Roman"/>
                <w:b/>
                <w:sz w:val="24"/>
                <w:szCs w:val="24"/>
              </w:rPr>
            </w:pPr>
            <w:r>
              <w:rPr>
                <w:rFonts w:ascii="Times New Roman" w:hAnsi="Times New Roman" w:cs="Times New Roman"/>
                <w:b/>
                <w:sz w:val="24"/>
                <w:szCs w:val="24"/>
              </w:rPr>
              <w:t>Na (</w:t>
            </w:r>
            <w:proofErr w:type="spellStart"/>
            <w:r>
              <w:rPr>
                <w:rFonts w:ascii="Times New Roman" w:hAnsi="Times New Roman" w:cs="Times New Roman"/>
                <w:b/>
                <w:sz w:val="24"/>
                <w:szCs w:val="24"/>
              </w:rPr>
              <w:t>mM</w:t>
            </w:r>
            <w:proofErr w:type="spellEnd"/>
            <w:r>
              <w:rPr>
                <w:rFonts w:ascii="Times New Roman" w:hAnsi="Times New Roman" w:cs="Times New Roman"/>
                <w:b/>
                <w:sz w:val="24"/>
                <w:szCs w:val="24"/>
              </w:rPr>
              <w:t>)</w:t>
            </w:r>
          </w:p>
        </w:tc>
        <w:tc>
          <w:tcPr>
            <w:tcW w:w="1320" w:type="dxa"/>
          </w:tcPr>
          <w:p w14:paraId="21D8A1B6" w14:textId="333680A1" w:rsidR="00366C82" w:rsidRDefault="00366C82" w:rsidP="005E761A">
            <w:pPr>
              <w:spacing w:line="480" w:lineRule="auto"/>
              <w:rPr>
                <w:rFonts w:ascii="Times New Roman" w:hAnsi="Times New Roman" w:cs="Times New Roman"/>
                <w:b/>
                <w:sz w:val="24"/>
                <w:szCs w:val="24"/>
              </w:rPr>
            </w:pPr>
            <w:r>
              <w:rPr>
                <w:rFonts w:ascii="Times New Roman" w:hAnsi="Times New Roman" w:cs="Times New Roman"/>
                <w:b/>
                <w:sz w:val="24"/>
                <w:szCs w:val="24"/>
              </w:rPr>
              <w:t>K (</w:t>
            </w:r>
            <w:proofErr w:type="spellStart"/>
            <w:r>
              <w:rPr>
                <w:rFonts w:ascii="Times New Roman" w:hAnsi="Times New Roman" w:cs="Times New Roman"/>
                <w:b/>
                <w:sz w:val="24"/>
                <w:szCs w:val="24"/>
              </w:rPr>
              <w:t>mM</w:t>
            </w:r>
            <w:proofErr w:type="spellEnd"/>
            <w:r>
              <w:rPr>
                <w:rFonts w:ascii="Times New Roman" w:hAnsi="Times New Roman" w:cs="Times New Roman"/>
                <w:b/>
                <w:sz w:val="24"/>
                <w:szCs w:val="24"/>
              </w:rPr>
              <w:t>)</w:t>
            </w:r>
          </w:p>
        </w:tc>
        <w:tc>
          <w:tcPr>
            <w:tcW w:w="1320" w:type="dxa"/>
          </w:tcPr>
          <w:p w14:paraId="0EC0794B" w14:textId="4A2D63B3" w:rsidR="00366C82" w:rsidRDefault="00366C82" w:rsidP="005E761A">
            <w:pPr>
              <w:spacing w:line="480" w:lineRule="auto"/>
              <w:rPr>
                <w:rFonts w:ascii="Times New Roman" w:hAnsi="Times New Roman" w:cs="Times New Roman"/>
                <w:b/>
                <w:sz w:val="24"/>
                <w:szCs w:val="24"/>
              </w:rPr>
            </w:pPr>
            <w:r>
              <w:rPr>
                <w:rFonts w:ascii="Times New Roman" w:hAnsi="Times New Roman" w:cs="Times New Roman"/>
                <w:b/>
                <w:sz w:val="24"/>
                <w:szCs w:val="24"/>
              </w:rPr>
              <w:t>Mg (</w:t>
            </w:r>
            <w:proofErr w:type="spellStart"/>
            <w:r>
              <w:rPr>
                <w:rFonts w:ascii="Times New Roman" w:hAnsi="Times New Roman" w:cs="Times New Roman"/>
                <w:b/>
                <w:sz w:val="24"/>
                <w:szCs w:val="24"/>
              </w:rPr>
              <w:t>mM</w:t>
            </w:r>
            <w:proofErr w:type="spellEnd"/>
            <w:r>
              <w:rPr>
                <w:rFonts w:ascii="Times New Roman" w:hAnsi="Times New Roman" w:cs="Times New Roman"/>
                <w:b/>
                <w:sz w:val="24"/>
                <w:szCs w:val="24"/>
              </w:rPr>
              <w:t>)</w:t>
            </w:r>
          </w:p>
        </w:tc>
        <w:tc>
          <w:tcPr>
            <w:tcW w:w="1320" w:type="dxa"/>
          </w:tcPr>
          <w:p w14:paraId="08F9F23D" w14:textId="30D022A8" w:rsidR="00366C82" w:rsidRDefault="00366C82" w:rsidP="005E761A">
            <w:pPr>
              <w:spacing w:line="480" w:lineRule="auto"/>
              <w:rPr>
                <w:rFonts w:ascii="Times New Roman" w:hAnsi="Times New Roman" w:cs="Times New Roman"/>
                <w:b/>
                <w:sz w:val="24"/>
                <w:szCs w:val="24"/>
              </w:rPr>
            </w:pPr>
            <w:r>
              <w:rPr>
                <w:rFonts w:ascii="Times New Roman" w:hAnsi="Times New Roman" w:cs="Times New Roman"/>
                <w:b/>
                <w:sz w:val="24"/>
                <w:szCs w:val="24"/>
              </w:rPr>
              <w:t>Ca (</w:t>
            </w:r>
            <w:proofErr w:type="spellStart"/>
            <w:r>
              <w:rPr>
                <w:rFonts w:ascii="Times New Roman" w:hAnsi="Times New Roman" w:cs="Times New Roman"/>
                <w:b/>
                <w:sz w:val="24"/>
                <w:szCs w:val="24"/>
              </w:rPr>
              <w:t>mM</w:t>
            </w:r>
            <w:proofErr w:type="spellEnd"/>
            <w:r>
              <w:rPr>
                <w:rFonts w:ascii="Times New Roman" w:hAnsi="Times New Roman" w:cs="Times New Roman"/>
                <w:b/>
                <w:sz w:val="24"/>
                <w:szCs w:val="24"/>
              </w:rPr>
              <w:t>)</w:t>
            </w:r>
          </w:p>
        </w:tc>
        <w:tc>
          <w:tcPr>
            <w:tcW w:w="1320" w:type="dxa"/>
          </w:tcPr>
          <w:p w14:paraId="77CEC647" w14:textId="665F4091" w:rsidR="00366C82" w:rsidRDefault="00366C82" w:rsidP="005E761A">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Sr</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mM</w:t>
            </w:r>
            <w:proofErr w:type="spellEnd"/>
            <w:r>
              <w:rPr>
                <w:rFonts w:ascii="Times New Roman" w:hAnsi="Times New Roman" w:cs="Times New Roman"/>
                <w:b/>
                <w:sz w:val="24"/>
                <w:szCs w:val="24"/>
              </w:rPr>
              <w:t>)</w:t>
            </w:r>
          </w:p>
        </w:tc>
        <w:tc>
          <w:tcPr>
            <w:tcW w:w="1320" w:type="dxa"/>
          </w:tcPr>
          <w:p w14:paraId="529993DE" w14:textId="77AFC35B" w:rsidR="00366C82" w:rsidRDefault="00366C82" w:rsidP="005E761A">
            <w:pPr>
              <w:spacing w:line="480" w:lineRule="auto"/>
              <w:rPr>
                <w:rFonts w:ascii="Times New Roman" w:hAnsi="Times New Roman" w:cs="Times New Roman"/>
                <w:b/>
                <w:sz w:val="24"/>
                <w:szCs w:val="24"/>
              </w:rPr>
            </w:pPr>
            <w:r>
              <w:rPr>
                <w:rFonts w:ascii="Times New Roman" w:hAnsi="Times New Roman" w:cs="Times New Roman"/>
                <w:b/>
                <w:sz w:val="24"/>
                <w:szCs w:val="24"/>
              </w:rPr>
              <w:t>Cl (</w:t>
            </w:r>
            <w:proofErr w:type="spellStart"/>
            <w:r>
              <w:rPr>
                <w:rFonts w:ascii="Times New Roman" w:hAnsi="Times New Roman" w:cs="Times New Roman"/>
                <w:b/>
                <w:sz w:val="24"/>
                <w:szCs w:val="24"/>
              </w:rPr>
              <w:t>mM</w:t>
            </w:r>
            <w:proofErr w:type="spellEnd"/>
            <w:r>
              <w:rPr>
                <w:rFonts w:ascii="Times New Roman" w:hAnsi="Times New Roman" w:cs="Times New Roman"/>
                <w:b/>
                <w:sz w:val="24"/>
                <w:szCs w:val="24"/>
              </w:rPr>
              <w:t>)</w:t>
            </w:r>
          </w:p>
        </w:tc>
      </w:tr>
      <w:tr w:rsidR="00366C82" w14:paraId="3E75FE13" w14:textId="77777777" w:rsidTr="00D13064">
        <w:tc>
          <w:tcPr>
            <w:tcW w:w="1431" w:type="dxa"/>
          </w:tcPr>
          <w:p w14:paraId="3E52C85B" w14:textId="0BD3AFF8" w:rsidR="00366C82" w:rsidRPr="00366C82" w:rsidRDefault="00366C82" w:rsidP="005E761A">
            <w:pPr>
              <w:spacing w:line="480" w:lineRule="auto"/>
              <w:rPr>
                <w:rFonts w:ascii="Times New Roman" w:hAnsi="Times New Roman" w:cs="Times New Roman"/>
                <w:sz w:val="24"/>
                <w:szCs w:val="24"/>
              </w:rPr>
            </w:pPr>
            <w:proofErr w:type="spellStart"/>
            <w:r w:rsidRPr="00366C82">
              <w:rPr>
                <w:rFonts w:ascii="Times New Roman" w:hAnsi="Times New Roman" w:cs="Times New Roman"/>
                <w:sz w:val="24"/>
                <w:szCs w:val="24"/>
              </w:rPr>
              <w:t>NaCl</w:t>
            </w:r>
            <w:proofErr w:type="spellEnd"/>
          </w:p>
        </w:tc>
        <w:tc>
          <w:tcPr>
            <w:tcW w:w="1319" w:type="dxa"/>
          </w:tcPr>
          <w:p w14:paraId="08DD22A7" w14:textId="1394E191"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320" w:type="dxa"/>
          </w:tcPr>
          <w:p w14:paraId="2687211C" w14:textId="64480EAB"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290DEABE" w14:textId="218EF4C5"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15F33E03" w14:textId="07D6FA8F" w:rsidR="00366C82" w:rsidRPr="00366C82" w:rsidRDefault="00366C82" w:rsidP="00D13064">
            <w:pPr>
              <w:spacing w:line="480" w:lineRule="auto"/>
              <w:rPr>
                <w:rFonts w:ascii="Times New Roman" w:hAnsi="Times New Roman" w:cs="Times New Roman"/>
                <w:sz w:val="24"/>
                <w:szCs w:val="24"/>
              </w:rPr>
            </w:pPr>
          </w:p>
        </w:tc>
        <w:tc>
          <w:tcPr>
            <w:tcW w:w="1320" w:type="dxa"/>
          </w:tcPr>
          <w:p w14:paraId="2F9EBB67" w14:textId="6AFD1C5F"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77882EBD" w14:textId="0C2BF266"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10</w:t>
            </w:r>
          </w:p>
        </w:tc>
      </w:tr>
      <w:tr w:rsidR="00366C82" w14:paraId="01760D41" w14:textId="77777777" w:rsidTr="00D13064">
        <w:tc>
          <w:tcPr>
            <w:tcW w:w="1431" w:type="dxa"/>
          </w:tcPr>
          <w:p w14:paraId="4FA0EAA7" w14:textId="7383C3F4" w:rsidR="00366C82" w:rsidRPr="00366C82" w:rsidRDefault="00366C82" w:rsidP="005E761A">
            <w:pPr>
              <w:spacing w:line="480" w:lineRule="auto"/>
              <w:rPr>
                <w:rFonts w:ascii="Times New Roman" w:hAnsi="Times New Roman" w:cs="Times New Roman"/>
                <w:sz w:val="24"/>
                <w:szCs w:val="24"/>
              </w:rPr>
            </w:pPr>
            <w:proofErr w:type="spellStart"/>
            <w:r w:rsidRPr="00366C82">
              <w:rPr>
                <w:rFonts w:ascii="Times New Roman" w:hAnsi="Times New Roman" w:cs="Times New Roman"/>
                <w:sz w:val="24"/>
                <w:szCs w:val="24"/>
              </w:rPr>
              <w:t>KCl</w:t>
            </w:r>
            <w:proofErr w:type="spellEnd"/>
          </w:p>
        </w:tc>
        <w:tc>
          <w:tcPr>
            <w:tcW w:w="1319" w:type="dxa"/>
          </w:tcPr>
          <w:p w14:paraId="6B56FB02" w14:textId="6E0AF16A"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02E85C9D" w14:textId="3FC91CAB"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320" w:type="dxa"/>
          </w:tcPr>
          <w:p w14:paraId="2735A145" w14:textId="3086F171"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4F788A51" w14:textId="4E85845C"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5E5F2362" w14:textId="69078559"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02DD5E44" w14:textId="48A4FA42"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10</w:t>
            </w:r>
          </w:p>
        </w:tc>
      </w:tr>
      <w:tr w:rsidR="00366C82" w14:paraId="035A0D7B" w14:textId="77777777" w:rsidTr="00D13064">
        <w:tc>
          <w:tcPr>
            <w:tcW w:w="1431" w:type="dxa"/>
          </w:tcPr>
          <w:p w14:paraId="28E73316" w14:textId="22BB2C3B" w:rsidR="00366C82" w:rsidRPr="00366C82" w:rsidRDefault="00366C82" w:rsidP="005E761A">
            <w:pPr>
              <w:spacing w:line="480" w:lineRule="auto"/>
              <w:rPr>
                <w:rFonts w:ascii="Times New Roman" w:hAnsi="Times New Roman" w:cs="Times New Roman"/>
                <w:sz w:val="24"/>
                <w:szCs w:val="24"/>
                <w:vertAlign w:val="subscript"/>
              </w:rPr>
            </w:pPr>
            <w:r>
              <w:rPr>
                <w:rFonts w:ascii="Times New Roman" w:hAnsi="Times New Roman" w:cs="Times New Roman"/>
                <w:sz w:val="24"/>
                <w:szCs w:val="24"/>
              </w:rPr>
              <w:t>MgCl</w:t>
            </w:r>
            <w:r>
              <w:rPr>
                <w:rFonts w:ascii="Times New Roman" w:hAnsi="Times New Roman" w:cs="Times New Roman"/>
                <w:sz w:val="24"/>
                <w:szCs w:val="24"/>
                <w:vertAlign w:val="subscript"/>
              </w:rPr>
              <w:t>2</w:t>
            </w:r>
          </w:p>
        </w:tc>
        <w:tc>
          <w:tcPr>
            <w:tcW w:w="1319" w:type="dxa"/>
          </w:tcPr>
          <w:p w14:paraId="489F8D81" w14:textId="74428E4B"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2C04759A" w14:textId="03AF52BD"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42206E1C" w14:textId="4E6EE170"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320" w:type="dxa"/>
          </w:tcPr>
          <w:p w14:paraId="712D07DA" w14:textId="7DA26107"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679334AC" w14:textId="4BE0C1AE" w:rsidR="001219BE" w:rsidRPr="00366C82" w:rsidRDefault="001219BE" w:rsidP="001219BE">
            <w:pPr>
              <w:spacing w:line="480" w:lineRule="auto"/>
              <w:jc w:val="center"/>
              <w:rPr>
                <w:rFonts w:ascii="Times New Roman" w:hAnsi="Times New Roman" w:cs="Times New Roman"/>
                <w:sz w:val="24"/>
                <w:szCs w:val="24"/>
              </w:rPr>
            </w:pPr>
          </w:p>
        </w:tc>
        <w:tc>
          <w:tcPr>
            <w:tcW w:w="1320" w:type="dxa"/>
          </w:tcPr>
          <w:p w14:paraId="15589BB4" w14:textId="08E30E3B"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20</w:t>
            </w:r>
          </w:p>
        </w:tc>
      </w:tr>
      <w:tr w:rsidR="00366C82" w14:paraId="459A6D88" w14:textId="77777777" w:rsidTr="00D13064">
        <w:tc>
          <w:tcPr>
            <w:tcW w:w="1431" w:type="dxa"/>
          </w:tcPr>
          <w:p w14:paraId="30C3C6EE" w14:textId="6A883DB6" w:rsidR="00366C82" w:rsidRPr="00366C82" w:rsidRDefault="00366C82" w:rsidP="005E761A">
            <w:pPr>
              <w:spacing w:line="480" w:lineRule="auto"/>
              <w:rPr>
                <w:rFonts w:ascii="Times New Roman" w:hAnsi="Times New Roman" w:cs="Times New Roman"/>
                <w:sz w:val="24"/>
                <w:szCs w:val="24"/>
                <w:vertAlign w:val="subscript"/>
              </w:rPr>
            </w:pPr>
            <w:r>
              <w:rPr>
                <w:rFonts w:ascii="Times New Roman" w:hAnsi="Times New Roman" w:cs="Times New Roman"/>
                <w:sz w:val="24"/>
                <w:szCs w:val="24"/>
              </w:rPr>
              <w:t>CaCl</w:t>
            </w:r>
            <w:r>
              <w:rPr>
                <w:rFonts w:ascii="Times New Roman" w:hAnsi="Times New Roman" w:cs="Times New Roman"/>
                <w:sz w:val="24"/>
                <w:szCs w:val="24"/>
                <w:vertAlign w:val="subscript"/>
              </w:rPr>
              <w:t>2</w:t>
            </w:r>
          </w:p>
        </w:tc>
        <w:tc>
          <w:tcPr>
            <w:tcW w:w="1319" w:type="dxa"/>
          </w:tcPr>
          <w:p w14:paraId="61B3687C" w14:textId="5A58378F"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3ABC3696" w14:textId="72386854"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6186F4A7" w14:textId="185C8229"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1164948B" w14:textId="0E0008B4"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320" w:type="dxa"/>
          </w:tcPr>
          <w:p w14:paraId="5AA36539" w14:textId="614F52DB"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496F158C" w14:textId="1299F012"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20</w:t>
            </w:r>
          </w:p>
        </w:tc>
      </w:tr>
      <w:tr w:rsidR="00366C82" w14:paraId="402AFA09" w14:textId="77777777" w:rsidTr="00D13064">
        <w:tc>
          <w:tcPr>
            <w:tcW w:w="1431" w:type="dxa"/>
          </w:tcPr>
          <w:p w14:paraId="5068D3CC" w14:textId="0C87212D" w:rsidR="00366C82" w:rsidRPr="00366C82" w:rsidRDefault="00366C82" w:rsidP="005E761A">
            <w:pPr>
              <w:spacing w:line="480" w:lineRule="auto"/>
              <w:rPr>
                <w:rFonts w:ascii="Times New Roman" w:hAnsi="Times New Roman" w:cs="Times New Roman"/>
                <w:sz w:val="24"/>
                <w:szCs w:val="24"/>
                <w:vertAlign w:val="subscript"/>
              </w:rPr>
            </w:pPr>
            <w:r>
              <w:rPr>
                <w:rFonts w:ascii="Times New Roman" w:hAnsi="Times New Roman" w:cs="Times New Roman"/>
                <w:sz w:val="24"/>
                <w:szCs w:val="24"/>
              </w:rPr>
              <w:t>SrCl</w:t>
            </w:r>
            <w:r>
              <w:rPr>
                <w:rFonts w:ascii="Times New Roman" w:hAnsi="Times New Roman" w:cs="Times New Roman"/>
                <w:sz w:val="24"/>
                <w:szCs w:val="24"/>
                <w:vertAlign w:val="subscript"/>
              </w:rPr>
              <w:t>2</w:t>
            </w:r>
          </w:p>
        </w:tc>
        <w:tc>
          <w:tcPr>
            <w:tcW w:w="1319" w:type="dxa"/>
          </w:tcPr>
          <w:p w14:paraId="60920755" w14:textId="39653923"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5D3039FE" w14:textId="2DBE862C"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1E2DB79E" w14:textId="68EE1A11"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5AE9E2EB" w14:textId="62B1AB91"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59B325E4" w14:textId="78E99115"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320" w:type="dxa"/>
          </w:tcPr>
          <w:p w14:paraId="48C17179" w14:textId="4A9D06D9"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20</w:t>
            </w:r>
          </w:p>
        </w:tc>
      </w:tr>
      <w:tr w:rsidR="00366C82" w14:paraId="2294F6B3" w14:textId="77777777" w:rsidTr="00D13064">
        <w:tc>
          <w:tcPr>
            <w:tcW w:w="1431" w:type="dxa"/>
          </w:tcPr>
          <w:p w14:paraId="4BC70542" w14:textId="1E001DEE" w:rsidR="00366C82" w:rsidRPr="00366C82" w:rsidRDefault="00366C82" w:rsidP="005E761A">
            <w:pPr>
              <w:spacing w:line="480" w:lineRule="auto"/>
              <w:rPr>
                <w:rFonts w:ascii="Times New Roman" w:hAnsi="Times New Roman" w:cs="Times New Roman"/>
                <w:sz w:val="24"/>
                <w:szCs w:val="24"/>
              </w:rPr>
            </w:pPr>
            <w:r>
              <w:rPr>
                <w:rFonts w:ascii="Times New Roman" w:hAnsi="Times New Roman" w:cs="Times New Roman"/>
                <w:sz w:val="24"/>
                <w:szCs w:val="24"/>
              </w:rPr>
              <w:t>AGW</w:t>
            </w:r>
          </w:p>
        </w:tc>
        <w:tc>
          <w:tcPr>
            <w:tcW w:w="1319" w:type="dxa"/>
          </w:tcPr>
          <w:p w14:paraId="2D219496" w14:textId="64F5CC44"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320" w:type="dxa"/>
          </w:tcPr>
          <w:p w14:paraId="7C4E0FA3" w14:textId="2F4B50FE"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320" w:type="dxa"/>
          </w:tcPr>
          <w:p w14:paraId="59BAD58D" w14:textId="01728965"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320" w:type="dxa"/>
          </w:tcPr>
          <w:p w14:paraId="6F9F6D71" w14:textId="165DC2A3"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320" w:type="dxa"/>
          </w:tcPr>
          <w:p w14:paraId="5236857B" w14:textId="5C37C543"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0.0001</w:t>
            </w:r>
          </w:p>
        </w:tc>
        <w:tc>
          <w:tcPr>
            <w:tcW w:w="1320" w:type="dxa"/>
          </w:tcPr>
          <w:p w14:paraId="10AB9C39" w14:textId="770682ED"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9</w:t>
            </w:r>
          </w:p>
        </w:tc>
      </w:tr>
      <w:tr w:rsidR="00366C82" w14:paraId="4BD68B3E" w14:textId="77777777" w:rsidTr="00D13064">
        <w:tc>
          <w:tcPr>
            <w:tcW w:w="1431" w:type="dxa"/>
          </w:tcPr>
          <w:p w14:paraId="47C8E926" w14:textId="227ED74A" w:rsidR="00366C82" w:rsidRPr="00366C82" w:rsidRDefault="00366C82" w:rsidP="005E761A">
            <w:pPr>
              <w:spacing w:line="480" w:lineRule="auto"/>
              <w:rPr>
                <w:rFonts w:ascii="Times New Roman" w:hAnsi="Times New Roman" w:cs="Times New Roman"/>
                <w:sz w:val="24"/>
                <w:szCs w:val="24"/>
              </w:rPr>
            </w:pPr>
            <w:r>
              <w:rPr>
                <w:rFonts w:ascii="Times New Roman" w:hAnsi="Times New Roman" w:cs="Times New Roman"/>
                <w:sz w:val="24"/>
                <w:szCs w:val="24"/>
              </w:rPr>
              <w:t>ABW</w:t>
            </w:r>
          </w:p>
        </w:tc>
        <w:tc>
          <w:tcPr>
            <w:tcW w:w="1319" w:type="dxa"/>
          </w:tcPr>
          <w:p w14:paraId="01A53285" w14:textId="288C3B21"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50</w:t>
            </w:r>
          </w:p>
        </w:tc>
        <w:tc>
          <w:tcPr>
            <w:tcW w:w="1320" w:type="dxa"/>
          </w:tcPr>
          <w:p w14:paraId="398FD861" w14:textId="18E35C65"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20</w:t>
            </w:r>
          </w:p>
        </w:tc>
        <w:tc>
          <w:tcPr>
            <w:tcW w:w="1320" w:type="dxa"/>
          </w:tcPr>
          <w:p w14:paraId="5E6CE6B1" w14:textId="42DB7923"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320" w:type="dxa"/>
          </w:tcPr>
          <w:p w14:paraId="12DAF75C" w14:textId="01FFAE17"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320" w:type="dxa"/>
          </w:tcPr>
          <w:p w14:paraId="75503CD7" w14:textId="7BAA5073"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0.001</w:t>
            </w:r>
          </w:p>
        </w:tc>
        <w:tc>
          <w:tcPr>
            <w:tcW w:w="1320" w:type="dxa"/>
          </w:tcPr>
          <w:p w14:paraId="223AFBB1" w14:textId="0A71BFF1"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90</w:t>
            </w:r>
          </w:p>
        </w:tc>
      </w:tr>
      <w:tr w:rsidR="00366C82" w14:paraId="08941877" w14:textId="77777777" w:rsidTr="00D13064">
        <w:tc>
          <w:tcPr>
            <w:tcW w:w="1431" w:type="dxa"/>
          </w:tcPr>
          <w:p w14:paraId="70281882" w14:textId="674D7FAD" w:rsidR="00366C82" w:rsidRPr="00366C82" w:rsidRDefault="00366C82" w:rsidP="005E761A">
            <w:pPr>
              <w:spacing w:line="480" w:lineRule="auto"/>
              <w:rPr>
                <w:rFonts w:ascii="Times New Roman" w:hAnsi="Times New Roman" w:cs="Times New Roman"/>
                <w:sz w:val="24"/>
                <w:szCs w:val="24"/>
              </w:rPr>
            </w:pPr>
            <w:r>
              <w:rPr>
                <w:rFonts w:ascii="Times New Roman" w:hAnsi="Times New Roman" w:cs="Times New Roman"/>
                <w:sz w:val="24"/>
                <w:szCs w:val="24"/>
              </w:rPr>
              <w:t>ASW</w:t>
            </w:r>
          </w:p>
        </w:tc>
        <w:tc>
          <w:tcPr>
            <w:tcW w:w="1319" w:type="dxa"/>
          </w:tcPr>
          <w:p w14:paraId="4D41262B" w14:textId="2416E3B0"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400</w:t>
            </w:r>
          </w:p>
        </w:tc>
        <w:tc>
          <w:tcPr>
            <w:tcW w:w="1320" w:type="dxa"/>
          </w:tcPr>
          <w:p w14:paraId="57620BAC" w14:textId="55BA0A02"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160</w:t>
            </w:r>
          </w:p>
        </w:tc>
        <w:tc>
          <w:tcPr>
            <w:tcW w:w="1320" w:type="dxa"/>
          </w:tcPr>
          <w:p w14:paraId="6766AD55" w14:textId="61D7C1CB"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40</w:t>
            </w:r>
          </w:p>
        </w:tc>
        <w:tc>
          <w:tcPr>
            <w:tcW w:w="1320" w:type="dxa"/>
          </w:tcPr>
          <w:p w14:paraId="69148CA3" w14:textId="3858131B"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40</w:t>
            </w:r>
          </w:p>
        </w:tc>
        <w:tc>
          <w:tcPr>
            <w:tcW w:w="1320" w:type="dxa"/>
          </w:tcPr>
          <w:p w14:paraId="54644598" w14:textId="66E448D1"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0.008</w:t>
            </w:r>
          </w:p>
        </w:tc>
        <w:tc>
          <w:tcPr>
            <w:tcW w:w="1320" w:type="dxa"/>
          </w:tcPr>
          <w:p w14:paraId="25CEC624" w14:textId="212CACBF"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720</w:t>
            </w:r>
          </w:p>
        </w:tc>
      </w:tr>
    </w:tbl>
    <w:p w14:paraId="65FA2E47" w14:textId="681F1D26" w:rsidR="00E90B80" w:rsidRDefault="00E90B80" w:rsidP="005E761A">
      <w:pPr>
        <w:spacing w:after="0" w:line="480" w:lineRule="auto"/>
        <w:rPr>
          <w:rFonts w:ascii="Times New Roman" w:hAnsi="Times New Roman" w:cs="Times New Roman"/>
          <w:b/>
          <w:sz w:val="24"/>
          <w:szCs w:val="24"/>
        </w:rPr>
      </w:pPr>
    </w:p>
    <w:p w14:paraId="0CAE39A9" w14:textId="77777777" w:rsidR="00E90B80" w:rsidRDefault="00E90B80" w:rsidP="005E761A">
      <w:pPr>
        <w:spacing w:after="0" w:line="480" w:lineRule="auto"/>
        <w:rPr>
          <w:rFonts w:ascii="Times New Roman" w:hAnsi="Times New Roman" w:cs="Times New Roman"/>
          <w:b/>
          <w:sz w:val="24"/>
          <w:szCs w:val="24"/>
        </w:rPr>
      </w:pPr>
      <w:r>
        <w:rPr>
          <w:rFonts w:ascii="Times New Roman" w:hAnsi="Times New Roman" w:cs="Times New Roman"/>
          <w:b/>
          <w:sz w:val="24"/>
          <w:szCs w:val="24"/>
        </w:rPr>
        <w:br w:type="page"/>
      </w:r>
    </w:p>
    <w:p w14:paraId="0358B6DF" w14:textId="29AA1B17" w:rsidR="00BC413E" w:rsidRPr="00BC413E" w:rsidRDefault="00366C82" w:rsidP="005E761A">
      <w:pPr>
        <w:spacing w:after="0" w:line="480" w:lineRule="auto"/>
        <w:rPr>
          <w:rFonts w:ascii="Times New Roman" w:hAnsi="Times New Roman" w:cs="Times New Roman"/>
          <w:b/>
          <w:sz w:val="24"/>
          <w:szCs w:val="24"/>
          <w:u w:val="single"/>
        </w:rPr>
      </w:pPr>
      <w:r>
        <w:rPr>
          <w:rFonts w:ascii="Times New Roman" w:hAnsi="Times New Roman" w:cs="Times New Roman"/>
          <w:b/>
          <w:sz w:val="24"/>
          <w:szCs w:val="24"/>
          <w:u w:val="single"/>
        </w:rPr>
        <w:lastRenderedPageBreak/>
        <w:t>Table S3</w:t>
      </w:r>
      <w:r w:rsidR="008759D0">
        <w:rPr>
          <w:rFonts w:ascii="Times New Roman" w:hAnsi="Times New Roman" w:cs="Times New Roman"/>
          <w:b/>
          <w:sz w:val="24"/>
          <w:szCs w:val="24"/>
          <w:u w:val="single"/>
        </w:rPr>
        <w:t>.</w:t>
      </w:r>
      <w:r w:rsidR="00BC413E" w:rsidRPr="00BC413E">
        <w:rPr>
          <w:rFonts w:ascii="Times New Roman" w:hAnsi="Times New Roman" w:cs="Times New Roman"/>
          <w:b/>
          <w:sz w:val="24"/>
          <w:szCs w:val="24"/>
          <w:u w:val="single"/>
        </w:rPr>
        <w:t xml:space="preserve"> Comparison of Literature Ra Sorption Experiments and Fitted </w:t>
      </w:r>
      <w:proofErr w:type="spellStart"/>
      <w:r w:rsidR="00BC413E" w:rsidRPr="00BC413E">
        <w:rPr>
          <w:rFonts w:ascii="Times New Roman" w:hAnsi="Times New Roman" w:cs="Times New Roman"/>
          <w:b/>
          <w:sz w:val="24"/>
          <w:szCs w:val="24"/>
          <w:u w:val="single"/>
        </w:rPr>
        <w:t>Kd</w:t>
      </w:r>
      <w:proofErr w:type="spellEnd"/>
      <w:r w:rsidR="00BC413E" w:rsidRPr="00BC413E">
        <w:rPr>
          <w:rFonts w:ascii="Times New Roman" w:hAnsi="Times New Roman" w:cs="Times New Roman"/>
          <w:b/>
          <w:sz w:val="24"/>
          <w:szCs w:val="24"/>
          <w:u w:val="single"/>
        </w:rPr>
        <w:t xml:space="preserve"> Values</w:t>
      </w:r>
    </w:p>
    <w:tbl>
      <w:tblPr>
        <w:tblStyle w:val="PlainTable4"/>
        <w:tblW w:w="0" w:type="auto"/>
        <w:tblLayout w:type="fixed"/>
        <w:tblLook w:val="06A0" w:firstRow="1" w:lastRow="0" w:firstColumn="1" w:lastColumn="0" w:noHBand="1" w:noVBand="1"/>
      </w:tblPr>
      <w:tblGrid>
        <w:gridCol w:w="1980"/>
        <w:gridCol w:w="1710"/>
        <w:gridCol w:w="1980"/>
        <w:gridCol w:w="659"/>
        <w:gridCol w:w="1141"/>
        <w:gridCol w:w="1890"/>
      </w:tblGrid>
      <w:tr w:rsidR="00BC413E" w:rsidRPr="00EE014C" w14:paraId="3892512C" w14:textId="77777777" w:rsidTr="005362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auto"/>
              <w:bottom w:val="single" w:sz="4" w:space="0" w:color="auto"/>
            </w:tcBorders>
          </w:tcPr>
          <w:p w14:paraId="7D6C4CF8" w14:textId="77777777" w:rsidR="00BC413E" w:rsidRPr="00EE014C" w:rsidRDefault="00BC413E" w:rsidP="00BF745A">
            <w:pPr>
              <w:jc w:val="center"/>
              <w:rPr>
                <w:rFonts w:ascii="Times New Roman" w:hAnsi="Times New Roman" w:cs="Times New Roman"/>
                <w:sz w:val="24"/>
                <w:szCs w:val="24"/>
              </w:rPr>
            </w:pPr>
            <w:r w:rsidRPr="00EE014C">
              <w:rPr>
                <w:rFonts w:ascii="Times New Roman" w:hAnsi="Times New Roman" w:cs="Times New Roman"/>
                <w:sz w:val="24"/>
                <w:szCs w:val="24"/>
              </w:rPr>
              <w:t>Mineral</w:t>
            </w:r>
          </w:p>
        </w:tc>
        <w:tc>
          <w:tcPr>
            <w:tcW w:w="1710" w:type="dxa"/>
            <w:tcBorders>
              <w:top w:val="single" w:sz="4" w:space="0" w:color="auto"/>
              <w:bottom w:val="single" w:sz="4" w:space="0" w:color="auto"/>
            </w:tcBorders>
          </w:tcPr>
          <w:p w14:paraId="3ED1BCA1" w14:textId="77777777" w:rsidR="00BC413E" w:rsidRPr="00EE014C" w:rsidRDefault="00BC413E" w:rsidP="00BF745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Solid/Solution Ratio (mg/L)</w:t>
            </w:r>
          </w:p>
        </w:tc>
        <w:tc>
          <w:tcPr>
            <w:tcW w:w="1980" w:type="dxa"/>
            <w:tcBorders>
              <w:top w:val="single" w:sz="4" w:space="0" w:color="auto"/>
              <w:bottom w:val="single" w:sz="4" w:space="0" w:color="auto"/>
            </w:tcBorders>
          </w:tcPr>
          <w:p w14:paraId="0F3E541E" w14:textId="77777777" w:rsidR="00BC413E" w:rsidRPr="00EE014C" w:rsidRDefault="00BC413E" w:rsidP="00BF745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Background Solution</w:t>
            </w:r>
          </w:p>
        </w:tc>
        <w:tc>
          <w:tcPr>
            <w:tcW w:w="659" w:type="dxa"/>
            <w:tcBorders>
              <w:top w:val="single" w:sz="4" w:space="0" w:color="auto"/>
              <w:bottom w:val="single" w:sz="4" w:space="0" w:color="auto"/>
            </w:tcBorders>
          </w:tcPr>
          <w:p w14:paraId="652DBE64" w14:textId="77777777" w:rsidR="00BC413E" w:rsidRPr="00EE014C" w:rsidRDefault="00BC413E" w:rsidP="00BF745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pH</w:t>
            </w:r>
          </w:p>
        </w:tc>
        <w:tc>
          <w:tcPr>
            <w:tcW w:w="1141" w:type="dxa"/>
            <w:tcBorders>
              <w:top w:val="single" w:sz="4" w:space="0" w:color="auto"/>
              <w:bottom w:val="single" w:sz="4" w:space="0" w:color="auto"/>
            </w:tcBorders>
          </w:tcPr>
          <w:p w14:paraId="26EDE4B6" w14:textId="77777777" w:rsidR="00BC413E" w:rsidRPr="00EE014C" w:rsidRDefault="00BC413E" w:rsidP="00BF745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EE014C">
              <w:rPr>
                <w:rFonts w:ascii="Times New Roman" w:hAnsi="Times New Roman" w:cs="Times New Roman"/>
                <w:sz w:val="24"/>
                <w:szCs w:val="24"/>
              </w:rPr>
              <w:t>Kd</w:t>
            </w:r>
            <w:proofErr w:type="spellEnd"/>
            <w:r w:rsidRPr="00EE014C">
              <w:rPr>
                <w:rFonts w:ascii="Times New Roman" w:hAnsi="Times New Roman" w:cs="Times New Roman"/>
                <w:sz w:val="24"/>
                <w:szCs w:val="24"/>
              </w:rPr>
              <w:t xml:space="preserve"> (mL/g)</w:t>
            </w:r>
          </w:p>
        </w:tc>
        <w:tc>
          <w:tcPr>
            <w:tcW w:w="1890" w:type="dxa"/>
            <w:tcBorders>
              <w:top w:val="single" w:sz="4" w:space="0" w:color="auto"/>
              <w:bottom w:val="single" w:sz="4" w:space="0" w:color="auto"/>
            </w:tcBorders>
          </w:tcPr>
          <w:p w14:paraId="0F6BE08E" w14:textId="77777777" w:rsidR="00BC413E" w:rsidRPr="00EE014C" w:rsidRDefault="00BC413E" w:rsidP="00BF745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Source</w:t>
            </w:r>
          </w:p>
        </w:tc>
      </w:tr>
      <w:tr w:rsidR="00BC413E" w:rsidRPr="00EE014C" w14:paraId="0BF66BDF" w14:textId="77777777" w:rsidTr="0053621D">
        <w:trPr>
          <w:trHeight w:val="234"/>
        </w:trPr>
        <w:tc>
          <w:tcPr>
            <w:cnfStyle w:val="001000000000" w:firstRow="0" w:lastRow="0" w:firstColumn="1" w:lastColumn="0" w:oddVBand="0" w:evenVBand="0" w:oddHBand="0" w:evenHBand="0" w:firstRowFirstColumn="0" w:firstRowLastColumn="0" w:lastRowFirstColumn="0" w:lastRowLastColumn="0"/>
            <w:tcW w:w="1980" w:type="dxa"/>
            <w:vMerge w:val="restart"/>
            <w:tcBorders>
              <w:top w:val="single" w:sz="4" w:space="0" w:color="auto"/>
            </w:tcBorders>
          </w:tcPr>
          <w:p w14:paraId="6040D78E" w14:textId="77777777" w:rsidR="00BC413E" w:rsidRPr="00EE014C" w:rsidRDefault="00BC413E" w:rsidP="005E761A">
            <w:pPr>
              <w:spacing w:line="480" w:lineRule="auto"/>
              <w:rPr>
                <w:rFonts w:ascii="Times New Roman" w:hAnsi="Times New Roman" w:cs="Times New Roman"/>
                <w:sz w:val="24"/>
                <w:szCs w:val="24"/>
              </w:rPr>
            </w:pPr>
            <w:r w:rsidRPr="00EE014C">
              <w:rPr>
                <w:rFonts w:ascii="Times New Roman" w:hAnsi="Times New Roman" w:cs="Times New Roman"/>
                <w:sz w:val="24"/>
                <w:szCs w:val="24"/>
              </w:rPr>
              <w:t>Ferrihydrite</w:t>
            </w:r>
          </w:p>
        </w:tc>
        <w:tc>
          <w:tcPr>
            <w:tcW w:w="1710" w:type="dxa"/>
            <w:tcBorders>
              <w:top w:val="single" w:sz="4" w:space="0" w:color="auto"/>
            </w:tcBorders>
          </w:tcPr>
          <w:p w14:paraId="329A42DF"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tc>
        <w:tc>
          <w:tcPr>
            <w:tcW w:w="1980" w:type="dxa"/>
            <w:tcBorders>
              <w:top w:val="single" w:sz="4" w:space="0" w:color="auto"/>
            </w:tcBorders>
          </w:tcPr>
          <w:p w14:paraId="63042825"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Borders>
              <w:top w:val="single" w:sz="4" w:space="0" w:color="auto"/>
            </w:tcBorders>
          </w:tcPr>
          <w:p w14:paraId="31850A0E"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w:t>
            </w:r>
          </w:p>
        </w:tc>
        <w:tc>
          <w:tcPr>
            <w:tcW w:w="1141" w:type="dxa"/>
            <w:tcBorders>
              <w:top w:val="single" w:sz="4" w:space="0" w:color="auto"/>
            </w:tcBorders>
          </w:tcPr>
          <w:p w14:paraId="57DF832A" w14:textId="6566555B" w:rsidR="00BC413E" w:rsidRPr="00EE014C" w:rsidRDefault="00D15BF4"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2420</w:t>
            </w:r>
          </w:p>
        </w:tc>
        <w:tc>
          <w:tcPr>
            <w:tcW w:w="1890" w:type="dxa"/>
            <w:tcBorders>
              <w:top w:val="single" w:sz="4" w:space="0" w:color="auto"/>
            </w:tcBorders>
          </w:tcPr>
          <w:p w14:paraId="34B7D86C" w14:textId="7B3052E9"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commentRangeStart w:id="49"/>
            <w:del w:id="50" w:author="Microsoft Office User" w:date="2017-10-13T17:18:00Z">
              <w:r w:rsidRPr="00EE014C" w:rsidDel="008531EF">
                <w:rPr>
                  <w:rFonts w:ascii="Times New Roman" w:hAnsi="Times New Roman" w:cs="Times New Roman"/>
                  <w:sz w:val="24"/>
                  <w:szCs w:val="24"/>
                </w:rPr>
                <w:delText>Experimental</w:delText>
              </w:r>
            </w:del>
            <w:ins w:id="51" w:author="Microsoft Office User" w:date="2017-10-13T17:18:00Z">
              <w:r w:rsidR="008531EF">
                <w:rPr>
                  <w:rFonts w:ascii="Times New Roman" w:hAnsi="Times New Roman" w:cs="Times New Roman"/>
                  <w:sz w:val="24"/>
                  <w:szCs w:val="24"/>
                </w:rPr>
                <w:t>This study</w:t>
              </w:r>
              <w:commentRangeEnd w:id="49"/>
              <w:r w:rsidR="008531EF">
                <w:rPr>
                  <w:rStyle w:val="CommentReference"/>
                </w:rPr>
                <w:commentReference w:id="49"/>
              </w:r>
            </w:ins>
          </w:p>
        </w:tc>
      </w:tr>
      <w:tr w:rsidR="00BC413E" w:rsidRPr="00EE014C" w14:paraId="0475C802" w14:textId="77777777" w:rsidTr="0053621D">
        <w:trPr>
          <w:trHeight w:val="253"/>
        </w:trPr>
        <w:tc>
          <w:tcPr>
            <w:cnfStyle w:val="001000000000" w:firstRow="0" w:lastRow="0" w:firstColumn="1" w:lastColumn="0" w:oddVBand="0" w:evenVBand="0" w:oddHBand="0" w:evenHBand="0" w:firstRowFirstColumn="0" w:firstRowLastColumn="0" w:lastRowFirstColumn="0" w:lastRowLastColumn="0"/>
            <w:tcW w:w="1980" w:type="dxa"/>
            <w:vMerge/>
          </w:tcPr>
          <w:p w14:paraId="07950C2D" w14:textId="77777777" w:rsidR="00BC413E" w:rsidRPr="00EE014C" w:rsidRDefault="00BC413E" w:rsidP="005E761A">
            <w:pPr>
              <w:spacing w:line="480" w:lineRule="auto"/>
              <w:rPr>
                <w:rFonts w:ascii="Times New Roman" w:hAnsi="Times New Roman" w:cs="Times New Roman"/>
                <w:sz w:val="24"/>
                <w:szCs w:val="24"/>
              </w:rPr>
            </w:pPr>
          </w:p>
        </w:tc>
        <w:tc>
          <w:tcPr>
            <w:tcW w:w="1710" w:type="dxa"/>
          </w:tcPr>
          <w:p w14:paraId="7C00DCBB"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tc>
        <w:tc>
          <w:tcPr>
            <w:tcW w:w="1980" w:type="dxa"/>
          </w:tcPr>
          <w:p w14:paraId="4820EF97"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Pr>
          <w:p w14:paraId="32943EDC"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9</w:t>
            </w:r>
          </w:p>
        </w:tc>
        <w:tc>
          <w:tcPr>
            <w:tcW w:w="1141" w:type="dxa"/>
          </w:tcPr>
          <w:p w14:paraId="7C3C50F0" w14:textId="6565E56C" w:rsidR="00BC413E" w:rsidRPr="00EE014C" w:rsidRDefault="00D15BF4"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302000</w:t>
            </w:r>
          </w:p>
        </w:tc>
        <w:tc>
          <w:tcPr>
            <w:tcW w:w="1890" w:type="dxa"/>
          </w:tcPr>
          <w:p w14:paraId="30FA1148"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Experimental</w:t>
            </w:r>
          </w:p>
        </w:tc>
      </w:tr>
      <w:tr w:rsidR="00BC413E" w:rsidRPr="00EE014C" w14:paraId="3A3FF48D" w14:textId="77777777" w:rsidTr="0053621D">
        <w:trPr>
          <w:trHeight w:val="297"/>
        </w:trPr>
        <w:tc>
          <w:tcPr>
            <w:cnfStyle w:val="001000000000" w:firstRow="0" w:lastRow="0" w:firstColumn="1" w:lastColumn="0" w:oddVBand="0" w:evenVBand="0" w:oddHBand="0" w:evenHBand="0" w:firstRowFirstColumn="0" w:firstRowLastColumn="0" w:lastRowFirstColumn="0" w:lastRowLastColumn="0"/>
            <w:tcW w:w="1980" w:type="dxa"/>
            <w:vMerge/>
          </w:tcPr>
          <w:p w14:paraId="3586A7D4" w14:textId="77777777" w:rsidR="00BC413E" w:rsidRPr="00EE014C" w:rsidRDefault="00BC413E" w:rsidP="005E761A">
            <w:pPr>
              <w:spacing w:line="480" w:lineRule="auto"/>
              <w:rPr>
                <w:rFonts w:ascii="Times New Roman" w:hAnsi="Times New Roman" w:cs="Times New Roman"/>
                <w:sz w:val="24"/>
                <w:szCs w:val="24"/>
              </w:rPr>
            </w:pPr>
          </w:p>
        </w:tc>
        <w:tc>
          <w:tcPr>
            <w:tcW w:w="1710" w:type="dxa"/>
          </w:tcPr>
          <w:p w14:paraId="09E14536"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25000</w:t>
            </w:r>
          </w:p>
        </w:tc>
        <w:tc>
          <w:tcPr>
            <w:tcW w:w="1980" w:type="dxa"/>
          </w:tcPr>
          <w:p w14:paraId="2228F040"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Seawater</w:t>
            </w:r>
          </w:p>
        </w:tc>
        <w:tc>
          <w:tcPr>
            <w:tcW w:w="659" w:type="dxa"/>
          </w:tcPr>
          <w:p w14:paraId="1795939B"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8.25</w:t>
            </w:r>
          </w:p>
        </w:tc>
        <w:tc>
          <w:tcPr>
            <w:tcW w:w="1141" w:type="dxa"/>
          </w:tcPr>
          <w:p w14:paraId="604C584E"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1535</w:t>
            </w:r>
          </w:p>
        </w:tc>
        <w:tc>
          <w:tcPr>
            <w:tcW w:w="1890" w:type="dxa"/>
          </w:tcPr>
          <w:p w14:paraId="6BE48E9C" w14:textId="34B33BA8"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5959C4">
              <w:rPr>
                <w:rFonts w:ascii="Times New Roman" w:hAnsi="Times New Roman" w:cs="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"&lt;sup&gt;13&lt;/sup&gt;", "plainTextFormattedCitation" : "13", "previouslyFormattedCitation" : "&lt;sup&gt;12&lt;/sup&gt;"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5959C4" w:rsidRPr="005959C4">
              <w:rPr>
                <w:rFonts w:ascii="Times New Roman" w:hAnsi="Times New Roman" w:cs="Times New Roman"/>
                <w:noProof/>
                <w:sz w:val="24"/>
                <w:szCs w:val="24"/>
                <w:vertAlign w:val="superscript"/>
              </w:rPr>
              <w:t>13</w:t>
            </w:r>
            <w:r w:rsidRPr="00EE014C">
              <w:rPr>
                <w:rFonts w:ascii="Times New Roman" w:hAnsi="Times New Roman" w:cs="Times New Roman"/>
                <w:sz w:val="24"/>
                <w:szCs w:val="24"/>
              </w:rPr>
              <w:fldChar w:fldCharType="end"/>
            </w:r>
          </w:p>
        </w:tc>
      </w:tr>
      <w:tr w:rsidR="00BC413E" w:rsidRPr="00EE014C" w14:paraId="481FB869" w14:textId="77777777" w:rsidTr="0053621D">
        <w:trPr>
          <w:trHeight w:val="296"/>
        </w:trPr>
        <w:tc>
          <w:tcPr>
            <w:cnfStyle w:val="001000000000" w:firstRow="0" w:lastRow="0" w:firstColumn="1" w:lastColumn="0" w:oddVBand="0" w:evenVBand="0" w:oddHBand="0" w:evenHBand="0" w:firstRowFirstColumn="0" w:firstRowLastColumn="0" w:lastRowFirstColumn="0" w:lastRowLastColumn="0"/>
            <w:tcW w:w="1980" w:type="dxa"/>
            <w:vMerge/>
            <w:tcBorders>
              <w:bottom w:val="single" w:sz="4" w:space="0" w:color="auto"/>
            </w:tcBorders>
          </w:tcPr>
          <w:p w14:paraId="4295A50E" w14:textId="77777777" w:rsidR="00BC413E" w:rsidRPr="00EE014C" w:rsidRDefault="00BC413E" w:rsidP="005E761A">
            <w:pPr>
              <w:spacing w:line="480" w:lineRule="auto"/>
              <w:rPr>
                <w:rFonts w:ascii="Times New Roman" w:hAnsi="Times New Roman" w:cs="Times New Roman"/>
                <w:sz w:val="24"/>
                <w:szCs w:val="24"/>
              </w:rPr>
            </w:pPr>
          </w:p>
        </w:tc>
        <w:tc>
          <w:tcPr>
            <w:tcW w:w="1710" w:type="dxa"/>
            <w:tcBorders>
              <w:bottom w:val="single" w:sz="4" w:space="0" w:color="auto"/>
            </w:tcBorders>
          </w:tcPr>
          <w:p w14:paraId="01E9F024"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10000</w:t>
            </w:r>
          </w:p>
        </w:tc>
        <w:tc>
          <w:tcPr>
            <w:tcW w:w="1980" w:type="dxa"/>
            <w:tcBorders>
              <w:bottom w:val="single" w:sz="4" w:space="0" w:color="auto"/>
            </w:tcBorders>
          </w:tcPr>
          <w:p w14:paraId="06AE57B1"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NaClO</w:t>
            </w:r>
            <w:r w:rsidRPr="00EE014C">
              <w:rPr>
                <w:rFonts w:ascii="Times New Roman" w:hAnsi="Times New Roman" w:cs="Times New Roman"/>
                <w:sz w:val="24"/>
                <w:szCs w:val="24"/>
                <w:vertAlign w:val="subscript"/>
              </w:rPr>
              <w:t>4</w:t>
            </w:r>
          </w:p>
        </w:tc>
        <w:tc>
          <w:tcPr>
            <w:tcW w:w="659" w:type="dxa"/>
            <w:tcBorders>
              <w:bottom w:val="single" w:sz="4" w:space="0" w:color="auto"/>
            </w:tcBorders>
          </w:tcPr>
          <w:p w14:paraId="6966E722"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w:t>
            </w:r>
          </w:p>
        </w:tc>
        <w:tc>
          <w:tcPr>
            <w:tcW w:w="1141" w:type="dxa"/>
            <w:tcBorders>
              <w:bottom w:val="single" w:sz="4" w:space="0" w:color="auto"/>
            </w:tcBorders>
          </w:tcPr>
          <w:p w14:paraId="2BBDFF46"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1440</w:t>
            </w:r>
          </w:p>
        </w:tc>
        <w:tc>
          <w:tcPr>
            <w:tcW w:w="1890" w:type="dxa"/>
            <w:tcBorders>
              <w:bottom w:val="single" w:sz="4" w:space="0" w:color="auto"/>
            </w:tcBorders>
          </w:tcPr>
          <w:p w14:paraId="32F6FB9E" w14:textId="142DB48C"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5959C4">
              <w:rPr>
                <w:rFonts w:ascii="Times New Roman" w:hAnsi="Times New Roman" w:cs="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"http://www.mendeley.com/documents/?uuid=7872a9fa-6674-48c5-847a-833fffb94812" ] } ], "mendeley" : { "formattedCitation" : "&lt;sup&gt;6&lt;/sup&gt;", "plainTextFormattedCitation" : "6", "previouslyFormattedCitation" : "&lt;sup&gt;5&lt;/sup&gt;"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5959C4" w:rsidRPr="005959C4">
              <w:rPr>
                <w:rFonts w:ascii="Times New Roman" w:hAnsi="Times New Roman" w:cs="Times New Roman"/>
                <w:noProof/>
                <w:sz w:val="24"/>
                <w:szCs w:val="24"/>
                <w:vertAlign w:val="superscript"/>
              </w:rPr>
              <w:t>6</w:t>
            </w:r>
            <w:r w:rsidRPr="00EE014C">
              <w:rPr>
                <w:rFonts w:ascii="Times New Roman" w:hAnsi="Times New Roman" w:cs="Times New Roman"/>
                <w:sz w:val="24"/>
                <w:szCs w:val="24"/>
              </w:rPr>
              <w:fldChar w:fldCharType="end"/>
            </w:r>
          </w:p>
        </w:tc>
      </w:tr>
      <w:tr w:rsidR="00BC413E" w:rsidRPr="00EE014C" w14:paraId="720D8A54" w14:textId="77777777" w:rsidTr="0053621D">
        <w:trPr>
          <w:trHeight w:val="238"/>
        </w:trPr>
        <w:tc>
          <w:tcPr>
            <w:cnfStyle w:val="001000000000" w:firstRow="0" w:lastRow="0" w:firstColumn="1" w:lastColumn="0" w:oddVBand="0" w:evenVBand="0" w:oddHBand="0" w:evenHBand="0" w:firstRowFirstColumn="0" w:firstRowLastColumn="0" w:lastRowFirstColumn="0" w:lastRowLastColumn="0"/>
            <w:tcW w:w="1980" w:type="dxa"/>
            <w:vMerge w:val="restart"/>
            <w:tcBorders>
              <w:top w:val="single" w:sz="4" w:space="0" w:color="auto"/>
            </w:tcBorders>
          </w:tcPr>
          <w:p w14:paraId="03F27016" w14:textId="77777777" w:rsidR="00BC413E" w:rsidRPr="00EE014C" w:rsidRDefault="00BC413E" w:rsidP="005E761A">
            <w:pPr>
              <w:spacing w:line="480" w:lineRule="auto"/>
              <w:rPr>
                <w:rFonts w:ascii="Times New Roman" w:hAnsi="Times New Roman" w:cs="Times New Roman"/>
                <w:sz w:val="24"/>
                <w:szCs w:val="24"/>
              </w:rPr>
            </w:pPr>
            <w:r w:rsidRPr="00EE014C">
              <w:rPr>
                <w:rFonts w:ascii="Times New Roman" w:hAnsi="Times New Roman" w:cs="Times New Roman"/>
                <w:sz w:val="24"/>
                <w:szCs w:val="24"/>
              </w:rPr>
              <w:t>Goethite</w:t>
            </w:r>
          </w:p>
        </w:tc>
        <w:tc>
          <w:tcPr>
            <w:tcW w:w="1710" w:type="dxa"/>
            <w:tcBorders>
              <w:top w:val="single" w:sz="4" w:space="0" w:color="auto"/>
            </w:tcBorders>
          </w:tcPr>
          <w:p w14:paraId="06C2AA9A"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tc>
        <w:tc>
          <w:tcPr>
            <w:tcW w:w="1980" w:type="dxa"/>
            <w:tcBorders>
              <w:top w:val="single" w:sz="4" w:space="0" w:color="auto"/>
            </w:tcBorders>
          </w:tcPr>
          <w:p w14:paraId="751788AB"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Borders>
              <w:top w:val="single" w:sz="4" w:space="0" w:color="auto"/>
            </w:tcBorders>
          </w:tcPr>
          <w:p w14:paraId="22E30734"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w:t>
            </w:r>
          </w:p>
        </w:tc>
        <w:tc>
          <w:tcPr>
            <w:tcW w:w="1141" w:type="dxa"/>
            <w:tcBorders>
              <w:top w:val="single" w:sz="4" w:space="0" w:color="auto"/>
            </w:tcBorders>
          </w:tcPr>
          <w:p w14:paraId="7A980BC3" w14:textId="3A44891C" w:rsidR="00BC413E" w:rsidRPr="00EE014C" w:rsidRDefault="00D15BF4"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2.77</w:t>
            </w:r>
          </w:p>
        </w:tc>
        <w:tc>
          <w:tcPr>
            <w:tcW w:w="1890" w:type="dxa"/>
            <w:tcBorders>
              <w:top w:val="single" w:sz="4" w:space="0" w:color="auto"/>
            </w:tcBorders>
          </w:tcPr>
          <w:p w14:paraId="360828AF"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Experimental</w:t>
            </w:r>
          </w:p>
        </w:tc>
      </w:tr>
      <w:tr w:rsidR="00BC413E" w:rsidRPr="00EE014C" w14:paraId="4DDA2672" w14:textId="77777777" w:rsidTr="0053621D">
        <w:trPr>
          <w:trHeight w:val="216"/>
        </w:trPr>
        <w:tc>
          <w:tcPr>
            <w:cnfStyle w:val="001000000000" w:firstRow="0" w:lastRow="0" w:firstColumn="1" w:lastColumn="0" w:oddVBand="0" w:evenVBand="0" w:oddHBand="0" w:evenHBand="0" w:firstRowFirstColumn="0" w:firstRowLastColumn="0" w:lastRowFirstColumn="0" w:lastRowLastColumn="0"/>
            <w:tcW w:w="1980" w:type="dxa"/>
            <w:vMerge/>
          </w:tcPr>
          <w:p w14:paraId="0C80A0AB" w14:textId="77777777" w:rsidR="00BC413E" w:rsidRPr="00EE014C" w:rsidRDefault="00BC413E" w:rsidP="005E761A">
            <w:pPr>
              <w:spacing w:line="480" w:lineRule="auto"/>
              <w:rPr>
                <w:rFonts w:ascii="Times New Roman" w:hAnsi="Times New Roman" w:cs="Times New Roman"/>
                <w:sz w:val="24"/>
                <w:szCs w:val="24"/>
              </w:rPr>
            </w:pPr>
          </w:p>
        </w:tc>
        <w:tc>
          <w:tcPr>
            <w:tcW w:w="1710" w:type="dxa"/>
          </w:tcPr>
          <w:p w14:paraId="3DA0862E"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tc>
        <w:tc>
          <w:tcPr>
            <w:tcW w:w="1980" w:type="dxa"/>
          </w:tcPr>
          <w:p w14:paraId="5248662E"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Pr>
          <w:p w14:paraId="3E84D9E3"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w:t>
            </w:r>
          </w:p>
        </w:tc>
        <w:tc>
          <w:tcPr>
            <w:tcW w:w="1141" w:type="dxa"/>
          </w:tcPr>
          <w:p w14:paraId="09A7B7E1" w14:textId="0CAF8066" w:rsidR="00BC413E" w:rsidRPr="00EE014C" w:rsidRDefault="00D15BF4"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400</w:t>
            </w:r>
          </w:p>
        </w:tc>
        <w:tc>
          <w:tcPr>
            <w:tcW w:w="1890" w:type="dxa"/>
          </w:tcPr>
          <w:p w14:paraId="0245E11F"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Experimental</w:t>
            </w:r>
          </w:p>
        </w:tc>
      </w:tr>
      <w:tr w:rsidR="00BC413E" w:rsidRPr="00EE014C" w14:paraId="68EBC771" w14:textId="77777777" w:rsidTr="0053621D">
        <w:trPr>
          <w:trHeight w:val="253"/>
        </w:trPr>
        <w:tc>
          <w:tcPr>
            <w:cnfStyle w:val="001000000000" w:firstRow="0" w:lastRow="0" w:firstColumn="1" w:lastColumn="0" w:oddVBand="0" w:evenVBand="0" w:oddHBand="0" w:evenHBand="0" w:firstRowFirstColumn="0" w:firstRowLastColumn="0" w:lastRowFirstColumn="0" w:lastRowLastColumn="0"/>
            <w:tcW w:w="1980" w:type="dxa"/>
            <w:vMerge/>
          </w:tcPr>
          <w:p w14:paraId="4501C87F" w14:textId="77777777" w:rsidR="00BC413E" w:rsidRPr="00EE014C" w:rsidRDefault="00BC413E" w:rsidP="005E761A">
            <w:pPr>
              <w:spacing w:line="480" w:lineRule="auto"/>
              <w:rPr>
                <w:rFonts w:ascii="Times New Roman" w:hAnsi="Times New Roman" w:cs="Times New Roman"/>
                <w:sz w:val="24"/>
                <w:szCs w:val="24"/>
              </w:rPr>
            </w:pPr>
          </w:p>
        </w:tc>
        <w:tc>
          <w:tcPr>
            <w:tcW w:w="1710" w:type="dxa"/>
          </w:tcPr>
          <w:p w14:paraId="70757BE3"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tc>
        <w:tc>
          <w:tcPr>
            <w:tcW w:w="1980" w:type="dxa"/>
          </w:tcPr>
          <w:p w14:paraId="661EA5CE"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Pr>
          <w:p w14:paraId="40CBB0DE"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w:t>
            </w:r>
          </w:p>
        </w:tc>
        <w:tc>
          <w:tcPr>
            <w:tcW w:w="1141" w:type="dxa"/>
          </w:tcPr>
          <w:p w14:paraId="614D171A" w14:textId="626D23FB" w:rsidR="00BC413E" w:rsidRPr="00EE014C" w:rsidRDefault="00D15BF4"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679</w:t>
            </w:r>
          </w:p>
        </w:tc>
        <w:tc>
          <w:tcPr>
            <w:tcW w:w="1890" w:type="dxa"/>
          </w:tcPr>
          <w:p w14:paraId="657C3435"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Experimental</w:t>
            </w:r>
          </w:p>
        </w:tc>
      </w:tr>
      <w:tr w:rsidR="00BC413E" w:rsidRPr="00EE014C" w14:paraId="5F347A62" w14:textId="77777777" w:rsidTr="0053621D">
        <w:trPr>
          <w:trHeight w:val="218"/>
        </w:trPr>
        <w:tc>
          <w:tcPr>
            <w:cnfStyle w:val="001000000000" w:firstRow="0" w:lastRow="0" w:firstColumn="1" w:lastColumn="0" w:oddVBand="0" w:evenVBand="0" w:oddHBand="0" w:evenHBand="0" w:firstRowFirstColumn="0" w:firstRowLastColumn="0" w:lastRowFirstColumn="0" w:lastRowLastColumn="0"/>
            <w:tcW w:w="1980" w:type="dxa"/>
            <w:vMerge/>
          </w:tcPr>
          <w:p w14:paraId="384F335C" w14:textId="77777777" w:rsidR="00BC413E" w:rsidRPr="00EE014C" w:rsidRDefault="00BC413E" w:rsidP="005E761A">
            <w:pPr>
              <w:spacing w:line="480" w:lineRule="auto"/>
              <w:rPr>
                <w:rFonts w:ascii="Times New Roman" w:hAnsi="Times New Roman" w:cs="Times New Roman"/>
                <w:sz w:val="24"/>
                <w:szCs w:val="24"/>
              </w:rPr>
            </w:pPr>
          </w:p>
        </w:tc>
        <w:tc>
          <w:tcPr>
            <w:tcW w:w="1710" w:type="dxa"/>
          </w:tcPr>
          <w:p w14:paraId="51722D2F"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tc>
        <w:tc>
          <w:tcPr>
            <w:tcW w:w="1980" w:type="dxa"/>
          </w:tcPr>
          <w:p w14:paraId="243C38F8"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Pr>
          <w:p w14:paraId="35625437"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9</w:t>
            </w:r>
          </w:p>
        </w:tc>
        <w:tc>
          <w:tcPr>
            <w:tcW w:w="1141" w:type="dxa"/>
          </w:tcPr>
          <w:p w14:paraId="18459ED2" w14:textId="04A5862A" w:rsidR="00BC413E" w:rsidRPr="00EE014C" w:rsidRDefault="00D15BF4"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12400</w:t>
            </w:r>
          </w:p>
        </w:tc>
        <w:tc>
          <w:tcPr>
            <w:tcW w:w="1890" w:type="dxa"/>
          </w:tcPr>
          <w:p w14:paraId="41EA93CA"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Experimental</w:t>
            </w:r>
          </w:p>
        </w:tc>
      </w:tr>
      <w:tr w:rsidR="00BC413E" w:rsidRPr="00EE014C" w14:paraId="2BABB862" w14:textId="77777777" w:rsidTr="0053621D">
        <w:trPr>
          <w:trHeight w:val="327"/>
        </w:trPr>
        <w:tc>
          <w:tcPr>
            <w:cnfStyle w:val="001000000000" w:firstRow="0" w:lastRow="0" w:firstColumn="1" w:lastColumn="0" w:oddVBand="0" w:evenVBand="0" w:oddHBand="0" w:evenHBand="0" w:firstRowFirstColumn="0" w:firstRowLastColumn="0" w:lastRowFirstColumn="0" w:lastRowLastColumn="0"/>
            <w:tcW w:w="1980" w:type="dxa"/>
            <w:vMerge/>
          </w:tcPr>
          <w:p w14:paraId="7B47DECF" w14:textId="77777777" w:rsidR="00BC413E" w:rsidRPr="00EE014C" w:rsidRDefault="00BC413E" w:rsidP="005E761A">
            <w:pPr>
              <w:spacing w:line="480" w:lineRule="auto"/>
              <w:rPr>
                <w:rFonts w:ascii="Times New Roman" w:hAnsi="Times New Roman" w:cs="Times New Roman"/>
                <w:sz w:val="24"/>
                <w:szCs w:val="24"/>
              </w:rPr>
            </w:pPr>
          </w:p>
        </w:tc>
        <w:tc>
          <w:tcPr>
            <w:tcW w:w="1710" w:type="dxa"/>
          </w:tcPr>
          <w:p w14:paraId="0F3BA9E8"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25000</w:t>
            </w:r>
          </w:p>
        </w:tc>
        <w:tc>
          <w:tcPr>
            <w:tcW w:w="1980" w:type="dxa"/>
          </w:tcPr>
          <w:p w14:paraId="7EF1E2BF"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Seawater</w:t>
            </w:r>
          </w:p>
        </w:tc>
        <w:tc>
          <w:tcPr>
            <w:tcW w:w="659" w:type="dxa"/>
          </w:tcPr>
          <w:p w14:paraId="2094C5CE"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8.25</w:t>
            </w:r>
          </w:p>
        </w:tc>
        <w:tc>
          <w:tcPr>
            <w:tcW w:w="1141" w:type="dxa"/>
          </w:tcPr>
          <w:p w14:paraId="0675329A"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20</w:t>
            </w:r>
          </w:p>
        </w:tc>
        <w:tc>
          <w:tcPr>
            <w:tcW w:w="1890" w:type="dxa"/>
          </w:tcPr>
          <w:p w14:paraId="5922EB5A" w14:textId="703B1753"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5959C4">
              <w:rPr>
                <w:rFonts w:ascii="Times New Roman" w:hAnsi="Times New Roman" w:cs="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"&lt;sup&gt;13&lt;/sup&gt;", "plainTextFormattedCitation" : "13", "previouslyFormattedCitation" : "&lt;sup&gt;12&lt;/sup&gt;"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5959C4" w:rsidRPr="005959C4">
              <w:rPr>
                <w:rFonts w:ascii="Times New Roman" w:hAnsi="Times New Roman" w:cs="Times New Roman"/>
                <w:noProof/>
                <w:sz w:val="24"/>
                <w:szCs w:val="24"/>
                <w:vertAlign w:val="superscript"/>
              </w:rPr>
              <w:t>13</w:t>
            </w:r>
            <w:r w:rsidRPr="00EE014C">
              <w:rPr>
                <w:rFonts w:ascii="Times New Roman" w:hAnsi="Times New Roman" w:cs="Times New Roman"/>
                <w:sz w:val="24"/>
                <w:szCs w:val="24"/>
              </w:rPr>
              <w:fldChar w:fldCharType="end"/>
            </w:r>
          </w:p>
        </w:tc>
      </w:tr>
      <w:tr w:rsidR="00BC413E" w:rsidRPr="00EE014C" w14:paraId="4C7FDB17" w14:textId="77777777" w:rsidTr="0053621D">
        <w:trPr>
          <w:trHeight w:val="149"/>
        </w:trPr>
        <w:tc>
          <w:tcPr>
            <w:cnfStyle w:val="001000000000" w:firstRow="0" w:lastRow="0" w:firstColumn="1" w:lastColumn="0" w:oddVBand="0" w:evenVBand="0" w:oddHBand="0" w:evenHBand="0" w:firstRowFirstColumn="0" w:firstRowLastColumn="0" w:lastRowFirstColumn="0" w:lastRowLastColumn="0"/>
            <w:tcW w:w="1980" w:type="dxa"/>
            <w:vMerge/>
          </w:tcPr>
          <w:p w14:paraId="75CD5586" w14:textId="77777777" w:rsidR="00BC413E" w:rsidRPr="00EE014C" w:rsidRDefault="00BC413E" w:rsidP="005E761A">
            <w:pPr>
              <w:spacing w:line="480" w:lineRule="auto"/>
              <w:rPr>
                <w:rFonts w:ascii="Times New Roman" w:hAnsi="Times New Roman" w:cs="Times New Roman"/>
                <w:sz w:val="24"/>
                <w:szCs w:val="24"/>
              </w:rPr>
            </w:pPr>
          </w:p>
        </w:tc>
        <w:tc>
          <w:tcPr>
            <w:tcW w:w="1710" w:type="dxa"/>
          </w:tcPr>
          <w:p w14:paraId="6156F249"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10000</w:t>
            </w:r>
          </w:p>
        </w:tc>
        <w:tc>
          <w:tcPr>
            <w:tcW w:w="1980" w:type="dxa"/>
          </w:tcPr>
          <w:p w14:paraId="5F99B70E"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NaClO</w:t>
            </w:r>
            <w:r w:rsidRPr="00EE014C">
              <w:rPr>
                <w:rFonts w:ascii="Times New Roman" w:hAnsi="Times New Roman" w:cs="Times New Roman"/>
                <w:sz w:val="24"/>
                <w:szCs w:val="24"/>
                <w:vertAlign w:val="subscript"/>
              </w:rPr>
              <w:t>4</w:t>
            </w:r>
          </w:p>
        </w:tc>
        <w:tc>
          <w:tcPr>
            <w:tcW w:w="659" w:type="dxa"/>
          </w:tcPr>
          <w:p w14:paraId="27107A71"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w:t>
            </w:r>
          </w:p>
        </w:tc>
        <w:tc>
          <w:tcPr>
            <w:tcW w:w="1141" w:type="dxa"/>
          </w:tcPr>
          <w:p w14:paraId="3E35F92C"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50.6</w:t>
            </w:r>
          </w:p>
        </w:tc>
        <w:tc>
          <w:tcPr>
            <w:tcW w:w="1890" w:type="dxa"/>
          </w:tcPr>
          <w:p w14:paraId="37A4E8B3" w14:textId="1BDE9EF1"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5959C4">
              <w:rPr>
                <w:rFonts w:ascii="Times New Roman" w:hAnsi="Times New Roman" w:cs="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"http://www.mendeley.com/documents/?uuid=7872a9fa-6674-48c5-847a-833fffb94812" ] } ], "mendeley" : { "formattedCitation" : "&lt;sup&gt;6&lt;/sup&gt;", "plainTextFormattedCitation" : "6", "previouslyFormattedCitation" : "&lt;sup&gt;5&lt;/sup&gt;"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5959C4" w:rsidRPr="005959C4">
              <w:rPr>
                <w:rFonts w:ascii="Times New Roman" w:hAnsi="Times New Roman" w:cs="Times New Roman"/>
                <w:noProof/>
                <w:sz w:val="24"/>
                <w:szCs w:val="24"/>
                <w:vertAlign w:val="superscript"/>
              </w:rPr>
              <w:t>6</w:t>
            </w:r>
            <w:r w:rsidRPr="00EE014C">
              <w:rPr>
                <w:rFonts w:ascii="Times New Roman" w:hAnsi="Times New Roman" w:cs="Times New Roman"/>
                <w:sz w:val="24"/>
                <w:szCs w:val="24"/>
              </w:rPr>
              <w:fldChar w:fldCharType="end"/>
            </w:r>
          </w:p>
        </w:tc>
      </w:tr>
      <w:tr w:rsidR="00BC413E" w:rsidRPr="00EE014C" w14:paraId="3CEF7F13" w14:textId="77777777" w:rsidTr="0053621D">
        <w:trPr>
          <w:trHeight w:val="216"/>
        </w:trPr>
        <w:tc>
          <w:tcPr>
            <w:cnfStyle w:val="001000000000" w:firstRow="0" w:lastRow="0" w:firstColumn="1" w:lastColumn="0" w:oddVBand="0" w:evenVBand="0" w:oddHBand="0" w:evenHBand="0" w:firstRowFirstColumn="0" w:firstRowLastColumn="0" w:lastRowFirstColumn="0" w:lastRowLastColumn="0"/>
            <w:tcW w:w="1980" w:type="dxa"/>
            <w:vMerge/>
          </w:tcPr>
          <w:p w14:paraId="6004E6CF" w14:textId="77777777" w:rsidR="00BC413E" w:rsidRPr="00EE014C" w:rsidRDefault="00BC413E" w:rsidP="005E761A">
            <w:pPr>
              <w:spacing w:line="480" w:lineRule="auto"/>
              <w:rPr>
                <w:rFonts w:ascii="Times New Roman" w:hAnsi="Times New Roman" w:cs="Times New Roman"/>
                <w:sz w:val="24"/>
                <w:szCs w:val="24"/>
              </w:rPr>
            </w:pPr>
          </w:p>
        </w:tc>
        <w:tc>
          <w:tcPr>
            <w:tcW w:w="1710" w:type="dxa"/>
          </w:tcPr>
          <w:p w14:paraId="37176ACB"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500000</w:t>
            </w:r>
          </w:p>
        </w:tc>
        <w:tc>
          <w:tcPr>
            <w:tcW w:w="1980" w:type="dxa"/>
          </w:tcPr>
          <w:p w14:paraId="1868AE30"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“pH 1 solution”</w:t>
            </w:r>
          </w:p>
        </w:tc>
        <w:tc>
          <w:tcPr>
            <w:tcW w:w="659" w:type="dxa"/>
          </w:tcPr>
          <w:p w14:paraId="02EF2302"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w:t>
            </w:r>
          </w:p>
        </w:tc>
        <w:tc>
          <w:tcPr>
            <w:tcW w:w="1141" w:type="dxa"/>
          </w:tcPr>
          <w:p w14:paraId="2B1EC6B7"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0.752</w:t>
            </w:r>
          </w:p>
        </w:tc>
        <w:tc>
          <w:tcPr>
            <w:tcW w:w="1890" w:type="dxa"/>
          </w:tcPr>
          <w:p w14:paraId="56BA1CCB" w14:textId="7831B464"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5959C4">
              <w:rPr>
                <w:rFonts w:ascii="Times New Roman" w:hAnsi="Times New Roman" w:cs="Times New Roman"/>
                <w:sz w:val="24"/>
                <w:szCs w:val="24"/>
              </w:rPr>
              <w:instrText>ADDIN CSL_CITATION { "citationItems" : [ { "id" : "ITEM-1",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"ITEM-1", "issue" : "2", "issued" : { "date-parts" : [ [ "1990" ] ] }, "page" : "237-248", "title" : "Adsorption-desorption studies on the 226Ra-hydrated metal oxide systems", "type" : "article-journal", "volume" : "24" }, "uris" : [ "http://www.mendeley.com/documents/?uuid=8d3a37d8-150e-4bbd-97db-914f10b8c56e" ] } ], "mendeley" : { "formattedCitation" : "&lt;sup&gt;14&lt;/sup&gt;", "plainTextFormattedCitation" : "14", "previouslyFormattedCitation" : "&lt;sup&gt;13&lt;/sup&gt;"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5959C4" w:rsidRPr="005959C4">
              <w:rPr>
                <w:rFonts w:ascii="Times New Roman" w:hAnsi="Times New Roman" w:cs="Times New Roman"/>
                <w:noProof/>
                <w:sz w:val="24"/>
                <w:szCs w:val="24"/>
                <w:vertAlign w:val="superscript"/>
              </w:rPr>
              <w:t>14</w:t>
            </w:r>
            <w:r w:rsidRPr="00EE014C">
              <w:rPr>
                <w:rFonts w:ascii="Times New Roman" w:hAnsi="Times New Roman" w:cs="Times New Roman"/>
                <w:sz w:val="24"/>
                <w:szCs w:val="24"/>
              </w:rPr>
              <w:fldChar w:fldCharType="end"/>
            </w:r>
          </w:p>
        </w:tc>
      </w:tr>
      <w:tr w:rsidR="00BC413E" w:rsidRPr="00EE014C" w14:paraId="55AD1E9C" w14:textId="77777777" w:rsidTr="0053621D">
        <w:trPr>
          <w:trHeight w:val="278"/>
        </w:trPr>
        <w:tc>
          <w:tcPr>
            <w:cnfStyle w:val="001000000000" w:firstRow="0" w:lastRow="0" w:firstColumn="1" w:lastColumn="0" w:oddVBand="0" w:evenVBand="0" w:oddHBand="0" w:evenHBand="0" w:firstRowFirstColumn="0" w:firstRowLastColumn="0" w:lastRowFirstColumn="0" w:lastRowLastColumn="0"/>
            <w:tcW w:w="1980" w:type="dxa"/>
            <w:vMerge/>
            <w:tcBorders>
              <w:bottom w:val="single" w:sz="4" w:space="0" w:color="auto"/>
            </w:tcBorders>
          </w:tcPr>
          <w:p w14:paraId="4AEAC1E3" w14:textId="77777777" w:rsidR="00BC413E" w:rsidRPr="00EE014C" w:rsidRDefault="00BC413E" w:rsidP="005E761A">
            <w:pPr>
              <w:spacing w:line="480" w:lineRule="auto"/>
              <w:rPr>
                <w:rFonts w:ascii="Times New Roman" w:hAnsi="Times New Roman" w:cs="Times New Roman"/>
                <w:sz w:val="24"/>
                <w:szCs w:val="24"/>
              </w:rPr>
            </w:pPr>
          </w:p>
        </w:tc>
        <w:tc>
          <w:tcPr>
            <w:tcW w:w="1710" w:type="dxa"/>
            <w:tcBorders>
              <w:bottom w:val="single" w:sz="4" w:space="0" w:color="auto"/>
            </w:tcBorders>
          </w:tcPr>
          <w:p w14:paraId="2B1CEDF8"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500000</w:t>
            </w:r>
          </w:p>
        </w:tc>
        <w:tc>
          <w:tcPr>
            <w:tcW w:w="1980" w:type="dxa"/>
            <w:tcBorders>
              <w:bottom w:val="single" w:sz="4" w:space="0" w:color="auto"/>
            </w:tcBorders>
          </w:tcPr>
          <w:p w14:paraId="0FE20808"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“pH 10 solution”</w:t>
            </w:r>
          </w:p>
        </w:tc>
        <w:tc>
          <w:tcPr>
            <w:tcW w:w="659" w:type="dxa"/>
            <w:tcBorders>
              <w:bottom w:val="single" w:sz="4" w:space="0" w:color="auto"/>
            </w:tcBorders>
          </w:tcPr>
          <w:p w14:paraId="6D5AD293"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10.1</w:t>
            </w:r>
          </w:p>
        </w:tc>
        <w:tc>
          <w:tcPr>
            <w:tcW w:w="1141" w:type="dxa"/>
            <w:tcBorders>
              <w:bottom w:val="single" w:sz="4" w:space="0" w:color="auto"/>
            </w:tcBorders>
          </w:tcPr>
          <w:p w14:paraId="504D5008"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544</w:t>
            </w:r>
          </w:p>
        </w:tc>
        <w:tc>
          <w:tcPr>
            <w:tcW w:w="1890" w:type="dxa"/>
            <w:tcBorders>
              <w:bottom w:val="single" w:sz="4" w:space="0" w:color="auto"/>
            </w:tcBorders>
          </w:tcPr>
          <w:p w14:paraId="41041BD9" w14:textId="0CD4FEB2"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5959C4">
              <w:rPr>
                <w:rFonts w:ascii="Times New Roman" w:hAnsi="Times New Roman" w:cs="Times New Roman"/>
                <w:sz w:val="24"/>
                <w:szCs w:val="24"/>
              </w:rPr>
              <w:instrText>ADDIN CSL_CITATION { "citationItems" : [ { "id" : "ITEM-1",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"ITEM-1", "issue" : "2", "issued" : { "date-parts" : [ [ "1990" ] ] }, "page" : "237-248", "title" : "Adsorption-desorption studies on the 226Ra-hydrated metal oxide systems", "type" : "article-journal", "volume" : "24" }, "uris" : [ "http://www.mendeley.com/documents/?uuid=8d3a37d8-150e-4bbd-97db-914f10b8c56e" ] } ], "mendeley" : { "formattedCitation" : "&lt;sup&gt;14&lt;/sup&gt;", "plainTextFormattedCitation" : "14", "previouslyFormattedCitation" : "&lt;sup&gt;13&lt;/sup&gt;"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5959C4" w:rsidRPr="005959C4">
              <w:rPr>
                <w:rFonts w:ascii="Times New Roman" w:hAnsi="Times New Roman" w:cs="Times New Roman"/>
                <w:noProof/>
                <w:sz w:val="24"/>
                <w:szCs w:val="24"/>
                <w:vertAlign w:val="superscript"/>
              </w:rPr>
              <w:t>14</w:t>
            </w:r>
            <w:r w:rsidRPr="00EE014C">
              <w:rPr>
                <w:rFonts w:ascii="Times New Roman" w:hAnsi="Times New Roman" w:cs="Times New Roman"/>
                <w:sz w:val="24"/>
                <w:szCs w:val="24"/>
              </w:rPr>
              <w:fldChar w:fldCharType="end"/>
            </w:r>
          </w:p>
        </w:tc>
      </w:tr>
      <w:tr w:rsidR="00BC413E" w:rsidRPr="00EE014C" w14:paraId="217B0EC1" w14:textId="77777777" w:rsidTr="0053621D">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auto"/>
              <w:bottom w:val="single" w:sz="4" w:space="0" w:color="auto"/>
            </w:tcBorders>
          </w:tcPr>
          <w:p w14:paraId="6D7C2B26" w14:textId="77777777" w:rsidR="00BC413E" w:rsidRPr="00EE014C" w:rsidRDefault="00BC413E" w:rsidP="005E761A">
            <w:pPr>
              <w:spacing w:line="480" w:lineRule="auto"/>
              <w:rPr>
                <w:rFonts w:ascii="Times New Roman" w:hAnsi="Times New Roman" w:cs="Times New Roman"/>
                <w:sz w:val="24"/>
                <w:szCs w:val="24"/>
              </w:rPr>
            </w:pPr>
            <w:r w:rsidRPr="00EE014C">
              <w:rPr>
                <w:rFonts w:ascii="Times New Roman" w:hAnsi="Times New Roman" w:cs="Times New Roman"/>
                <w:sz w:val="24"/>
                <w:szCs w:val="24"/>
              </w:rPr>
              <w:t>Lepidocrocite</w:t>
            </w:r>
          </w:p>
        </w:tc>
        <w:tc>
          <w:tcPr>
            <w:tcW w:w="1710" w:type="dxa"/>
            <w:tcBorders>
              <w:top w:val="single" w:sz="4" w:space="0" w:color="auto"/>
              <w:bottom w:val="single" w:sz="4" w:space="0" w:color="auto"/>
            </w:tcBorders>
          </w:tcPr>
          <w:p w14:paraId="4F9040E6"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25000</w:t>
            </w:r>
          </w:p>
        </w:tc>
        <w:tc>
          <w:tcPr>
            <w:tcW w:w="1980" w:type="dxa"/>
            <w:tcBorders>
              <w:top w:val="single" w:sz="4" w:space="0" w:color="auto"/>
              <w:bottom w:val="single" w:sz="4" w:space="0" w:color="auto"/>
            </w:tcBorders>
          </w:tcPr>
          <w:p w14:paraId="6C168733"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Seawater</w:t>
            </w:r>
          </w:p>
        </w:tc>
        <w:tc>
          <w:tcPr>
            <w:tcW w:w="659" w:type="dxa"/>
            <w:tcBorders>
              <w:top w:val="single" w:sz="4" w:space="0" w:color="auto"/>
              <w:bottom w:val="single" w:sz="4" w:space="0" w:color="auto"/>
            </w:tcBorders>
          </w:tcPr>
          <w:p w14:paraId="374DB2F4"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8.25</w:t>
            </w:r>
          </w:p>
        </w:tc>
        <w:tc>
          <w:tcPr>
            <w:tcW w:w="1141" w:type="dxa"/>
            <w:tcBorders>
              <w:top w:val="single" w:sz="4" w:space="0" w:color="auto"/>
              <w:bottom w:val="single" w:sz="4" w:space="0" w:color="auto"/>
            </w:tcBorders>
          </w:tcPr>
          <w:p w14:paraId="3AD70532"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174</w:t>
            </w:r>
          </w:p>
        </w:tc>
        <w:tc>
          <w:tcPr>
            <w:tcW w:w="1890" w:type="dxa"/>
            <w:tcBorders>
              <w:top w:val="single" w:sz="4" w:space="0" w:color="auto"/>
              <w:bottom w:val="single" w:sz="4" w:space="0" w:color="auto"/>
            </w:tcBorders>
          </w:tcPr>
          <w:p w14:paraId="65EF1EBC" w14:textId="1250F8A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5959C4">
              <w:rPr>
                <w:rFonts w:ascii="Times New Roman" w:hAnsi="Times New Roman" w:cs="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"&lt;sup&gt;13&lt;/sup&gt;", "plainTextFormattedCitation" : "13", "previouslyFormattedCitation" : "&lt;sup&gt;12&lt;/sup&gt;"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5959C4" w:rsidRPr="005959C4">
              <w:rPr>
                <w:rFonts w:ascii="Times New Roman" w:hAnsi="Times New Roman" w:cs="Times New Roman"/>
                <w:noProof/>
                <w:sz w:val="24"/>
                <w:szCs w:val="24"/>
                <w:vertAlign w:val="superscript"/>
              </w:rPr>
              <w:t>13</w:t>
            </w:r>
            <w:r w:rsidRPr="00EE014C">
              <w:rPr>
                <w:rFonts w:ascii="Times New Roman" w:hAnsi="Times New Roman" w:cs="Times New Roman"/>
                <w:sz w:val="24"/>
                <w:szCs w:val="24"/>
              </w:rPr>
              <w:fldChar w:fldCharType="end"/>
            </w:r>
          </w:p>
        </w:tc>
      </w:tr>
      <w:tr w:rsidR="00BC413E" w:rsidRPr="00EE014C" w14:paraId="2AAE6BC1" w14:textId="77777777" w:rsidTr="0053621D">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auto"/>
              <w:bottom w:val="single" w:sz="4" w:space="0" w:color="auto"/>
            </w:tcBorders>
          </w:tcPr>
          <w:p w14:paraId="08F1D0A4" w14:textId="77777777" w:rsidR="00BC413E" w:rsidRPr="00EE014C" w:rsidRDefault="00BC413E" w:rsidP="005E761A">
            <w:pPr>
              <w:spacing w:line="480" w:lineRule="auto"/>
              <w:rPr>
                <w:rFonts w:ascii="Times New Roman" w:hAnsi="Times New Roman" w:cs="Times New Roman"/>
                <w:sz w:val="24"/>
                <w:szCs w:val="24"/>
              </w:rPr>
            </w:pPr>
            <w:r w:rsidRPr="00EE014C">
              <w:rPr>
                <w:rFonts w:ascii="Times New Roman" w:hAnsi="Times New Roman" w:cs="Times New Roman"/>
                <w:sz w:val="24"/>
                <w:szCs w:val="24"/>
              </w:rPr>
              <w:t>Hematite</w:t>
            </w:r>
          </w:p>
        </w:tc>
        <w:tc>
          <w:tcPr>
            <w:tcW w:w="1710" w:type="dxa"/>
            <w:tcBorders>
              <w:top w:val="single" w:sz="4" w:space="0" w:color="auto"/>
              <w:bottom w:val="single" w:sz="4" w:space="0" w:color="auto"/>
            </w:tcBorders>
          </w:tcPr>
          <w:p w14:paraId="3FDDE4D7"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25000</w:t>
            </w:r>
          </w:p>
        </w:tc>
        <w:tc>
          <w:tcPr>
            <w:tcW w:w="1980" w:type="dxa"/>
            <w:tcBorders>
              <w:top w:val="single" w:sz="4" w:space="0" w:color="auto"/>
              <w:bottom w:val="single" w:sz="4" w:space="0" w:color="auto"/>
            </w:tcBorders>
          </w:tcPr>
          <w:p w14:paraId="3EA0EDF6"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Seawater</w:t>
            </w:r>
          </w:p>
        </w:tc>
        <w:tc>
          <w:tcPr>
            <w:tcW w:w="659" w:type="dxa"/>
            <w:tcBorders>
              <w:top w:val="single" w:sz="4" w:space="0" w:color="auto"/>
              <w:bottom w:val="single" w:sz="4" w:space="0" w:color="auto"/>
            </w:tcBorders>
          </w:tcPr>
          <w:p w14:paraId="3ED5D8C0"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8.25</w:t>
            </w:r>
          </w:p>
        </w:tc>
        <w:tc>
          <w:tcPr>
            <w:tcW w:w="1141" w:type="dxa"/>
            <w:tcBorders>
              <w:top w:val="single" w:sz="4" w:space="0" w:color="auto"/>
              <w:bottom w:val="single" w:sz="4" w:space="0" w:color="auto"/>
            </w:tcBorders>
          </w:tcPr>
          <w:p w14:paraId="2CE9042F"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75</w:t>
            </w:r>
          </w:p>
        </w:tc>
        <w:tc>
          <w:tcPr>
            <w:tcW w:w="1890" w:type="dxa"/>
            <w:tcBorders>
              <w:top w:val="single" w:sz="4" w:space="0" w:color="auto"/>
              <w:bottom w:val="single" w:sz="4" w:space="0" w:color="auto"/>
            </w:tcBorders>
          </w:tcPr>
          <w:p w14:paraId="02524F07" w14:textId="5AF89E39"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5959C4">
              <w:rPr>
                <w:rFonts w:ascii="Times New Roman" w:hAnsi="Times New Roman" w:cs="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"&lt;sup&gt;13&lt;/sup&gt;", "plainTextFormattedCitation" : "13", "previouslyFormattedCitation" : "&lt;sup&gt;12&lt;/sup&gt;"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5959C4" w:rsidRPr="005959C4">
              <w:rPr>
                <w:rFonts w:ascii="Times New Roman" w:hAnsi="Times New Roman" w:cs="Times New Roman"/>
                <w:noProof/>
                <w:sz w:val="24"/>
                <w:szCs w:val="24"/>
                <w:vertAlign w:val="superscript"/>
              </w:rPr>
              <w:t>13</w:t>
            </w:r>
            <w:r w:rsidRPr="00EE014C">
              <w:rPr>
                <w:rFonts w:ascii="Times New Roman" w:hAnsi="Times New Roman" w:cs="Times New Roman"/>
                <w:sz w:val="24"/>
                <w:szCs w:val="24"/>
              </w:rPr>
              <w:fldChar w:fldCharType="end"/>
            </w:r>
          </w:p>
        </w:tc>
      </w:tr>
      <w:tr w:rsidR="00BC413E" w:rsidRPr="00EE014C" w14:paraId="5A2C058F" w14:textId="77777777" w:rsidTr="0053621D">
        <w:trPr>
          <w:trHeight w:val="223"/>
        </w:trPr>
        <w:tc>
          <w:tcPr>
            <w:cnfStyle w:val="001000000000" w:firstRow="0" w:lastRow="0" w:firstColumn="1" w:lastColumn="0" w:oddVBand="0" w:evenVBand="0" w:oddHBand="0" w:evenHBand="0" w:firstRowFirstColumn="0" w:firstRowLastColumn="0" w:lastRowFirstColumn="0" w:lastRowLastColumn="0"/>
            <w:tcW w:w="1980" w:type="dxa"/>
            <w:vMerge w:val="restart"/>
            <w:tcBorders>
              <w:top w:val="single" w:sz="4" w:space="0" w:color="auto"/>
            </w:tcBorders>
          </w:tcPr>
          <w:p w14:paraId="0068850A" w14:textId="77777777" w:rsidR="00BC413E" w:rsidRPr="00EE014C" w:rsidRDefault="00BC413E" w:rsidP="00EC3DE6">
            <w:pPr>
              <w:rPr>
                <w:rFonts w:ascii="Times New Roman" w:hAnsi="Times New Roman" w:cs="Times New Roman"/>
                <w:sz w:val="24"/>
                <w:szCs w:val="24"/>
              </w:rPr>
            </w:pPr>
            <w:r w:rsidRPr="00EE014C">
              <w:rPr>
                <w:rFonts w:ascii="Times New Roman" w:hAnsi="Times New Roman" w:cs="Times New Roman"/>
                <w:sz w:val="24"/>
                <w:szCs w:val="24"/>
              </w:rPr>
              <w:t>Sodium Montmorillonite</w:t>
            </w:r>
          </w:p>
        </w:tc>
        <w:tc>
          <w:tcPr>
            <w:tcW w:w="1710" w:type="dxa"/>
            <w:tcBorders>
              <w:top w:val="single" w:sz="4" w:space="0" w:color="auto"/>
            </w:tcBorders>
          </w:tcPr>
          <w:p w14:paraId="44C48469"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tc>
        <w:tc>
          <w:tcPr>
            <w:tcW w:w="1980" w:type="dxa"/>
            <w:tcBorders>
              <w:top w:val="single" w:sz="4" w:space="0" w:color="auto"/>
            </w:tcBorders>
          </w:tcPr>
          <w:p w14:paraId="42187754"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Borders>
              <w:top w:val="single" w:sz="4" w:space="0" w:color="auto"/>
            </w:tcBorders>
          </w:tcPr>
          <w:p w14:paraId="3FA6A8CF"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w:t>
            </w:r>
          </w:p>
        </w:tc>
        <w:tc>
          <w:tcPr>
            <w:tcW w:w="1141" w:type="dxa"/>
            <w:tcBorders>
              <w:top w:val="single" w:sz="4" w:space="0" w:color="auto"/>
            </w:tcBorders>
          </w:tcPr>
          <w:p w14:paraId="77A6D820" w14:textId="5A6EF244" w:rsidR="00BC413E" w:rsidRPr="00EE014C" w:rsidRDefault="00D15BF4"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20000</w:t>
            </w:r>
          </w:p>
        </w:tc>
        <w:tc>
          <w:tcPr>
            <w:tcW w:w="1890" w:type="dxa"/>
            <w:tcBorders>
              <w:top w:val="single" w:sz="4" w:space="0" w:color="auto"/>
            </w:tcBorders>
          </w:tcPr>
          <w:p w14:paraId="56BE360A"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Experimental</w:t>
            </w:r>
          </w:p>
        </w:tc>
      </w:tr>
      <w:tr w:rsidR="00BC413E" w:rsidRPr="00EE014C" w14:paraId="115F472D" w14:textId="77777777" w:rsidTr="0053621D">
        <w:trPr>
          <w:trHeight w:val="223"/>
        </w:trPr>
        <w:tc>
          <w:tcPr>
            <w:cnfStyle w:val="001000000000" w:firstRow="0" w:lastRow="0" w:firstColumn="1" w:lastColumn="0" w:oddVBand="0" w:evenVBand="0" w:oddHBand="0" w:evenHBand="0" w:firstRowFirstColumn="0" w:firstRowLastColumn="0" w:lastRowFirstColumn="0" w:lastRowLastColumn="0"/>
            <w:tcW w:w="1980" w:type="dxa"/>
            <w:vMerge/>
          </w:tcPr>
          <w:p w14:paraId="65DE1650" w14:textId="77777777" w:rsidR="00BC413E" w:rsidRPr="00EE014C" w:rsidRDefault="00BC413E" w:rsidP="005E761A">
            <w:pPr>
              <w:spacing w:line="480" w:lineRule="auto"/>
              <w:rPr>
                <w:rFonts w:ascii="Times New Roman" w:hAnsi="Times New Roman" w:cs="Times New Roman"/>
                <w:sz w:val="24"/>
                <w:szCs w:val="24"/>
              </w:rPr>
            </w:pPr>
          </w:p>
        </w:tc>
        <w:tc>
          <w:tcPr>
            <w:tcW w:w="1710" w:type="dxa"/>
          </w:tcPr>
          <w:p w14:paraId="140AF353"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tc>
        <w:tc>
          <w:tcPr>
            <w:tcW w:w="1980" w:type="dxa"/>
          </w:tcPr>
          <w:p w14:paraId="03257F16"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Pr>
          <w:p w14:paraId="508930DA"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w:t>
            </w:r>
          </w:p>
        </w:tc>
        <w:tc>
          <w:tcPr>
            <w:tcW w:w="1141" w:type="dxa"/>
          </w:tcPr>
          <w:p w14:paraId="3A240E70" w14:textId="065401A2" w:rsidR="00BC413E" w:rsidRPr="00EE014C" w:rsidRDefault="00D15BF4"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22600</w:t>
            </w:r>
          </w:p>
        </w:tc>
        <w:tc>
          <w:tcPr>
            <w:tcW w:w="1890" w:type="dxa"/>
          </w:tcPr>
          <w:p w14:paraId="144AB71B"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Experimental</w:t>
            </w:r>
          </w:p>
        </w:tc>
      </w:tr>
      <w:tr w:rsidR="00BC413E" w:rsidRPr="00EE014C" w14:paraId="6DC4AB2A" w14:textId="77777777" w:rsidTr="0053621D">
        <w:trPr>
          <w:trHeight w:val="231"/>
        </w:trPr>
        <w:tc>
          <w:tcPr>
            <w:cnfStyle w:val="001000000000" w:firstRow="0" w:lastRow="0" w:firstColumn="1" w:lastColumn="0" w:oddVBand="0" w:evenVBand="0" w:oddHBand="0" w:evenHBand="0" w:firstRowFirstColumn="0" w:firstRowLastColumn="0" w:lastRowFirstColumn="0" w:lastRowLastColumn="0"/>
            <w:tcW w:w="1980" w:type="dxa"/>
            <w:vMerge/>
          </w:tcPr>
          <w:p w14:paraId="0F3A3DF3" w14:textId="77777777" w:rsidR="00BC413E" w:rsidRPr="00EE014C" w:rsidRDefault="00BC413E" w:rsidP="005E761A">
            <w:pPr>
              <w:spacing w:line="480" w:lineRule="auto"/>
              <w:rPr>
                <w:rFonts w:ascii="Times New Roman" w:hAnsi="Times New Roman" w:cs="Times New Roman"/>
                <w:sz w:val="24"/>
                <w:szCs w:val="24"/>
              </w:rPr>
            </w:pPr>
          </w:p>
        </w:tc>
        <w:tc>
          <w:tcPr>
            <w:tcW w:w="1710" w:type="dxa"/>
          </w:tcPr>
          <w:p w14:paraId="48675A62"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3333</w:t>
            </w:r>
          </w:p>
        </w:tc>
        <w:tc>
          <w:tcPr>
            <w:tcW w:w="1980" w:type="dxa"/>
          </w:tcPr>
          <w:p w14:paraId="400349E7"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Pr>
          <w:p w14:paraId="5936F6C3"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5.25</w:t>
            </w:r>
          </w:p>
        </w:tc>
        <w:tc>
          <w:tcPr>
            <w:tcW w:w="1141" w:type="dxa"/>
          </w:tcPr>
          <w:p w14:paraId="2CA57A7F"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9700</w:t>
            </w:r>
          </w:p>
        </w:tc>
        <w:tc>
          <w:tcPr>
            <w:tcW w:w="1890" w:type="dxa"/>
          </w:tcPr>
          <w:p w14:paraId="635923F0" w14:textId="3438C21A"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5959C4">
              <w:rPr>
                <w:rFonts w:ascii="Times New Roman" w:hAnsi="Times New Roman" w:cs="Times New Roman"/>
                <w:sz w:val="24"/>
                <w:szCs w:val="24"/>
              </w:rPr>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"&lt;sup&gt;15&lt;/sup&gt;", "plainTextFormattedCitation" : "15", "previouslyFormattedCitation" : "&lt;sup&gt;14&lt;/sup&gt;"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5959C4" w:rsidRPr="005959C4">
              <w:rPr>
                <w:rFonts w:ascii="Times New Roman" w:hAnsi="Times New Roman" w:cs="Times New Roman"/>
                <w:noProof/>
                <w:sz w:val="24"/>
                <w:szCs w:val="24"/>
                <w:vertAlign w:val="superscript"/>
              </w:rPr>
              <w:t>15</w:t>
            </w:r>
            <w:r w:rsidRPr="00EE014C">
              <w:rPr>
                <w:rFonts w:ascii="Times New Roman" w:hAnsi="Times New Roman" w:cs="Times New Roman"/>
                <w:sz w:val="24"/>
                <w:szCs w:val="24"/>
              </w:rPr>
              <w:fldChar w:fldCharType="end"/>
            </w:r>
          </w:p>
        </w:tc>
      </w:tr>
      <w:tr w:rsidR="00BC413E" w:rsidRPr="00EE014C" w14:paraId="731A071E" w14:textId="77777777" w:rsidTr="0053621D">
        <w:trPr>
          <w:trHeight w:val="269"/>
        </w:trPr>
        <w:tc>
          <w:tcPr>
            <w:cnfStyle w:val="001000000000" w:firstRow="0" w:lastRow="0" w:firstColumn="1" w:lastColumn="0" w:oddVBand="0" w:evenVBand="0" w:oddHBand="0" w:evenHBand="0" w:firstRowFirstColumn="0" w:firstRowLastColumn="0" w:lastRowFirstColumn="0" w:lastRowLastColumn="0"/>
            <w:tcW w:w="1980" w:type="dxa"/>
            <w:vMerge/>
            <w:tcBorders>
              <w:bottom w:val="single" w:sz="4" w:space="0" w:color="auto"/>
            </w:tcBorders>
          </w:tcPr>
          <w:p w14:paraId="2CE76990" w14:textId="77777777" w:rsidR="00BC413E" w:rsidRPr="00EE014C" w:rsidRDefault="00BC413E" w:rsidP="005E761A">
            <w:pPr>
              <w:spacing w:line="480" w:lineRule="auto"/>
              <w:rPr>
                <w:rFonts w:ascii="Times New Roman" w:hAnsi="Times New Roman" w:cs="Times New Roman"/>
                <w:sz w:val="24"/>
                <w:szCs w:val="24"/>
              </w:rPr>
            </w:pPr>
          </w:p>
        </w:tc>
        <w:tc>
          <w:tcPr>
            <w:tcW w:w="1710" w:type="dxa"/>
            <w:tcBorders>
              <w:bottom w:val="single" w:sz="4" w:space="0" w:color="auto"/>
            </w:tcBorders>
          </w:tcPr>
          <w:p w14:paraId="44C9842A"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50000</w:t>
            </w:r>
          </w:p>
        </w:tc>
        <w:tc>
          <w:tcPr>
            <w:tcW w:w="1980" w:type="dxa"/>
            <w:tcBorders>
              <w:bottom w:val="single" w:sz="4" w:space="0" w:color="auto"/>
            </w:tcBorders>
          </w:tcPr>
          <w:p w14:paraId="01E02AB6"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Borders>
              <w:bottom w:val="single" w:sz="4" w:space="0" w:color="auto"/>
            </w:tcBorders>
          </w:tcPr>
          <w:p w14:paraId="0FD3275E"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6.5</w:t>
            </w:r>
          </w:p>
        </w:tc>
        <w:tc>
          <w:tcPr>
            <w:tcW w:w="1141" w:type="dxa"/>
            <w:tcBorders>
              <w:bottom w:val="single" w:sz="4" w:space="0" w:color="auto"/>
            </w:tcBorders>
          </w:tcPr>
          <w:p w14:paraId="3299EAD0"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3724</w:t>
            </w:r>
          </w:p>
        </w:tc>
        <w:tc>
          <w:tcPr>
            <w:tcW w:w="1890" w:type="dxa"/>
            <w:tcBorders>
              <w:bottom w:val="single" w:sz="4" w:space="0" w:color="auto"/>
            </w:tcBorders>
          </w:tcPr>
          <w:p w14:paraId="55D1F7BE" w14:textId="65CAF9A3"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5959C4">
              <w:rPr>
                <w:rFonts w:ascii="Times New Roman" w:hAnsi="Times New Roman" w:cs="Times New Roman"/>
                <w:sz w:val="24"/>
                <w:szCs w:val="24"/>
              </w:rPr>
              <w:instrText>ADDIN CSL_CITATION { "citationItems" : [ { "id" : "ITEM-1", "itemData" : { "author" : [ { "dropping-particle" : "", "family" : "Ames", "given" : "LL", "non-dropping-particle" : "", "parse-names" : false, "suffix" : "" }, { "dropping-particle" : "", "family" : "McGarrah", "given" : "JE", "non-dropping-particle" : "", "parse-names" : false, "suffix" : "" }, { "dropping-particle" : "", "family" : "Walker", "given" : "BA", "non-dropping-particle" : "", "parse-names" : false, "suffix" : "" } ], "container-title" : "Clays and Clay Minerals", "id" : "ITEM-1", "issue" : "5", "issued" : { "date-parts" : [ [ "1983" ] ] }, "page" : "335-342", "title" : "Sorption of trace constituents from aqueous solutions onto secondary minerals. II. Radium", "type" : "article-journal", "volume" : "31" }, "uris" : [ "http://www.mendeley.com/documents/?uuid=629d456a-7dc7-4511-9b0b-40a899097224" ] } ], "mendeley" : { "formattedCitation" : "&lt;sup&gt;16&lt;/sup&gt;", "plainTextFormattedCitation" : "16", "previouslyFormattedCitation" : "&lt;sup&gt;15&lt;/sup&gt;"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5959C4" w:rsidRPr="005959C4">
              <w:rPr>
                <w:rFonts w:ascii="Times New Roman" w:hAnsi="Times New Roman" w:cs="Times New Roman"/>
                <w:noProof/>
                <w:sz w:val="24"/>
                <w:szCs w:val="24"/>
                <w:vertAlign w:val="superscript"/>
              </w:rPr>
              <w:t>16</w:t>
            </w:r>
            <w:r w:rsidRPr="00EE014C">
              <w:rPr>
                <w:rFonts w:ascii="Times New Roman" w:hAnsi="Times New Roman" w:cs="Times New Roman"/>
                <w:sz w:val="24"/>
                <w:szCs w:val="24"/>
              </w:rPr>
              <w:fldChar w:fldCharType="end"/>
            </w:r>
          </w:p>
        </w:tc>
      </w:tr>
    </w:tbl>
    <w:p w14:paraId="5C0061A8" w14:textId="6759F46C" w:rsidR="00BF745A" w:rsidRDefault="00BF745A" w:rsidP="005E761A">
      <w:pPr>
        <w:spacing w:after="0" w:line="480" w:lineRule="auto"/>
        <w:rPr>
          <w:rFonts w:ascii="Times New Roman" w:hAnsi="Times New Roman" w:cs="Times New Roman"/>
          <w:b/>
          <w:sz w:val="24"/>
          <w:szCs w:val="24"/>
          <w:u w:val="single"/>
        </w:rPr>
      </w:pPr>
    </w:p>
    <w:p w14:paraId="0102B731" w14:textId="77777777" w:rsidR="00BF745A" w:rsidRDefault="00BF745A">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14:paraId="077735D4" w14:textId="11C90B64" w:rsidR="00BC413E" w:rsidRDefault="002973FB" w:rsidP="005E761A">
      <w:pPr>
        <w:spacing w:after="0" w:line="480" w:lineRule="auto"/>
        <w:rPr>
          <w:rFonts w:ascii="Times New Roman" w:hAnsi="Times New Roman" w:cs="Times New Roman"/>
          <w:b/>
          <w:sz w:val="24"/>
          <w:szCs w:val="24"/>
        </w:rPr>
      </w:pPr>
      <w:r>
        <w:rPr>
          <w:rFonts w:ascii="Times New Roman" w:hAnsi="Times New Roman" w:cs="Times New Roman"/>
          <w:b/>
          <w:sz w:val="24"/>
          <w:szCs w:val="24"/>
          <w:u w:val="single"/>
        </w:rPr>
        <w:lastRenderedPageBreak/>
        <w:t xml:space="preserve"> Table S4: Surface complexation reaction</w:t>
      </w:r>
      <w:r w:rsidR="00B814BB">
        <w:rPr>
          <w:rFonts w:ascii="Times New Roman" w:hAnsi="Times New Roman" w:cs="Times New Roman"/>
          <w:b/>
          <w:sz w:val="24"/>
          <w:szCs w:val="24"/>
          <w:u w:val="single"/>
        </w:rPr>
        <w:t>s and constants from data fitting</w:t>
      </w:r>
    </w:p>
    <w:tbl>
      <w:tblPr>
        <w:tblStyle w:val="PlainTable4"/>
        <w:tblpPr w:leftFromText="180" w:rightFromText="180" w:vertAnchor="page" w:horzAnchor="margin" w:tblpY="2194"/>
        <w:tblW w:w="9360" w:type="dxa"/>
        <w:tblLook w:val="06A0" w:firstRow="1" w:lastRow="0" w:firstColumn="1" w:lastColumn="0" w:noHBand="1" w:noVBand="1"/>
      </w:tblPr>
      <w:tblGrid>
        <w:gridCol w:w="5040"/>
        <w:gridCol w:w="999"/>
        <w:gridCol w:w="1150"/>
        <w:gridCol w:w="1003"/>
        <w:gridCol w:w="1168"/>
      </w:tblGrid>
      <w:tr w:rsidR="002973FB" w:rsidRPr="00EE014C" w14:paraId="73456196" w14:textId="77777777" w:rsidTr="00FA42BF">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5040" w:type="dxa"/>
            <w:tcBorders>
              <w:top w:val="single" w:sz="4" w:space="0" w:color="auto"/>
              <w:bottom w:val="single" w:sz="4" w:space="0" w:color="auto"/>
            </w:tcBorders>
          </w:tcPr>
          <w:p w14:paraId="69919FB1" w14:textId="77777777" w:rsidR="002973FB" w:rsidRPr="00EE014C" w:rsidRDefault="002973FB" w:rsidP="002973FB">
            <w:pPr>
              <w:tabs>
                <w:tab w:val="center" w:pos="1450"/>
                <w:tab w:val="right" w:pos="2900"/>
              </w:tabs>
              <w:jc w:val="center"/>
              <w:rPr>
                <w:rFonts w:ascii="Times New Roman" w:hAnsi="Times New Roman" w:cs="Times New Roman"/>
                <w:sz w:val="24"/>
                <w:szCs w:val="24"/>
              </w:rPr>
            </w:pPr>
            <w:r w:rsidRPr="00EE014C">
              <w:rPr>
                <w:rFonts w:ascii="Times New Roman" w:hAnsi="Times New Roman" w:cs="Times New Roman"/>
                <w:sz w:val="24"/>
                <w:szCs w:val="24"/>
              </w:rPr>
              <w:t>Reactions</w:t>
            </w:r>
          </w:p>
        </w:tc>
        <w:tc>
          <w:tcPr>
            <w:tcW w:w="999" w:type="dxa"/>
            <w:tcBorders>
              <w:top w:val="single" w:sz="4" w:space="0" w:color="auto"/>
              <w:bottom w:val="single" w:sz="4" w:space="0" w:color="auto"/>
            </w:tcBorders>
          </w:tcPr>
          <w:p w14:paraId="12A82624" w14:textId="77777777" w:rsidR="002973FB" w:rsidRPr="00EE014C" w:rsidRDefault="002973FB" w:rsidP="002973F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Sites (</w:t>
            </w:r>
            <w:proofErr w:type="spellStart"/>
            <w:r w:rsidRPr="00EE014C">
              <w:rPr>
                <w:rFonts w:ascii="Times New Roman" w:hAnsi="Times New Roman" w:cs="Times New Roman"/>
                <w:sz w:val="24"/>
                <w:szCs w:val="24"/>
              </w:rPr>
              <w:t>mol</w:t>
            </w:r>
            <w:proofErr w:type="spellEnd"/>
            <w:r w:rsidRPr="00EE014C">
              <w:rPr>
                <w:rFonts w:ascii="Times New Roman" w:hAnsi="Times New Roman" w:cs="Times New Roman"/>
                <w:sz w:val="24"/>
                <w:szCs w:val="24"/>
              </w:rPr>
              <w:t>/g)</w:t>
            </w:r>
          </w:p>
        </w:tc>
        <w:tc>
          <w:tcPr>
            <w:tcW w:w="1150" w:type="dxa"/>
            <w:tcBorders>
              <w:top w:val="single" w:sz="4" w:space="0" w:color="auto"/>
              <w:bottom w:val="single" w:sz="4" w:space="0" w:color="auto"/>
            </w:tcBorders>
          </w:tcPr>
          <w:p w14:paraId="57CBE893" w14:textId="77777777" w:rsidR="002973FB" w:rsidRPr="00EE014C" w:rsidRDefault="002973FB" w:rsidP="002973F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log K</w:t>
            </w:r>
            <w:r>
              <w:rPr>
                <w:rFonts w:ascii="Times New Roman" w:hAnsi="Times New Roman" w:cs="Times New Roman"/>
                <w:sz w:val="24"/>
                <w:szCs w:val="24"/>
              </w:rPr>
              <w:t xml:space="preserve"> Isotherm</w:t>
            </w:r>
          </w:p>
        </w:tc>
        <w:tc>
          <w:tcPr>
            <w:tcW w:w="1003" w:type="dxa"/>
            <w:tcBorders>
              <w:top w:val="single" w:sz="4" w:space="0" w:color="auto"/>
              <w:bottom w:val="single" w:sz="4" w:space="0" w:color="auto"/>
            </w:tcBorders>
          </w:tcPr>
          <w:p w14:paraId="44A643C4" w14:textId="51190E20" w:rsidR="002973FB" w:rsidRDefault="002973FB" w:rsidP="002973F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Lg</w:t>
            </w:r>
            <w:proofErr w:type="spellEnd"/>
            <w:r>
              <w:rPr>
                <w:rFonts w:ascii="Times New Roman" w:hAnsi="Times New Roman" w:cs="Times New Roman"/>
                <w:sz w:val="24"/>
                <w:szCs w:val="24"/>
              </w:rPr>
              <w:t xml:space="preserve"> K</w:t>
            </w:r>
          </w:p>
          <w:p w14:paraId="3982936A" w14:textId="77777777" w:rsidR="002973FB" w:rsidRPr="00EE014C" w:rsidRDefault="002973FB" w:rsidP="002973F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Salinity</w:t>
            </w:r>
          </w:p>
        </w:tc>
        <w:tc>
          <w:tcPr>
            <w:tcW w:w="1168" w:type="dxa"/>
            <w:tcBorders>
              <w:top w:val="single" w:sz="4" w:space="0" w:color="auto"/>
              <w:bottom w:val="single" w:sz="4" w:space="0" w:color="auto"/>
            </w:tcBorders>
          </w:tcPr>
          <w:p w14:paraId="615E21D9" w14:textId="77777777" w:rsidR="002973FB" w:rsidRPr="00EE014C" w:rsidRDefault="002973FB" w:rsidP="002973F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Source</w:t>
            </w:r>
          </w:p>
        </w:tc>
      </w:tr>
      <w:tr w:rsidR="002973FB" w:rsidRPr="00EE014C" w14:paraId="74919CED" w14:textId="77777777" w:rsidTr="00FA42BF">
        <w:trPr>
          <w:trHeight w:val="1317"/>
        </w:trPr>
        <w:tc>
          <w:tcPr>
            <w:cnfStyle w:val="001000000000" w:firstRow="0" w:lastRow="0" w:firstColumn="1" w:lastColumn="0" w:oddVBand="0" w:evenVBand="0" w:oddHBand="0" w:evenHBand="0" w:firstRowFirstColumn="0" w:firstRowLastColumn="0" w:lastRowFirstColumn="0" w:lastRowLastColumn="0"/>
            <w:tcW w:w="5040" w:type="dxa"/>
            <w:tcBorders>
              <w:top w:val="single" w:sz="4" w:space="0" w:color="auto"/>
              <w:bottom w:val="single" w:sz="4" w:space="0" w:color="auto"/>
            </w:tcBorders>
          </w:tcPr>
          <w:p w14:paraId="47BDBCF0" w14:textId="30ECC62B" w:rsidR="002973FB" w:rsidRDefault="002973FB" w:rsidP="002973FB">
            <w:pPr>
              <w:jc w:val="center"/>
              <w:rPr>
                <w:rFonts w:ascii="Times New Roman" w:hAnsi="Times New Roman" w:cs="Times New Roman"/>
                <w:sz w:val="24"/>
                <w:szCs w:val="24"/>
              </w:rPr>
            </w:pPr>
            <w:r w:rsidRPr="00EE014C">
              <w:rPr>
                <w:rFonts w:ascii="Times New Roman" w:hAnsi="Times New Roman" w:cs="Times New Roman"/>
                <w:sz w:val="24"/>
                <w:szCs w:val="24"/>
              </w:rPr>
              <w:t>Ferrihydrite</w:t>
            </w:r>
          </w:p>
          <w:p w14:paraId="067B38F1" w14:textId="65F66D8C" w:rsidR="00165A2E" w:rsidRPr="00165A2E" w:rsidRDefault="00165A2E" w:rsidP="002973FB">
            <w:pPr>
              <w:jc w:val="center"/>
              <w:rPr>
                <w:rFonts w:ascii="Times New Roman" w:hAnsi="Times New Roman" w:cs="Times New Roman"/>
                <w:b w:val="0"/>
                <w:sz w:val="24"/>
                <w:szCs w:val="24"/>
              </w:rPr>
            </w:pPr>
            <w:r w:rsidRPr="00165A2E">
              <w:rPr>
                <w:rFonts w:ascii="Times New Roman" w:hAnsi="Times New Roman" w:cs="Times New Roman"/>
                <w:sz w:val="24"/>
                <w:szCs w:val="24"/>
                <w:u w:val="single"/>
              </w:rPr>
              <w:t>Protonation</w:t>
            </w:r>
          </w:p>
          <w:p w14:paraId="5506305B" w14:textId="77777777" w:rsidR="002973FB" w:rsidRPr="00EE014C" w:rsidRDefault="002973FB" w:rsidP="002973FB">
            <w:pPr>
              <w:jc w:val="center"/>
              <w:rPr>
                <w:rFonts w:ascii="Times New Roman" w:hAnsi="Times New Roman" w:cs="Times New Roman"/>
                <w:b w:val="0"/>
                <w:sz w:val="24"/>
                <w:szCs w:val="24"/>
                <w:vertAlign w:val="subscript"/>
              </w:rPr>
            </w:pPr>
            <w:r w:rsidRPr="00EE014C">
              <w:rPr>
                <w:rFonts w:ascii="Times New Roman" w:hAnsi="Times New Roman" w:cs="Times New Roman"/>
                <w:sz w:val="24"/>
                <w:szCs w:val="24"/>
              </w:rPr>
              <w:t>≡</w:t>
            </w:r>
            <w:proofErr w:type="spellStart"/>
            <w:r w:rsidRPr="00CD35C2">
              <w:rPr>
                <w:rFonts w:ascii="Times New Roman" w:hAnsi="Times New Roman" w:cs="Times New Roman"/>
                <w:sz w:val="24"/>
                <w:szCs w:val="24"/>
              </w:rPr>
              <w:t>Fhy</w:t>
            </w:r>
            <w:r w:rsidRPr="00CD35C2">
              <w:rPr>
                <w:rFonts w:ascii="Times New Roman" w:hAnsi="Times New Roman" w:cs="Times New Roman"/>
                <w:sz w:val="24"/>
                <w:szCs w:val="24"/>
                <w:vertAlign w:val="subscript"/>
              </w:rPr>
              <w:t>s</w:t>
            </w:r>
            <w:r w:rsidRPr="00CD35C2">
              <w:rPr>
                <w:rFonts w:ascii="Times New Roman" w:hAnsi="Times New Roman" w:cs="Times New Roman"/>
                <w:sz w:val="24"/>
                <w:szCs w:val="24"/>
              </w:rPr>
              <w:t>OH</w:t>
            </w:r>
            <w:proofErr w:type="spellEnd"/>
            <w:r w:rsidRPr="00EE014C">
              <w:rPr>
                <w:rFonts w:ascii="Times New Roman" w:hAnsi="Times New Roman" w:cs="Times New Roman"/>
                <w:sz w:val="24"/>
                <w:szCs w:val="24"/>
              </w:rPr>
              <w:t xml:space="preserve"> + H</w:t>
            </w:r>
            <w:r w:rsidRPr="00EE014C">
              <w:rPr>
                <w:rFonts w:ascii="Times New Roman" w:hAnsi="Times New Roman" w:cs="Times New Roman"/>
                <w:sz w:val="24"/>
                <w:szCs w:val="24"/>
                <w:vertAlign w:val="superscript"/>
              </w:rPr>
              <w:t>+</w:t>
            </w:r>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≡Fhy</w:t>
            </w:r>
            <w:r w:rsidRPr="00CD35C2">
              <w:rPr>
                <w:rFonts w:ascii="Times New Roman" w:hAnsi="Times New Roman" w:cs="Times New Roman"/>
                <w:sz w:val="24"/>
                <w:szCs w:val="24"/>
                <w:vertAlign w:val="subscript"/>
              </w:rPr>
              <w:t>s</w:t>
            </w:r>
            <w:r w:rsidRPr="00EE014C">
              <w:rPr>
                <w:rFonts w:ascii="Times New Roman" w:hAnsi="Times New Roman" w:cs="Times New Roman"/>
                <w:sz w:val="24"/>
                <w:szCs w:val="24"/>
              </w:rPr>
              <w:t>OH</w:t>
            </w:r>
            <w:r w:rsidRPr="00EE014C">
              <w:rPr>
                <w:rFonts w:ascii="Times New Roman" w:hAnsi="Times New Roman" w:cs="Times New Roman"/>
                <w:sz w:val="24"/>
                <w:szCs w:val="24"/>
                <w:vertAlign w:val="subscript"/>
              </w:rPr>
              <w:t>2</w:t>
            </w:r>
            <w:r w:rsidRPr="00EE014C">
              <w:rPr>
                <w:rFonts w:ascii="Times New Roman" w:hAnsi="Times New Roman" w:cs="Times New Roman"/>
                <w:sz w:val="24"/>
                <w:szCs w:val="24"/>
                <w:vertAlign w:val="superscript"/>
              </w:rPr>
              <w:t>+</w:t>
            </w:r>
          </w:p>
          <w:p w14:paraId="697A05D9" w14:textId="77777777" w:rsidR="002973FB" w:rsidRDefault="002973FB" w:rsidP="002973FB">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Fhy</w:t>
            </w:r>
            <w:r w:rsidRPr="00CD35C2">
              <w:rPr>
                <w:rFonts w:ascii="Times New Roman" w:hAnsi="Times New Roman" w:cs="Times New Roman"/>
                <w:sz w:val="24"/>
                <w:szCs w:val="24"/>
                <w:vertAlign w:val="subscript"/>
              </w:rPr>
              <w:t>s</w:t>
            </w:r>
            <w:r w:rsidRPr="00EE014C">
              <w:rPr>
                <w:rFonts w:ascii="Times New Roman" w:hAnsi="Times New Roman" w:cs="Times New Roman"/>
                <w:sz w:val="24"/>
                <w:szCs w:val="24"/>
              </w:rPr>
              <w:t>OH</w:t>
            </w:r>
            <w:proofErr w:type="spellEnd"/>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Fhy</w:t>
            </w:r>
            <w:r w:rsidRPr="00CD35C2">
              <w:rPr>
                <w:rFonts w:ascii="Times New Roman" w:hAnsi="Times New Roman" w:cs="Times New Roman"/>
                <w:sz w:val="24"/>
                <w:szCs w:val="24"/>
                <w:vertAlign w:val="subscript"/>
              </w:rPr>
              <w:t>s</w:t>
            </w:r>
            <w:r w:rsidRPr="00EE014C">
              <w:rPr>
                <w:rFonts w:ascii="Times New Roman" w:hAnsi="Times New Roman" w:cs="Times New Roman"/>
                <w:sz w:val="24"/>
                <w:szCs w:val="24"/>
              </w:rPr>
              <w:t>O</w:t>
            </w:r>
            <w:proofErr w:type="spellEnd"/>
            <w:r w:rsidRPr="00EE014C">
              <w:rPr>
                <w:rFonts w:ascii="Times New Roman" w:hAnsi="Times New Roman" w:cs="Times New Roman"/>
                <w:sz w:val="24"/>
                <w:szCs w:val="24"/>
                <w:vertAlign w:val="superscript"/>
              </w:rPr>
              <w:t>-</w:t>
            </w:r>
            <w:r w:rsidRPr="00EE014C">
              <w:rPr>
                <w:rFonts w:ascii="Times New Roman" w:hAnsi="Times New Roman" w:cs="Times New Roman"/>
                <w:sz w:val="24"/>
                <w:szCs w:val="24"/>
              </w:rPr>
              <w:t xml:space="preserve"> + H</w:t>
            </w:r>
            <w:r w:rsidRPr="00EE014C">
              <w:rPr>
                <w:rFonts w:ascii="Times New Roman" w:hAnsi="Times New Roman" w:cs="Times New Roman"/>
                <w:sz w:val="24"/>
                <w:szCs w:val="24"/>
                <w:vertAlign w:val="superscript"/>
              </w:rPr>
              <w:t>+</w:t>
            </w:r>
          </w:p>
          <w:p w14:paraId="093F3A2A" w14:textId="77777777" w:rsidR="002973FB" w:rsidRPr="00EE014C" w:rsidRDefault="002973FB" w:rsidP="002973FB">
            <w:pPr>
              <w:jc w:val="center"/>
              <w:rPr>
                <w:rFonts w:ascii="Times New Roman" w:hAnsi="Times New Roman" w:cs="Times New Roman"/>
                <w:b w:val="0"/>
                <w:sz w:val="24"/>
                <w:szCs w:val="24"/>
                <w:vertAlign w:val="subscript"/>
              </w:rPr>
            </w:pPr>
            <w:r w:rsidRPr="00EE014C">
              <w:rPr>
                <w:rFonts w:ascii="Times New Roman" w:hAnsi="Times New Roman" w:cs="Times New Roman"/>
                <w:sz w:val="24"/>
                <w:szCs w:val="24"/>
              </w:rPr>
              <w:t>≡</w:t>
            </w:r>
            <w:proofErr w:type="spellStart"/>
            <w:r w:rsidRPr="00CD35C2">
              <w:rPr>
                <w:rFonts w:ascii="Times New Roman" w:hAnsi="Times New Roman" w:cs="Times New Roman"/>
                <w:sz w:val="24"/>
                <w:szCs w:val="24"/>
              </w:rPr>
              <w:t>Fhy</w:t>
            </w:r>
            <w:r>
              <w:rPr>
                <w:rFonts w:ascii="Times New Roman" w:hAnsi="Times New Roman" w:cs="Times New Roman"/>
                <w:sz w:val="24"/>
                <w:szCs w:val="24"/>
                <w:vertAlign w:val="subscript"/>
              </w:rPr>
              <w:t>w</w:t>
            </w:r>
            <w:r w:rsidRPr="00CD35C2">
              <w:rPr>
                <w:rFonts w:ascii="Times New Roman" w:hAnsi="Times New Roman" w:cs="Times New Roman"/>
                <w:sz w:val="24"/>
                <w:szCs w:val="24"/>
              </w:rPr>
              <w:t>OH</w:t>
            </w:r>
            <w:proofErr w:type="spellEnd"/>
            <w:r w:rsidRPr="00EE014C">
              <w:rPr>
                <w:rFonts w:ascii="Times New Roman" w:hAnsi="Times New Roman" w:cs="Times New Roman"/>
                <w:sz w:val="24"/>
                <w:szCs w:val="24"/>
              </w:rPr>
              <w:t xml:space="preserve"> + H</w:t>
            </w:r>
            <w:r w:rsidRPr="00EE014C">
              <w:rPr>
                <w:rFonts w:ascii="Times New Roman" w:hAnsi="Times New Roman" w:cs="Times New Roman"/>
                <w:sz w:val="24"/>
                <w:szCs w:val="24"/>
                <w:vertAlign w:val="superscript"/>
              </w:rPr>
              <w:t>+</w:t>
            </w:r>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≡Fhy</w:t>
            </w:r>
            <w:r>
              <w:rPr>
                <w:rFonts w:ascii="Times New Roman" w:hAnsi="Times New Roman" w:cs="Times New Roman"/>
                <w:sz w:val="24"/>
                <w:szCs w:val="24"/>
                <w:vertAlign w:val="subscript"/>
              </w:rPr>
              <w:t>w</w:t>
            </w:r>
            <w:r w:rsidRPr="00EE014C">
              <w:rPr>
                <w:rFonts w:ascii="Times New Roman" w:hAnsi="Times New Roman" w:cs="Times New Roman"/>
                <w:sz w:val="24"/>
                <w:szCs w:val="24"/>
              </w:rPr>
              <w:t>OH</w:t>
            </w:r>
            <w:r w:rsidRPr="00EE014C">
              <w:rPr>
                <w:rFonts w:ascii="Times New Roman" w:hAnsi="Times New Roman" w:cs="Times New Roman"/>
                <w:sz w:val="24"/>
                <w:szCs w:val="24"/>
                <w:vertAlign w:val="subscript"/>
              </w:rPr>
              <w:t>2</w:t>
            </w:r>
            <w:r w:rsidRPr="00EE014C">
              <w:rPr>
                <w:rFonts w:ascii="Times New Roman" w:hAnsi="Times New Roman" w:cs="Times New Roman"/>
                <w:sz w:val="24"/>
                <w:szCs w:val="24"/>
                <w:vertAlign w:val="superscript"/>
              </w:rPr>
              <w:t>+</w:t>
            </w:r>
          </w:p>
          <w:p w14:paraId="59A7190D" w14:textId="2273A22A" w:rsidR="002973FB" w:rsidRDefault="002973FB" w:rsidP="002973FB">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Fhy</w:t>
            </w:r>
            <w:r>
              <w:rPr>
                <w:rFonts w:ascii="Times New Roman" w:hAnsi="Times New Roman" w:cs="Times New Roman"/>
                <w:sz w:val="24"/>
                <w:szCs w:val="24"/>
                <w:vertAlign w:val="subscript"/>
              </w:rPr>
              <w:t>w</w:t>
            </w:r>
            <w:r w:rsidRPr="00EE014C">
              <w:rPr>
                <w:rFonts w:ascii="Times New Roman" w:hAnsi="Times New Roman" w:cs="Times New Roman"/>
                <w:sz w:val="24"/>
                <w:szCs w:val="24"/>
              </w:rPr>
              <w:t>OH</w:t>
            </w:r>
            <w:proofErr w:type="spellEnd"/>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Fhy</w:t>
            </w:r>
            <w:r>
              <w:rPr>
                <w:rFonts w:ascii="Times New Roman" w:hAnsi="Times New Roman" w:cs="Times New Roman"/>
                <w:sz w:val="24"/>
                <w:szCs w:val="24"/>
                <w:vertAlign w:val="subscript"/>
              </w:rPr>
              <w:t>w</w:t>
            </w:r>
            <w:r w:rsidRPr="00EE014C">
              <w:rPr>
                <w:rFonts w:ascii="Times New Roman" w:hAnsi="Times New Roman" w:cs="Times New Roman"/>
                <w:sz w:val="24"/>
                <w:szCs w:val="24"/>
              </w:rPr>
              <w:t>O</w:t>
            </w:r>
            <w:proofErr w:type="spellEnd"/>
            <w:r w:rsidRPr="00EE014C">
              <w:rPr>
                <w:rFonts w:ascii="Times New Roman" w:hAnsi="Times New Roman" w:cs="Times New Roman"/>
                <w:sz w:val="24"/>
                <w:szCs w:val="24"/>
                <w:vertAlign w:val="superscript"/>
              </w:rPr>
              <w:t>-</w:t>
            </w:r>
            <w:r w:rsidRPr="00EE014C">
              <w:rPr>
                <w:rFonts w:ascii="Times New Roman" w:hAnsi="Times New Roman" w:cs="Times New Roman"/>
                <w:sz w:val="24"/>
                <w:szCs w:val="24"/>
              </w:rPr>
              <w:t xml:space="preserve"> + H</w:t>
            </w:r>
            <w:r w:rsidRPr="00EE014C">
              <w:rPr>
                <w:rFonts w:ascii="Times New Roman" w:hAnsi="Times New Roman" w:cs="Times New Roman"/>
                <w:sz w:val="24"/>
                <w:szCs w:val="24"/>
                <w:vertAlign w:val="superscript"/>
              </w:rPr>
              <w:t>+</w:t>
            </w:r>
          </w:p>
          <w:p w14:paraId="4920FB6D" w14:textId="2D2873F2" w:rsidR="00165A2E" w:rsidRPr="00165A2E" w:rsidRDefault="00165A2E" w:rsidP="002973FB">
            <w:pPr>
              <w:jc w:val="center"/>
              <w:rPr>
                <w:rFonts w:ascii="Times New Roman" w:hAnsi="Times New Roman" w:cs="Times New Roman"/>
                <w:b w:val="0"/>
                <w:sz w:val="24"/>
                <w:szCs w:val="24"/>
                <w:u w:val="single"/>
              </w:rPr>
            </w:pPr>
            <w:r w:rsidRPr="00165A2E">
              <w:rPr>
                <w:rFonts w:ascii="Times New Roman" w:hAnsi="Times New Roman" w:cs="Times New Roman"/>
                <w:sz w:val="24"/>
                <w:szCs w:val="24"/>
                <w:u w:val="single"/>
              </w:rPr>
              <w:t>Radium</w:t>
            </w:r>
          </w:p>
          <w:p w14:paraId="7A78DF9C" w14:textId="77777777" w:rsidR="002973FB" w:rsidRDefault="002973FB" w:rsidP="002973FB">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Fhy</w:t>
            </w:r>
            <w:r w:rsidRPr="00CD35C2">
              <w:rPr>
                <w:rFonts w:ascii="Times New Roman" w:hAnsi="Times New Roman" w:cs="Times New Roman"/>
                <w:sz w:val="24"/>
                <w:szCs w:val="24"/>
                <w:vertAlign w:val="subscript"/>
              </w:rPr>
              <w:t>s</w:t>
            </w:r>
            <w:r w:rsidRPr="00EE014C">
              <w:rPr>
                <w:rFonts w:ascii="Times New Roman" w:hAnsi="Times New Roman" w:cs="Times New Roman"/>
                <w:sz w:val="24"/>
                <w:szCs w:val="24"/>
              </w:rPr>
              <w:t>OH</w:t>
            </w:r>
            <w:proofErr w:type="spellEnd"/>
            <w:r w:rsidRPr="00EE014C">
              <w:rPr>
                <w:rFonts w:ascii="Times New Roman" w:hAnsi="Times New Roman" w:cs="Times New Roman"/>
                <w:sz w:val="24"/>
                <w:szCs w:val="24"/>
              </w:rPr>
              <w:t xml:space="preserve"> + Ra</w:t>
            </w:r>
            <w:r w:rsidRPr="00EE014C">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≡Fhy</w:t>
            </w:r>
            <w:r w:rsidRPr="00CD35C2">
              <w:rPr>
                <w:rFonts w:ascii="Times New Roman" w:hAnsi="Times New Roman" w:cs="Times New Roman"/>
                <w:sz w:val="24"/>
                <w:szCs w:val="24"/>
                <w:vertAlign w:val="subscript"/>
              </w:rPr>
              <w:t>s</w:t>
            </w:r>
            <w:r w:rsidRPr="00EE014C">
              <w:rPr>
                <w:rFonts w:ascii="Times New Roman" w:hAnsi="Times New Roman" w:cs="Times New Roman"/>
                <w:sz w:val="24"/>
                <w:szCs w:val="24"/>
              </w:rPr>
              <w:t>OHRa</w:t>
            </w:r>
            <w:r w:rsidRPr="00EE014C">
              <w:rPr>
                <w:rFonts w:ascii="Times New Roman" w:hAnsi="Times New Roman" w:cs="Times New Roman"/>
                <w:sz w:val="24"/>
                <w:szCs w:val="24"/>
                <w:vertAlign w:val="superscript"/>
              </w:rPr>
              <w:t>2+</w:t>
            </w:r>
          </w:p>
          <w:p w14:paraId="0A27665A" w14:textId="77777777" w:rsidR="002973FB" w:rsidRPr="00CD35C2" w:rsidRDefault="002973FB" w:rsidP="002973FB">
            <w:pPr>
              <w:jc w:val="center"/>
              <w:rPr>
                <w:rFonts w:ascii="Times New Roman" w:hAnsi="Times New Roman" w:cs="Times New Roman"/>
                <w:b w:val="0"/>
                <w:sz w:val="24"/>
                <w:szCs w:val="24"/>
              </w:rPr>
            </w:pPr>
            <w:commentRangeStart w:id="52"/>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Fhy</w:t>
            </w:r>
            <w:r>
              <w:rPr>
                <w:rFonts w:ascii="Times New Roman" w:hAnsi="Times New Roman" w:cs="Times New Roman"/>
                <w:sz w:val="24"/>
                <w:szCs w:val="24"/>
                <w:vertAlign w:val="subscript"/>
              </w:rPr>
              <w:t>w</w:t>
            </w:r>
            <w:r w:rsidRPr="00EE014C">
              <w:rPr>
                <w:rFonts w:ascii="Times New Roman" w:hAnsi="Times New Roman" w:cs="Times New Roman"/>
                <w:sz w:val="24"/>
                <w:szCs w:val="24"/>
              </w:rPr>
              <w:t>OH</w:t>
            </w:r>
            <w:proofErr w:type="spellEnd"/>
            <w:r w:rsidRPr="00EE014C">
              <w:rPr>
                <w:rFonts w:ascii="Times New Roman" w:hAnsi="Times New Roman" w:cs="Times New Roman"/>
                <w:sz w:val="24"/>
                <w:szCs w:val="24"/>
              </w:rPr>
              <w:t xml:space="preserve"> + Ra</w:t>
            </w:r>
            <w:r w:rsidRPr="00EE014C">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≡Fhy</w:t>
            </w:r>
            <w:r>
              <w:rPr>
                <w:rFonts w:ascii="Times New Roman" w:hAnsi="Times New Roman" w:cs="Times New Roman"/>
                <w:sz w:val="24"/>
                <w:szCs w:val="24"/>
                <w:vertAlign w:val="subscript"/>
              </w:rPr>
              <w:t>w</w:t>
            </w:r>
            <w:r w:rsidRPr="00EE014C">
              <w:rPr>
                <w:rFonts w:ascii="Times New Roman" w:hAnsi="Times New Roman" w:cs="Times New Roman"/>
                <w:sz w:val="24"/>
                <w:szCs w:val="24"/>
              </w:rPr>
              <w:t>OHRa</w:t>
            </w:r>
            <w:r>
              <w:rPr>
                <w:rFonts w:ascii="Times New Roman" w:hAnsi="Times New Roman" w:cs="Times New Roman"/>
                <w:sz w:val="24"/>
                <w:szCs w:val="24"/>
                <w:vertAlign w:val="superscript"/>
              </w:rPr>
              <w:t>2</w:t>
            </w:r>
            <w:r>
              <w:rPr>
                <w:rFonts w:ascii="Times New Roman" w:hAnsi="Times New Roman" w:cs="Times New Roman"/>
                <w:sz w:val="24"/>
                <w:szCs w:val="24"/>
                <w:vertAlign w:val="subscript"/>
              </w:rPr>
              <w:t xml:space="preserve"> </w:t>
            </w:r>
            <w:r>
              <w:rPr>
                <w:rFonts w:ascii="Times New Roman" w:hAnsi="Times New Roman" w:cs="Times New Roman"/>
                <w:sz w:val="24"/>
                <w:szCs w:val="24"/>
              </w:rPr>
              <w:t>+ H</w:t>
            </w:r>
            <w:r>
              <w:rPr>
                <w:rFonts w:ascii="Times New Roman" w:hAnsi="Times New Roman" w:cs="Times New Roman"/>
                <w:sz w:val="24"/>
                <w:szCs w:val="24"/>
                <w:vertAlign w:val="superscript"/>
              </w:rPr>
              <w:t>+</w:t>
            </w:r>
            <w:commentRangeEnd w:id="52"/>
            <w:r w:rsidR="0043367D">
              <w:rPr>
                <w:rStyle w:val="CommentReference"/>
                <w:b w:val="0"/>
                <w:bCs w:val="0"/>
              </w:rPr>
              <w:commentReference w:id="52"/>
            </w:r>
          </w:p>
          <w:p w14:paraId="248E35C8" w14:textId="4E95BC90" w:rsidR="002973FB" w:rsidRDefault="002973FB" w:rsidP="002973FB">
            <w:pPr>
              <w:jc w:val="center"/>
              <w:rPr>
                <w:rFonts w:ascii="Times New Roman" w:hAnsi="Times New Roman" w:cs="Times New Roman"/>
                <w:b w:val="0"/>
                <w:sz w:val="24"/>
                <w:szCs w:val="24"/>
                <w:vertAlign w:val="superscript"/>
              </w:rPr>
            </w:pPr>
            <w:commentRangeStart w:id="53"/>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Fhy</w:t>
            </w:r>
            <w:r>
              <w:rPr>
                <w:rFonts w:ascii="Times New Roman" w:hAnsi="Times New Roman" w:cs="Times New Roman"/>
                <w:sz w:val="24"/>
                <w:szCs w:val="24"/>
                <w:vertAlign w:val="subscript"/>
              </w:rPr>
              <w:t>w</w:t>
            </w:r>
            <w:r w:rsidRPr="00EE014C">
              <w:rPr>
                <w:rFonts w:ascii="Times New Roman" w:hAnsi="Times New Roman" w:cs="Times New Roman"/>
                <w:sz w:val="24"/>
                <w:szCs w:val="24"/>
              </w:rPr>
              <w:t>OH</w:t>
            </w:r>
            <w:proofErr w:type="spellEnd"/>
            <w:r w:rsidRPr="00EE014C">
              <w:rPr>
                <w:rFonts w:ascii="Times New Roman" w:hAnsi="Times New Roman" w:cs="Times New Roman"/>
                <w:sz w:val="24"/>
                <w:szCs w:val="24"/>
              </w:rPr>
              <w:t xml:space="preserve"> + Ra</w:t>
            </w:r>
            <w:r w:rsidRPr="00EE014C">
              <w:rPr>
                <w:rFonts w:ascii="Times New Roman" w:hAnsi="Times New Roman" w:cs="Times New Roman"/>
                <w:sz w:val="24"/>
                <w:szCs w:val="24"/>
                <w:vertAlign w:val="superscript"/>
              </w:rPr>
              <w:t>2+</w:t>
            </w:r>
            <w:r>
              <w:rPr>
                <w:rFonts w:ascii="Times New Roman" w:hAnsi="Times New Roman" w:cs="Times New Roman"/>
                <w:sz w:val="24"/>
                <w:szCs w:val="24"/>
              </w:rPr>
              <w:t xml:space="preserve"> </w:t>
            </w:r>
            <w:ins w:id="54" w:author="Microsoft Office User" w:date="2017-10-13T17:20:00Z">
              <w:r w:rsidR="0043367D">
                <w:rPr>
                  <w:rFonts w:ascii="Times New Roman" w:hAnsi="Times New Roman" w:cs="Times New Roman"/>
                  <w:sz w:val="24"/>
                  <w:szCs w:val="24"/>
                </w:rPr>
                <w:t xml:space="preserve">+ </w:t>
              </w:r>
            </w:ins>
            <w:r>
              <w:rPr>
                <w:rFonts w:ascii="Times New Roman" w:hAnsi="Times New Roman" w:cs="Times New Roman"/>
                <w:sz w:val="24"/>
                <w:szCs w:val="24"/>
              </w:rPr>
              <w:t>H</w:t>
            </w:r>
            <w:r>
              <w:rPr>
                <w:rFonts w:ascii="Times New Roman" w:hAnsi="Times New Roman" w:cs="Times New Roman"/>
                <w:sz w:val="24"/>
                <w:szCs w:val="24"/>
                <w:vertAlign w:val="subscript"/>
              </w:rPr>
              <w:t>2</w:t>
            </w:r>
            <w:r>
              <w:rPr>
                <w:rFonts w:ascii="Times New Roman" w:hAnsi="Times New Roman" w:cs="Times New Roman"/>
                <w:sz w:val="24"/>
                <w:szCs w:val="24"/>
              </w:rPr>
              <w:t xml:space="preserve">O </w:t>
            </w:r>
            <w:r w:rsidRPr="003D0217">
              <w:rPr>
                <w:rFonts w:ascii="Cambria Math" w:hAnsi="Cambria Math" w:cs="Cambria Math"/>
                <w:sz w:val="24"/>
                <w:szCs w:val="24"/>
              </w:rPr>
              <w:t>⇄</w:t>
            </w:r>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Fhy</w:t>
            </w:r>
            <w:r>
              <w:rPr>
                <w:rFonts w:ascii="Times New Roman" w:hAnsi="Times New Roman" w:cs="Times New Roman"/>
                <w:sz w:val="24"/>
                <w:szCs w:val="24"/>
                <w:vertAlign w:val="subscript"/>
              </w:rPr>
              <w:t>w</w:t>
            </w:r>
            <w:r w:rsidRPr="00EE014C">
              <w:rPr>
                <w:rFonts w:ascii="Times New Roman" w:hAnsi="Times New Roman" w:cs="Times New Roman"/>
                <w:sz w:val="24"/>
                <w:szCs w:val="24"/>
              </w:rPr>
              <w:t>OHRa</w:t>
            </w:r>
            <w:r>
              <w:rPr>
                <w:rFonts w:ascii="Times New Roman" w:hAnsi="Times New Roman" w:cs="Times New Roman"/>
                <w:sz w:val="24"/>
                <w:szCs w:val="24"/>
              </w:rPr>
              <w:t>OH</w:t>
            </w:r>
            <w:proofErr w:type="spellEnd"/>
            <w:r>
              <w:rPr>
                <w:rFonts w:ascii="Times New Roman" w:hAnsi="Times New Roman" w:cs="Times New Roman"/>
                <w:sz w:val="24"/>
                <w:szCs w:val="24"/>
              </w:rPr>
              <w:t xml:space="preserve"> + 2H</w:t>
            </w:r>
            <w:r>
              <w:rPr>
                <w:rFonts w:ascii="Times New Roman" w:hAnsi="Times New Roman" w:cs="Times New Roman"/>
                <w:sz w:val="24"/>
                <w:szCs w:val="24"/>
                <w:vertAlign w:val="superscript"/>
              </w:rPr>
              <w:t>+</w:t>
            </w:r>
            <w:commentRangeEnd w:id="53"/>
            <w:r w:rsidR="0043367D">
              <w:rPr>
                <w:rStyle w:val="CommentReference"/>
                <w:b w:val="0"/>
                <w:bCs w:val="0"/>
              </w:rPr>
              <w:commentReference w:id="53"/>
            </w:r>
          </w:p>
          <w:p w14:paraId="58E5FD66" w14:textId="7486D4BC" w:rsidR="00165A2E" w:rsidRPr="00165A2E" w:rsidRDefault="00165A2E" w:rsidP="002973FB">
            <w:pPr>
              <w:jc w:val="center"/>
              <w:rPr>
                <w:rFonts w:ascii="Times New Roman" w:hAnsi="Times New Roman" w:cs="Times New Roman"/>
                <w:b w:val="0"/>
                <w:sz w:val="24"/>
                <w:szCs w:val="24"/>
                <w:u w:val="single"/>
              </w:rPr>
            </w:pPr>
            <w:r>
              <w:rPr>
                <w:rFonts w:ascii="Times New Roman" w:hAnsi="Times New Roman" w:cs="Times New Roman"/>
                <w:sz w:val="24"/>
                <w:szCs w:val="24"/>
                <w:u w:val="single"/>
              </w:rPr>
              <w:t>Competing Ions</w:t>
            </w:r>
          </w:p>
          <w:p w14:paraId="7EB1FE23" w14:textId="77777777" w:rsidR="002973FB" w:rsidRDefault="002973FB" w:rsidP="002973FB">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Fhy</w:t>
            </w:r>
            <w:r w:rsidRPr="00CD35C2">
              <w:rPr>
                <w:rFonts w:ascii="Times New Roman" w:hAnsi="Times New Roman" w:cs="Times New Roman"/>
                <w:sz w:val="24"/>
                <w:szCs w:val="24"/>
                <w:vertAlign w:val="subscript"/>
              </w:rPr>
              <w:t>s</w:t>
            </w:r>
            <w:r>
              <w:rPr>
                <w:rFonts w:ascii="Times New Roman" w:hAnsi="Times New Roman" w:cs="Times New Roman"/>
                <w:sz w:val="24"/>
                <w:szCs w:val="24"/>
              </w:rPr>
              <w:t>OH</w:t>
            </w:r>
            <w:proofErr w:type="spellEnd"/>
            <w:r>
              <w:rPr>
                <w:rFonts w:ascii="Times New Roman" w:hAnsi="Times New Roman" w:cs="Times New Roman"/>
                <w:sz w:val="24"/>
                <w:szCs w:val="24"/>
              </w:rPr>
              <w:t xml:space="preserve"> + C</w:t>
            </w:r>
            <w:r w:rsidRPr="00EE014C">
              <w:rPr>
                <w:rFonts w:ascii="Times New Roman" w:hAnsi="Times New Roman" w:cs="Times New Roman"/>
                <w:sz w:val="24"/>
                <w:szCs w:val="24"/>
              </w:rPr>
              <w:t>a</w:t>
            </w:r>
            <w:r w:rsidRPr="00EE014C">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≡Fhy</w:t>
            </w:r>
            <w:r w:rsidRPr="00CD35C2">
              <w:rPr>
                <w:rFonts w:ascii="Times New Roman" w:hAnsi="Times New Roman" w:cs="Times New Roman"/>
                <w:sz w:val="24"/>
                <w:szCs w:val="24"/>
                <w:vertAlign w:val="subscript"/>
              </w:rPr>
              <w:t>s</w:t>
            </w:r>
            <w:r>
              <w:rPr>
                <w:rFonts w:ascii="Times New Roman" w:hAnsi="Times New Roman" w:cs="Times New Roman"/>
                <w:sz w:val="24"/>
                <w:szCs w:val="24"/>
              </w:rPr>
              <w:t>OHC</w:t>
            </w:r>
            <w:r w:rsidRPr="00EE014C">
              <w:rPr>
                <w:rFonts w:ascii="Times New Roman" w:hAnsi="Times New Roman" w:cs="Times New Roman"/>
                <w:sz w:val="24"/>
                <w:szCs w:val="24"/>
              </w:rPr>
              <w:t>a</w:t>
            </w:r>
            <w:r w:rsidRPr="00EE014C">
              <w:rPr>
                <w:rFonts w:ascii="Times New Roman" w:hAnsi="Times New Roman" w:cs="Times New Roman"/>
                <w:sz w:val="24"/>
                <w:szCs w:val="24"/>
                <w:vertAlign w:val="superscript"/>
              </w:rPr>
              <w:t>2+</w:t>
            </w:r>
          </w:p>
          <w:p w14:paraId="0D6F85AB" w14:textId="77777777" w:rsidR="002973FB" w:rsidRDefault="002973FB" w:rsidP="002973FB">
            <w:pPr>
              <w:jc w:val="center"/>
              <w:rPr>
                <w:rFonts w:ascii="Times New Roman" w:hAnsi="Times New Roman" w:cs="Times New Roman"/>
                <w:b w:val="0"/>
                <w:sz w:val="24"/>
                <w:szCs w:val="24"/>
                <w:vertAlign w:val="superscript"/>
              </w:rPr>
            </w:pPr>
            <w:commentRangeStart w:id="55"/>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Fhy</w:t>
            </w:r>
            <w:r>
              <w:rPr>
                <w:rFonts w:ascii="Times New Roman" w:hAnsi="Times New Roman" w:cs="Times New Roman"/>
                <w:sz w:val="24"/>
                <w:szCs w:val="24"/>
                <w:vertAlign w:val="subscript"/>
              </w:rPr>
              <w:t>w</w:t>
            </w:r>
            <w:r>
              <w:rPr>
                <w:rFonts w:ascii="Times New Roman" w:hAnsi="Times New Roman" w:cs="Times New Roman"/>
                <w:sz w:val="24"/>
                <w:szCs w:val="24"/>
              </w:rPr>
              <w:t>OH</w:t>
            </w:r>
            <w:proofErr w:type="spellEnd"/>
            <w:r>
              <w:rPr>
                <w:rFonts w:ascii="Times New Roman" w:hAnsi="Times New Roman" w:cs="Times New Roman"/>
                <w:sz w:val="24"/>
                <w:szCs w:val="24"/>
              </w:rPr>
              <w:t xml:space="preserve"> + C</w:t>
            </w:r>
            <w:r w:rsidRPr="00EE014C">
              <w:rPr>
                <w:rFonts w:ascii="Times New Roman" w:hAnsi="Times New Roman" w:cs="Times New Roman"/>
                <w:sz w:val="24"/>
                <w:szCs w:val="24"/>
              </w:rPr>
              <w:t>a</w:t>
            </w:r>
            <w:r w:rsidRPr="00EE014C">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Fhy</w:t>
            </w:r>
            <w:r>
              <w:rPr>
                <w:rFonts w:ascii="Times New Roman" w:hAnsi="Times New Roman" w:cs="Times New Roman"/>
                <w:sz w:val="24"/>
                <w:szCs w:val="24"/>
                <w:vertAlign w:val="subscript"/>
              </w:rPr>
              <w:t>w</w:t>
            </w:r>
            <w:r>
              <w:rPr>
                <w:rFonts w:ascii="Times New Roman" w:hAnsi="Times New Roman" w:cs="Times New Roman"/>
                <w:sz w:val="24"/>
                <w:szCs w:val="24"/>
              </w:rPr>
              <w:t>OHC</w:t>
            </w:r>
            <w:r w:rsidRPr="00EE014C">
              <w:rPr>
                <w:rFonts w:ascii="Times New Roman" w:hAnsi="Times New Roman" w:cs="Times New Roman"/>
                <w:sz w:val="24"/>
                <w:szCs w:val="24"/>
              </w:rPr>
              <w:t>a</w:t>
            </w:r>
            <w:proofErr w:type="spellEnd"/>
            <w:r>
              <w:rPr>
                <w:rFonts w:ascii="Times New Roman" w:hAnsi="Times New Roman" w:cs="Times New Roman"/>
                <w:sz w:val="24"/>
                <w:szCs w:val="24"/>
                <w:vertAlign w:val="superscript"/>
              </w:rPr>
              <w:t>+</w:t>
            </w:r>
            <w:r>
              <w:rPr>
                <w:rFonts w:ascii="Times New Roman" w:hAnsi="Times New Roman" w:cs="Times New Roman"/>
                <w:sz w:val="24"/>
                <w:szCs w:val="24"/>
                <w:vertAlign w:val="subscript"/>
              </w:rPr>
              <w:t xml:space="preserve"> </w:t>
            </w:r>
            <w:r>
              <w:rPr>
                <w:rFonts w:ascii="Times New Roman" w:hAnsi="Times New Roman" w:cs="Times New Roman"/>
                <w:sz w:val="24"/>
                <w:szCs w:val="24"/>
              </w:rPr>
              <w:t>+ H</w:t>
            </w:r>
            <w:r>
              <w:rPr>
                <w:rFonts w:ascii="Times New Roman" w:hAnsi="Times New Roman" w:cs="Times New Roman"/>
                <w:sz w:val="24"/>
                <w:szCs w:val="24"/>
                <w:vertAlign w:val="superscript"/>
              </w:rPr>
              <w:t>+</w:t>
            </w:r>
            <w:commentRangeEnd w:id="55"/>
            <w:r w:rsidR="0043367D">
              <w:rPr>
                <w:rStyle w:val="CommentReference"/>
                <w:b w:val="0"/>
                <w:bCs w:val="0"/>
              </w:rPr>
              <w:commentReference w:id="55"/>
            </w:r>
          </w:p>
          <w:p w14:paraId="0A67BBD4" w14:textId="77777777" w:rsidR="002973FB" w:rsidRPr="00CD35C2" w:rsidRDefault="002973FB" w:rsidP="002973FB">
            <w:pPr>
              <w:jc w:val="center"/>
              <w:rPr>
                <w:rFonts w:ascii="Times New Roman" w:hAnsi="Times New Roman" w:cs="Times New Roman"/>
                <w:b w:val="0"/>
                <w:sz w:val="24"/>
                <w:szCs w:val="24"/>
              </w:rPr>
            </w:pPr>
            <w:commentRangeStart w:id="56"/>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Fhy</w:t>
            </w:r>
            <w:r>
              <w:rPr>
                <w:rFonts w:ascii="Times New Roman" w:hAnsi="Times New Roman" w:cs="Times New Roman"/>
                <w:sz w:val="24"/>
                <w:szCs w:val="24"/>
                <w:vertAlign w:val="subscript"/>
              </w:rPr>
              <w:t>w</w:t>
            </w:r>
            <w:r>
              <w:rPr>
                <w:rFonts w:ascii="Times New Roman" w:hAnsi="Times New Roman" w:cs="Times New Roman"/>
                <w:sz w:val="24"/>
                <w:szCs w:val="24"/>
              </w:rPr>
              <w:t>OH</w:t>
            </w:r>
            <w:proofErr w:type="spellEnd"/>
            <w:r>
              <w:rPr>
                <w:rFonts w:ascii="Times New Roman" w:hAnsi="Times New Roman" w:cs="Times New Roman"/>
                <w:sz w:val="24"/>
                <w:szCs w:val="24"/>
              </w:rPr>
              <w:t xml:space="preserve"> + Mg</w:t>
            </w:r>
            <w:r w:rsidRPr="00EE014C">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Fhy</w:t>
            </w:r>
            <w:r>
              <w:rPr>
                <w:rFonts w:ascii="Times New Roman" w:hAnsi="Times New Roman" w:cs="Times New Roman"/>
                <w:sz w:val="24"/>
                <w:szCs w:val="24"/>
                <w:vertAlign w:val="subscript"/>
              </w:rPr>
              <w:t>w</w:t>
            </w:r>
            <w:r>
              <w:rPr>
                <w:rFonts w:ascii="Times New Roman" w:hAnsi="Times New Roman" w:cs="Times New Roman"/>
                <w:sz w:val="24"/>
                <w:szCs w:val="24"/>
              </w:rPr>
              <w:t>OHMg</w:t>
            </w:r>
            <w:proofErr w:type="spellEnd"/>
            <w:r>
              <w:rPr>
                <w:rFonts w:ascii="Times New Roman" w:hAnsi="Times New Roman" w:cs="Times New Roman"/>
                <w:sz w:val="24"/>
                <w:szCs w:val="24"/>
                <w:vertAlign w:val="superscript"/>
              </w:rPr>
              <w:t>+</w:t>
            </w:r>
            <w:r>
              <w:rPr>
                <w:rFonts w:ascii="Times New Roman" w:hAnsi="Times New Roman" w:cs="Times New Roman"/>
                <w:sz w:val="24"/>
                <w:szCs w:val="24"/>
                <w:vertAlign w:val="subscript"/>
              </w:rPr>
              <w:t xml:space="preserve"> </w:t>
            </w:r>
            <w:r>
              <w:rPr>
                <w:rFonts w:ascii="Times New Roman" w:hAnsi="Times New Roman" w:cs="Times New Roman"/>
                <w:sz w:val="24"/>
                <w:szCs w:val="24"/>
              </w:rPr>
              <w:t>+ H</w:t>
            </w:r>
            <w:r>
              <w:rPr>
                <w:rFonts w:ascii="Times New Roman" w:hAnsi="Times New Roman" w:cs="Times New Roman"/>
                <w:sz w:val="24"/>
                <w:szCs w:val="24"/>
                <w:vertAlign w:val="superscript"/>
              </w:rPr>
              <w:t>+</w:t>
            </w:r>
            <w:commentRangeEnd w:id="56"/>
            <w:r w:rsidR="0043367D">
              <w:rPr>
                <w:rStyle w:val="CommentReference"/>
                <w:b w:val="0"/>
                <w:bCs w:val="0"/>
              </w:rPr>
              <w:commentReference w:id="56"/>
            </w:r>
          </w:p>
          <w:p w14:paraId="489D6B2A" w14:textId="77777777" w:rsidR="002973FB" w:rsidRDefault="002973FB" w:rsidP="002973FB">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Fhy</w:t>
            </w:r>
            <w:r w:rsidRPr="00CD35C2">
              <w:rPr>
                <w:rFonts w:ascii="Times New Roman" w:hAnsi="Times New Roman" w:cs="Times New Roman"/>
                <w:sz w:val="24"/>
                <w:szCs w:val="24"/>
                <w:vertAlign w:val="subscript"/>
              </w:rPr>
              <w:t>s</w:t>
            </w:r>
            <w:r>
              <w:rPr>
                <w:rFonts w:ascii="Times New Roman" w:hAnsi="Times New Roman" w:cs="Times New Roman"/>
                <w:sz w:val="24"/>
                <w:szCs w:val="24"/>
              </w:rPr>
              <w:t>OH</w:t>
            </w:r>
            <w:proofErr w:type="spellEnd"/>
            <w:r>
              <w:rPr>
                <w:rFonts w:ascii="Times New Roman" w:hAnsi="Times New Roman" w:cs="Times New Roman"/>
                <w:sz w:val="24"/>
                <w:szCs w:val="24"/>
              </w:rPr>
              <w:t xml:space="preserve"> + Sr</w:t>
            </w:r>
            <w:r w:rsidRPr="00EE014C">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≡Fhy</w:t>
            </w:r>
            <w:r w:rsidRPr="00CD35C2">
              <w:rPr>
                <w:rFonts w:ascii="Times New Roman" w:hAnsi="Times New Roman" w:cs="Times New Roman"/>
                <w:sz w:val="24"/>
                <w:szCs w:val="24"/>
                <w:vertAlign w:val="subscript"/>
              </w:rPr>
              <w:t>s</w:t>
            </w:r>
            <w:r>
              <w:rPr>
                <w:rFonts w:ascii="Times New Roman" w:hAnsi="Times New Roman" w:cs="Times New Roman"/>
                <w:sz w:val="24"/>
                <w:szCs w:val="24"/>
              </w:rPr>
              <w:t>OHSr</w:t>
            </w:r>
            <w:r w:rsidRPr="00EE014C">
              <w:rPr>
                <w:rFonts w:ascii="Times New Roman" w:hAnsi="Times New Roman" w:cs="Times New Roman"/>
                <w:sz w:val="24"/>
                <w:szCs w:val="24"/>
                <w:vertAlign w:val="superscript"/>
              </w:rPr>
              <w:t>2+</w:t>
            </w:r>
          </w:p>
          <w:p w14:paraId="5A24F81B" w14:textId="77777777" w:rsidR="002973FB" w:rsidRDefault="002973FB" w:rsidP="002973FB">
            <w:pPr>
              <w:jc w:val="center"/>
              <w:rPr>
                <w:rFonts w:ascii="Times New Roman" w:hAnsi="Times New Roman" w:cs="Times New Roman"/>
                <w:b w:val="0"/>
                <w:sz w:val="24"/>
                <w:szCs w:val="24"/>
                <w:vertAlign w:val="superscript"/>
              </w:rPr>
            </w:pPr>
            <w:commentRangeStart w:id="57"/>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Fhy</w:t>
            </w:r>
            <w:r>
              <w:rPr>
                <w:rFonts w:ascii="Times New Roman" w:hAnsi="Times New Roman" w:cs="Times New Roman"/>
                <w:sz w:val="24"/>
                <w:szCs w:val="24"/>
                <w:vertAlign w:val="subscript"/>
              </w:rPr>
              <w:t>w</w:t>
            </w:r>
            <w:r>
              <w:rPr>
                <w:rFonts w:ascii="Times New Roman" w:hAnsi="Times New Roman" w:cs="Times New Roman"/>
                <w:sz w:val="24"/>
                <w:szCs w:val="24"/>
              </w:rPr>
              <w:t>OH</w:t>
            </w:r>
            <w:proofErr w:type="spellEnd"/>
            <w:r>
              <w:rPr>
                <w:rFonts w:ascii="Times New Roman" w:hAnsi="Times New Roman" w:cs="Times New Roman"/>
                <w:sz w:val="24"/>
                <w:szCs w:val="24"/>
              </w:rPr>
              <w:t xml:space="preserve"> + Sr</w:t>
            </w:r>
            <w:r w:rsidRPr="00EE014C">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Fhy</w:t>
            </w:r>
            <w:r>
              <w:rPr>
                <w:rFonts w:ascii="Times New Roman" w:hAnsi="Times New Roman" w:cs="Times New Roman"/>
                <w:sz w:val="24"/>
                <w:szCs w:val="24"/>
                <w:vertAlign w:val="subscript"/>
              </w:rPr>
              <w:t>w</w:t>
            </w:r>
            <w:r>
              <w:rPr>
                <w:rFonts w:ascii="Times New Roman" w:hAnsi="Times New Roman" w:cs="Times New Roman"/>
                <w:sz w:val="24"/>
                <w:szCs w:val="24"/>
              </w:rPr>
              <w:t>OHSr</w:t>
            </w:r>
            <w:proofErr w:type="spellEnd"/>
            <w:r>
              <w:rPr>
                <w:rFonts w:ascii="Times New Roman" w:hAnsi="Times New Roman" w:cs="Times New Roman"/>
                <w:sz w:val="24"/>
                <w:szCs w:val="24"/>
                <w:vertAlign w:val="superscript"/>
              </w:rPr>
              <w:t>+</w:t>
            </w:r>
            <w:r>
              <w:rPr>
                <w:rFonts w:ascii="Times New Roman" w:hAnsi="Times New Roman" w:cs="Times New Roman"/>
                <w:sz w:val="24"/>
                <w:szCs w:val="24"/>
                <w:vertAlign w:val="subscript"/>
              </w:rPr>
              <w:t xml:space="preserve"> </w:t>
            </w:r>
            <w:r>
              <w:rPr>
                <w:rFonts w:ascii="Times New Roman" w:hAnsi="Times New Roman" w:cs="Times New Roman"/>
                <w:sz w:val="24"/>
                <w:szCs w:val="24"/>
              </w:rPr>
              <w:t>+ H</w:t>
            </w:r>
            <w:r>
              <w:rPr>
                <w:rFonts w:ascii="Times New Roman" w:hAnsi="Times New Roman" w:cs="Times New Roman"/>
                <w:sz w:val="24"/>
                <w:szCs w:val="24"/>
                <w:vertAlign w:val="superscript"/>
              </w:rPr>
              <w:t>+</w:t>
            </w:r>
            <w:commentRangeEnd w:id="57"/>
            <w:r w:rsidR="0043367D">
              <w:rPr>
                <w:rStyle w:val="CommentReference"/>
                <w:b w:val="0"/>
                <w:bCs w:val="0"/>
              </w:rPr>
              <w:commentReference w:id="57"/>
            </w:r>
          </w:p>
          <w:p w14:paraId="574F1972" w14:textId="77777777" w:rsidR="002973FB" w:rsidRPr="00EE014C" w:rsidRDefault="002973FB" w:rsidP="002973FB">
            <w:pPr>
              <w:jc w:val="center"/>
              <w:rPr>
                <w:rFonts w:ascii="Times New Roman" w:hAnsi="Times New Roman" w:cs="Times New Roman"/>
                <w:b w:val="0"/>
                <w:sz w:val="24"/>
                <w:szCs w:val="24"/>
              </w:rPr>
            </w:pPr>
            <w:commentRangeStart w:id="58"/>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Fhy</w:t>
            </w:r>
            <w:r>
              <w:rPr>
                <w:rFonts w:ascii="Times New Roman" w:hAnsi="Times New Roman" w:cs="Times New Roman"/>
                <w:sz w:val="24"/>
                <w:szCs w:val="24"/>
                <w:vertAlign w:val="subscript"/>
              </w:rPr>
              <w:t>w</w:t>
            </w:r>
            <w:r w:rsidRPr="00EE014C">
              <w:rPr>
                <w:rFonts w:ascii="Times New Roman" w:hAnsi="Times New Roman" w:cs="Times New Roman"/>
                <w:sz w:val="24"/>
                <w:szCs w:val="24"/>
              </w:rPr>
              <w:t>OH</w:t>
            </w:r>
            <w:proofErr w:type="spellEnd"/>
            <w:r w:rsidRPr="00EE014C">
              <w:rPr>
                <w:rFonts w:ascii="Times New Roman" w:hAnsi="Times New Roman" w:cs="Times New Roman"/>
                <w:sz w:val="24"/>
                <w:szCs w:val="24"/>
              </w:rPr>
              <w:t xml:space="preserve"> + </w:t>
            </w:r>
            <w:r>
              <w:rPr>
                <w:rFonts w:ascii="Times New Roman" w:hAnsi="Times New Roman" w:cs="Times New Roman"/>
                <w:sz w:val="24"/>
                <w:szCs w:val="24"/>
              </w:rPr>
              <w:t>Sr</w:t>
            </w:r>
            <w:r w:rsidRPr="00EE014C">
              <w:rPr>
                <w:rFonts w:ascii="Times New Roman" w:hAnsi="Times New Roman" w:cs="Times New Roman"/>
                <w:sz w:val="24"/>
                <w:szCs w:val="24"/>
                <w:vertAlign w:val="superscript"/>
              </w:rPr>
              <w:t>2+</w:t>
            </w:r>
            <w:r>
              <w:rPr>
                <w:rFonts w:ascii="Times New Roman" w:hAnsi="Times New Roman" w:cs="Times New Roman"/>
                <w:sz w:val="24"/>
                <w:szCs w:val="24"/>
              </w:rPr>
              <w:t xml:space="preserve"> H</w:t>
            </w:r>
            <w:r>
              <w:rPr>
                <w:rFonts w:ascii="Times New Roman" w:hAnsi="Times New Roman" w:cs="Times New Roman"/>
                <w:sz w:val="24"/>
                <w:szCs w:val="24"/>
                <w:vertAlign w:val="subscript"/>
              </w:rPr>
              <w:t>2</w:t>
            </w:r>
            <w:r>
              <w:rPr>
                <w:rFonts w:ascii="Times New Roman" w:hAnsi="Times New Roman" w:cs="Times New Roman"/>
                <w:sz w:val="24"/>
                <w:szCs w:val="24"/>
              </w:rPr>
              <w:t xml:space="preserve">O </w:t>
            </w:r>
            <w:r w:rsidRPr="003D0217">
              <w:rPr>
                <w:rFonts w:ascii="Cambria Math" w:hAnsi="Cambria Math" w:cs="Cambria Math"/>
                <w:sz w:val="24"/>
                <w:szCs w:val="24"/>
              </w:rPr>
              <w:t>⇄</w:t>
            </w:r>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Fhy</w:t>
            </w:r>
            <w:r>
              <w:rPr>
                <w:rFonts w:ascii="Times New Roman" w:hAnsi="Times New Roman" w:cs="Times New Roman"/>
                <w:sz w:val="24"/>
                <w:szCs w:val="24"/>
                <w:vertAlign w:val="subscript"/>
              </w:rPr>
              <w:t>w</w:t>
            </w:r>
            <w:r w:rsidRPr="00EE014C">
              <w:rPr>
                <w:rFonts w:ascii="Times New Roman" w:hAnsi="Times New Roman" w:cs="Times New Roman"/>
                <w:sz w:val="24"/>
                <w:szCs w:val="24"/>
              </w:rPr>
              <w:t>OH</w:t>
            </w:r>
            <w:r>
              <w:rPr>
                <w:rFonts w:ascii="Times New Roman" w:hAnsi="Times New Roman" w:cs="Times New Roman"/>
                <w:sz w:val="24"/>
                <w:szCs w:val="24"/>
              </w:rPr>
              <w:t>SrOH</w:t>
            </w:r>
            <w:proofErr w:type="spellEnd"/>
            <w:r>
              <w:rPr>
                <w:rFonts w:ascii="Times New Roman" w:hAnsi="Times New Roman" w:cs="Times New Roman"/>
                <w:sz w:val="24"/>
                <w:szCs w:val="24"/>
              </w:rPr>
              <w:t xml:space="preserve"> + 2H</w:t>
            </w:r>
            <w:r>
              <w:rPr>
                <w:rFonts w:ascii="Times New Roman" w:hAnsi="Times New Roman" w:cs="Times New Roman"/>
                <w:sz w:val="24"/>
                <w:szCs w:val="24"/>
                <w:vertAlign w:val="superscript"/>
              </w:rPr>
              <w:t>+</w:t>
            </w:r>
            <w:commentRangeEnd w:id="58"/>
            <w:r w:rsidR="0043367D">
              <w:rPr>
                <w:rStyle w:val="CommentReference"/>
                <w:b w:val="0"/>
                <w:bCs w:val="0"/>
              </w:rPr>
              <w:commentReference w:id="58"/>
            </w:r>
          </w:p>
        </w:tc>
        <w:tc>
          <w:tcPr>
            <w:tcW w:w="999" w:type="dxa"/>
            <w:tcBorders>
              <w:top w:val="single" w:sz="4" w:space="0" w:color="auto"/>
              <w:bottom w:val="single" w:sz="4" w:space="0" w:color="auto"/>
            </w:tcBorders>
          </w:tcPr>
          <w:p w14:paraId="10900B00" w14:textId="77777777" w:rsidR="002973FB" w:rsidRPr="00EE014C"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2E09109"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0102B7A6" w14:textId="4D8498A3"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1.87E-3</w:t>
            </w:r>
          </w:p>
          <w:p w14:paraId="604C1B11"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62B74B1E" w14:textId="77777777" w:rsidR="002973FB" w:rsidRPr="00EE014C"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4.67E-5</w:t>
            </w:r>
          </w:p>
        </w:tc>
        <w:tc>
          <w:tcPr>
            <w:tcW w:w="1150" w:type="dxa"/>
            <w:tcBorders>
              <w:top w:val="single" w:sz="4" w:space="0" w:color="auto"/>
              <w:bottom w:val="single" w:sz="4" w:space="0" w:color="auto"/>
            </w:tcBorders>
          </w:tcPr>
          <w:p w14:paraId="2CC9B170" w14:textId="77777777" w:rsidR="002973FB" w:rsidRPr="00EE014C"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0A8F2F9" w14:textId="77777777" w:rsidR="002973FB" w:rsidRPr="00EE014C"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7.92</w:t>
            </w:r>
          </w:p>
          <w:p w14:paraId="7C7E19C3" w14:textId="77777777" w:rsidR="002973FB" w:rsidRPr="00EE014C"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-8.93</w:t>
            </w:r>
          </w:p>
          <w:p w14:paraId="0CAF4FD8"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7.92</w:t>
            </w:r>
          </w:p>
          <w:p w14:paraId="3C96CAA4"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-8.93</w:t>
            </w:r>
          </w:p>
          <w:p w14:paraId="1D7EE379"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FE8BFC1" w14:textId="5AB99B12"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6.7</w:t>
            </w:r>
          </w:p>
          <w:p w14:paraId="1F114893"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-2.8</w:t>
            </w:r>
          </w:p>
          <w:p w14:paraId="7519F3CF"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w:t>
            </w:r>
          </w:p>
          <w:p w14:paraId="58AD9119"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CB9234C"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FAB462E" w14:textId="06A96CA1"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4.97</w:t>
            </w:r>
          </w:p>
          <w:p w14:paraId="68B047D2"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-5.85</w:t>
            </w:r>
          </w:p>
          <w:p w14:paraId="4DC03FE5"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4.6</w:t>
            </w:r>
          </w:p>
          <w:p w14:paraId="636010A7"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5.01</w:t>
            </w:r>
          </w:p>
          <w:p w14:paraId="776BB60C"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-6.58</w:t>
            </w:r>
          </w:p>
          <w:p w14:paraId="7A33F353" w14:textId="77777777" w:rsidR="002973FB" w:rsidRPr="00EE014C"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-17.6</w:t>
            </w:r>
          </w:p>
        </w:tc>
        <w:tc>
          <w:tcPr>
            <w:tcW w:w="1003" w:type="dxa"/>
            <w:tcBorders>
              <w:top w:val="single" w:sz="4" w:space="0" w:color="auto"/>
              <w:bottom w:val="single" w:sz="4" w:space="0" w:color="auto"/>
            </w:tcBorders>
          </w:tcPr>
          <w:p w14:paraId="5655F26D"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03231916" w14:textId="77777777" w:rsidR="00B814BB" w:rsidRDefault="00B814B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7.92</w:t>
            </w:r>
          </w:p>
          <w:p w14:paraId="6B210FED" w14:textId="77777777" w:rsidR="00B814BB" w:rsidRDefault="00B814B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-8.93</w:t>
            </w:r>
          </w:p>
          <w:p w14:paraId="0635F56D" w14:textId="77777777" w:rsidR="00B814BB" w:rsidRDefault="00B814B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7.92</w:t>
            </w:r>
          </w:p>
          <w:p w14:paraId="66D112DE" w14:textId="77777777" w:rsidR="00B814BB" w:rsidRDefault="00B814B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-8.93</w:t>
            </w:r>
          </w:p>
          <w:p w14:paraId="143C2D2E"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B453A3F" w14:textId="12EC7473" w:rsidR="00B814BB" w:rsidRDefault="00B814B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5.7</w:t>
            </w:r>
          </w:p>
          <w:p w14:paraId="71ADAF66" w14:textId="77777777" w:rsidR="00B814BB" w:rsidRDefault="00B814B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-11.0</w:t>
            </w:r>
          </w:p>
          <w:p w14:paraId="5D0AF2AA" w14:textId="77777777" w:rsidR="00B814BB" w:rsidRDefault="00B814B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-9.4</w:t>
            </w:r>
          </w:p>
          <w:p w14:paraId="6C956C4E"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02CC9C79"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485643B" w14:textId="18229C23" w:rsidR="00B814BB" w:rsidRDefault="00B814B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4.97</w:t>
            </w:r>
          </w:p>
          <w:p w14:paraId="70C28ABD" w14:textId="77777777" w:rsidR="00B814BB" w:rsidRDefault="00B814B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-5.85</w:t>
            </w:r>
          </w:p>
          <w:p w14:paraId="6E52F056" w14:textId="77777777" w:rsidR="00B814BB" w:rsidRDefault="00B814B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4.6</w:t>
            </w:r>
          </w:p>
          <w:p w14:paraId="480DF839" w14:textId="77777777" w:rsidR="00B814BB" w:rsidRDefault="00B814B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5.01</w:t>
            </w:r>
          </w:p>
          <w:p w14:paraId="4BB80B7E" w14:textId="77777777" w:rsidR="00B814BB" w:rsidRDefault="00B814B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-6.58</w:t>
            </w:r>
          </w:p>
          <w:p w14:paraId="360AB8DB" w14:textId="6BD4AA4F" w:rsidR="00B814BB" w:rsidRPr="00EE014C" w:rsidRDefault="00B814B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-17.6</w:t>
            </w:r>
          </w:p>
        </w:tc>
        <w:tc>
          <w:tcPr>
            <w:tcW w:w="1168" w:type="dxa"/>
            <w:tcBorders>
              <w:top w:val="single" w:sz="4" w:space="0" w:color="auto"/>
              <w:bottom w:val="single" w:sz="4" w:space="0" w:color="auto"/>
            </w:tcBorders>
          </w:tcPr>
          <w:p w14:paraId="54626D38" w14:textId="77777777" w:rsidR="002973FB" w:rsidRPr="00EE014C"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F04D801" w14:textId="072C63D3" w:rsidR="002973FB" w:rsidRPr="00EE014C"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w:t>
            </w:r>
          </w:p>
          <w:p w14:paraId="2D6699C0" w14:textId="0B6F27A2" w:rsidR="002973FB"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w:t>
            </w:r>
          </w:p>
          <w:p w14:paraId="17EECDC7" w14:textId="2935F18F" w:rsidR="00165A2E" w:rsidRPr="00EE014C"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w:t>
            </w:r>
          </w:p>
          <w:p w14:paraId="62803459" w14:textId="3280B59E"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w:t>
            </w:r>
          </w:p>
          <w:p w14:paraId="7ACB01E5"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4252621" w14:textId="28DB2945"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Fitting</w:t>
            </w:r>
          </w:p>
          <w:p w14:paraId="30348F7D"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Fitting</w:t>
            </w:r>
          </w:p>
          <w:p w14:paraId="6B717D88"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Fitting</w:t>
            </w:r>
          </w:p>
          <w:p w14:paraId="5AE3BE23"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E354410"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372FEB2B" w14:textId="77777777" w:rsidR="002973FB"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w:t>
            </w:r>
          </w:p>
          <w:p w14:paraId="76986227"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w:t>
            </w:r>
          </w:p>
          <w:p w14:paraId="0166C65E"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br/>
            </w:r>
            <w:proofErr w:type="spellStart"/>
            <w:r>
              <w:rPr>
                <w:rFonts w:ascii="Times New Roman" w:hAnsi="Times New Roman" w:cs="Times New Roman"/>
                <w:sz w:val="24"/>
                <w:szCs w:val="24"/>
              </w:rPr>
              <w:t>A</w:t>
            </w:r>
            <w:proofErr w:type="spellEnd"/>
          </w:p>
          <w:p w14:paraId="26D9C0CE"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w:t>
            </w:r>
          </w:p>
          <w:p w14:paraId="7B3327FA" w14:textId="46DDCD88" w:rsidR="00165A2E" w:rsidRPr="00EE014C"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w:t>
            </w:r>
          </w:p>
        </w:tc>
      </w:tr>
      <w:tr w:rsidR="002973FB" w:rsidRPr="00EE014C" w14:paraId="5789BFDF" w14:textId="77777777" w:rsidTr="00FA42BF">
        <w:trPr>
          <w:trHeight w:val="581"/>
        </w:trPr>
        <w:tc>
          <w:tcPr>
            <w:cnfStyle w:val="001000000000" w:firstRow="0" w:lastRow="0" w:firstColumn="1" w:lastColumn="0" w:oddVBand="0" w:evenVBand="0" w:oddHBand="0" w:evenHBand="0" w:firstRowFirstColumn="0" w:firstRowLastColumn="0" w:lastRowFirstColumn="0" w:lastRowLastColumn="0"/>
            <w:tcW w:w="5040" w:type="dxa"/>
            <w:tcBorders>
              <w:top w:val="single" w:sz="4" w:space="0" w:color="auto"/>
              <w:bottom w:val="single" w:sz="4" w:space="0" w:color="auto"/>
            </w:tcBorders>
          </w:tcPr>
          <w:p w14:paraId="113E1AB9" w14:textId="01459BE8" w:rsidR="002973FB" w:rsidRDefault="002973FB" w:rsidP="002973FB">
            <w:pPr>
              <w:jc w:val="center"/>
              <w:rPr>
                <w:rFonts w:ascii="Times New Roman" w:hAnsi="Times New Roman" w:cs="Times New Roman"/>
                <w:sz w:val="24"/>
                <w:szCs w:val="24"/>
              </w:rPr>
            </w:pPr>
            <w:r w:rsidRPr="00EE014C">
              <w:rPr>
                <w:rFonts w:ascii="Times New Roman" w:hAnsi="Times New Roman" w:cs="Times New Roman"/>
                <w:sz w:val="24"/>
                <w:szCs w:val="24"/>
              </w:rPr>
              <w:t>Goethite</w:t>
            </w:r>
          </w:p>
          <w:p w14:paraId="667AC376" w14:textId="1E87D6EF" w:rsidR="00165A2E" w:rsidRPr="00165A2E" w:rsidRDefault="00165A2E" w:rsidP="002973FB">
            <w:pPr>
              <w:jc w:val="center"/>
              <w:rPr>
                <w:rFonts w:ascii="Times New Roman" w:hAnsi="Times New Roman" w:cs="Times New Roman"/>
                <w:b w:val="0"/>
                <w:sz w:val="24"/>
                <w:szCs w:val="24"/>
                <w:u w:val="single"/>
              </w:rPr>
            </w:pPr>
            <w:r>
              <w:rPr>
                <w:rFonts w:ascii="Times New Roman" w:hAnsi="Times New Roman" w:cs="Times New Roman"/>
                <w:sz w:val="24"/>
                <w:szCs w:val="24"/>
                <w:u w:val="single"/>
              </w:rPr>
              <w:t>Protonation</w:t>
            </w:r>
          </w:p>
          <w:p w14:paraId="1693F0F8" w14:textId="77777777" w:rsidR="002973FB" w:rsidRPr="00EE014C" w:rsidRDefault="002973FB" w:rsidP="002973FB">
            <w:pPr>
              <w:jc w:val="center"/>
              <w:rPr>
                <w:rFonts w:ascii="Times New Roman" w:hAnsi="Times New Roman" w:cs="Times New Roman"/>
                <w:b w:val="0"/>
                <w:sz w:val="24"/>
                <w:szCs w:val="24"/>
                <w:vertAlign w:val="subscript"/>
              </w:rPr>
            </w:pP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GoeOH</w:t>
            </w:r>
            <w:proofErr w:type="spellEnd"/>
            <w:r w:rsidRPr="00EE014C">
              <w:rPr>
                <w:rFonts w:ascii="Times New Roman" w:hAnsi="Times New Roman" w:cs="Times New Roman"/>
                <w:sz w:val="24"/>
                <w:szCs w:val="24"/>
              </w:rPr>
              <w:t xml:space="preserve"> + H</w:t>
            </w:r>
            <w:r w:rsidRPr="00EE014C">
              <w:rPr>
                <w:rFonts w:ascii="Times New Roman" w:hAnsi="Times New Roman" w:cs="Times New Roman"/>
                <w:sz w:val="24"/>
                <w:szCs w:val="24"/>
                <w:vertAlign w:val="superscript"/>
              </w:rPr>
              <w:t>+</w:t>
            </w:r>
            <w:r>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≡GoeOH</w:t>
            </w:r>
            <w:r w:rsidRPr="00EE014C">
              <w:rPr>
                <w:rFonts w:ascii="Times New Roman" w:hAnsi="Times New Roman" w:cs="Times New Roman"/>
                <w:sz w:val="24"/>
                <w:szCs w:val="24"/>
                <w:vertAlign w:val="subscript"/>
              </w:rPr>
              <w:t>2</w:t>
            </w:r>
            <w:r w:rsidRPr="00EE014C">
              <w:rPr>
                <w:rFonts w:ascii="Times New Roman" w:hAnsi="Times New Roman" w:cs="Times New Roman"/>
                <w:sz w:val="24"/>
                <w:szCs w:val="24"/>
                <w:vertAlign w:val="superscript"/>
              </w:rPr>
              <w:t>+</w:t>
            </w:r>
          </w:p>
          <w:p w14:paraId="449011B1" w14:textId="279F4D06" w:rsidR="002973FB" w:rsidRDefault="002973FB" w:rsidP="002973FB">
            <w:pPr>
              <w:jc w:val="center"/>
              <w:rPr>
                <w:rFonts w:ascii="Times New Roman" w:hAnsi="Times New Roman" w:cs="Times New Roman"/>
                <w:b w:val="0"/>
                <w:sz w:val="24"/>
                <w:szCs w:val="24"/>
                <w:vertAlign w:val="superscript"/>
              </w:rPr>
            </w:pPr>
            <w:r>
              <w:rPr>
                <w:rFonts w:ascii="Times New Roman" w:hAnsi="Times New Roman" w:cs="Times New Roman"/>
                <w:sz w:val="24"/>
                <w:szCs w:val="24"/>
              </w:rPr>
              <w:t>≡</w:t>
            </w:r>
            <w:proofErr w:type="spellStart"/>
            <w:r>
              <w:rPr>
                <w:rFonts w:ascii="Times New Roman" w:hAnsi="Times New Roman" w:cs="Times New Roman"/>
                <w:sz w:val="24"/>
                <w:szCs w:val="24"/>
              </w:rPr>
              <w:t>GoeOH</w:t>
            </w:r>
            <w:proofErr w:type="spellEnd"/>
            <w:r>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GoeO</w:t>
            </w:r>
            <w:proofErr w:type="spellEnd"/>
            <w:r w:rsidRPr="00EE014C">
              <w:rPr>
                <w:rFonts w:ascii="Times New Roman" w:hAnsi="Times New Roman" w:cs="Times New Roman"/>
                <w:sz w:val="24"/>
                <w:szCs w:val="24"/>
                <w:vertAlign w:val="superscript"/>
              </w:rPr>
              <w:t>-</w:t>
            </w:r>
            <w:r w:rsidRPr="00EE014C">
              <w:rPr>
                <w:rFonts w:ascii="Times New Roman" w:hAnsi="Times New Roman" w:cs="Times New Roman"/>
                <w:sz w:val="24"/>
                <w:szCs w:val="24"/>
              </w:rPr>
              <w:t xml:space="preserve"> + H</w:t>
            </w:r>
            <w:r w:rsidRPr="00EE014C">
              <w:rPr>
                <w:rFonts w:ascii="Times New Roman" w:hAnsi="Times New Roman" w:cs="Times New Roman"/>
                <w:sz w:val="24"/>
                <w:szCs w:val="24"/>
                <w:vertAlign w:val="superscript"/>
              </w:rPr>
              <w:t>+</w:t>
            </w:r>
          </w:p>
          <w:p w14:paraId="255A9534" w14:textId="085BEFCB" w:rsidR="00165A2E" w:rsidRPr="00165A2E" w:rsidRDefault="00165A2E" w:rsidP="002973FB">
            <w:pPr>
              <w:jc w:val="center"/>
              <w:rPr>
                <w:rFonts w:ascii="Times New Roman" w:hAnsi="Times New Roman" w:cs="Times New Roman"/>
                <w:b w:val="0"/>
                <w:sz w:val="24"/>
                <w:szCs w:val="24"/>
                <w:u w:val="single"/>
              </w:rPr>
            </w:pPr>
            <w:r>
              <w:rPr>
                <w:rFonts w:ascii="Times New Roman" w:hAnsi="Times New Roman" w:cs="Times New Roman"/>
                <w:sz w:val="24"/>
                <w:szCs w:val="24"/>
                <w:u w:val="single"/>
              </w:rPr>
              <w:t>Radium</w:t>
            </w:r>
          </w:p>
          <w:p w14:paraId="66FE3012" w14:textId="77777777" w:rsidR="002973FB" w:rsidRDefault="002973FB" w:rsidP="002973FB">
            <w:pPr>
              <w:jc w:val="center"/>
              <w:rPr>
                <w:rFonts w:ascii="Times New Roman" w:hAnsi="Times New Roman" w:cs="Times New Roman"/>
                <w:b w:val="0"/>
                <w:sz w:val="24"/>
                <w:szCs w:val="24"/>
                <w:vertAlign w:val="superscript"/>
              </w:rPr>
            </w:pPr>
            <w:commentRangeStart w:id="59"/>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GoeOH</w:t>
            </w:r>
            <w:proofErr w:type="spellEnd"/>
            <w:r w:rsidRPr="00EE014C">
              <w:rPr>
                <w:rFonts w:ascii="Times New Roman" w:hAnsi="Times New Roman" w:cs="Times New Roman"/>
                <w:sz w:val="24"/>
                <w:szCs w:val="24"/>
              </w:rPr>
              <w:t xml:space="preserve"> + Ra</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GoeOHRa</w:t>
            </w:r>
            <w:proofErr w:type="spellEnd"/>
            <w:r w:rsidR="00165A2E">
              <w:rPr>
                <w:rFonts w:ascii="Times New Roman" w:hAnsi="Times New Roman" w:cs="Times New Roman"/>
                <w:sz w:val="24"/>
                <w:szCs w:val="24"/>
                <w:vertAlign w:val="superscript"/>
              </w:rPr>
              <w:t xml:space="preserve">+ </w:t>
            </w:r>
            <w:r w:rsidR="00165A2E">
              <w:rPr>
                <w:rFonts w:ascii="Times New Roman" w:hAnsi="Times New Roman" w:cs="Times New Roman"/>
                <w:sz w:val="24"/>
                <w:szCs w:val="24"/>
              </w:rPr>
              <w:t>+ H</w:t>
            </w:r>
            <w:r w:rsidR="00165A2E">
              <w:rPr>
                <w:rFonts w:ascii="Times New Roman" w:hAnsi="Times New Roman" w:cs="Times New Roman"/>
                <w:sz w:val="24"/>
                <w:szCs w:val="24"/>
                <w:vertAlign w:val="superscript"/>
              </w:rPr>
              <w:t>+</w:t>
            </w:r>
            <w:commentRangeEnd w:id="59"/>
            <w:r w:rsidR="0043367D">
              <w:rPr>
                <w:rStyle w:val="CommentReference"/>
                <w:b w:val="0"/>
                <w:bCs w:val="0"/>
              </w:rPr>
              <w:commentReference w:id="59"/>
            </w:r>
          </w:p>
          <w:p w14:paraId="2AD49D74" w14:textId="77777777" w:rsidR="00165A2E" w:rsidRDefault="00165A2E" w:rsidP="00165A2E">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GoeOH</w:t>
            </w:r>
            <w:proofErr w:type="spellEnd"/>
            <w:r w:rsidRPr="00EE014C">
              <w:rPr>
                <w:rFonts w:ascii="Times New Roman" w:hAnsi="Times New Roman" w:cs="Times New Roman"/>
                <w:sz w:val="24"/>
                <w:szCs w:val="24"/>
              </w:rPr>
              <w:t xml:space="preserve"> + Ra</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≡GoeOHRa</w:t>
            </w:r>
            <w:r w:rsidRPr="00942A16">
              <w:rPr>
                <w:rFonts w:ascii="Times New Roman" w:hAnsi="Times New Roman" w:cs="Times New Roman"/>
                <w:sz w:val="24"/>
                <w:szCs w:val="24"/>
                <w:vertAlign w:val="superscript"/>
              </w:rPr>
              <w:t>2</w:t>
            </w:r>
            <w:r>
              <w:rPr>
                <w:rFonts w:ascii="Times New Roman" w:hAnsi="Times New Roman" w:cs="Times New Roman"/>
                <w:sz w:val="24"/>
                <w:szCs w:val="24"/>
                <w:vertAlign w:val="superscript"/>
              </w:rPr>
              <w:t>+</w:t>
            </w:r>
          </w:p>
          <w:p w14:paraId="0512EBF5" w14:textId="77777777" w:rsidR="00165A2E" w:rsidRDefault="00165A2E" w:rsidP="00165A2E">
            <w:pPr>
              <w:jc w:val="center"/>
              <w:rPr>
                <w:rFonts w:ascii="Times New Roman" w:hAnsi="Times New Roman" w:cs="Times New Roman"/>
                <w:b w:val="0"/>
                <w:sz w:val="24"/>
                <w:szCs w:val="24"/>
                <w:u w:val="single"/>
              </w:rPr>
            </w:pPr>
            <w:r>
              <w:rPr>
                <w:rFonts w:ascii="Times New Roman" w:hAnsi="Times New Roman" w:cs="Times New Roman"/>
                <w:sz w:val="24"/>
                <w:szCs w:val="24"/>
                <w:u w:val="single"/>
              </w:rPr>
              <w:t>Competing Ions</w:t>
            </w:r>
          </w:p>
          <w:p w14:paraId="5CAE89EB" w14:textId="5EFB582F" w:rsidR="00165A2E" w:rsidRDefault="00165A2E" w:rsidP="00165A2E">
            <w:pPr>
              <w:jc w:val="center"/>
              <w:rPr>
                <w:rFonts w:ascii="Times New Roman" w:hAnsi="Times New Roman" w:cs="Times New Roman"/>
                <w:b w:val="0"/>
                <w:sz w:val="24"/>
                <w:szCs w:val="24"/>
                <w:vertAlign w:val="superscript"/>
              </w:rPr>
            </w:pPr>
            <w:commentRangeStart w:id="60"/>
            <w:r>
              <w:rPr>
                <w:rFonts w:ascii="Times New Roman" w:hAnsi="Times New Roman" w:cs="Times New Roman"/>
                <w:sz w:val="24"/>
                <w:szCs w:val="24"/>
              </w:rPr>
              <w:t>≡</w:t>
            </w:r>
            <w:proofErr w:type="spellStart"/>
            <w:r>
              <w:rPr>
                <w:rFonts w:ascii="Times New Roman" w:hAnsi="Times New Roman" w:cs="Times New Roman"/>
                <w:sz w:val="24"/>
                <w:szCs w:val="24"/>
              </w:rPr>
              <w:t>GoeOH</w:t>
            </w:r>
            <w:proofErr w:type="spellEnd"/>
            <w:r>
              <w:rPr>
                <w:rFonts w:ascii="Times New Roman" w:hAnsi="Times New Roman" w:cs="Times New Roman"/>
                <w:sz w:val="24"/>
                <w:szCs w:val="24"/>
              </w:rPr>
              <w:t xml:space="preserve"> + C</w:t>
            </w:r>
            <w:r w:rsidRPr="00EE014C">
              <w:rPr>
                <w:rFonts w:ascii="Times New Roman" w:hAnsi="Times New Roman" w:cs="Times New Roman"/>
                <w:sz w:val="24"/>
                <w:szCs w:val="24"/>
              </w:rPr>
              <w:t>a</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GoeOHC</w:t>
            </w:r>
            <w:r w:rsidRPr="00EE014C">
              <w:rPr>
                <w:rFonts w:ascii="Times New Roman" w:hAnsi="Times New Roman" w:cs="Times New Roman"/>
                <w:sz w:val="24"/>
                <w:szCs w:val="24"/>
              </w:rPr>
              <w:t>a</w:t>
            </w:r>
            <w:proofErr w:type="spellEnd"/>
            <w:r>
              <w:rPr>
                <w:rFonts w:ascii="Times New Roman" w:hAnsi="Times New Roman" w:cs="Times New Roman"/>
                <w:sz w:val="24"/>
                <w:szCs w:val="24"/>
                <w:vertAlign w:val="superscript"/>
              </w:rPr>
              <w:t xml:space="preserve">+ </w:t>
            </w:r>
            <w:r>
              <w:rPr>
                <w:rFonts w:ascii="Times New Roman" w:hAnsi="Times New Roman" w:cs="Times New Roman"/>
                <w:sz w:val="24"/>
                <w:szCs w:val="24"/>
              </w:rPr>
              <w:t>+ H</w:t>
            </w:r>
            <w:r>
              <w:rPr>
                <w:rFonts w:ascii="Times New Roman" w:hAnsi="Times New Roman" w:cs="Times New Roman"/>
                <w:sz w:val="24"/>
                <w:szCs w:val="24"/>
                <w:vertAlign w:val="superscript"/>
              </w:rPr>
              <w:t>+</w:t>
            </w:r>
            <w:commentRangeEnd w:id="60"/>
            <w:r w:rsidR="0043367D">
              <w:rPr>
                <w:rStyle w:val="CommentReference"/>
                <w:b w:val="0"/>
                <w:bCs w:val="0"/>
              </w:rPr>
              <w:commentReference w:id="60"/>
            </w:r>
          </w:p>
          <w:p w14:paraId="2EEDEF76" w14:textId="67D0A87A" w:rsidR="00165A2E" w:rsidRDefault="00165A2E" w:rsidP="00165A2E">
            <w:pPr>
              <w:jc w:val="center"/>
              <w:rPr>
                <w:rFonts w:ascii="Times New Roman" w:hAnsi="Times New Roman" w:cs="Times New Roman"/>
                <w:b w:val="0"/>
                <w:sz w:val="24"/>
                <w:szCs w:val="24"/>
                <w:vertAlign w:val="superscript"/>
              </w:rPr>
            </w:pPr>
            <w:r>
              <w:rPr>
                <w:rFonts w:ascii="Times New Roman" w:hAnsi="Times New Roman" w:cs="Times New Roman"/>
                <w:sz w:val="24"/>
                <w:szCs w:val="24"/>
              </w:rPr>
              <w:t>≡</w:t>
            </w:r>
            <w:proofErr w:type="spellStart"/>
            <w:r>
              <w:rPr>
                <w:rFonts w:ascii="Times New Roman" w:hAnsi="Times New Roman" w:cs="Times New Roman"/>
                <w:sz w:val="24"/>
                <w:szCs w:val="24"/>
              </w:rPr>
              <w:t>GoeOH</w:t>
            </w:r>
            <w:proofErr w:type="spellEnd"/>
            <w:r>
              <w:rPr>
                <w:rFonts w:ascii="Times New Roman" w:hAnsi="Times New Roman" w:cs="Times New Roman"/>
                <w:sz w:val="24"/>
                <w:szCs w:val="24"/>
              </w:rPr>
              <w:t xml:space="preserve"> + C</w:t>
            </w:r>
            <w:r w:rsidRPr="00EE014C">
              <w:rPr>
                <w:rFonts w:ascii="Times New Roman" w:hAnsi="Times New Roman" w:cs="Times New Roman"/>
                <w:sz w:val="24"/>
                <w:szCs w:val="24"/>
              </w:rPr>
              <w:t>a</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Pr>
                <w:rFonts w:ascii="Times New Roman" w:hAnsi="Times New Roman" w:cs="Times New Roman"/>
                <w:sz w:val="24"/>
                <w:szCs w:val="24"/>
              </w:rPr>
              <w:t xml:space="preserve"> ≡GoeOHC</w:t>
            </w:r>
            <w:r w:rsidRPr="00EE014C">
              <w:rPr>
                <w:rFonts w:ascii="Times New Roman" w:hAnsi="Times New Roman" w:cs="Times New Roman"/>
                <w:sz w:val="24"/>
                <w:szCs w:val="24"/>
              </w:rPr>
              <w:t>a</w:t>
            </w:r>
            <w:r w:rsidRPr="00942A16">
              <w:rPr>
                <w:rFonts w:ascii="Times New Roman" w:hAnsi="Times New Roman" w:cs="Times New Roman"/>
                <w:sz w:val="24"/>
                <w:szCs w:val="24"/>
                <w:vertAlign w:val="superscript"/>
              </w:rPr>
              <w:t>2</w:t>
            </w:r>
            <w:r>
              <w:rPr>
                <w:rFonts w:ascii="Times New Roman" w:hAnsi="Times New Roman" w:cs="Times New Roman"/>
                <w:sz w:val="24"/>
                <w:szCs w:val="24"/>
                <w:vertAlign w:val="superscript"/>
              </w:rPr>
              <w:t>+</w:t>
            </w:r>
          </w:p>
          <w:p w14:paraId="160CA682" w14:textId="520CD63C" w:rsidR="00942A16" w:rsidRDefault="00942A16" w:rsidP="00942A16">
            <w:pPr>
              <w:jc w:val="center"/>
              <w:rPr>
                <w:rFonts w:ascii="Times New Roman" w:hAnsi="Times New Roman" w:cs="Times New Roman"/>
                <w:b w:val="0"/>
                <w:sz w:val="24"/>
                <w:szCs w:val="24"/>
                <w:vertAlign w:val="superscript"/>
              </w:rPr>
            </w:pPr>
            <w:commentRangeStart w:id="61"/>
            <w:r>
              <w:rPr>
                <w:rFonts w:ascii="Times New Roman" w:hAnsi="Times New Roman" w:cs="Times New Roman"/>
                <w:sz w:val="24"/>
                <w:szCs w:val="24"/>
              </w:rPr>
              <w:t>≡</w:t>
            </w:r>
            <w:proofErr w:type="spellStart"/>
            <w:r>
              <w:rPr>
                <w:rFonts w:ascii="Times New Roman" w:hAnsi="Times New Roman" w:cs="Times New Roman"/>
                <w:sz w:val="24"/>
                <w:szCs w:val="24"/>
              </w:rPr>
              <w:t>GoeOH</w:t>
            </w:r>
            <w:proofErr w:type="spellEnd"/>
            <w:r>
              <w:rPr>
                <w:rFonts w:ascii="Times New Roman" w:hAnsi="Times New Roman" w:cs="Times New Roman"/>
                <w:sz w:val="24"/>
                <w:szCs w:val="24"/>
              </w:rPr>
              <w:t xml:space="preserve"> + Mg</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GoeOHMg</w:t>
            </w:r>
            <w:proofErr w:type="spellEnd"/>
            <w:r>
              <w:rPr>
                <w:rFonts w:ascii="Times New Roman" w:hAnsi="Times New Roman" w:cs="Times New Roman"/>
                <w:sz w:val="24"/>
                <w:szCs w:val="24"/>
                <w:vertAlign w:val="superscript"/>
              </w:rPr>
              <w:t xml:space="preserve">+ </w:t>
            </w:r>
            <w:r>
              <w:rPr>
                <w:rFonts w:ascii="Times New Roman" w:hAnsi="Times New Roman" w:cs="Times New Roman"/>
                <w:sz w:val="24"/>
                <w:szCs w:val="24"/>
              </w:rPr>
              <w:t>+ H</w:t>
            </w:r>
            <w:r>
              <w:rPr>
                <w:rFonts w:ascii="Times New Roman" w:hAnsi="Times New Roman" w:cs="Times New Roman"/>
                <w:sz w:val="24"/>
                <w:szCs w:val="24"/>
                <w:vertAlign w:val="superscript"/>
              </w:rPr>
              <w:t>+</w:t>
            </w:r>
            <w:commentRangeEnd w:id="61"/>
            <w:r w:rsidR="0043367D">
              <w:rPr>
                <w:rStyle w:val="CommentReference"/>
                <w:b w:val="0"/>
                <w:bCs w:val="0"/>
              </w:rPr>
              <w:commentReference w:id="61"/>
            </w:r>
          </w:p>
          <w:p w14:paraId="7E5C7EF2" w14:textId="26375DCC" w:rsidR="00942A16" w:rsidRDefault="00942A16" w:rsidP="00942A16">
            <w:pPr>
              <w:jc w:val="center"/>
              <w:rPr>
                <w:rFonts w:ascii="Times New Roman" w:hAnsi="Times New Roman" w:cs="Times New Roman"/>
                <w:b w:val="0"/>
                <w:sz w:val="24"/>
                <w:szCs w:val="24"/>
                <w:vertAlign w:val="superscript"/>
              </w:rPr>
            </w:pPr>
            <w:r>
              <w:rPr>
                <w:rFonts w:ascii="Times New Roman" w:hAnsi="Times New Roman" w:cs="Times New Roman"/>
                <w:sz w:val="24"/>
                <w:szCs w:val="24"/>
              </w:rPr>
              <w:t>≡</w:t>
            </w:r>
            <w:proofErr w:type="spellStart"/>
            <w:r>
              <w:rPr>
                <w:rFonts w:ascii="Times New Roman" w:hAnsi="Times New Roman" w:cs="Times New Roman"/>
                <w:sz w:val="24"/>
                <w:szCs w:val="24"/>
              </w:rPr>
              <w:t>GoeOH</w:t>
            </w:r>
            <w:proofErr w:type="spellEnd"/>
            <w:r>
              <w:rPr>
                <w:rFonts w:ascii="Times New Roman" w:hAnsi="Times New Roman" w:cs="Times New Roman"/>
                <w:sz w:val="24"/>
                <w:szCs w:val="24"/>
              </w:rPr>
              <w:t xml:space="preserve"> + Mg</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Pr>
                <w:rFonts w:ascii="Times New Roman" w:hAnsi="Times New Roman" w:cs="Times New Roman"/>
                <w:sz w:val="24"/>
                <w:szCs w:val="24"/>
              </w:rPr>
              <w:t xml:space="preserve"> ≡GoeOHMg</w:t>
            </w:r>
            <w:r w:rsidRPr="00942A16">
              <w:rPr>
                <w:rFonts w:ascii="Times New Roman" w:hAnsi="Times New Roman" w:cs="Times New Roman"/>
                <w:sz w:val="24"/>
                <w:szCs w:val="24"/>
                <w:vertAlign w:val="superscript"/>
              </w:rPr>
              <w:t>2</w:t>
            </w:r>
            <w:r>
              <w:rPr>
                <w:rFonts w:ascii="Times New Roman" w:hAnsi="Times New Roman" w:cs="Times New Roman"/>
                <w:sz w:val="24"/>
                <w:szCs w:val="24"/>
                <w:vertAlign w:val="superscript"/>
              </w:rPr>
              <w:t>+</w:t>
            </w:r>
          </w:p>
          <w:p w14:paraId="7ABF8A45" w14:textId="38F70963" w:rsidR="00942A16" w:rsidRDefault="00942A16" w:rsidP="00942A16">
            <w:pPr>
              <w:jc w:val="center"/>
              <w:rPr>
                <w:rFonts w:ascii="Times New Roman" w:hAnsi="Times New Roman" w:cs="Times New Roman"/>
                <w:b w:val="0"/>
                <w:sz w:val="24"/>
                <w:szCs w:val="24"/>
                <w:vertAlign w:val="superscript"/>
              </w:rPr>
            </w:pPr>
            <w:r w:rsidRPr="0043367D">
              <w:rPr>
                <w:rFonts w:ascii="Times New Roman" w:hAnsi="Times New Roman" w:cs="Times New Roman"/>
                <w:sz w:val="24"/>
                <w:szCs w:val="24"/>
                <w:highlight w:val="yellow"/>
                <w:rPrChange w:id="62" w:author="Microsoft Office User" w:date="2017-10-13T17:22:00Z">
                  <w:rPr>
                    <w:rFonts w:ascii="Times New Roman" w:hAnsi="Times New Roman" w:cs="Times New Roman"/>
                    <w:sz w:val="24"/>
                    <w:szCs w:val="24"/>
                  </w:rPr>
                </w:rPrChange>
              </w:rPr>
              <w:t>≡</w:t>
            </w:r>
            <w:proofErr w:type="spellStart"/>
            <w:r w:rsidRPr="0043367D">
              <w:rPr>
                <w:rFonts w:ascii="Times New Roman" w:hAnsi="Times New Roman" w:cs="Times New Roman"/>
                <w:sz w:val="24"/>
                <w:szCs w:val="24"/>
                <w:highlight w:val="yellow"/>
                <w:rPrChange w:id="63" w:author="Microsoft Office User" w:date="2017-10-13T17:22:00Z">
                  <w:rPr>
                    <w:rFonts w:ascii="Times New Roman" w:hAnsi="Times New Roman" w:cs="Times New Roman"/>
                    <w:sz w:val="24"/>
                    <w:szCs w:val="24"/>
                  </w:rPr>
                </w:rPrChange>
              </w:rPr>
              <w:t>GoeOH</w:t>
            </w:r>
            <w:proofErr w:type="spellEnd"/>
            <w:r w:rsidRPr="0043367D">
              <w:rPr>
                <w:rFonts w:ascii="Times New Roman" w:hAnsi="Times New Roman" w:cs="Times New Roman"/>
                <w:sz w:val="24"/>
                <w:szCs w:val="24"/>
                <w:highlight w:val="yellow"/>
                <w:rPrChange w:id="64" w:author="Microsoft Office User" w:date="2017-10-13T17:22:00Z">
                  <w:rPr>
                    <w:rFonts w:ascii="Times New Roman" w:hAnsi="Times New Roman" w:cs="Times New Roman"/>
                    <w:sz w:val="24"/>
                    <w:szCs w:val="24"/>
                  </w:rPr>
                </w:rPrChange>
              </w:rPr>
              <w:t xml:space="preserve"> + Sr</w:t>
            </w:r>
            <w:r w:rsidRPr="0043367D">
              <w:rPr>
                <w:rFonts w:ascii="Times New Roman" w:hAnsi="Times New Roman" w:cs="Times New Roman"/>
                <w:sz w:val="24"/>
                <w:szCs w:val="24"/>
                <w:highlight w:val="yellow"/>
                <w:vertAlign w:val="superscript"/>
                <w:rPrChange w:id="65" w:author="Microsoft Office User" w:date="2017-10-13T17:22:00Z">
                  <w:rPr>
                    <w:rFonts w:ascii="Times New Roman" w:hAnsi="Times New Roman" w:cs="Times New Roman"/>
                    <w:sz w:val="24"/>
                    <w:szCs w:val="24"/>
                    <w:vertAlign w:val="superscript"/>
                  </w:rPr>
                </w:rPrChange>
              </w:rPr>
              <w:t>2+</w:t>
            </w:r>
            <w:r w:rsidRPr="0043367D">
              <w:rPr>
                <w:rFonts w:ascii="Times New Roman" w:hAnsi="Times New Roman" w:cs="Times New Roman"/>
                <w:sz w:val="24"/>
                <w:szCs w:val="24"/>
                <w:highlight w:val="yellow"/>
                <w:rPrChange w:id="66" w:author="Microsoft Office User" w:date="2017-10-13T17:22:00Z">
                  <w:rPr>
                    <w:rFonts w:ascii="Times New Roman" w:hAnsi="Times New Roman" w:cs="Times New Roman"/>
                    <w:sz w:val="24"/>
                    <w:szCs w:val="24"/>
                  </w:rPr>
                </w:rPrChange>
              </w:rPr>
              <w:t xml:space="preserve"> </w:t>
            </w:r>
            <w:r w:rsidRPr="0043367D">
              <w:rPr>
                <w:rFonts w:ascii="Cambria Math" w:hAnsi="Cambria Math" w:cs="Cambria Math"/>
                <w:sz w:val="24"/>
                <w:szCs w:val="24"/>
                <w:highlight w:val="yellow"/>
                <w:rPrChange w:id="67" w:author="Microsoft Office User" w:date="2017-10-13T17:22:00Z">
                  <w:rPr>
                    <w:rFonts w:ascii="Cambria Math" w:hAnsi="Cambria Math" w:cs="Cambria Math"/>
                    <w:sz w:val="24"/>
                    <w:szCs w:val="24"/>
                  </w:rPr>
                </w:rPrChange>
              </w:rPr>
              <w:t>⇄</w:t>
            </w:r>
            <w:r w:rsidRPr="0043367D">
              <w:rPr>
                <w:rFonts w:ascii="Times New Roman" w:hAnsi="Times New Roman" w:cs="Times New Roman"/>
                <w:sz w:val="24"/>
                <w:szCs w:val="24"/>
                <w:highlight w:val="yellow"/>
                <w:rPrChange w:id="68" w:author="Microsoft Office User" w:date="2017-10-13T17:22:00Z">
                  <w:rPr>
                    <w:rFonts w:ascii="Times New Roman" w:hAnsi="Times New Roman" w:cs="Times New Roman"/>
                    <w:sz w:val="24"/>
                    <w:szCs w:val="24"/>
                  </w:rPr>
                </w:rPrChange>
              </w:rPr>
              <w:t xml:space="preserve"> ≡</w:t>
            </w:r>
            <w:proofErr w:type="spellStart"/>
            <w:r w:rsidRPr="0043367D">
              <w:rPr>
                <w:rFonts w:ascii="Times New Roman" w:hAnsi="Times New Roman" w:cs="Times New Roman"/>
                <w:sz w:val="24"/>
                <w:szCs w:val="24"/>
                <w:highlight w:val="yellow"/>
                <w:rPrChange w:id="69" w:author="Microsoft Office User" w:date="2017-10-13T17:22:00Z">
                  <w:rPr>
                    <w:rFonts w:ascii="Times New Roman" w:hAnsi="Times New Roman" w:cs="Times New Roman"/>
                    <w:sz w:val="24"/>
                    <w:szCs w:val="24"/>
                  </w:rPr>
                </w:rPrChange>
              </w:rPr>
              <w:t>GoeOHSr</w:t>
            </w:r>
            <w:proofErr w:type="spellEnd"/>
            <w:r w:rsidRPr="0043367D">
              <w:rPr>
                <w:rFonts w:ascii="Times New Roman" w:hAnsi="Times New Roman" w:cs="Times New Roman"/>
                <w:sz w:val="24"/>
                <w:szCs w:val="24"/>
                <w:highlight w:val="yellow"/>
                <w:vertAlign w:val="superscript"/>
                <w:rPrChange w:id="70" w:author="Microsoft Office User" w:date="2017-10-13T17:22:00Z">
                  <w:rPr>
                    <w:rFonts w:ascii="Times New Roman" w:hAnsi="Times New Roman" w:cs="Times New Roman"/>
                    <w:sz w:val="24"/>
                    <w:szCs w:val="24"/>
                    <w:vertAlign w:val="superscript"/>
                  </w:rPr>
                </w:rPrChange>
              </w:rPr>
              <w:t xml:space="preserve">+ </w:t>
            </w:r>
            <w:r w:rsidRPr="0043367D">
              <w:rPr>
                <w:rFonts w:ascii="Times New Roman" w:hAnsi="Times New Roman" w:cs="Times New Roman"/>
                <w:sz w:val="24"/>
                <w:szCs w:val="24"/>
                <w:highlight w:val="yellow"/>
                <w:rPrChange w:id="71" w:author="Microsoft Office User" w:date="2017-10-13T17:22:00Z">
                  <w:rPr>
                    <w:rFonts w:ascii="Times New Roman" w:hAnsi="Times New Roman" w:cs="Times New Roman"/>
                    <w:sz w:val="24"/>
                    <w:szCs w:val="24"/>
                  </w:rPr>
                </w:rPrChange>
              </w:rPr>
              <w:t>+ H</w:t>
            </w:r>
            <w:r w:rsidRPr="0043367D">
              <w:rPr>
                <w:rFonts w:ascii="Times New Roman" w:hAnsi="Times New Roman" w:cs="Times New Roman"/>
                <w:sz w:val="24"/>
                <w:szCs w:val="24"/>
                <w:highlight w:val="yellow"/>
                <w:vertAlign w:val="superscript"/>
                <w:rPrChange w:id="72" w:author="Microsoft Office User" w:date="2017-10-13T17:22:00Z">
                  <w:rPr>
                    <w:rFonts w:ascii="Times New Roman" w:hAnsi="Times New Roman" w:cs="Times New Roman"/>
                    <w:sz w:val="24"/>
                    <w:szCs w:val="24"/>
                    <w:vertAlign w:val="superscript"/>
                  </w:rPr>
                </w:rPrChange>
              </w:rPr>
              <w:t>+</w:t>
            </w:r>
          </w:p>
          <w:p w14:paraId="212864F7" w14:textId="7B2D379F" w:rsidR="00942A16" w:rsidRDefault="00942A16" w:rsidP="00942A16">
            <w:pPr>
              <w:jc w:val="center"/>
              <w:rPr>
                <w:rFonts w:ascii="Times New Roman" w:hAnsi="Times New Roman" w:cs="Times New Roman"/>
                <w:b w:val="0"/>
                <w:sz w:val="24"/>
                <w:szCs w:val="24"/>
                <w:vertAlign w:val="superscript"/>
              </w:rPr>
            </w:pPr>
            <w:r>
              <w:rPr>
                <w:rFonts w:ascii="Times New Roman" w:hAnsi="Times New Roman" w:cs="Times New Roman"/>
                <w:sz w:val="24"/>
                <w:szCs w:val="24"/>
              </w:rPr>
              <w:t>≡</w:t>
            </w:r>
            <w:proofErr w:type="spellStart"/>
            <w:r>
              <w:rPr>
                <w:rFonts w:ascii="Times New Roman" w:hAnsi="Times New Roman" w:cs="Times New Roman"/>
                <w:sz w:val="24"/>
                <w:szCs w:val="24"/>
              </w:rPr>
              <w:t>GoeOH</w:t>
            </w:r>
            <w:proofErr w:type="spellEnd"/>
            <w:r>
              <w:rPr>
                <w:rFonts w:ascii="Times New Roman" w:hAnsi="Times New Roman" w:cs="Times New Roman"/>
                <w:sz w:val="24"/>
                <w:szCs w:val="24"/>
              </w:rPr>
              <w:t xml:space="preserve"> + Sr</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Pr>
                <w:rFonts w:ascii="Times New Roman" w:hAnsi="Times New Roman" w:cs="Times New Roman"/>
                <w:sz w:val="24"/>
                <w:szCs w:val="24"/>
              </w:rPr>
              <w:t xml:space="preserve"> ≡GoeOHSr</w:t>
            </w:r>
            <w:r w:rsidRPr="00942A16">
              <w:rPr>
                <w:rFonts w:ascii="Times New Roman" w:hAnsi="Times New Roman" w:cs="Times New Roman"/>
                <w:sz w:val="24"/>
                <w:szCs w:val="24"/>
                <w:vertAlign w:val="superscript"/>
              </w:rPr>
              <w:t>2</w:t>
            </w:r>
            <w:r>
              <w:rPr>
                <w:rFonts w:ascii="Times New Roman" w:hAnsi="Times New Roman" w:cs="Times New Roman"/>
                <w:sz w:val="24"/>
                <w:szCs w:val="24"/>
                <w:vertAlign w:val="superscript"/>
              </w:rPr>
              <w:t>+</w:t>
            </w:r>
          </w:p>
          <w:p w14:paraId="6CA52955" w14:textId="277401E8" w:rsidR="00942A16" w:rsidRPr="00942A16" w:rsidRDefault="00942A16" w:rsidP="00942A16">
            <w:pPr>
              <w:jc w:val="center"/>
              <w:rPr>
                <w:rFonts w:ascii="Times New Roman" w:hAnsi="Times New Roman" w:cs="Times New Roman"/>
                <w:b w:val="0"/>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GoeOH</w:t>
            </w:r>
            <w:proofErr w:type="spellEnd"/>
            <w:r>
              <w:rPr>
                <w:rFonts w:ascii="Times New Roman" w:hAnsi="Times New Roman" w:cs="Times New Roman"/>
                <w:sz w:val="24"/>
                <w:szCs w:val="24"/>
              </w:rPr>
              <w:t xml:space="preserve"> + 2H</w:t>
            </w:r>
            <w:r>
              <w:rPr>
                <w:rFonts w:ascii="Times New Roman" w:hAnsi="Times New Roman" w:cs="Times New Roman"/>
                <w:sz w:val="24"/>
                <w:szCs w:val="24"/>
                <w:vertAlign w:val="superscript"/>
              </w:rPr>
              <w:t xml:space="preserve">+ </w:t>
            </w:r>
            <w:r>
              <w:rPr>
                <w:rFonts w:ascii="Times New Roman" w:hAnsi="Times New Roman" w:cs="Times New Roman"/>
                <w:sz w:val="24"/>
                <w:szCs w:val="24"/>
              </w:rPr>
              <w:t>+ CO</w:t>
            </w:r>
            <w:r>
              <w:rPr>
                <w:rFonts w:ascii="Times New Roman" w:hAnsi="Times New Roman" w:cs="Times New Roman"/>
                <w:sz w:val="24"/>
                <w:szCs w:val="24"/>
                <w:vertAlign w:val="subscript"/>
              </w:rPr>
              <w:t>3</w:t>
            </w:r>
            <w:r>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GoeOCOOH</w:t>
            </w:r>
            <w:proofErr w:type="spellEnd"/>
            <w:r>
              <w:rPr>
                <w:rFonts w:ascii="Times New Roman" w:hAnsi="Times New Roman" w:cs="Times New Roman"/>
                <w:sz w:val="24"/>
                <w:szCs w:val="24"/>
                <w:vertAlign w:val="superscript"/>
              </w:rPr>
              <w:t xml:space="preserve"> </w:t>
            </w:r>
            <w:r>
              <w:rPr>
                <w:rFonts w:ascii="Times New Roman" w:hAnsi="Times New Roman" w:cs="Times New Roman"/>
                <w:sz w:val="24"/>
                <w:szCs w:val="24"/>
              </w:rPr>
              <w:t>+ H</w:t>
            </w:r>
            <w:r>
              <w:rPr>
                <w:rFonts w:ascii="Times New Roman" w:hAnsi="Times New Roman" w:cs="Times New Roman"/>
                <w:sz w:val="24"/>
                <w:szCs w:val="24"/>
                <w:vertAlign w:val="subscript"/>
              </w:rPr>
              <w:t>2</w:t>
            </w:r>
            <w:r>
              <w:rPr>
                <w:rFonts w:ascii="Times New Roman" w:hAnsi="Times New Roman" w:cs="Times New Roman"/>
                <w:sz w:val="24"/>
                <w:szCs w:val="24"/>
              </w:rPr>
              <w:t>O</w:t>
            </w:r>
          </w:p>
          <w:p w14:paraId="66038499" w14:textId="3A4B5FA4" w:rsidR="00165A2E" w:rsidRPr="00942A16" w:rsidRDefault="00942A16" w:rsidP="00942A16">
            <w:pPr>
              <w:jc w:val="center"/>
              <w:rPr>
                <w:rFonts w:ascii="Times New Roman" w:hAnsi="Times New Roman" w:cs="Times New Roman"/>
                <w:b w:val="0"/>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GoeOH</w:t>
            </w:r>
            <w:proofErr w:type="spellEnd"/>
            <w:r>
              <w:rPr>
                <w:rFonts w:ascii="Times New Roman" w:hAnsi="Times New Roman" w:cs="Times New Roman"/>
                <w:sz w:val="24"/>
                <w:szCs w:val="24"/>
              </w:rPr>
              <w:t xml:space="preserve"> + H</w:t>
            </w:r>
            <w:r>
              <w:rPr>
                <w:rFonts w:ascii="Times New Roman" w:hAnsi="Times New Roman" w:cs="Times New Roman"/>
                <w:sz w:val="24"/>
                <w:szCs w:val="24"/>
                <w:vertAlign w:val="superscript"/>
              </w:rPr>
              <w:t>+</w:t>
            </w:r>
            <w:r>
              <w:rPr>
                <w:rFonts w:ascii="Times New Roman" w:hAnsi="Times New Roman" w:cs="Times New Roman"/>
                <w:sz w:val="24"/>
                <w:szCs w:val="24"/>
              </w:rPr>
              <w:t xml:space="preserve"> + CO</w:t>
            </w:r>
            <w:r>
              <w:rPr>
                <w:rFonts w:ascii="Times New Roman" w:hAnsi="Times New Roman" w:cs="Times New Roman"/>
                <w:sz w:val="24"/>
                <w:szCs w:val="24"/>
                <w:vertAlign w:val="subscript"/>
              </w:rPr>
              <w:t>3</w:t>
            </w:r>
            <w:r>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GoeOCOO</w:t>
            </w:r>
            <w:proofErr w:type="spellEnd"/>
            <w:r>
              <w:rPr>
                <w:rFonts w:ascii="Times New Roman" w:hAnsi="Times New Roman" w:cs="Times New Roman"/>
                <w:sz w:val="24"/>
                <w:szCs w:val="24"/>
                <w:vertAlign w:val="superscript"/>
              </w:rPr>
              <w:t xml:space="preserve">- </w:t>
            </w:r>
            <w:r>
              <w:rPr>
                <w:rFonts w:ascii="Times New Roman" w:hAnsi="Times New Roman" w:cs="Times New Roman"/>
                <w:sz w:val="24"/>
                <w:szCs w:val="24"/>
                <w:vertAlign w:val="superscript"/>
              </w:rPr>
              <w:softHyphen/>
            </w:r>
            <w:r>
              <w:rPr>
                <w:rFonts w:ascii="Times New Roman" w:hAnsi="Times New Roman" w:cs="Times New Roman"/>
                <w:sz w:val="24"/>
                <w:szCs w:val="24"/>
                <w:vertAlign w:val="superscript"/>
              </w:rPr>
              <w:softHyphen/>
            </w:r>
            <w:r>
              <w:rPr>
                <w:rFonts w:ascii="Times New Roman" w:hAnsi="Times New Roman" w:cs="Times New Roman"/>
                <w:sz w:val="24"/>
                <w:szCs w:val="24"/>
              </w:rPr>
              <w:t>+ H</w:t>
            </w:r>
            <w:r>
              <w:rPr>
                <w:rFonts w:ascii="Times New Roman" w:hAnsi="Times New Roman" w:cs="Times New Roman"/>
                <w:sz w:val="24"/>
                <w:szCs w:val="24"/>
                <w:vertAlign w:val="subscript"/>
              </w:rPr>
              <w:t>2</w:t>
            </w:r>
            <w:r>
              <w:rPr>
                <w:rFonts w:ascii="Times New Roman" w:hAnsi="Times New Roman" w:cs="Times New Roman"/>
                <w:sz w:val="24"/>
                <w:szCs w:val="24"/>
              </w:rPr>
              <w:t>O</w:t>
            </w:r>
          </w:p>
        </w:tc>
        <w:tc>
          <w:tcPr>
            <w:tcW w:w="999" w:type="dxa"/>
            <w:tcBorders>
              <w:top w:val="single" w:sz="4" w:space="0" w:color="auto"/>
              <w:bottom w:val="single" w:sz="4" w:space="0" w:color="auto"/>
            </w:tcBorders>
          </w:tcPr>
          <w:p w14:paraId="3002BE7F" w14:textId="684DA852"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34CF42C"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063F4E79" w14:textId="5280691A" w:rsidR="00165A2E" w:rsidRPr="00EE014C"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4.87E-4</w:t>
            </w:r>
          </w:p>
          <w:p w14:paraId="7452CA9A" w14:textId="77777777" w:rsidR="002973FB" w:rsidRPr="00EE014C"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50" w:type="dxa"/>
            <w:tcBorders>
              <w:top w:val="single" w:sz="4" w:space="0" w:color="auto"/>
              <w:bottom w:val="single" w:sz="4" w:space="0" w:color="auto"/>
            </w:tcBorders>
          </w:tcPr>
          <w:p w14:paraId="27336631" w14:textId="77777777" w:rsidR="002973FB" w:rsidRPr="00EE014C"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FA20A39"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9E41D2B" w14:textId="04B50589" w:rsidR="002973FB" w:rsidRPr="00EE014C"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6.93</w:t>
            </w:r>
          </w:p>
          <w:p w14:paraId="3F4003BE" w14:textId="2172BEAB" w:rsidR="002973FB" w:rsidRPr="00EE014C"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w:t>
            </w:r>
            <w:r w:rsidR="00165A2E">
              <w:rPr>
                <w:rFonts w:ascii="Times New Roman" w:hAnsi="Times New Roman" w:cs="Times New Roman"/>
                <w:sz w:val="24"/>
                <w:szCs w:val="24"/>
              </w:rPr>
              <w:t>9.65</w:t>
            </w:r>
          </w:p>
          <w:p w14:paraId="5674E4D4"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1FCDE0D"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-3.9</w:t>
            </w:r>
          </w:p>
          <w:p w14:paraId="15B12A49"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3.5</w:t>
            </w:r>
          </w:p>
          <w:p w14:paraId="49850BEA" w14:textId="32BEF23C"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625FC59B" w14:textId="0154A3D5"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-6.48</w:t>
            </w:r>
          </w:p>
          <w:p w14:paraId="271DCFF0" w14:textId="0BF55B2F"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3.98</w:t>
            </w:r>
          </w:p>
          <w:p w14:paraId="5EB7CA67" w14:textId="55CC35B8"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-3.02</w:t>
            </w:r>
          </w:p>
          <w:p w14:paraId="1635B554" w14:textId="6E3F27CD"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5.24</w:t>
            </w:r>
          </w:p>
          <w:p w14:paraId="07E6C46F" w14:textId="52F8F839"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-5.44</w:t>
            </w:r>
          </w:p>
          <w:p w14:paraId="3457720F" w14:textId="6F4BF465"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3.59</w:t>
            </w:r>
          </w:p>
          <w:p w14:paraId="4FEBC924" w14:textId="0C6DFFE8"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20.78</w:t>
            </w:r>
          </w:p>
          <w:p w14:paraId="15DC5316" w14:textId="311EEE29" w:rsidR="00165A2E" w:rsidRPr="00EE014C" w:rsidRDefault="00942A16" w:rsidP="00942A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12.71</w:t>
            </w:r>
          </w:p>
        </w:tc>
        <w:tc>
          <w:tcPr>
            <w:tcW w:w="1003" w:type="dxa"/>
            <w:tcBorders>
              <w:top w:val="single" w:sz="4" w:space="0" w:color="auto"/>
              <w:bottom w:val="single" w:sz="4" w:space="0" w:color="auto"/>
            </w:tcBorders>
          </w:tcPr>
          <w:p w14:paraId="1498C850"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032BF4AB"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B9C7204"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6.93</w:t>
            </w:r>
          </w:p>
          <w:p w14:paraId="7D39CE14"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-9.65</w:t>
            </w:r>
          </w:p>
          <w:p w14:paraId="2EE6BF7B"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266169C"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w:t>
            </w:r>
          </w:p>
          <w:p w14:paraId="04F0E4D9"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-6.6</w:t>
            </w:r>
          </w:p>
          <w:p w14:paraId="59008E9C" w14:textId="77777777"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52E8C83" w14:textId="77777777"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-6.48</w:t>
            </w:r>
          </w:p>
          <w:p w14:paraId="3A306247" w14:textId="77777777"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3.98</w:t>
            </w:r>
          </w:p>
          <w:p w14:paraId="748727D8" w14:textId="77777777"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-3.02</w:t>
            </w:r>
          </w:p>
          <w:p w14:paraId="1402307A" w14:textId="77777777"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5.24</w:t>
            </w:r>
          </w:p>
          <w:p w14:paraId="59A4F0F3" w14:textId="77777777"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-5.44</w:t>
            </w:r>
          </w:p>
          <w:p w14:paraId="60874865" w14:textId="77777777"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3.59</w:t>
            </w:r>
          </w:p>
          <w:p w14:paraId="7C5F2544" w14:textId="77777777"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20.78</w:t>
            </w:r>
          </w:p>
          <w:p w14:paraId="406C3C46" w14:textId="7D1FEF82" w:rsidR="00942A16" w:rsidRPr="00EE014C"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12.71</w:t>
            </w:r>
          </w:p>
        </w:tc>
        <w:tc>
          <w:tcPr>
            <w:tcW w:w="1168" w:type="dxa"/>
            <w:tcBorders>
              <w:top w:val="single" w:sz="4" w:space="0" w:color="auto"/>
              <w:bottom w:val="single" w:sz="4" w:space="0" w:color="auto"/>
            </w:tcBorders>
          </w:tcPr>
          <w:p w14:paraId="135115A3" w14:textId="5B3BDBE2"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26F419F" w14:textId="0B2600A5"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BF37968" w14:textId="03449558"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w:t>
            </w:r>
          </w:p>
          <w:p w14:paraId="79220C75" w14:textId="655C8E31" w:rsidR="00165A2E" w:rsidRPr="00EE014C"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w:t>
            </w:r>
          </w:p>
          <w:p w14:paraId="28B7B747" w14:textId="7A7D82E5" w:rsidR="002973FB" w:rsidRPr="00EE014C"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AFEE6F3" w14:textId="59D099A6" w:rsidR="002973FB"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Fitting</w:t>
            </w:r>
          </w:p>
          <w:p w14:paraId="32A34B19" w14:textId="7238217F" w:rsidR="00165A2E" w:rsidRPr="00EE014C"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Fitting</w:t>
            </w:r>
          </w:p>
          <w:p w14:paraId="05DBA44A"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7AF0444"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w:t>
            </w:r>
          </w:p>
          <w:p w14:paraId="14D8DC07" w14:textId="77777777" w:rsidR="00165A2E"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LFER, B</w:t>
            </w:r>
          </w:p>
          <w:p w14:paraId="7E87B691" w14:textId="77777777" w:rsidR="00942A16" w:rsidRDefault="00942A16" w:rsidP="00942A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w:t>
            </w:r>
          </w:p>
          <w:p w14:paraId="5B58EAD5" w14:textId="77777777" w:rsidR="00942A16" w:rsidRDefault="00942A16" w:rsidP="00942A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LFER, B</w:t>
            </w:r>
          </w:p>
          <w:p w14:paraId="5C50D63C" w14:textId="77777777" w:rsidR="00942A16" w:rsidRDefault="00942A16" w:rsidP="00942A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w:t>
            </w:r>
          </w:p>
          <w:p w14:paraId="3E245628" w14:textId="77777777" w:rsidR="00942A16" w:rsidRDefault="00942A16" w:rsidP="00942A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LFER, B</w:t>
            </w:r>
          </w:p>
          <w:p w14:paraId="6A7E566F" w14:textId="77777777" w:rsidR="00942A16" w:rsidRDefault="00942A16" w:rsidP="00942A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w:t>
            </w:r>
          </w:p>
          <w:p w14:paraId="0FEECF0C" w14:textId="3B76531F" w:rsidR="00942A16" w:rsidRPr="00EE014C" w:rsidRDefault="00942A16" w:rsidP="00942A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w:t>
            </w:r>
          </w:p>
        </w:tc>
      </w:tr>
      <w:tr w:rsidR="002973FB" w:rsidRPr="00EE014C" w14:paraId="438C750C" w14:textId="77777777" w:rsidTr="00FA42BF">
        <w:trPr>
          <w:trHeight w:val="889"/>
        </w:trPr>
        <w:tc>
          <w:tcPr>
            <w:cnfStyle w:val="001000000000" w:firstRow="0" w:lastRow="0" w:firstColumn="1" w:lastColumn="0" w:oddVBand="0" w:evenVBand="0" w:oddHBand="0" w:evenHBand="0" w:firstRowFirstColumn="0" w:firstRowLastColumn="0" w:lastRowFirstColumn="0" w:lastRowLastColumn="0"/>
            <w:tcW w:w="5040" w:type="dxa"/>
            <w:tcBorders>
              <w:top w:val="single" w:sz="4" w:space="0" w:color="auto"/>
              <w:bottom w:val="single" w:sz="4" w:space="0" w:color="auto"/>
            </w:tcBorders>
          </w:tcPr>
          <w:p w14:paraId="5A92B6E9" w14:textId="29337F2D" w:rsidR="002973FB" w:rsidRDefault="002973FB" w:rsidP="002973FB">
            <w:pPr>
              <w:jc w:val="center"/>
              <w:rPr>
                <w:rFonts w:ascii="Times New Roman" w:hAnsi="Times New Roman" w:cs="Times New Roman"/>
                <w:sz w:val="24"/>
                <w:szCs w:val="24"/>
              </w:rPr>
            </w:pPr>
            <w:r w:rsidRPr="00EE014C">
              <w:rPr>
                <w:rFonts w:ascii="Times New Roman" w:hAnsi="Times New Roman" w:cs="Times New Roman"/>
                <w:sz w:val="24"/>
                <w:szCs w:val="24"/>
              </w:rPr>
              <w:t>Sodium Montmorillonite</w:t>
            </w:r>
          </w:p>
          <w:p w14:paraId="37A2B245" w14:textId="42BF52EC" w:rsidR="00833D74" w:rsidRPr="00833D74" w:rsidRDefault="00833D74" w:rsidP="002973FB">
            <w:pPr>
              <w:jc w:val="center"/>
              <w:rPr>
                <w:rFonts w:ascii="Times New Roman" w:hAnsi="Times New Roman" w:cs="Times New Roman"/>
                <w:b w:val="0"/>
                <w:sz w:val="24"/>
                <w:szCs w:val="24"/>
                <w:u w:val="single"/>
              </w:rPr>
            </w:pPr>
            <w:commentRangeStart w:id="73"/>
            <w:r>
              <w:rPr>
                <w:rFonts w:ascii="Times New Roman" w:hAnsi="Times New Roman" w:cs="Times New Roman"/>
                <w:sz w:val="24"/>
                <w:szCs w:val="24"/>
                <w:u w:val="single"/>
              </w:rPr>
              <w:t>Exchange</w:t>
            </w:r>
            <w:commentRangeEnd w:id="73"/>
            <w:r w:rsidR="0043367D">
              <w:rPr>
                <w:rStyle w:val="CommentReference"/>
                <w:b w:val="0"/>
                <w:bCs w:val="0"/>
              </w:rPr>
              <w:commentReference w:id="73"/>
            </w:r>
          </w:p>
          <w:p w14:paraId="497FEDDF" w14:textId="4C4D7211" w:rsidR="002973FB" w:rsidRDefault="002973FB" w:rsidP="002973FB">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2 ≡Clay-Na + Ra</w:t>
            </w:r>
            <w:r w:rsidRPr="00EE014C">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≡Clay</w:t>
            </w:r>
            <w:r w:rsidRPr="00EE014C">
              <w:rPr>
                <w:rFonts w:ascii="Times New Roman" w:hAnsi="Times New Roman" w:cs="Times New Roman"/>
                <w:sz w:val="24"/>
                <w:szCs w:val="24"/>
                <w:vertAlign w:val="subscript"/>
              </w:rPr>
              <w:t>2</w:t>
            </w:r>
            <w:r w:rsidRPr="00EE014C">
              <w:rPr>
                <w:rFonts w:ascii="Times New Roman" w:hAnsi="Times New Roman" w:cs="Times New Roman"/>
                <w:sz w:val="24"/>
                <w:szCs w:val="24"/>
              </w:rPr>
              <w:t>-Ra + 2 Na</w:t>
            </w:r>
            <w:r w:rsidRPr="00EE014C">
              <w:rPr>
                <w:rFonts w:ascii="Times New Roman" w:hAnsi="Times New Roman" w:cs="Times New Roman"/>
                <w:sz w:val="24"/>
                <w:szCs w:val="24"/>
                <w:vertAlign w:val="superscript"/>
              </w:rPr>
              <w:t>+</w:t>
            </w:r>
          </w:p>
          <w:p w14:paraId="26971C00" w14:textId="41218D02" w:rsidR="00833D74" w:rsidRPr="00EE014C" w:rsidRDefault="00833D74" w:rsidP="00833D74">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 xml:space="preserve">2 ≡Clay-Na + </w:t>
            </w:r>
            <w:r>
              <w:rPr>
                <w:rFonts w:ascii="Times New Roman" w:hAnsi="Times New Roman" w:cs="Times New Roman"/>
                <w:sz w:val="24"/>
                <w:szCs w:val="24"/>
              </w:rPr>
              <w:t>Ca</w:t>
            </w:r>
            <w:r w:rsidRPr="00EE014C">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≡Clay</w:t>
            </w:r>
            <w:r w:rsidRPr="00EE014C">
              <w:rPr>
                <w:rFonts w:ascii="Times New Roman" w:hAnsi="Times New Roman" w:cs="Times New Roman"/>
                <w:sz w:val="24"/>
                <w:szCs w:val="24"/>
                <w:vertAlign w:val="subscript"/>
              </w:rPr>
              <w:t>2</w:t>
            </w:r>
            <w:r w:rsidR="00EC1B8F">
              <w:rPr>
                <w:rFonts w:ascii="Times New Roman" w:hAnsi="Times New Roman" w:cs="Times New Roman"/>
                <w:sz w:val="24"/>
                <w:szCs w:val="24"/>
              </w:rPr>
              <w:t>-C</w:t>
            </w:r>
            <w:r w:rsidRPr="00EE014C">
              <w:rPr>
                <w:rFonts w:ascii="Times New Roman" w:hAnsi="Times New Roman" w:cs="Times New Roman"/>
                <w:sz w:val="24"/>
                <w:szCs w:val="24"/>
              </w:rPr>
              <w:t>a + 2 Na</w:t>
            </w:r>
            <w:r w:rsidRPr="00EE014C">
              <w:rPr>
                <w:rFonts w:ascii="Times New Roman" w:hAnsi="Times New Roman" w:cs="Times New Roman"/>
                <w:sz w:val="24"/>
                <w:szCs w:val="24"/>
                <w:vertAlign w:val="superscript"/>
              </w:rPr>
              <w:t>+</w:t>
            </w:r>
          </w:p>
          <w:p w14:paraId="10A869DC" w14:textId="4A9A9C37" w:rsidR="00833D74" w:rsidRPr="00EE014C" w:rsidRDefault="00833D74" w:rsidP="00833D74">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 xml:space="preserve">2 ≡Clay-Na + </w:t>
            </w:r>
            <w:r w:rsidR="00EC1B8F">
              <w:rPr>
                <w:rFonts w:ascii="Times New Roman" w:hAnsi="Times New Roman" w:cs="Times New Roman"/>
                <w:sz w:val="24"/>
                <w:szCs w:val="24"/>
              </w:rPr>
              <w:t>Mg</w:t>
            </w:r>
            <w:r w:rsidRPr="00EE014C">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≡Clay</w:t>
            </w:r>
            <w:r w:rsidRPr="00EE014C">
              <w:rPr>
                <w:rFonts w:ascii="Times New Roman" w:hAnsi="Times New Roman" w:cs="Times New Roman"/>
                <w:sz w:val="24"/>
                <w:szCs w:val="24"/>
                <w:vertAlign w:val="subscript"/>
              </w:rPr>
              <w:t>2</w:t>
            </w:r>
            <w:r w:rsidRPr="00EE014C">
              <w:rPr>
                <w:rFonts w:ascii="Times New Roman" w:hAnsi="Times New Roman" w:cs="Times New Roman"/>
                <w:sz w:val="24"/>
                <w:szCs w:val="24"/>
              </w:rPr>
              <w:t>-</w:t>
            </w:r>
            <w:r w:rsidR="00EC1B8F">
              <w:rPr>
                <w:rFonts w:ascii="Times New Roman" w:hAnsi="Times New Roman" w:cs="Times New Roman"/>
                <w:sz w:val="24"/>
                <w:szCs w:val="24"/>
              </w:rPr>
              <w:t>Mg</w:t>
            </w:r>
            <w:r w:rsidRPr="00EE014C">
              <w:rPr>
                <w:rFonts w:ascii="Times New Roman" w:hAnsi="Times New Roman" w:cs="Times New Roman"/>
                <w:sz w:val="24"/>
                <w:szCs w:val="24"/>
              </w:rPr>
              <w:t xml:space="preserve"> + 2 Na</w:t>
            </w:r>
            <w:r w:rsidRPr="00EE014C">
              <w:rPr>
                <w:rFonts w:ascii="Times New Roman" w:hAnsi="Times New Roman" w:cs="Times New Roman"/>
                <w:sz w:val="24"/>
                <w:szCs w:val="24"/>
                <w:vertAlign w:val="superscript"/>
              </w:rPr>
              <w:t>+</w:t>
            </w:r>
          </w:p>
          <w:p w14:paraId="521DDCFA" w14:textId="5EAD8D95" w:rsidR="00833D74" w:rsidRPr="0053621D" w:rsidRDefault="0053621D" w:rsidP="002973FB">
            <w:pPr>
              <w:jc w:val="center"/>
              <w:rPr>
                <w:rFonts w:ascii="Times New Roman" w:hAnsi="Times New Roman" w:cs="Times New Roman"/>
                <w:b w:val="0"/>
                <w:sz w:val="24"/>
                <w:szCs w:val="24"/>
                <w:u w:val="single"/>
              </w:rPr>
            </w:pPr>
            <w:r>
              <w:rPr>
                <w:rFonts w:ascii="Times New Roman" w:hAnsi="Times New Roman" w:cs="Times New Roman"/>
                <w:sz w:val="24"/>
                <w:szCs w:val="24"/>
                <w:u w:val="single"/>
                <w:vertAlign w:val="superscript"/>
              </w:rPr>
              <w:softHyphen/>
            </w:r>
            <w:r>
              <w:rPr>
                <w:rFonts w:ascii="Times New Roman" w:hAnsi="Times New Roman" w:cs="Times New Roman"/>
                <w:sz w:val="24"/>
                <w:szCs w:val="24"/>
                <w:u w:val="single"/>
              </w:rPr>
              <w:t>Surface Protonation</w:t>
            </w:r>
          </w:p>
          <w:p w14:paraId="4BD56D10" w14:textId="4211C017" w:rsidR="002973FB" w:rsidRPr="00EE014C" w:rsidRDefault="002973FB" w:rsidP="002973FB">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lastRenderedPageBreak/>
              <w:t>≡</w:t>
            </w:r>
            <w:proofErr w:type="spellStart"/>
            <w:r w:rsidRPr="00EE014C">
              <w:rPr>
                <w:rFonts w:ascii="Times New Roman" w:hAnsi="Times New Roman" w:cs="Times New Roman"/>
                <w:sz w:val="24"/>
                <w:szCs w:val="24"/>
              </w:rPr>
              <w:t>Clay</w:t>
            </w:r>
            <w:r w:rsidR="00E04B8C">
              <w:rPr>
                <w:rFonts w:ascii="Times New Roman" w:hAnsi="Times New Roman" w:cs="Times New Roman"/>
                <w:sz w:val="24"/>
                <w:szCs w:val="24"/>
                <w:vertAlign w:val="subscript"/>
              </w:rPr>
              <w:t>s</w:t>
            </w:r>
            <w:r w:rsidRPr="00EE014C">
              <w:rPr>
                <w:rFonts w:ascii="Times New Roman" w:hAnsi="Times New Roman" w:cs="Times New Roman"/>
                <w:sz w:val="24"/>
                <w:szCs w:val="24"/>
              </w:rPr>
              <w:t>OH</w:t>
            </w:r>
            <w:proofErr w:type="spellEnd"/>
            <w:r w:rsidRPr="00EE014C">
              <w:rPr>
                <w:rFonts w:ascii="Times New Roman" w:hAnsi="Times New Roman" w:cs="Times New Roman"/>
                <w:sz w:val="24"/>
                <w:szCs w:val="24"/>
              </w:rPr>
              <w:t xml:space="preserve"> + H</w:t>
            </w:r>
            <w:r w:rsidRPr="00EE014C">
              <w:rPr>
                <w:rFonts w:ascii="Times New Roman" w:hAnsi="Times New Roman" w:cs="Times New Roman"/>
                <w:sz w:val="24"/>
                <w:szCs w:val="24"/>
                <w:vertAlign w:val="superscript"/>
              </w:rPr>
              <w:t>+</w:t>
            </w:r>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≡Clay</w:t>
            </w:r>
            <w:r w:rsidR="00E04B8C">
              <w:rPr>
                <w:rFonts w:ascii="Times New Roman" w:hAnsi="Times New Roman" w:cs="Times New Roman"/>
                <w:sz w:val="24"/>
                <w:szCs w:val="24"/>
                <w:vertAlign w:val="subscript"/>
              </w:rPr>
              <w:t>s</w:t>
            </w:r>
            <w:r w:rsidRPr="00EE014C">
              <w:rPr>
                <w:rFonts w:ascii="Times New Roman" w:hAnsi="Times New Roman" w:cs="Times New Roman"/>
                <w:sz w:val="24"/>
                <w:szCs w:val="24"/>
              </w:rPr>
              <w:t>OH</w:t>
            </w:r>
            <w:r w:rsidRPr="00EE014C">
              <w:rPr>
                <w:rFonts w:ascii="Times New Roman" w:hAnsi="Times New Roman" w:cs="Times New Roman"/>
                <w:sz w:val="24"/>
                <w:szCs w:val="24"/>
                <w:vertAlign w:val="subscript"/>
              </w:rPr>
              <w:t>2</w:t>
            </w:r>
            <w:r w:rsidRPr="00EE014C">
              <w:rPr>
                <w:rFonts w:ascii="Times New Roman" w:hAnsi="Times New Roman" w:cs="Times New Roman"/>
                <w:sz w:val="24"/>
                <w:szCs w:val="24"/>
                <w:vertAlign w:val="superscript"/>
              </w:rPr>
              <w:t>+</w:t>
            </w:r>
          </w:p>
          <w:p w14:paraId="55C5CB9D" w14:textId="1A00BE27" w:rsidR="002973FB" w:rsidRDefault="002973FB" w:rsidP="002973FB">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Clay</w:t>
            </w:r>
            <w:r w:rsidR="00E04B8C">
              <w:rPr>
                <w:rFonts w:ascii="Times New Roman" w:hAnsi="Times New Roman" w:cs="Times New Roman"/>
                <w:sz w:val="24"/>
                <w:szCs w:val="24"/>
                <w:vertAlign w:val="subscript"/>
              </w:rPr>
              <w:t>s</w:t>
            </w:r>
            <w:r w:rsidRPr="00EE014C">
              <w:rPr>
                <w:rFonts w:ascii="Times New Roman" w:hAnsi="Times New Roman" w:cs="Times New Roman"/>
                <w:sz w:val="24"/>
                <w:szCs w:val="24"/>
              </w:rPr>
              <w:t>OH</w:t>
            </w:r>
            <w:proofErr w:type="spellEnd"/>
            <w:r w:rsidRPr="00EE014C">
              <w:rPr>
                <w:rFonts w:ascii="Times New Roman" w:hAnsi="Times New Roman" w:cs="Times New Roman"/>
                <w:sz w:val="24"/>
                <w:szCs w:val="24"/>
              </w:rPr>
              <w:t xml:space="preserve"> </w:t>
            </w:r>
            <w:r>
              <w:rPr>
                <w:rFonts w:ascii="Cambria Math" w:hAnsi="Cambria Math" w:cs="Cambria Math"/>
                <w:sz w:val="24"/>
                <w:szCs w:val="24"/>
              </w:rPr>
              <w:t>⇄</w:t>
            </w:r>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Clay</w:t>
            </w:r>
            <w:r w:rsidR="00E04B8C">
              <w:rPr>
                <w:rFonts w:ascii="Times New Roman" w:hAnsi="Times New Roman" w:cs="Times New Roman"/>
                <w:sz w:val="24"/>
                <w:szCs w:val="24"/>
                <w:vertAlign w:val="subscript"/>
              </w:rPr>
              <w:t>s</w:t>
            </w:r>
            <w:r w:rsidR="00E04B8C" w:rsidRPr="00E04B8C">
              <w:rPr>
                <w:rFonts w:ascii="Times New Roman" w:hAnsi="Times New Roman" w:cs="Times New Roman"/>
                <w:sz w:val="24"/>
                <w:szCs w:val="24"/>
              </w:rPr>
              <w:t>O</w:t>
            </w:r>
            <w:proofErr w:type="spellEnd"/>
            <w:r w:rsidRPr="00EE014C">
              <w:rPr>
                <w:rFonts w:ascii="Times New Roman" w:hAnsi="Times New Roman" w:cs="Times New Roman"/>
                <w:sz w:val="24"/>
                <w:szCs w:val="24"/>
                <w:vertAlign w:val="superscript"/>
              </w:rPr>
              <w:t>-</w:t>
            </w:r>
            <w:r w:rsidRPr="00EE014C">
              <w:rPr>
                <w:rFonts w:ascii="Times New Roman" w:hAnsi="Times New Roman" w:cs="Times New Roman"/>
                <w:sz w:val="24"/>
                <w:szCs w:val="24"/>
              </w:rPr>
              <w:t xml:space="preserve"> + H</w:t>
            </w:r>
            <w:r w:rsidRPr="00EE014C">
              <w:rPr>
                <w:rFonts w:ascii="Times New Roman" w:hAnsi="Times New Roman" w:cs="Times New Roman"/>
                <w:sz w:val="24"/>
                <w:szCs w:val="24"/>
                <w:vertAlign w:val="superscript"/>
              </w:rPr>
              <w:t>+</w:t>
            </w:r>
          </w:p>
          <w:p w14:paraId="5886659D" w14:textId="3A8E8733" w:rsidR="00E04B8C" w:rsidRPr="00EE014C" w:rsidRDefault="00E04B8C" w:rsidP="00E04B8C">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≡Clay</w:t>
            </w:r>
            <w:r>
              <w:rPr>
                <w:rFonts w:ascii="Times New Roman" w:hAnsi="Times New Roman" w:cs="Times New Roman"/>
                <w:sz w:val="24"/>
                <w:szCs w:val="24"/>
                <w:vertAlign w:val="subscript"/>
              </w:rPr>
              <w:t>w1</w:t>
            </w:r>
            <w:r w:rsidRPr="00EE014C">
              <w:rPr>
                <w:rFonts w:ascii="Times New Roman" w:hAnsi="Times New Roman" w:cs="Times New Roman"/>
                <w:sz w:val="24"/>
                <w:szCs w:val="24"/>
              </w:rPr>
              <w:t>OH + H</w:t>
            </w:r>
            <w:r w:rsidRPr="00EE014C">
              <w:rPr>
                <w:rFonts w:ascii="Times New Roman" w:hAnsi="Times New Roman" w:cs="Times New Roman"/>
                <w:sz w:val="24"/>
                <w:szCs w:val="24"/>
                <w:vertAlign w:val="superscript"/>
              </w:rPr>
              <w:t>+</w:t>
            </w:r>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≡Clay</w:t>
            </w:r>
            <w:r>
              <w:rPr>
                <w:rFonts w:ascii="Times New Roman" w:hAnsi="Times New Roman" w:cs="Times New Roman"/>
                <w:sz w:val="24"/>
                <w:szCs w:val="24"/>
                <w:vertAlign w:val="subscript"/>
              </w:rPr>
              <w:t>w1</w:t>
            </w:r>
            <w:r w:rsidRPr="00EE014C">
              <w:rPr>
                <w:rFonts w:ascii="Times New Roman" w:hAnsi="Times New Roman" w:cs="Times New Roman"/>
                <w:sz w:val="24"/>
                <w:szCs w:val="24"/>
              </w:rPr>
              <w:t>OH</w:t>
            </w:r>
            <w:r w:rsidRPr="00EE014C">
              <w:rPr>
                <w:rFonts w:ascii="Times New Roman" w:hAnsi="Times New Roman" w:cs="Times New Roman"/>
                <w:sz w:val="24"/>
                <w:szCs w:val="24"/>
                <w:vertAlign w:val="subscript"/>
              </w:rPr>
              <w:t>2</w:t>
            </w:r>
            <w:r w:rsidRPr="00EE014C">
              <w:rPr>
                <w:rFonts w:ascii="Times New Roman" w:hAnsi="Times New Roman" w:cs="Times New Roman"/>
                <w:sz w:val="24"/>
                <w:szCs w:val="24"/>
                <w:vertAlign w:val="superscript"/>
              </w:rPr>
              <w:t>+</w:t>
            </w:r>
          </w:p>
          <w:p w14:paraId="2F5410DD" w14:textId="452C3F8E" w:rsidR="00E04B8C" w:rsidRDefault="00E04B8C" w:rsidP="00E04B8C">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≡Clay</w:t>
            </w:r>
            <w:r>
              <w:rPr>
                <w:rFonts w:ascii="Times New Roman" w:hAnsi="Times New Roman" w:cs="Times New Roman"/>
                <w:sz w:val="24"/>
                <w:szCs w:val="24"/>
                <w:vertAlign w:val="subscript"/>
              </w:rPr>
              <w:t>w1</w:t>
            </w:r>
            <w:r w:rsidRPr="00EE014C">
              <w:rPr>
                <w:rFonts w:ascii="Times New Roman" w:hAnsi="Times New Roman" w:cs="Times New Roman"/>
                <w:sz w:val="24"/>
                <w:szCs w:val="24"/>
              </w:rPr>
              <w:t xml:space="preserve">OH </w:t>
            </w:r>
            <w:r>
              <w:rPr>
                <w:rFonts w:ascii="Cambria Math" w:hAnsi="Cambria Math" w:cs="Cambria Math"/>
                <w:sz w:val="24"/>
                <w:szCs w:val="24"/>
              </w:rPr>
              <w:t>⇄</w:t>
            </w:r>
            <w:r w:rsidRPr="00EE014C">
              <w:rPr>
                <w:rFonts w:ascii="Times New Roman" w:hAnsi="Times New Roman" w:cs="Times New Roman"/>
                <w:sz w:val="24"/>
                <w:szCs w:val="24"/>
              </w:rPr>
              <w:t xml:space="preserve"> ≡Clay</w:t>
            </w:r>
            <w:r>
              <w:rPr>
                <w:rFonts w:ascii="Times New Roman" w:hAnsi="Times New Roman" w:cs="Times New Roman"/>
                <w:sz w:val="24"/>
                <w:szCs w:val="24"/>
                <w:vertAlign w:val="subscript"/>
              </w:rPr>
              <w:t>w1</w:t>
            </w:r>
            <w:r w:rsidRPr="00E04B8C">
              <w:rPr>
                <w:rFonts w:ascii="Times New Roman" w:hAnsi="Times New Roman" w:cs="Times New Roman"/>
                <w:sz w:val="24"/>
                <w:szCs w:val="24"/>
              </w:rPr>
              <w:t>O</w:t>
            </w:r>
            <w:r w:rsidRPr="00EE014C">
              <w:rPr>
                <w:rFonts w:ascii="Times New Roman" w:hAnsi="Times New Roman" w:cs="Times New Roman"/>
                <w:sz w:val="24"/>
                <w:szCs w:val="24"/>
                <w:vertAlign w:val="superscript"/>
              </w:rPr>
              <w:t>-</w:t>
            </w:r>
            <w:r w:rsidRPr="00EE014C">
              <w:rPr>
                <w:rFonts w:ascii="Times New Roman" w:hAnsi="Times New Roman" w:cs="Times New Roman"/>
                <w:sz w:val="24"/>
                <w:szCs w:val="24"/>
              </w:rPr>
              <w:t xml:space="preserve"> + H</w:t>
            </w:r>
            <w:r w:rsidRPr="00EE014C">
              <w:rPr>
                <w:rFonts w:ascii="Times New Roman" w:hAnsi="Times New Roman" w:cs="Times New Roman"/>
                <w:sz w:val="24"/>
                <w:szCs w:val="24"/>
                <w:vertAlign w:val="superscript"/>
              </w:rPr>
              <w:t>+</w:t>
            </w:r>
          </w:p>
          <w:p w14:paraId="14509784" w14:textId="47F22CA2" w:rsidR="00E04B8C" w:rsidRPr="00EE014C" w:rsidRDefault="00E04B8C" w:rsidP="00E04B8C">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≡Clay</w:t>
            </w:r>
            <w:r>
              <w:rPr>
                <w:rFonts w:ascii="Times New Roman" w:hAnsi="Times New Roman" w:cs="Times New Roman"/>
                <w:sz w:val="24"/>
                <w:szCs w:val="24"/>
                <w:vertAlign w:val="subscript"/>
              </w:rPr>
              <w:t>w2</w:t>
            </w:r>
            <w:r w:rsidRPr="00EE014C">
              <w:rPr>
                <w:rFonts w:ascii="Times New Roman" w:hAnsi="Times New Roman" w:cs="Times New Roman"/>
                <w:sz w:val="24"/>
                <w:szCs w:val="24"/>
              </w:rPr>
              <w:t>OH + H</w:t>
            </w:r>
            <w:r w:rsidRPr="00EE014C">
              <w:rPr>
                <w:rFonts w:ascii="Times New Roman" w:hAnsi="Times New Roman" w:cs="Times New Roman"/>
                <w:sz w:val="24"/>
                <w:szCs w:val="24"/>
                <w:vertAlign w:val="superscript"/>
              </w:rPr>
              <w:t>+</w:t>
            </w:r>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≡Clay</w:t>
            </w:r>
            <w:r>
              <w:rPr>
                <w:rFonts w:ascii="Times New Roman" w:hAnsi="Times New Roman" w:cs="Times New Roman"/>
                <w:sz w:val="24"/>
                <w:szCs w:val="24"/>
                <w:vertAlign w:val="subscript"/>
              </w:rPr>
              <w:t>w2</w:t>
            </w:r>
            <w:r w:rsidRPr="00EE014C">
              <w:rPr>
                <w:rFonts w:ascii="Times New Roman" w:hAnsi="Times New Roman" w:cs="Times New Roman"/>
                <w:sz w:val="24"/>
                <w:szCs w:val="24"/>
              </w:rPr>
              <w:t>OH</w:t>
            </w:r>
            <w:r w:rsidRPr="00EE014C">
              <w:rPr>
                <w:rFonts w:ascii="Times New Roman" w:hAnsi="Times New Roman" w:cs="Times New Roman"/>
                <w:sz w:val="24"/>
                <w:szCs w:val="24"/>
                <w:vertAlign w:val="subscript"/>
              </w:rPr>
              <w:t>2</w:t>
            </w:r>
            <w:r w:rsidRPr="00EE014C">
              <w:rPr>
                <w:rFonts w:ascii="Times New Roman" w:hAnsi="Times New Roman" w:cs="Times New Roman"/>
                <w:sz w:val="24"/>
                <w:szCs w:val="24"/>
                <w:vertAlign w:val="superscript"/>
              </w:rPr>
              <w:t>+</w:t>
            </w:r>
          </w:p>
          <w:p w14:paraId="72D15886" w14:textId="00294223" w:rsidR="00E04B8C" w:rsidRDefault="00E04B8C" w:rsidP="00E04B8C">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≡Clay</w:t>
            </w:r>
            <w:r>
              <w:rPr>
                <w:rFonts w:ascii="Times New Roman" w:hAnsi="Times New Roman" w:cs="Times New Roman"/>
                <w:sz w:val="24"/>
                <w:szCs w:val="24"/>
                <w:vertAlign w:val="subscript"/>
              </w:rPr>
              <w:t>w2</w:t>
            </w:r>
            <w:r w:rsidRPr="00EE014C">
              <w:rPr>
                <w:rFonts w:ascii="Times New Roman" w:hAnsi="Times New Roman" w:cs="Times New Roman"/>
                <w:sz w:val="24"/>
                <w:szCs w:val="24"/>
              </w:rPr>
              <w:t xml:space="preserve">OH </w:t>
            </w:r>
            <w:r>
              <w:rPr>
                <w:rFonts w:ascii="Cambria Math" w:hAnsi="Cambria Math" w:cs="Cambria Math"/>
                <w:sz w:val="24"/>
                <w:szCs w:val="24"/>
              </w:rPr>
              <w:t>⇄</w:t>
            </w:r>
            <w:r w:rsidRPr="00EE014C">
              <w:rPr>
                <w:rFonts w:ascii="Times New Roman" w:hAnsi="Times New Roman" w:cs="Times New Roman"/>
                <w:sz w:val="24"/>
                <w:szCs w:val="24"/>
              </w:rPr>
              <w:t xml:space="preserve"> ≡Clay</w:t>
            </w:r>
            <w:r>
              <w:rPr>
                <w:rFonts w:ascii="Times New Roman" w:hAnsi="Times New Roman" w:cs="Times New Roman"/>
                <w:sz w:val="24"/>
                <w:szCs w:val="24"/>
                <w:vertAlign w:val="subscript"/>
              </w:rPr>
              <w:t>w2</w:t>
            </w:r>
            <w:r w:rsidRPr="00E04B8C">
              <w:rPr>
                <w:rFonts w:ascii="Times New Roman" w:hAnsi="Times New Roman" w:cs="Times New Roman"/>
                <w:sz w:val="24"/>
                <w:szCs w:val="24"/>
              </w:rPr>
              <w:t>O</w:t>
            </w:r>
            <w:r w:rsidRPr="00EE014C">
              <w:rPr>
                <w:rFonts w:ascii="Times New Roman" w:hAnsi="Times New Roman" w:cs="Times New Roman"/>
                <w:sz w:val="24"/>
                <w:szCs w:val="24"/>
                <w:vertAlign w:val="superscript"/>
              </w:rPr>
              <w:t>-</w:t>
            </w:r>
            <w:r w:rsidRPr="00EE014C">
              <w:rPr>
                <w:rFonts w:ascii="Times New Roman" w:hAnsi="Times New Roman" w:cs="Times New Roman"/>
                <w:sz w:val="24"/>
                <w:szCs w:val="24"/>
              </w:rPr>
              <w:t xml:space="preserve"> + H</w:t>
            </w:r>
            <w:r w:rsidRPr="00EE014C">
              <w:rPr>
                <w:rFonts w:ascii="Times New Roman" w:hAnsi="Times New Roman" w:cs="Times New Roman"/>
                <w:sz w:val="24"/>
                <w:szCs w:val="24"/>
                <w:vertAlign w:val="superscript"/>
              </w:rPr>
              <w:t>+</w:t>
            </w:r>
          </w:p>
          <w:p w14:paraId="298B9F6F" w14:textId="3748494D" w:rsidR="00E04B8C" w:rsidRPr="00E04B8C" w:rsidRDefault="00E04B8C" w:rsidP="002973FB">
            <w:pPr>
              <w:jc w:val="center"/>
              <w:rPr>
                <w:rFonts w:ascii="Times New Roman" w:hAnsi="Times New Roman" w:cs="Times New Roman"/>
                <w:b w:val="0"/>
                <w:sz w:val="24"/>
                <w:szCs w:val="24"/>
                <w:u w:val="single"/>
              </w:rPr>
            </w:pPr>
            <w:r>
              <w:rPr>
                <w:rFonts w:ascii="Times New Roman" w:hAnsi="Times New Roman" w:cs="Times New Roman"/>
                <w:sz w:val="24"/>
                <w:szCs w:val="24"/>
                <w:u w:val="single"/>
              </w:rPr>
              <w:t>Radium</w:t>
            </w:r>
          </w:p>
          <w:p w14:paraId="202126D8" w14:textId="776E6676" w:rsidR="002973FB" w:rsidRPr="00E04B8C" w:rsidRDefault="002973FB" w:rsidP="002973FB">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Clay</w:t>
            </w:r>
            <w:r w:rsidR="00E04B8C" w:rsidRPr="00E04B8C">
              <w:rPr>
                <w:rFonts w:ascii="Times New Roman" w:hAnsi="Times New Roman" w:cs="Times New Roman"/>
                <w:sz w:val="24"/>
                <w:szCs w:val="24"/>
                <w:vertAlign w:val="subscript"/>
              </w:rPr>
              <w:t>s</w:t>
            </w:r>
            <w:r w:rsidRPr="00EE014C">
              <w:rPr>
                <w:rFonts w:ascii="Times New Roman" w:hAnsi="Times New Roman" w:cs="Times New Roman"/>
                <w:sz w:val="24"/>
                <w:szCs w:val="24"/>
              </w:rPr>
              <w:t>OH</w:t>
            </w:r>
            <w:proofErr w:type="spellEnd"/>
            <w:r w:rsidRPr="00EE014C">
              <w:rPr>
                <w:rFonts w:ascii="Times New Roman" w:hAnsi="Times New Roman" w:cs="Times New Roman"/>
                <w:sz w:val="24"/>
                <w:szCs w:val="24"/>
              </w:rPr>
              <w:t xml:space="preserve"> + Ra</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Pr>
                <w:rFonts w:ascii="Cambria Math" w:hAnsi="Cambria Math" w:cs="Cambria Math"/>
                <w:sz w:val="24"/>
                <w:szCs w:val="24"/>
              </w:rPr>
              <w:t>⇄</w:t>
            </w:r>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Clay</w:t>
            </w:r>
            <w:r w:rsidR="00E04B8C" w:rsidRPr="00E04B8C">
              <w:rPr>
                <w:rFonts w:ascii="Times New Roman" w:hAnsi="Times New Roman" w:cs="Times New Roman"/>
                <w:sz w:val="24"/>
                <w:szCs w:val="24"/>
                <w:vertAlign w:val="subscript"/>
              </w:rPr>
              <w:t>s</w:t>
            </w:r>
            <w:r w:rsidRPr="00EE014C">
              <w:rPr>
                <w:rFonts w:ascii="Times New Roman" w:hAnsi="Times New Roman" w:cs="Times New Roman"/>
                <w:sz w:val="24"/>
                <w:szCs w:val="24"/>
              </w:rPr>
              <w:t>ORa</w:t>
            </w:r>
            <w:proofErr w:type="spellEnd"/>
            <w:r w:rsidRPr="00EE014C">
              <w:rPr>
                <w:rFonts w:ascii="Times New Roman" w:hAnsi="Times New Roman" w:cs="Times New Roman"/>
                <w:sz w:val="24"/>
                <w:szCs w:val="24"/>
                <w:vertAlign w:val="superscript"/>
              </w:rPr>
              <w:t>+</w:t>
            </w:r>
            <w:r w:rsidR="00E04B8C">
              <w:rPr>
                <w:rFonts w:ascii="Times New Roman" w:hAnsi="Times New Roman" w:cs="Times New Roman"/>
                <w:sz w:val="24"/>
                <w:szCs w:val="24"/>
                <w:vertAlign w:val="superscript"/>
              </w:rPr>
              <w:t xml:space="preserve"> </w:t>
            </w:r>
            <w:r w:rsidR="00E04B8C">
              <w:rPr>
                <w:rFonts w:ascii="Times New Roman" w:hAnsi="Times New Roman" w:cs="Times New Roman"/>
                <w:sz w:val="24"/>
                <w:szCs w:val="24"/>
              </w:rPr>
              <w:t>+ H</w:t>
            </w:r>
            <w:r w:rsidR="00E04B8C">
              <w:rPr>
                <w:rFonts w:ascii="Times New Roman" w:hAnsi="Times New Roman" w:cs="Times New Roman"/>
                <w:sz w:val="24"/>
                <w:szCs w:val="24"/>
                <w:vertAlign w:val="superscript"/>
              </w:rPr>
              <w:t>+</w:t>
            </w:r>
          </w:p>
          <w:p w14:paraId="4FCBA3F5" w14:textId="77777777" w:rsidR="001472F9" w:rsidRDefault="002973FB" w:rsidP="001472F9">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≡Clay</w:t>
            </w:r>
            <w:r w:rsidR="00E04B8C" w:rsidRPr="00E04B8C">
              <w:rPr>
                <w:rFonts w:ascii="Times New Roman" w:hAnsi="Times New Roman" w:cs="Times New Roman"/>
                <w:sz w:val="24"/>
                <w:szCs w:val="24"/>
                <w:vertAlign w:val="subscript"/>
              </w:rPr>
              <w:t>w</w:t>
            </w:r>
            <w:r w:rsidR="00E04B8C">
              <w:rPr>
                <w:rFonts w:ascii="Times New Roman" w:hAnsi="Times New Roman" w:cs="Times New Roman"/>
                <w:sz w:val="24"/>
                <w:szCs w:val="24"/>
                <w:vertAlign w:val="subscript"/>
              </w:rPr>
              <w:t>1</w:t>
            </w:r>
            <w:r w:rsidRPr="00EE014C">
              <w:rPr>
                <w:rFonts w:ascii="Times New Roman" w:hAnsi="Times New Roman" w:cs="Times New Roman"/>
                <w:sz w:val="24"/>
                <w:szCs w:val="24"/>
              </w:rPr>
              <w:t>O</w:t>
            </w:r>
            <w:r w:rsidR="00E04B8C">
              <w:rPr>
                <w:rFonts w:ascii="Times New Roman" w:hAnsi="Times New Roman" w:cs="Times New Roman"/>
                <w:sz w:val="24"/>
                <w:szCs w:val="24"/>
              </w:rPr>
              <w:t>H</w:t>
            </w:r>
            <w:r w:rsidRPr="00EE014C">
              <w:rPr>
                <w:rFonts w:ascii="Times New Roman" w:hAnsi="Times New Roman" w:cs="Times New Roman"/>
                <w:sz w:val="24"/>
                <w:szCs w:val="24"/>
              </w:rPr>
              <w:t xml:space="preserve"> + Ra</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Pr>
                <w:rFonts w:ascii="Cambria Math" w:hAnsi="Cambria Math" w:cs="Cambria Math"/>
                <w:sz w:val="24"/>
                <w:szCs w:val="24"/>
              </w:rPr>
              <w:t>⇄</w:t>
            </w:r>
            <w:r w:rsidRPr="00EE014C">
              <w:rPr>
                <w:rFonts w:ascii="Times New Roman" w:hAnsi="Times New Roman" w:cs="Times New Roman"/>
                <w:sz w:val="24"/>
                <w:szCs w:val="24"/>
              </w:rPr>
              <w:t xml:space="preserve"> ≡Clay</w:t>
            </w:r>
            <w:r w:rsidR="00E04B8C" w:rsidRPr="00E04B8C">
              <w:rPr>
                <w:rFonts w:ascii="Times New Roman" w:hAnsi="Times New Roman" w:cs="Times New Roman"/>
                <w:sz w:val="24"/>
                <w:szCs w:val="24"/>
                <w:vertAlign w:val="subscript"/>
              </w:rPr>
              <w:t>w1</w:t>
            </w:r>
            <w:r w:rsidRPr="00EE014C">
              <w:rPr>
                <w:rFonts w:ascii="Times New Roman" w:hAnsi="Times New Roman" w:cs="Times New Roman"/>
                <w:sz w:val="24"/>
                <w:szCs w:val="24"/>
              </w:rPr>
              <w:t>ORa</w:t>
            </w:r>
            <w:r w:rsidRPr="00EE014C">
              <w:rPr>
                <w:rFonts w:ascii="Times New Roman" w:hAnsi="Times New Roman" w:cs="Times New Roman"/>
                <w:sz w:val="24"/>
                <w:szCs w:val="24"/>
                <w:vertAlign w:val="superscript"/>
              </w:rPr>
              <w:t>+</w:t>
            </w:r>
            <w:r w:rsidR="00E04B8C">
              <w:rPr>
                <w:rFonts w:ascii="Times New Roman" w:hAnsi="Times New Roman" w:cs="Times New Roman"/>
                <w:sz w:val="24"/>
                <w:szCs w:val="24"/>
                <w:vertAlign w:val="superscript"/>
              </w:rPr>
              <w:t xml:space="preserve"> </w:t>
            </w:r>
            <w:r w:rsidR="00E04B8C">
              <w:rPr>
                <w:rFonts w:ascii="Times New Roman" w:hAnsi="Times New Roman" w:cs="Times New Roman"/>
                <w:sz w:val="24"/>
                <w:szCs w:val="24"/>
              </w:rPr>
              <w:t>+ H</w:t>
            </w:r>
            <w:r w:rsidR="00E04B8C">
              <w:rPr>
                <w:rFonts w:ascii="Times New Roman" w:hAnsi="Times New Roman" w:cs="Times New Roman"/>
                <w:sz w:val="24"/>
                <w:szCs w:val="24"/>
                <w:vertAlign w:val="superscript"/>
              </w:rPr>
              <w:t>+</w:t>
            </w:r>
          </w:p>
          <w:p w14:paraId="14D89530" w14:textId="74441EF2" w:rsidR="001472F9" w:rsidRPr="00E04B8C" w:rsidRDefault="001472F9" w:rsidP="001472F9">
            <w:pPr>
              <w:jc w:val="center"/>
              <w:rPr>
                <w:rFonts w:ascii="Times New Roman" w:hAnsi="Times New Roman" w:cs="Times New Roman"/>
                <w:b w:val="0"/>
                <w:sz w:val="24"/>
                <w:szCs w:val="24"/>
                <w:vertAlign w:val="superscript"/>
              </w:rPr>
            </w:pPr>
            <w:r>
              <w:rPr>
                <w:rFonts w:ascii="Times New Roman" w:hAnsi="Times New Roman" w:cs="Times New Roman"/>
                <w:sz w:val="24"/>
                <w:szCs w:val="24"/>
                <w:u w:val="single"/>
              </w:rPr>
              <w:t>Competing Ions</w:t>
            </w:r>
            <w:r>
              <w:rPr>
                <w:rFonts w:ascii="Times New Roman" w:hAnsi="Times New Roman" w:cs="Times New Roman"/>
                <w:sz w:val="24"/>
                <w:szCs w:val="24"/>
                <w:u w:val="single"/>
              </w:rPr>
              <w:br/>
            </w: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Clay</w:t>
            </w:r>
            <w:r w:rsidRPr="00E04B8C">
              <w:rPr>
                <w:rFonts w:ascii="Times New Roman" w:hAnsi="Times New Roman" w:cs="Times New Roman"/>
                <w:sz w:val="24"/>
                <w:szCs w:val="24"/>
                <w:vertAlign w:val="subscript"/>
              </w:rPr>
              <w:t>s</w:t>
            </w:r>
            <w:r w:rsidRPr="00EE014C">
              <w:rPr>
                <w:rFonts w:ascii="Times New Roman" w:hAnsi="Times New Roman" w:cs="Times New Roman"/>
                <w:sz w:val="24"/>
                <w:szCs w:val="24"/>
              </w:rPr>
              <w:t>OH</w:t>
            </w:r>
            <w:proofErr w:type="spellEnd"/>
            <w:r w:rsidRPr="00EE014C">
              <w:rPr>
                <w:rFonts w:ascii="Times New Roman" w:hAnsi="Times New Roman" w:cs="Times New Roman"/>
                <w:sz w:val="24"/>
                <w:szCs w:val="24"/>
              </w:rPr>
              <w:t xml:space="preserve"> + </w:t>
            </w:r>
            <w:r>
              <w:rPr>
                <w:rFonts w:ascii="Times New Roman" w:hAnsi="Times New Roman" w:cs="Times New Roman"/>
                <w:sz w:val="24"/>
                <w:szCs w:val="24"/>
              </w:rPr>
              <w:t>Mg</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Pr>
                <w:rFonts w:ascii="Cambria Math" w:hAnsi="Cambria Math" w:cs="Cambria Math"/>
                <w:sz w:val="24"/>
                <w:szCs w:val="24"/>
              </w:rPr>
              <w:t>⇄</w:t>
            </w:r>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Clay</w:t>
            </w:r>
            <w:r w:rsidRPr="00E04B8C">
              <w:rPr>
                <w:rFonts w:ascii="Times New Roman" w:hAnsi="Times New Roman" w:cs="Times New Roman"/>
                <w:sz w:val="24"/>
                <w:szCs w:val="24"/>
                <w:vertAlign w:val="subscript"/>
              </w:rPr>
              <w:t>s</w:t>
            </w:r>
            <w:r w:rsidRPr="00EE014C">
              <w:rPr>
                <w:rFonts w:ascii="Times New Roman" w:hAnsi="Times New Roman" w:cs="Times New Roman"/>
                <w:sz w:val="24"/>
                <w:szCs w:val="24"/>
              </w:rPr>
              <w:t>O</w:t>
            </w:r>
            <w:r>
              <w:rPr>
                <w:rFonts w:ascii="Times New Roman" w:hAnsi="Times New Roman" w:cs="Times New Roman"/>
                <w:sz w:val="24"/>
                <w:szCs w:val="24"/>
              </w:rPr>
              <w:t>Mg</w:t>
            </w:r>
            <w:proofErr w:type="spellEnd"/>
            <w:r w:rsidRPr="00EE014C">
              <w:rPr>
                <w:rFonts w:ascii="Times New Roman" w:hAnsi="Times New Roman" w:cs="Times New Roman"/>
                <w:sz w:val="24"/>
                <w:szCs w:val="24"/>
                <w:vertAlign w:val="superscript"/>
              </w:rPr>
              <w:t>+</w:t>
            </w:r>
            <w:r>
              <w:rPr>
                <w:rFonts w:ascii="Times New Roman" w:hAnsi="Times New Roman" w:cs="Times New Roman"/>
                <w:sz w:val="24"/>
                <w:szCs w:val="24"/>
                <w:vertAlign w:val="superscript"/>
              </w:rPr>
              <w:t xml:space="preserve"> </w:t>
            </w:r>
            <w:r>
              <w:rPr>
                <w:rFonts w:ascii="Times New Roman" w:hAnsi="Times New Roman" w:cs="Times New Roman"/>
                <w:sz w:val="24"/>
                <w:szCs w:val="24"/>
              </w:rPr>
              <w:t>+ H</w:t>
            </w:r>
            <w:r>
              <w:rPr>
                <w:rFonts w:ascii="Times New Roman" w:hAnsi="Times New Roman" w:cs="Times New Roman"/>
                <w:sz w:val="24"/>
                <w:szCs w:val="24"/>
                <w:vertAlign w:val="superscript"/>
              </w:rPr>
              <w:t>+</w:t>
            </w:r>
          </w:p>
          <w:p w14:paraId="3E147D44" w14:textId="77777777" w:rsidR="001472F9" w:rsidRDefault="001472F9" w:rsidP="001472F9">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≡Clay</w:t>
            </w:r>
            <w:r w:rsidRPr="00E04B8C">
              <w:rPr>
                <w:rFonts w:ascii="Times New Roman" w:hAnsi="Times New Roman" w:cs="Times New Roman"/>
                <w:sz w:val="24"/>
                <w:szCs w:val="24"/>
                <w:vertAlign w:val="subscript"/>
              </w:rPr>
              <w:t>w</w:t>
            </w:r>
            <w:r>
              <w:rPr>
                <w:rFonts w:ascii="Times New Roman" w:hAnsi="Times New Roman" w:cs="Times New Roman"/>
                <w:sz w:val="24"/>
                <w:szCs w:val="24"/>
                <w:vertAlign w:val="subscript"/>
              </w:rPr>
              <w:t>1</w:t>
            </w:r>
            <w:r w:rsidRPr="00EE014C">
              <w:rPr>
                <w:rFonts w:ascii="Times New Roman" w:hAnsi="Times New Roman" w:cs="Times New Roman"/>
                <w:sz w:val="24"/>
                <w:szCs w:val="24"/>
              </w:rPr>
              <w:t>O</w:t>
            </w:r>
            <w:r>
              <w:rPr>
                <w:rFonts w:ascii="Times New Roman" w:hAnsi="Times New Roman" w:cs="Times New Roman"/>
                <w:sz w:val="24"/>
                <w:szCs w:val="24"/>
              </w:rPr>
              <w:t>H</w:t>
            </w:r>
            <w:r w:rsidRPr="00EE014C">
              <w:rPr>
                <w:rFonts w:ascii="Times New Roman" w:hAnsi="Times New Roman" w:cs="Times New Roman"/>
                <w:sz w:val="24"/>
                <w:szCs w:val="24"/>
              </w:rPr>
              <w:t xml:space="preserve"> + </w:t>
            </w:r>
            <w:r>
              <w:rPr>
                <w:rFonts w:ascii="Times New Roman" w:hAnsi="Times New Roman" w:cs="Times New Roman"/>
                <w:sz w:val="24"/>
                <w:szCs w:val="24"/>
              </w:rPr>
              <w:t>Mg</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Pr>
                <w:rFonts w:ascii="Cambria Math" w:hAnsi="Cambria Math" w:cs="Cambria Math"/>
                <w:sz w:val="24"/>
                <w:szCs w:val="24"/>
              </w:rPr>
              <w:t>⇄</w:t>
            </w:r>
            <w:r w:rsidRPr="00EE014C">
              <w:rPr>
                <w:rFonts w:ascii="Times New Roman" w:hAnsi="Times New Roman" w:cs="Times New Roman"/>
                <w:sz w:val="24"/>
                <w:szCs w:val="24"/>
              </w:rPr>
              <w:t xml:space="preserve"> ≡Clay</w:t>
            </w:r>
            <w:r w:rsidRPr="00E04B8C">
              <w:rPr>
                <w:rFonts w:ascii="Times New Roman" w:hAnsi="Times New Roman" w:cs="Times New Roman"/>
                <w:sz w:val="24"/>
                <w:szCs w:val="24"/>
                <w:vertAlign w:val="subscript"/>
              </w:rPr>
              <w:t>w1</w:t>
            </w:r>
            <w:r w:rsidRPr="00EE014C">
              <w:rPr>
                <w:rFonts w:ascii="Times New Roman" w:hAnsi="Times New Roman" w:cs="Times New Roman"/>
                <w:sz w:val="24"/>
                <w:szCs w:val="24"/>
              </w:rPr>
              <w:t>O</w:t>
            </w:r>
            <w:r>
              <w:rPr>
                <w:rFonts w:ascii="Times New Roman" w:hAnsi="Times New Roman" w:cs="Times New Roman"/>
                <w:sz w:val="24"/>
                <w:szCs w:val="24"/>
              </w:rPr>
              <w:t>Mg</w:t>
            </w:r>
            <w:r w:rsidRPr="00EE014C">
              <w:rPr>
                <w:rFonts w:ascii="Times New Roman" w:hAnsi="Times New Roman" w:cs="Times New Roman"/>
                <w:sz w:val="24"/>
                <w:szCs w:val="24"/>
                <w:vertAlign w:val="superscript"/>
              </w:rPr>
              <w:t>+</w:t>
            </w:r>
            <w:r>
              <w:rPr>
                <w:rFonts w:ascii="Times New Roman" w:hAnsi="Times New Roman" w:cs="Times New Roman"/>
                <w:sz w:val="24"/>
                <w:szCs w:val="24"/>
                <w:vertAlign w:val="superscript"/>
              </w:rPr>
              <w:t xml:space="preserve"> </w:t>
            </w:r>
            <w:r>
              <w:rPr>
                <w:rFonts w:ascii="Times New Roman" w:hAnsi="Times New Roman" w:cs="Times New Roman"/>
                <w:sz w:val="24"/>
                <w:szCs w:val="24"/>
              </w:rPr>
              <w:t>+ H</w:t>
            </w:r>
            <w:r>
              <w:rPr>
                <w:rFonts w:ascii="Times New Roman" w:hAnsi="Times New Roman" w:cs="Times New Roman"/>
                <w:sz w:val="24"/>
                <w:szCs w:val="24"/>
                <w:vertAlign w:val="superscript"/>
              </w:rPr>
              <w:t>+</w:t>
            </w:r>
          </w:p>
          <w:p w14:paraId="7EC7874D" w14:textId="2B6C1115" w:rsidR="00FA42BF" w:rsidRPr="00E04B8C" w:rsidRDefault="00FA42BF" w:rsidP="00FA42BF">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Clay</w:t>
            </w:r>
            <w:r w:rsidRPr="00E04B8C">
              <w:rPr>
                <w:rFonts w:ascii="Times New Roman" w:hAnsi="Times New Roman" w:cs="Times New Roman"/>
                <w:sz w:val="24"/>
                <w:szCs w:val="24"/>
                <w:vertAlign w:val="subscript"/>
              </w:rPr>
              <w:t>s</w:t>
            </w:r>
            <w:r w:rsidRPr="00EE014C">
              <w:rPr>
                <w:rFonts w:ascii="Times New Roman" w:hAnsi="Times New Roman" w:cs="Times New Roman"/>
                <w:sz w:val="24"/>
                <w:szCs w:val="24"/>
              </w:rPr>
              <w:t>OH</w:t>
            </w:r>
            <w:proofErr w:type="spellEnd"/>
            <w:r w:rsidRPr="00EE014C">
              <w:rPr>
                <w:rFonts w:ascii="Times New Roman" w:hAnsi="Times New Roman" w:cs="Times New Roman"/>
                <w:sz w:val="24"/>
                <w:szCs w:val="24"/>
              </w:rPr>
              <w:t xml:space="preserve"> + </w:t>
            </w:r>
            <w:r>
              <w:rPr>
                <w:rFonts w:ascii="Times New Roman" w:hAnsi="Times New Roman" w:cs="Times New Roman"/>
                <w:sz w:val="24"/>
                <w:szCs w:val="24"/>
              </w:rPr>
              <w:t>Ca</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Pr>
                <w:rFonts w:ascii="Cambria Math" w:hAnsi="Cambria Math" w:cs="Cambria Math"/>
                <w:sz w:val="24"/>
                <w:szCs w:val="24"/>
              </w:rPr>
              <w:t>⇄</w:t>
            </w:r>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Clay</w:t>
            </w:r>
            <w:r w:rsidRPr="00E04B8C">
              <w:rPr>
                <w:rFonts w:ascii="Times New Roman" w:hAnsi="Times New Roman" w:cs="Times New Roman"/>
                <w:sz w:val="24"/>
                <w:szCs w:val="24"/>
                <w:vertAlign w:val="subscript"/>
              </w:rPr>
              <w:t>s</w:t>
            </w:r>
            <w:r w:rsidRPr="00EE014C">
              <w:rPr>
                <w:rFonts w:ascii="Times New Roman" w:hAnsi="Times New Roman" w:cs="Times New Roman"/>
                <w:sz w:val="24"/>
                <w:szCs w:val="24"/>
              </w:rPr>
              <w:t>O</w:t>
            </w:r>
            <w:r>
              <w:rPr>
                <w:rFonts w:ascii="Times New Roman" w:hAnsi="Times New Roman" w:cs="Times New Roman"/>
                <w:sz w:val="24"/>
                <w:szCs w:val="24"/>
              </w:rPr>
              <w:t>Ca</w:t>
            </w:r>
            <w:proofErr w:type="spellEnd"/>
            <w:r w:rsidRPr="00EE014C">
              <w:rPr>
                <w:rFonts w:ascii="Times New Roman" w:hAnsi="Times New Roman" w:cs="Times New Roman"/>
                <w:sz w:val="24"/>
                <w:szCs w:val="24"/>
                <w:vertAlign w:val="superscript"/>
              </w:rPr>
              <w:t>+</w:t>
            </w:r>
            <w:r>
              <w:rPr>
                <w:rFonts w:ascii="Times New Roman" w:hAnsi="Times New Roman" w:cs="Times New Roman"/>
                <w:sz w:val="24"/>
                <w:szCs w:val="24"/>
                <w:vertAlign w:val="superscript"/>
              </w:rPr>
              <w:t xml:space="preserve"> </w:t>
            </w:r>
            <w:r>
              <w:rPr>
                <w:rFonts w:ascii="Times New Roman" w:hAnsi="Times New Roman" w:cs="Times New Roman"/>
                <w:sz w:val="24"/>
                <w:szCs w:val="24"/>
              </w:rPr>
              <w:t>+ H</w:t>
            </w:r>
            <w:r>
              <w:rPr>
                <w:rFonts w:ascii="Times New Roman" w:hAnsi="Times New Roman" w:cs="Times New Roman"/>
                <w:sz w:val="24"/>
                <w:szCs w:val="24"/>
                <w:vertAlign w:val="superscript"/>
              </w:rPr>
              <w:t>+</w:t>
            </w:r>
          </w:p>
          <w:p w14:paraId="0B547A2F" w14:textId="007A8DD8" w:rsidR="00FA42BF" w:rsidRDefault="00FA42BF" w:rsidP="00FA42BF">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≡Clay</w:t>
            </w:r>
            <w:r w:rsidRPr="00E04B8C">
              <w:rPr>
                <w:rFonts w:ascii="Times New Roman" w:hAnsi="Times New Roman" w:cs="Times New Roman"/>
                <w:sz w:val="24"/>
                <w:szCs w:val="24"/>
                <w:vertAlign w:val="subscript"/>
              </w:rPr>
              <w:t>w</w:t>
            </w:r>
            <w:r>
              <w:rPr>
                <w:rFonts w:ascii="Times New Roman" w:hAnsi="Times New Roman" w:cs="Times New Roman"/>
                <w:sz w:val="24"/>
                <w:szCs w:val="24"/>
                <w:vertAlign w:val="subscript"/>
              </w:rPr>
              <w:t>1</w:t>
            </w:r>
            <w:r w:rsidRPr="00EE014C">
              <w:rPr>
                <w:rFonts w:ascii="Times New Roman" w:hAnsi="Times New Roman" w:cs="Times New Roman"/>
                <w:sz w:val="24"/>
                <w:szCs w:val="24"/>
              </w:rPr>
              <w:t>O</w:t>
            </w:r>
            <w:r>
              <w:rPr>
                <w:rFonts w:ascii="Times New Roman" w:hAnsi="Times New Roman" w:cs="Times New Roman"/>
                <w:sz w:val="24"/>
                <w:szCs w:val="24"/>
              </w:rPr>
              <w:t>H</w:t>
            </w:r>
            <w:r w:rsidRPr="00EE014C">
              <w:rPr>
                <w:rFonts w:ascii="Times New Roman" w:hAnsi="Times New Roman" w:cs="Times New Roman"/>
                <w:sz w:val="24"/>
                <w:szCs w:val="24"/>
              </w:rPr>
              <w:t xml:space="preserve"> + </w:t>
            </w:r>
            <w:r>
              <w:rPr>
                <w:rFonts w:ascii="Times New Roman" w:hAnsi="Times New Roman" w:cs="Times New Roman"/>
                <w:sz w:val="24"/>
                <w:szCs w:val="24"/>
              </w:rPr>
              <w:t>Ca</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Pr>
                <w:rFonts w:ascii="Cambria Math" w:hAnsi="Cambria Math" w:cs="Cambria Math"/>
                <w:sz w:val="24"/>
                <w:szCs w:val="24"/>
              </w:rPr>
              <w:t>⇄</w:t>
            </w:r>
            <w:r w:rsidRPr="00EE014C">
              <w:rPr>
                <w:rFonts w:ascii="Times New Roman" w:hAnsi="Times New Roman" w:cs="Times New Roman"/>
                <w:sz w:val="24"/>
                <w:szCs w:val="24"/>
              </w:rPr>
              <w:t xml:space="preserve"> ≡Clay</w:t>
            </w:r>
            <w:r w:rsidRPr="00E04B8C">
              <w:rPr>
                <w:rFonts w:ascii="Times New Roman" w:hAnsi="Times New Roman" w:cs="Times New Roman"/>
                <w:sz w:val="24"/>
                <w:szCs w:val="24"/>
                <w:vertAlign w:val="subscript"/>
              </w:rPr>
              <w:t>w1</w:t>
            </w:r>
            <w:r w:rsidRPr="00EE014C">
              <w:rPr>
                <w:rFonts w:ascii="Times New Roman" w:hAnsi="Times New Roman" w:cs="Times New Roman"/>
                <w:sz w:val="24"/>
                <w:szCs w:val="24"/>
              </w:rPr>
              <w:t>O</w:t>
            </w:r>
            <w:r>
              <w:rPr>
                <w:rFonts w:ascii="Times New Roman" w:hAnsi="Times New Roman" w:cs="Times New Roman"/>
                <w:sz w:val="24"/>
                <w:szCs w:val="24"/>
              </w:rPr>
              <w:t>Ca</w:t>
            </w:r>
            <w:r w:rsidRPr="00EE014C">
              <w:rPr>
                <w:rFonts w:ascii="Times New Roman" w:hAnsi="Times New Roman" w:cs="Times New Roman"/>
                <w:sz w:val="24"/>
                <w:szCs w:val="24"/>
                <w:vertAlign w:val="superscript"/>
              </w:rPr>
              <w:t>+</w:t>
            </w:r>
            <w:r>
              <w:rPr>
                <w:rFonts w:ascii="Times New Roman" w:hAnsi="Times New Roman" w:cs="Times New Roman"/>
                <w:sz w:val="24"/>
                <w:szCs w:val="24"/>
                <w:vertAlign w:val="superscript"/>
              </w:rPr>
              <w:t xml:space="preserve"> </w:t>
            </w:r>
            <w:r>
              <w:rPr>
                <w:rFonts w:ascii="Times New Roman" w:hAnsi="Times New Roman" w:cs="Times New Roman"/>
                <w:sz w:val="24"/>
                <w:szCs w:val="24"/>
              </w:rPr>
              <w:t>+ H</w:t>
            </w:r>
            <w:r>
              <w:rPr>
                <w:rFonts w:ascii="Times New Roman" w:hAnsi="Times New Roman" w:cs="Times New Roman"/>
                <w:sz w:val="24"/>
                <w:szCs w:val="24"/>
                <w:vertAlign w:val="superscript"/>
              </w:rPr>
              <w:t>+</w:t>
            </w:r>
          </w:p>
          <w:p w14:paraId="78BA3464" w14:textId="44122A37" w:rsidR="00FA42BF" w:rsidRDefault="00FA42BF" w:rsidP="00FA42BF">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Clay</w:t>
            </w:r>
            <w:r w:rsidRPr="00E04B8C">
              <w:rPr>
                <w:rFonts w:ascii="Times New Roman" w:hAnsi="Times New Roman" w:cs="Times New Roman"/>
                <w:sz w:val="24"/>
                <w:szCs w:val="24"/>
                <w:vertAlign w:val="subscript"/>
              </w:rPr>
              <w:t>s</w:t>
            </w:r>
            <w:r w:rsidRPr="00EE014C">
              <w:rPr>
                <w:rFonts w:ascii="Times New Roman" w:hAnsi="Times New Roman" w:cs="Times New Roman"/>
                <w:sz w:val="24"/>
                <w:szCs w:val="24"/>
              </w:rPr>
              <w:t>OH</w:t>
            </w:r>
            <w:proofErr w:type="spellEnd"/>
            <w:r w:rsidRPr="00EE014C">
              <w:rPr>
                <w:rFonts w:ascii="Times New Roman" w:hAnsi="Times New Roman" w:cs="Times New Roman"/>
                <w:sz w:val="24"/>
                <w:szCs w:val="24"/>
              </w:rPr>
              <w:t xml:space="preserve"> + </w:t>
            </w:r>
            <w:r>
              <w:rPr>
                <w:rFonts w:ascii="Times New Roman" w:hAnsi="Times New Roman" w:cs="Times New Roman"/>
                <w:sz w:val="24"/>
                <w:szCs w:val="24"/>
              </w:rPr>
              <w:t>Sr</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Pr>
                <w:rFonts w:ascii="Cambria Math" w:hAnsi="Cambria Math" w:cs="Cambria Math"/>
                <w:sz w:val="24"/>
                <w:szCs w:val="24"/>
              </w:rPr>
              <w:t>⇄</w:t>
            </w:r>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Clay</w:t>
            </w:r>
            <w:r w:rsidRPr="00E04B8C">
              <w:rPr>
                <w:rFonts w:ascii="Times New Roman" w:hAnsi="Times New Roman" w:cs="Times New Roman"/>
                <w:sz w:val="24"/>
                <w:szCs w:val="24"/>
                <w:vertAlign w:val="subscript"/>
              </w:rPr>
              <w:t>s</w:t>
            </w:r>
            <w:r w:rsidRPr="00EE014C">
              <w:rPr>
                <w:rFonts w:ascii="Times New Roman" w:hAnsi="Times New Roman" w:cs="Times New Roman"/>
                <w:sz w:val="24"/>
                <w:szCs w:val="24"/>
              </w:rPr>
              <w:t>O</w:t>
            </w:r>
            <w:r>
              <w:rPr>
                <w:rFonts w:ascii="Times New Roman" w:hAnsi="Times New Roman" w:cs="Times New Roman"/>
                <w:sz w:val="24"/>
                <w:szCs w:val="24"/>
              </w:rPr>
              <w:t>Sr</w:t>
            </w:r>
            <w:proofErr w:type="spellEnd"/>
            <w:r>
              <w:rPr>
                <w:rFonts w:ascii="Times New Roman" w:hAnsi="Times New Roman" w:cs="Times New Roman"/>
                <w:sz w:val="24"/>
                <w:szCs w:val="24"/>
                <w:vertAlign w:val="superscript"/>
              </w:rPr>
              <w:t xml:space="preserve">+ </w:t>
            </w:r>
            <w:r>
              <w:rPr>
                <w:rFonts w:ascii="Times New Roman" w:hAnsi="Times New Roman" w:cs="Times New Roman"/>
                <w:sz w:val="24"/>
                <w:szCs w:val="24"/>
              </w:rPr>
              <w:t>+ H</w:t>
            </w:r>
            <w:r>
              <w:rPr>
                <w:rFonts w:ascii="Times New Roman" w:hAnsi="Times New Roman" w:cs="Times New Roman"/>
                <w:sz w:val="24"/>
                <w:szCs w:val="24"/>
                <w:vertAlign w:val="superscript"/>
              </w:rPr>
              <w:t>+</w:t>
            </w:r>
          </w:p>
          <w:p w14:paraId="5CA5FE08" w14:textId="5247CDB8" w:rsidR="00FA42BF" w:rsidRPr="00E04B8C" w:rsidRDefault="00FA42BF" w:rsidP="00FA42BF">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Clay</w:t>
            </w:r>
            <w:r w:rsidRPr="00E04B8C">
              <w:rPr>
                <w:rFonts w:ascii="Times New Roman" w:hAnsi="Times New Roman" w:cs="Times New Roman"/>
                <w:sz w:val="24"/>
                <w:szCs w:val="24"/>
                <w:vertAlign w:val="subscript"/>
              </w:rPr>
              <w:t>s</w:t>
            </w:r>
            <w:r w:rsidRPr="00EE014C">
              <w:rPr>
                <w:rFonts w:ascii="Times New Roman" w:hAnsi="Times New Roman" w:cs="Times New Roman"/>
                <w:sz w:val="24"/>
                <w:szCs w:val="24"/>
              </w:rPr>
              <w:t>OH</w:t>
            </w:r>
            <w:proofErr w:type="spellEnd"/>
            <w:r w:rsidRPr="00EE014C">
              <w:rPr>
                <w:rFonts w:ascii="Times New Roman" w:hAnsi="Times New Roman" w:cs="Times New Roman"/>
                <w:sz w:val="24"/>
                <w:szCs w:val="24"/>
              </w:rPr>
              <w:t xml:space="preserve"> + </w:t>
            </w:r>
            <w:r>
              <w:rPr>
                <w:rFonts w:ascii="Times New Roman" w:hAnsi="Times New Roman" w:cs="Times New Roman"/>
                <w:sz w:val="24"/>
                <w:szCs w:val="24"/>
              </w:rPr>
              <w:t>Sr</w:t>
            </w:r>
            <w:r w:rsidRPr="00EE014C">
              <w:rPr>
                <w:rFonts w:ascii="Times New Roman" w:hAnsi="Times New Roman" w:cs="Times New Roman"/>
                <w:sz w:val="24"/>
                <w:szCs w:val="24"/>
                <w:vertAlign w:val="superscript"/>
              </w:rPr>
              <w:t>2+</w:t>
            </w:r>
            <w:r>
              <w:rPr>
                <w:rFonts w:ascii="Times New Roman" w:hAnsi="Times New Roman" w:cs="Times New Roman"/>
                <w:sz w:val="24"/>
                <w:szCs w:val="24"/>
                <w:vertAlign w:val="superscript"/>
              </w:rPr>
              <w:t xml:space="preserve"> </w:t>
            </w:r>
            <w:r>
              <w:rPr>
                <w:rFonts w:ascii="Times New Roman" w:hAnsi="Times New Roman" w:cs="Times New Roman"/>
                <w:sz w:val="24"/>
                <w:szCs w:val="24"/>
              </w:rPr>
              <w:t>+ H</w:t>
            </w:r>
            <w:r>
              <w:rPr>
                <w:rFonts w:ascii="Times New Roman" w:hAnsi="Times New Roman" w:cs="Times New Roman"/>
                <w:sz w:val="24"/>
                <w:szCs w:val="24"/>
                <w:vertAlign w:val="subscript"/>
              </w:rPr>
              <w:t>2</w:t>
            </w:r>
            <w:r>
              <w:rPr>
                <w:rFonts w:ascii="Times New Roman" w:hAnsi="Times New Roman" w:cs="Times New Roman"/>
                <w:sz w:val="24"/>
                <w:szCs w:val="24"/>
              </w:rPr>
              <w:t>O</w:t>
            </w:r>
            <w:r w:rsidRPr="00EE014C">
              <w:rPr>
                <w:rFonts w:ascii="Times New Roman" w:hAnsi="Times New Roman" w:cs="Times New Roman"/>
                <w:sz w:val="24"/>
                <w:szCs w:val="24"/>
              </w:rPr>
              <w:t xml:space="preserve"> </w:t>
            </w:r>
            <w:r>
              <w:rPr>
                <w:rFonts w:ascii="Cambria Math" w:hAnsi="Cambria Math" w:cs="Cambria Math"/>
                <w:sz w:val="24"/>
                <w:szCs w:val="24"/>
              </w:rPr>
              <w:t>⇄</w:t>
            </w:r>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Clay</w:t>
            </w:r>
            <w:r w:rsidRPr="00E04B8C">
              <w:rPr>
                <w:rFonts w:ascii="Times New Roman" w:hAnsi="Times New Roman" w:cs="Times New Roman"/>
                <w:sz w:val="24"/>
                <w:szCs w:val="24"/>
                <w:vertAlign w:val="subscript"/>
              </w:rPr>
              <w:t>s</w:t>
            </w:r>
            <w:r w:rsidRPr="00EE014C">
              <w:rPr>
                <w:rFonts w:ascii="Times New Roman" w:hAnsi="Times New Roman" w:cs="Times New Roman"/>
                <w:sz w:val="24"/>
                <w:szCs w:val="24"/>
              </w:rPr>
              <w:t>O</w:t>
            </w:r>
            <w:r>
              <w:rPr>
                <w:rFonts w:ascii="Times New Roman" w:hAnsi="Times New Roman" w:cs="Times New Roman"/>
                <w:sz w:val="24"/>
                <w:szCs w:val="24"/>
              </w:rPr>
              <w:t>SrOH</w:t>
            </w:r>
            <w:proofErr w:type="spellEnd"/>
            <w:r>
              <w:rPr>
                <w:rFonts w:ascii="Times New Roman" w:hAnsi="Times New Roman" w:cs="Times New Roman"/>
                <w:sz w:val="24"/>
                <w:szCs w:val="24"/>
                <w:vertAlign w:val="superscript"/>
              </w:rPr>
              <w:t xml:space="preserve"> </w:t>
            </w:r>
            <w:r>
              <w:rPr>
                <w:rFonts w:ascii="Times New Roman" w:hAnsi="Times New Roman" w:cs="Times New Roman"/>
                <w:sz w:val="24"/>
                <w:szCs w:val="24"/>
              </w:rPr>
              <w:t>+ 2H</w:t>
            </w:r>
            <w:r>
              <w:rPr>
                <w:rFonts w:ascii="Times New Roman" w:hAnsi="Times New Roman" w:cs="Times New Roman"/>
                <w:sz w:val="24"/>
                <w:szCs w:val="24"/>
                <w:vertAlign w:val="superscript"/>
              </w:rPr>
              <w:t>+</w:t>
            </w:r>
          </w:p>
          <w:p w14:paraId="1C46421C" w14:textId="77777777" w:rsidR="00FA42BF" w:rsidRDefault="00FA42BF" w:rsidP="00FA42BF">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≡Clay</w:t>
            </w:r>
            <w:r w:rsidRPr="00E04B8C">
              <w:rPr>
                <w:rFonts w:ascii="Times New Roman" w:hAnsi="Times New Roman" w:cs="Times New Roman"/>
                <w:sz w:val="24"/>
                <w:szCs w:val="24"/>
                <w:vertAlign w:val="subscript"/>
              </w:rPr>
              <w:t>w</w:t>
            </w:r>
            <w:r>
              <w:rPr>
                <w:rFonts w:ascii="Times New Roman" w:hAnsi="Times New Roman" w:cs="Times New Roman"/>
                <w:sz w:val="24"/>
                <w:szCs w:val="24"/>
                <w:vertAlign w:val="subscript"/>
              </w:rPr>
              <w:t>1</w:t>
            </w:r>
            <w:r w:rsidRPr="00EE014C">
              <w:rPr>
                <w:rFonts w:ascii="Times New Roman" w:hAnsi="Times New Roman" w:cs="Times New Roman"/>
                <w:sz w:val="24"/>
                <w:szCs w:val="24"/>
              </w:rPr>
              <w:t>O</w:t>
            </w:r>
            <w:r>
              <w:rPr>
                <w:rFonts w:ascii="Times New Roman" w:hAnsi="Times New Roman" w:cs="Times New Roman"/>
                <w:sz w:val="24"/>
                <w:szCs w:val="24"/>
              </w:rPr>
              <w:t>H</w:t>
            </w:r>
            <w:r w:rsidRPr="00EE014C">
              <w:rPr>
                <w:rFonts w:ascii="Times New Roman" w:hAnsi="Times New Roman" w:cs="Times New Roman"/>
                <w:sz w:val="24"/>
                <w:szCs w:val="24"/>
              </w:rPr>
              <w:t xml:space="preserve"> + </w:t>
            </w:r>
            <w:r>
              <w:rPr>
                <w:rFonts w:ascii="Times New Roman" w:hAnsi="Times New Roman" w:cs="Times New Roman"/>
                <w:sz w:val="24"/>
                <w:szCs w:val="24"/>
              </w:rPr>
              <w:t>Sr</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Pr>
                <w:rFonts w:ascii="Cambria Math" w:hAnsi="Cambria Math" w:cs="Cambria Math"/>
                <w:sz w:val="24"/>
                <w:szCs w:val="24"/>
              </w:rPr>
              <w:t>⇄</w:t>
            </w:r>
            <w:r w:rsidRPr="00EE014C">
              <w:rPr>
                <w:rFonts w:ascii="Times New Roman" w:hAnsi="Times New Roman" w:cs="Times New Roman"/>
                <w:sz w:val="24"/>
                <w:szCs w:val="24"/>
              </w:rPr>
              <w:t xml:space="preserve"> ≡Clay</w:t>
            </w:r>
            <w:r w:rsidRPr="00E04B8C">
              <w:rPr>
                <w:rFonts w:ascii="Times New Roman" w:hAnsi="Times New Roman" w:cs="Times New Roman"/>
                <w:sz w:val="24"/>
                <w:szCs w:val="24"/>
                <w:vertAlign w:val="subscript"/>
              </w:rPr>
              <w:t>w1</w:t>
            </w:r>
            <w:r w:rsidRPr="00EE014C">
              <w:rPr>
                <w:rFonts w:ascii="Times New Roman" w:hAnsi="Times New Roman" w:cs="Times New Roman"/>
                <w:sz w:val="24"/>
                <w:szCs w:val="24"/>
              </w:rPr>
              <w:t>O</w:t>
            </w:r>
            <w:r>
              <w:rPr>
                <w:rFonts w:ascii="Times New Roman" w:hAnsi="Times New Roman" w:cs="Times New Roman"/>
                <w:sz w:val="24"/>
                <w:szCs w:val="24"/>
              </w:rPr>
              <w:t>Sr</w:t>
            </w:r>
            <w:r w:rsidRPr="00EE014C">
              <w:rPr>
                <w:rFonts w:ascii="Times New Roman" w:hAnsi="Times New Roman" w:cs="Times New Roman"/>
                <w:sz w:val="24"/>
                <w:szCs w:val="24"/>
                <w:vertAlign w:val="superscript"/>
              </w:rPr>
              <w:t>+</w:t>
            </w:r>
            <w:r>
              <w:rPr>
                <w:rFonts w:ascii="Times New Roman" w:hAnsi="Times New Roman" w:cs="Times New Roman"/>
                <w:sz w:val="24"/>
                <w:szCs w:val="24"/>
                <w:vertAlign w:val="superscript"/>
              </w:rPr>
              <w:t xml:space="preserve"> </w:t>
            </w:r>
            <w:r>
              <w:rPr>
                <w:rFonts w:ascii="Times New Roman" w:hAnsi="Times New Roman" w:cs="Times New Roman"/>
                <w:sz w:val="24"/>
                <w:szCs w:val="24"/>
              </w:rPr>
              <w:t>+ H</w:t>
            </w:r>
            <w:r>
              <w:rPr>
                <w:rFonts w:ascii="Times New Roman" w:hAnsi="Times New Roman" w:cs="Times New Roman"/>
                <w:sz w:val="24"/>
                <w:szCs w:val="24"/>
                <w:vertAlign w:val="superscript"/>
              </w:rPr>
              <w:t>+</w:t>
            </w:r>
          </w:p>
          <w:p w14:paraId="32DBFA05" w14:textId="62038DE4" w:rsidR="00FA42BF" w:rsidRPr="00FA42BF" w:rsidRDefault="00FA42BF" w:rsidP="00FA42BF">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≡Clay</w:t>
            </w:r>
            <w:r>
              <w:rPr>
                <w:rFonts w:ascii="Times New Roman" w:hAnsi="Times New Roman" w:cs="Times New Roman"/>
                <w:sz w:val="24"/>
                <w:szCs w:val="24"/>
                <w:vertAlign w:val="subscript"/>
              </w:rPr>
              <w:t>w1</w:t>
            </w:r>
            <w:r w:rsidRPr="00EE014C">
              <w:rPr>
                <w:rFonts w:ascii="Times New Roman" w:hAnsi="Times New Roman" w:cs="Times New Roman"/>
                <w:sz w:val="24"/>
                <w:szCs w:val="24"/>
              </w:rPr>
              <w:t xml:space="preserve">OH + </w:t>
            </w:r>
            <w:r>
              <w:rPr>
                <w:rFonts w:ascii="Times New Roman" w:hAnsi="Times New Roman" w:cs="Times New Roman"/>
                <w:sz w:val="24"/>
                <w:szCs w:val="24"/>
              </w:rPr>
              <w:t>Sr</w:t>
            </w:r>
            <w:r w:rsidRPr="00EE014C">
              <w:rPr>
                <w:rFonts w:ascii="Times New Roman" w:hAnsi="Times New Roman" w:cs="Times New Roman"/>
                <w:sz w:val="24"/>
                <w:szCs w:val="24"/>
                <w:vertAlign w:val="superscript"/>
              </w:rPr>
              <w:t>2+</w:t>
            </w:r>
            <w:r>
              <w:rPr>
                <w:rFonts w:ascii="Times New Roman" w:hAnsi="Times New Roman" w:cs="Times New Roman"/>
                <w:sz w:val="24"/>
                <w:szCs w:val="24"/>
                <w:vertAlign w:val="superscript"/>
              </w:rPr>
              <w:t xml:space="preserve"> </w:t>
            </w:r>
            <w:r>
              <w:rPr>
                <w:rFonts w:ascii="Times New Roman" w:hAnsi="Times New Roman" w:cs="Times New Roman"/>
                <w:sz w:val="24"/>
                <w:szCs w:val="24"/>
              </w:rPr>
              <w:t>+ H</w:t>
            </w:r>
            <w:r>
              <w:rPr>
                <w:rFonts w:ascii="Times New Roman" w:hAnsi="Times New Roman" w:cs="Times New Roman"/>
                <w:sz w:val="24"/>
                <w:szCs w:val="24"/>
                <w:vertAlign w:val="subscript"/>
              </w:rPr>
              <w:t>2</w:t>
            </w:r>
            <w:r>
              <w:rPr>
                <w:rFonts w:ascii="Times New Roman" w:hAnsi="Times New Roman" w:cs="Times New Roman"/>
                <w:sz w:val="24"/>
                <w:szCs w:val="24"/>
              </w:rPr>
              <w:t>O</w:t>
            </w:r>
            <w:r w:rsidRPr="00EE014C">
              <w:rPr>
                <w:rFonts w:ascii="Times New Roman" w:hAnsi="Times New Roman" w:cs="Times New Roman"/>
                <w:sz w:val="24"/>
                <w:szCs w:val="24"/>
              </w:rPr>
              <w:t xml:space="preserve"> </w:t>
            </w:r>
            <w:r>
              <w:rPr>
                <w:rFonts w:ascii="Cambria Math" w:hAnsi="Cambria Math" w:cs="Cambria Math"/>
                <w:sz w:val="24"/>
                <w:szCs w:val="24"/>
              </w:rPr>
              <w:t>⇄</w:t>
            </w:r>
            <w:r w:rsidRPr="00EE014C">
              <w:rPr>
                <w:rFonts w:ascii="Times New Roman" w:hAnsi="Times New Roman" w:cs="Times New Roman"/>
                <w:sz w:val="24"/>
                <w:szCs w:val="24"/>
              </w:rPr>
              <w:t xml:space="preserve"> ≡Clay</w:t>
            </w:r>
            <w:r>
              <w:rPr>
                <w:rFonts w:ascii="Times New Roman" w:hAnsi="Times New Roman" w:cs="Times New Roman"/>
                <w:sz w:val="24"/>
                <w:szCs w:val="24"/>
                <w:vertAlign w:val="subscript"/>
              </w:rPr>
              <w:t>w1</w:t>
            </w:r>
            <w:r w:rsidRPr="00EE014C">
              <w:rPr>
                <w:rFonts w:ascii="Times New Roman" w:hAnsi="Times New Roman" w:cs="Times New Roman"/>
                <w:sz w:val="24"/>
                <w:szCs w:val="24"/>
              </w:rPr>
              <w:t>O</w:t>
            </w:r>
            <w:r>
              <w:rPr>
                <w:rFonts w:ascii="Times New Roman" w:hAnsi="Times New Roman" w:cs="Times New Roman"/>
                <w:sz w:val="24"/>
                <w:szCs w:val="24"/>
              </w:rPr>
              <w:t>Sr</w:t>
            </w:r>
            <w:r w:rsidRPr="00FA42BF">
              <w:rPr>
                <w:rFonts w:ascii="Times New Roman" w:hAnsi="Times New Roman" w:cs="Times New Roman"/>
                <w:sz w:val="24"/>
                <w:szCs w:val="24"/>
              </w:rPr>
              <w:t>OH</w:t>
            </w:r>
            <w:r>
              <w:rPr>
                <w:rFonts w:ascii="Times New Roman" w:hAnsi="Times New Roman" w:cs="Times New Roman"/>
                <w:sz w:val="24"/>
                <w:szCs w:val="24"/>
                <w:vertAlign w:val="superscript"/>
              </w:rPr>
              <w:t xml:space="preserve"> </w:t>
            </w:r>
            <w:r>
              <w:rPr>
                <w:rFonts w:ascii="Times New Roman" w:hAnsi="Times New Roman" w:cs="Times New Roman"/>
                <w:sz w:val="24"/>
                <w:szCs w:val="24"/>
              </w:rPr>
              <w:t>+ 2H</w:t>
            </w:r>
            <w:r>
              <w:rPr>
                <w:rFonts w:ascii="Times New Roman" w:hAnsi="Times New Roman" w:cs="Times New Roman"/>
                <w:sz w:val="24"/>
                <w:szCs w:val="24"/>
                <w:vertAlign w:val="superscript"/>
              </w:rPr>
              <w:t>+</w:t>
            </w:r>
          </w:p>
        </w:tc>
        <w:tc>
          <w:tcPr>
            <w:tcW w:w="999" w:type="dxa"/>
            <w:tcBorders>
              <w:top w:val="single" w:sz="4" w:space="0" w:color="auto"/>
              <w:bottom w:val="single" w:sz="4" w:space="0" w:color="auto"/>
            </w:tcBorders>
          </w:tcPr>
          <w:p w14:paraId="7B983C0F"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15E72040" w14:textId="77777777" w:rsidR="00833D74" w:rsidRDefault="00833D74"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FC08AB1" w14:textId="77777777" w:rsidR="00833D74" w:rsidRDefault="00833D74"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8.45E-4</w:t>
            </w:r>
          </w:p>
          <w:p w14:paraId="011EC0D5"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35E025FB"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5F6D645"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F7C555A"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2E-6</w:t>
            </w:r>
          </w:p>
          <w:p w14:paraId="0B96636A"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637E94D6"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4E-5</w:t>
            </w:r>
          </w:p>
          <w:p w14:paraId="25C8B5F7"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012FDD5" w14:textId="3BA1E47B" w:rsidR="00E04B8C" w:rsidRPr="00EE014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4E-5</w:t>
            </w:r>
          </w:p>
        </w:tc>
        <w:tc>
          <w:tcPr>
            <w:tcW w:w="1150" w:type="dxa"/>
            <w:tcBorders>
              <w:top w:val="single" w:sz="4" w:space="0" w:color="auto"/>
              <w:bottom w:val="single" w:sz="4" w:space="0" w:color="auto"/>
            </w:tcBorders>
          </w:tcPr>
          <w:p w14:paraId="03A0B1E5" w14:textId="77777777" w:rsidR="002973FB" w:rsidRPr="00EE014C"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8516C6A" w14:textId="77777777" w:rsidR="00833D74" w:rsidRDefault="00833D74"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6D545AE" w14:textId="25E1DA45" w:rsidR="002973FB" w:rsidRPr="00EE014C"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0.</w:t>
            </w:r>
            <w:r w:rsidR="00833D74">
              <w:rPr>
                <w:rFonts w:ascii="Times New Roman" w:hAnsi="Times New Roman" w:cs="Times New Roman"/>
                <w:sz w:val="24"/>
                <w:szCs w:val="24"/>
              </w:rPr>
              <w:t>2</w:t>
            </w:r>
          </w:p>
          <w:p w14:paraId="7EDEF37B" w14:textId="406B71D1" w:rsidR="002973FB" w:rsidRPr="00EE014C" w:rsidRDefault="00833D74"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0.5</w:t>
            </w:r>
          </w:p>
          <w:p w14:paraId="4A2FBCA1" w14:textId="0AF6370F" w:rsidR="002973FB" w:rsidRDefault="00833D74"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0.4</w:t>
            </w:r>
          </w:p>
          <w:p w14:paraId="22AAEC81" w14:textId="77777777" w:rsidR="00833D74" w:rsidRPr="00EE014C" w:rsidRDefault="00833D74"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4644B93" w14:textId="6FDF00D1" w:rsidR="002973FB" w:rsidRPr="00EE014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4.5</w:t>
            </w:r>
          </w:p>
          <w:p w14:paraId="72367191" w14:textId="77777777" w:rsidR="002973FB"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-7.9</w:t>
            </w:r>
          </w:p>
          <w:p w14:paraId="6CC44E06"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4.5</w:t>
            </w:r>
          </w:p>
          <w:p w14:paraId="16C0F07A"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-7.9</w:t>
            </w:r>
          </w:p>
          <w:p w14:paraId="6247D1BE"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6.0</w:t>
            </w:r>
          </w:p>
          <w:p w14:paraId="6492A3F7"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-10.5</w:t>
            </w:r>
          </w:p>
          <w:p w14:paraId="626B78C0" w14:textId="783A142D"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6725083E" w14:textId="62E11E6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w:t>
            </w:r>
          </w:p>
          <w:p w14:paraId="42B27CF1" w14:textId="573F2820"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w:t>
            </w:r>
          </w:p>
          <w:p w14:paraId="45A87E50"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0C850393"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-2.4</w:t>
            </w:r>
          </w:p>
          <w:p w14:paraId="41B16E84"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-5.2</w:t>
            </w:r>
          </w:p>
          <w:p w14:paraId="3CE8E6F6" w14:textId="77777777" w:rsidR="00FA42BF" w:rsidRDefault="00FA42BF"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-3.4</w:t>
            </w:r>
          </w:p>
          <w:p w14:paraId="0BD1428F" w14:textId="77777777" w:rsidR="00FA42BF" w:rsidRDefault="00FA42BF"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-5.2</w:t>
            </w:r>
          </w:p>
          <w:p w14:paraId="285F243F" w14:textId="77777777" w:rsidR="00FA42BF" w:rsidRDefault="00FA42BF"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-3.9</w:t>
            </w:r>
          </w:p>
          <w:p w14:paraId="01CF6EB1" w14:textId="77777777" w:rsidR="00FA42BF" w:rsidRDefault="00FA42BF"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-16.7</w:t>
            </w:r>
          </w:p>
          <w:p w14:paraId="678FD510" w14:textId="77777777" w:rsidR="00FA42BF" w:rsidRDefault="00FA42BF"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-6.8</w:t>
            </w:r>
          </w:p>
          <w:p w14:paraId="36B40D23" w14:textId="1D71F142" w:rsidR="00FA42BF" w:rsidRPr="00EE014C" w:rsidRDefault="00FA42BF"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-20.8</w:t>
            </w:r>
          </w:p>
        </w:tc>
        <w:tc>
          <w:tcPr>
            <w:tcW w:w="1003" w:type="dxa"/>
            <w:tcBorders>
              <w:top w:val="single" w:sz="4" w:space="0" w:color="auto"/>
              <w:bottom w:val="single" w:sz="4" w:space="0" w:color="auto"/>
            </w:tcBorders>
          </w:tcPr>
          <w:p w14:paraId="7C80FD3D"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5027FC3" w14:textId="77777777" w:rsidR="00833D74" w:rsidRDefault="00833D74"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3DEB4B9E" w14:textId="77777777" w:rsidR="00833D74" w:rsidRDefault="00833D74"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0.2</w:t>
            </w:r>
          </w:p>
          <w:p w14:paraId="44D8566E" w14:textId="77777777" w:rsidR="00833D74" w:rsidRDefault="00833D74"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0.5</w:t>
            </w:r>
          </w:p>
          <w:p w14:paraId="1B145CA8" w14:textId="77777777" w:rsidR="00833D74" w:rsidRDefault="00833D74"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0.4</w:t>
            </w:r>
          </w:p>
          <w:p w14:paraId="71E92A14"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DA9AF11"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4.5</w:t>
            </w:r>
          </w:p>
          <w:p w14:paraId="03C76A2F"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-7.9</w:t>
            </w:r>
          </w:p>
          <w:p w14:paraId="505BA03A"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4.5</w:t>
            </w:r>
          </w:p>
          <w:p w14:paraId="38DFE2A4"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-7.9</w:t>
            </w:r>
          </w:p>
          <w:p w14:paraId="587B51F6"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6.0</w:t>
            </w:r>
          </w:p>
          <w:p w14:paraId="07C67BA4"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-10.5</w:t>
            </w:r>
          </w:p>
          <w:p w14:paraId="72C14A10"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39471C4F"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w:t>
            </w:r>
          </w:p>
          <w:p w14:paraId="7AE57AFC"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-1.9</w:t>
            </w:r>
          </w:p>
          <w:p w14:paraId="38BD6E20" w14:textId="77777777" w:rsidR="00FA42BF" w:rsidRDefault="00FA42BF"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AF18C3B" w14:textId="77777777" w:rsidR="00FA42BF" w:rsidRDefault="00FA42BF" w:rsidP="00FA42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-2.4</w:t>
            </w:r>
          </w:p>
          <w:p w14:paraId="1F9DC000" w14:textId="77777777" w:rsidR="00FA42BF" w:rsidRDefault="00FA42BF" w:rsidP="00FA42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-5.2</w:t>
            </w:r>
          </w:p>
          <w:p w14:paraId="01DB908D" w14:textId="77777777" w:rsidR="00FA42BF" w:rsidRDefault="00FA42BF" w:rsidP="00FA42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-3.4</w:t>
            </w:r>
          </w:p>
          <w:p w14:paraId="5F452ED0" w14:textId="77777777" w:rsidR="00FA42BF" w:rsidRDefault="00FA42BF" w:rsidP="00FA42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-5.2</w:t>
            </w:r>
          </w:p>
          <w:p w14:paraId="7C21C73D" w14:textId="77777777" w:rsidR="00FA42BF" w:rsidRDefault="00FA42BF" w:rsidP="00FA42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-3.9</w:t>
            </w:r>
          </w:p>
          <w:p w14:paraId="36E572A9" w14:textId="77777777" w:rsidR="00FA42BF" w:rsidRDefault="00FA42BF" w:rsidP="00FA42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-16.7</w:t>
            </w:r>
          </w:p>
          <w:p w14:paraId="1B6C8ED8" w14:textId="77777777" w:rsidR="00FA42BF" w:rsidRDefault="00FA42BF" w:rsidP="00FA42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-6.8</w:t>
            </w:r>
          </w:p>
          <w:p w14:paraId="3468BD2D" w14:textId="2EB0B8F4" w:rsidR="00FA42BF" w:rsidRPr="00EE014C" w:rsidRDefault="00FA42BF" w:rsidP="00FA42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-20.8</w:t>
            </w:r>
          </w:p>
        </w:tc>
        <w:tc>
          <w:tcPr>
            <w:tcW w:w="1168" w:type="dxa"/>
            <w:tcBorders>
              <w:top w:val="single" w:sz="4" w:space="0" w:color="auto"/>
              <w:bottom w:val="single" w:sz="4" w:space="0" w:color="auto"/>
            </w:tcBorders>
          </w:tcPr>
          <w:p w14:paraId="788F1EF5"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p>
          <w:p w14:paraId="3869DE11" w14:textId="77777777" w:rsidR="00833D74" w:rsidRDefault="00833D74"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p>
          <w:p w14:paraId="1F79E30F" w14:textId="77777777" w:rsidR="00833D74" w:rsidRDefault="00833D74"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Fitting, D</w:t>
            </w:r>
          </w:p>
          <w:p w14:paraId="378D260D" w14:textId="1515754A" w:rsidR="00833D74" w:rsidRDefault="0053621D"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E</w:t>
            </w:r>
          </w:p>
          <w:p w14:paraId="6880CAC1" w14:textId="77777777" w:rsidR="00833D74" w:rsidRDefault="0053621D"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F</w:t>
            </w:r>
          </w:p>
          <w:p w14:paraId="6F9AB583"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p>
          <w:p w14:paraId="4B67B803"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lastRenderedPageBreak/>
              <w:t>G</w:t>
            </w:r>
          </w:p>
          <w:p w14:paraId="0C0F7EED"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G</w:t>
            </w:r>
          </w:p>
          <w:p w14:paraId="701CADEE"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G</w:t>
            </w:r>
          </w:p>
          <w:p w14:paraId="3E0687F0"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G</w:t>
            </w:r>
          </w:p>
          <w:p w14:paraId="2920B997"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G</w:t>
            </w:r>
          </w:p>
          <w:p w14:paraId="1447F4F1"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G</w:t>
            </w:r>
          </w:p>
          <w:p w14:paraId="22E050BE"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p>
          <w:p w14:paraId="0195A208"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Fitting</w:t>
            </w:r>
          </w:p>
          <w:p w14:paraId="42C9D690"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Fitting</w:t>
            </w:r>
          </w:p>
          <w:p w14:paraId="56C355C6" w14:textId="0D8ABD34"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p>
          <w:p w14:paraId="1E892C8A" w14:textId="06FF03D4"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LFER</w:t>
            </w:r>
            <w:r w:rsidR="00FA42BF">
              <w:rPr>
                <w:rFonts w:ascii="Times New Roman" w:hAnsi="Times New Roman" w:cs="Times New Roman"/>
                <w:sz w:val="24"/>
                <w:szCs w:val="24"/>
                <w:lang w:eastAsia="ja-JP"/>
              </w:rPr>
              <w:t>, H</w:t>
            </w:r>
          </w:p>
          <w:p w14:paraId="03025F1D" w14:textId="535B71ED" w:rsidR="00FA42BF" w:rsidRDefault="00FA42BF"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LFER, H</w:t>
            </w:r>
          </w:p>
          <w:p w14:paraId="0F735D23" w14:textId="77777777" w:rsidR="00FA42BF" w:rsidRDefault="00FA42BF" w:rsidP="00FA42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LFER, H</w:t>
            </w:r>
          </w:p>
          <w:p w14:paraId="57C8C707" w14:textId="77777777" w:rsidR="00FA42BF" w:rsidRDefault="00FA42BF" w:rsidP="00FA42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LFER, H</w:t>
            </w:r>
          </w:p>
          <w:p w14:paraId="4FFDC8D4" w14:textId="77777777" w:rsidR="00FA42BF" w:rsidRDefault="00FA42BF" w:rsidP="00FA42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LFER, H</w:t>
            </w:r>
          </w:p>
          <w:p w14:paraId="560E4548" w14:textId="77777777" w:rsidR="00FA42BF" w:rsidRDefault="00FA42BF" w:rsidP="00FA42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LFER, H</w:t>
            </w:r>
          </w:p>
          <w:p w14:paraId="244ECA64" w14:textId="77777777" w:rsidR="00FA42BF" w:rsidRDefault="00FA42BF" w:rsidP="00FA42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LFER, H</w:t>
            </w:r>
          </w:p>
          <w:p w14:paraId="7DB72548" w14:textId="77777777" w:rsidR="00FA42BF" w:rsidRDefault="00FA42BF" w:rsidP="00FA42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LFER, H</w:t>
            </w:r>
          </w:p>
          <w:p w14:paraId="350CB51A" w14:textId="090D1AA1" w:rsidR="001472F9" w:rsidRPr="00EE014C"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p>
        </w:tc>
      </w:tr>
    </w:tbl>
    <w:p w14:paraId="3D6DD28A" w14:textId="4B6755E9" w:rsidR="00CD35C2" w:rsidRDefault="0053621D" w:rsidP="005E761A">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Notes: </w:t>
      </w:r>
      <w:r w:rsidR="00942A16">
        <w:rPr>
          <w:rFonts w:ascii="Times New Roman" w:hAnsi="Times New Roman" w:cs="Times New Roman"/>
          <w:sz w:val="24"/>
          <w:szCs w:val="24"/>
        </w:rPr>
        <w:t xml:space="preserve">LFER: Indicates constants was fitted using a linear free energy relationship from the denoted source. Sources: </w:t>
      </w:r>
      <w:r w:rsidR="00165A2E">
        <w:rPr>
          <w:rFonts w:ascii="Times New Roman" w:hAnsi="Times New Roman" w:cs="Times New Roman"/>
          <w:sz w:val="24"/>
          <w:szCs w:val="24"/>
        </w:rPr>
        <w:t xml:space="preserve">A: From </w:t>
      </w:r>
      <w:proofErr w:type="spellStart"/>
      <w:r w:rsidR="00165A2E">
        <w:rPr>
          <w:rFonts w:ascii="Times New Roman" w:hAnsi="Times New Roman" w:cs="Times New Roman"/>
          <w:sz w:val="24"/>
          <w:szCs w:val="24"/>
        </w:rPr>
        <w:t>Dzombak</w:t>
      </w:r>
      <w:proofErr w:type="spellEnd"/>
      <w:r w:rsidR="00165A2E">
        <w:rPr>
          <w:rFonts w:ascii="Times New Roman" w:hAnsi="Times New Roman" w:cs="Times New Roman"/>
          <w:sz w:val="24"/>
          <w:szCs w:val="24"/>
        </w:rPr>
        <w:t xml:space="preserve"> and Morel, 1990</w:t>
      </w:r>
      <w:r w:rsidR="00942A16">
        <w:rPr>
          <w:rFonts w:ascii="Times New Roman" w:hAnsi="Times New Roman" w:cs="Times New Roman"/>
          <w:sz w:val="24"/>
          <w:szCs w:val="24"/>
        </w:rPr>
        <w:t>.</w:t>
      </w:r>
      <w:r w:rsidR="00942A16">
        <w:rPr>
          <w:rFonts w:ascii="Times New Roman" w:hAnsi="Times New Roman" w:cs="Times New Roman"/>
          <w:sz w:val="24"/>
          <w:szCs w:val="24"/>
        </w:rPr>
        <w:fldChar w:fldCharType="begin" w:fldLock="1"/>
      </w:r>
      <w:r w:rsidR="005959C4">
        <w:rPr>
          <w:rFonts w:ascii="Times New Roman" w:hAnsi="Times New Roman" w:cs="Times New Roman"/>
          <w:sz w:val="24"/>
          <w:szCs w:val="24"/>
        </w:rPr>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"&lt;sup&gt;17&lt;/sup&gt;", "plainTextFormattedCitation" : "17", "previouslyFormattedCitation" : "&lt;sup&gt;16&lt;/sup&gt;" }, "properties" : { "noteIndex" : 0 }, "schema" : "https://github.com/citation-style-language/schema/raw/master/csl-citation.json" }</w:instrText>
      </w:r>
      <w:r w:rsidR="00942A16">
        <w:rPr>
          <w:rFonts w:ascii="Times New Roman" w:hAnsi="Times New Roman" w:cs="Times New Roman"/>
          <w:sz w:val="24"/>
          <w:szCs w:val="24"/>
        </w:rPr>
        <w:fldChar w:fldCharType="separate"/>
      </w:r>
      <w:r w:rsidR="005959C4" w:rsidRPr="005959C4">
        <w:rPr>
          <w:rFonts w:ascii="Times New Roman" w:hAnsi="Times New Roman" w:cs="Times New Roman"/>
          <w:noProof/>
          <w:sz w:val="24"/>
          <w:szCs w:val="24"/>
          <w:vertAlign w:val="superscript"/>
        </w:rPr>
        <w:t>17</w:t>
      </w:r>
      <w:r w:rsidR="00942A16">
        <w:rPr>
          <w:rFonts w:ascii="Times New Roman" w:hAnsi="Times New Roman" w:cs="Times New Roman"/>
          <w:sz w:val="24"/>
          <w:szCs w:val="24"/>
        </w:rPr>
        <w:fldChar w:fldCharType="end"/>
      </w:r>
      <w:r w:rsidR="00165A2E">
        <w:rPr>
          <w:rFonts w:ascii="Times New Roman" w:hAnsi="Times New Roman" w:cs="Times New Roman"/>
          <w:sz w:val="24"/>
          <w:szCs w:val="24"/>
        </w:rPr>
        <w:t xml:space="preserve"> B: From </w:t>
      </w:r>
      <w:proofErr w:type="spellStart"/>
      <w:r w:rsidR="00165A2E">
        <w:rPr>
          <w:rFonts w:ascii="Times New Roman" w:hAnsi="Times New Roman" w:cs="Times New Roman"/>
          <w:sz w:val="24"/>
          <w:szCs w:val="24"/>
        </w:rPr>
        <w:t>Mathur</w:t>
      </w:r>
      <w:proofErr w:type="spellEnd"/>
      <w:r w:rsidR="00165A2E">
        <w:rPr>
          <w:rFonts w:ascii="Times New Roman" w:hAnsi="Times New Roman" w:cs="Times New Roman"/>
          <w:sz w:val="24"/>
          <w:szCs w:val="24"/>
        </w:rPr>
        <w:t xml:space="preserve"> and </w:t>
      </w:r>
      <w:proofErr w:type="spellStart"/>
      <w:r w:rsidR="00165A2E">
        <w:rPr>
          <w:rFonts w:ascii="Times New Roman" w:hAnsi="Times New Roman" w:cs="Times New Roman"/>
          <w:sz w:val="24"/>
          <w:szCs w:val="24"/>
        </w:rPr>
        <w:t>Dzombak</w:t>
      </w:r>
      <w:proofErr w:type="spellEnd"/>
      <w:r w:rsidR="00165A2E">
        <w:rPr>
          <w:rFonts w:ascii="Times New Roman" w:hAnsi="Times New Roman" w:cs="Times New Roman"/>
          <w:sz w:val="24"/>
          <w:szCs w:val="24"/>
        </w:rPr>
        <w:t>, 2006</w:t>
      </w:r>
      <w:r w:rsidR="00942A16">
        <w:rPr>
          <w:rFonts w:ascii="Times New Roman" w:hAnsi="Times New Roman" w:cs="Times New Roman"/>
          <w:sz w:val="24"/>
          <w:szCs w:val="24"/>
        </w:rPr>
        <w:t>.</w:t>
      </w:r>
      <w:r w:rsidR="00942A16">
        <w:rPr>
          <w:rFonts w:ascii="Times New Roman" w:hAnsi="Times New Roman" w:cs="Times New Roman"/>
          <w:sz w:val="24"/>
          <w:szCs w:val="24"/>
        </w:rPr>
        <w:fldChar w:fldCharType="begin" w:fldLock="1"/>
      </w:r>
      <w:r w:rsidR="005959C4">
        <w:rPr>
          <w:rFonts w:ascii="Times New Roman" w:hAnsi="Times New Roman" w:cs="Times New Roman"/>
          <w:sz w:val="24"/>
          <w:szCs w:val="24"/>
        </w:rPr>
        <w:instrText>ADDIN CSL_CITATION { "citationItems" : [ { "id" : "ITEM-1", "itemData" : { "DOI" : "10.1016/S1573-4285(06)80060-8", "author" : [ { "dropping-particle" : "", "family" : "Mathur", "given" : "S.S.", "non-dropping-particle" : "", "parse-names" : false, "suffix" : "" }, { "dropping-particle" : "", "family" : "Dzombak", "given" : "D.A.", "non-dropping-particle" : "", "parse-names" : false, "suffix" : "" } ], "id" : "ITEM-1", "issued" : { "date-parts" : [ [ "2006" ] ] }, "page" : "443-468", "title" : "Surface complexation modeling: Goethite", "type" : "chapter" }, "uris" : [ "http://www.mendeley.com/documents/?uuid=abd17cc8-7ec5-4842-9a9a-f66f854ad34a" ] } ], "mendeley" : { "formattedCitation" : "&lt;sup&gt;18&lt;/sup&gt;", "plainTextFormattedCitation" : "18", "previouslyFormattedCitation" : "&lt;sup&gt;17&lt;/sup&gt;" }, "properties" : { "noteIndex" : 0 }, "schema" : "https://github.com/citation-style-language/schema/raw/master/csl-citation.json" }</w:instrText>
      </w:r>
      <w:r w:rsidR="00942A16">
        <w:rPr>
          <w:rFonts w:ascii="Times New Roman" w:hAnsi="Times New Roman" w:cs="Times New Roman"/>
          <w:sz w:val="24"/>
          <w:szCs w:val="24"/>
        </w:rPr>
        <w:fldChar w:fldCharType="separate"/>
      </w:r>
      <w:r w:rsidR="005959C4" w:rsidRPr="005959C4">
        <w:rPr>
          <w:rFonts w:ascii="Times New Roman" w:hAnsi="Times New Roman" w:cs="Times New Roman"/>
          <w:noProof/>
          <w:sz w:val="24"/>
          <w:szCs w:val="24"/>
          <w:vertAlign w:val="superscript"/>
        </w:rPr>
        <w:t>18</w:t>
      </w:r>
      <w:r w:rsidR="00942A16">
        <w:rPr>
          <w:rFonts w:ascii="Times New Roman" w:hAnsi="Times New Roman" w:cs="Times New Roman"/>
          <w:sz w:val="24"/>
          <w:szCs w:val="24"/>
        </w:rPr>
        <w:fldChar w:fldCharType="end"/>
      </w:r>
      <w:r w:rsidR="00942A16">
        <w:rPr>
          <w:rFonts w:ascii="Times New Roman" w:hAnsi="Times New Roman" w:cs="Times New Roman"/>
          <w:sz w:val="24"/>
          <w:szCs w:val="24"/>
        </w:rPr>
        <w:t xml:space="preserve"> C: From Van </w:t>
      </w:r>
      <w:proofErr w:type="spellStart"/>
      <w:r w:rsidR="00942A16">
        <w:rPr>
          <w:rFonts w:ascii="Times New Roman" w:hAnsi="Times New Roman" w:cs="Times New Roman"/>
          <w:sz w:val="24"/>
          <w:szCs w:val="24"/>
        </w:rPr>
        <w:t>Geen</w:t>
      </w:r>
      <w:proofErr w:type="spellEnd"/>
      <w:r w:rsidR="00942A16">
        <w:rPr>
          <w:rFonts w:ascii="Times New Roman" w:hAnsi="Times New Roman" w:cs="Times New Roman"/>
          <w:sz w:val="24"/>
          <w:szCs w:val="24"/>
        </w:rPr>
        <w:t xml:space="preserve">, Robertson, and </w:t>
      </w:r>
      <w:proofErr w:type="spellStart"/>
      <w:r w:rsidR="00942A16">
        <w:rPr>
          <w:rFonts w:ascii="Times New Roman" w:hAnsi="Times New Roman" w:cs="Times New Roman"/>
          <w:sz w:val="24"/>
          <w:szCs w:val="24"/>
        </w:rPr>
        <w:t>Leckie</w:t>
      </w:r>
      <w:proofErr w:type="spellEnd"/>
      <w:r w:rsidR="00942A16">
        <w:rPr>
          <w:rFonts w:ascii="Times New Roman" w:hAnsi="Times New Roman" w:cs="Times New Roman"/>
          <w:sz w:val="24"/>
          <w:szCs w:val="24"/>
        </w:rPr>
        <w:t>, 1994.</w:t>
      </w:r>
      <w:r w:rsidR="00942A16">
        <w:rPr>
          <w:rFonts w:ascii="Times New Roman" w:hAnsi="Times New Roman" w:cs="Times New Roman"/>
          <w:sz w:val="24"/>
          <w:szCs w:val="24"/>
        </w:rPr>
        <w:fldChar w:fldCharType="begin" w:fldLock="1"/>
      </w:r>
      <w:r w:rsidR="005959C4">
        <w:rPr>
          <w:rFonts w:ascii="Times New Roman" w:hAnsi="Times New Roman" w:cs="Times New Roman"/>
          <w:sz w:val="24"/>
          <w:szCs w:val="24"/>
        </w:rPr>
        <w:instrText>ADDIN CSL_CITATION { "citationItems" : [ { "id" : "ITEM-1", "itemData" : { "DOI" : "10.1016/0016-7037(94)90286-0", "ISBN" : "0016-7037", "ISSN" : "00167037", "abstract" : "Headspace PCo2 was measured with an infrared gas analyzer over an equilibrated goethite suspension to determine adsorption of carbonate species in the pH range 3 to 8. For a 2 g/L goethite suspension in 0.1 N NaClO4 (~3 10-4 M surface sites), the fraction of carbonate species adsorbed increased from 0.15 at pH 3 to a maximum of 0.56 at pH 6. In 0.01 N NaClO4, the fraction of carbonate species adsorbed at pH 6 increased to 0.67. The total concentration of CO2 in the suspension increased from about 0.4 to 0.6 10-4 M in the pH range of these experiments. The development of surface charge at the goethite surface was determined in the pH range 4 to 11 by potentiometric titration under controlled low CO2 conditions. No hysteresis was observed between the acid and base legs of titrations in 0.10, 0.03, and 0.01 N NaClO4 resulting in a pHpzc of 8.9. The carbonate species adsorption data were modelled using the least squares optimization program FITEQL for the diffuse double-layer model and the triplelayer model using stoichiometries of the type Fe-OCOOH and Fe-OCOO- for surface bound carbonate species. The model results are consistent with separate experiments showing a significant reduction in chromate adsorption on goethite as the partial pressure of CO2 was increased from &lt;5 to 450 and 40,000 \u03bcatm. Our data suggest that mineral oxide surface sites which control solid/solute partitioning of metal ions in natural systems may be largely bound to adsorbed carbonate species. \u00a9 1994.", "author" : [ { "dropping-particle" : "", "family" : "Geen", "given" : "Alexander", "non-dropping-particle" : "van", "parse-names" : false, "suffix" : "" }, { "dropping-particle" : "", "family" : "Robertson", "given" : "Alexander P.", "non-dropping-particle" : "", "parse-names" : false, "suffix" : "" }, { "dropping-particle" : "", "family" : "Leckie", "given" : "James O.", "non-dropping-particle" : "", "parse-names" : false, "suffix" : "" } ], "container-title" : "Geochimica et Cosmochimica Acta", "id" : "ITEM-1", "issue" : "9", "issued" : { "date-parts" : [ [ "1994" ] ] }, "page" : "2073-2086", "title" : "Complexation of carbonate species at the goethite surface: Implications for adsorption of metal ions in natural waters", "type" : "article-journal", "volume" : "58" }, "uris" : [ "http://www.mendeley.com/documents/?uuid=5bb795bb-381a-4226-83d0-85071360ec9a" ] } ], "mendeley" : { "formattedCitation" : "&lt;sup&gt;19&lt;/sup&gt;", "plainTextFormattedCitation" : "19", "previouslyFormattedCitation" : "&lt;sup&gt;18&lt;/sup&gt;" }, "properties" : { "noteIndex" : 0 }, "schema" : "https://github.com/citation-style-language/schema/raw/master/csl-citation.json" }</w:instrText>
      </w:r>
      <w:r w:rsidR="00942A16">
        <w:rPr>
          <w:rFonts w:ascii="Times New Roman" w:hAnsi="Times New Roman" w:cs="Times New Roman"/>
          <w:sz w:val="24"/>
          <w:szCs w:val="24"/>
        </w:rPr>
        <w:fldChar w:fldCharType="separate"/>
      </w:r>
      <w:r w:rsidR="005959C4" w:rsidRPr="005959C4">
        <w:rPr>
          <w:rFonts w:ascii="Times New Roman" w:hAnsi="Times New Roman" w:cs="Times New Roman"/>
          <w:noProof/>
          <w:sz w:val="24"/>
          <w:szCs w:val="24"/>
          <w:vertAlign w:val="superscript"/>
        </w:rPr>
        <w:t>19</w:t>
      </w:r>
      <w:r w:rsidR="00942A16">
        <w:rPr>
          <w:rFonts w:ascii="Times New Roman" w:hAnsi="Times New Roman" w:cs="Times New Roman"/>
          <w:sz w:val="24"/>
          <w:szCs w:val="24"/>
        </w:rPr>
        <w:fldChar w:fldCharType="end"/>
      </w:r>
      <w:r w:rsidR="00833D74">
        <w:rPr>
          <w:rFonts w:ascii="Times New Roman" w:hAnsi="Times New Roman" w:cs="Times New Roman"/>
          <w:sz w:val="24"/>
          <w:szCs w:val="24"/>
        </w:rPr>
        <w:t xml:space="preserve"> D: Number of exchange sites from CEC reported by Clays.org for STx-1b Calcium Montmorillonite</w:t>
      </w:r>
      <w:r w:rsidR="00EC1B8F">
        <w:rPr>
          <w:rFonts w:ascii="Times New Roman" w:hAnsi="Times New Roman" w:cs="Times New Roman"/>
          <w:sz w:val="24"/>
          <w:szCs w:val="24"/>
        </w:rPr>
        <w:t>.</w:t>
      </w:r>
      <w:r w:rsidR="00E04B8C">
        <w:rPr>
          <w:rFonts w:ascii="Times New Roman" w:hAnsi="Times New Roman" w:cs="Times New Roman"/>
          <w:sz w:val="24"/>
          <w:szCs w:val="24"/>
        </w:rPr>
        <w:t xml:space="preserve"> Exchange reaction fitted to match low pH sorption (</w:t>
      </w:r>
      <w:proofErr w:type="spellStart"/>
      <w:r w:rsidR="00E04B8C">
        <w:rPr>
          <w:rFonts w:ascii="Times New Roman" w:hAnsi="Times New Roman" w:cs="Times New Roman"/>
          <w:sz w:val="24"/>
          <w:szCs w:val="24"/>
        </w:rPr>
        <w:t>ie</w:t>
      </w:r>
      <w:proofErr w:type="spellEnd"/>
      <w:r w:rsidR="00E04B8C">
        <w:rPr>
          <w:rFonts w:ascii="Times New Roman" w:hAnsi="Times New Roman" w:cs="Times New Roman"/>
          <w:sz w:val="24"/>
          <w:szCs w:val="24"/>
        </w:rPr>
        <w:t>, sorption without surface site impacts)</w:t>
      </w:r>
      <w:r w:rsidR="001472F9">
        <w:rPr>
          <w:rFonts w:ascii="Times New Roman" w:hAnsi="Times New Roman" w:cs="Times New Roman"/>
          <w:sz w:val="24"/>
          <w:szCs w:val="24"/>
        </w:rPr>
        <w:t>.</w:t>
      </w:r>
      <w:r w:rsidR="00EC1B8F">
        <w:rPr>
          <w:rFonts w:ascii="Times New Roman" w:hAnsi="Times New Roman" w:cs="Times New Roman"/>
          <w:sz w:val="24"/>
          <w:szCs w:val="24"/>
        </w:rPr>
        <w:t xml:space="preserve"> E: From </w:t>
      </w:r>
      <w:proofErr w:type="spellStart"/>
      <w:r>
        <w:rPr>
          <w:rFonts w:ascii="Times New Roman" w:hAnsi="Times New Roman" w:cs="Times New Roman"/>
          <w:sz w:val="24"/>
          <w:szCs w:val="24"/>
        </w:rPr>
        <w:t>Tournassat</w:t>
      </w:r>
      <w:proofErr w:type="spellEnd"/>
      <w:r>
        <w:rPr>
          <w:rFonts w:ascii="Times New Roman" w:hAnsi="Times New Roman" w:cs="Times New Roman"/>
          <w:sz w:val="24"/>
          <w:szCs w:val="24"/>
        </w:rPr>
        <w:t xml:space="preserve"> et al.</w:t>
      </w:r>
      <w:r w:rsidR="00EC1B8F">
        <w:rPr>
          <w:rFonts w:ascii="Times New Roman" w:hAnsi="Times New Roman" w:cs="Times New Roman"/>
          <w:sz w:val="24"/>
          <w:szCs w:val="24"/>
        </w:rPr>
        <w:t>,</w:t>
      </w:r>
      <w:r>
        <w:rPr>
          <w:rFonts w:ascii="Times New Roman" w:hAnsi="Times New Roman" w:cs="Times New Roman"/>
          <w:sz w:val="24"/>
          <w:szCs w:val="24"/>
        </w:rPr>
        <w:t xml:space="preserve"> 2004.</w:t>
      </w:r>
      <w:r>
        <w:rPr>
          <w:rFonts w:ascii="Times New Roman" w:hAnsi="Times New Roman" w:cs="Times New Roman"/>
          <w:sz w:val="24"/>
          <w:szCs w:val="24"/>
        </w:rPr>
        <w:fldChar w:fldCharType="begin" w:fldLock="1"/>
      </w:r>
      <w:r w:rsidR="005959C4">
        <w:rPr>
          <w:rFonts w:ascii="Times New Roman" w:hAnsi="Times New Roman" w:cs="Times New Roman"/>
          <w:sz w:val="24"/>
          <w:szCs w:val="24"/>
        </w:rPr>
        <w:instrText>ADDIN CSL_CITATION { "citationItems" : [ { "id" : "ITEM-1", "itemData" : { "DOI" : "10.1016/j.jcis.2003.11.022", "ISBN" : "0021-9797", "ISSN" : "00219797", "PMID" : "15051457", "abstract" : "The potentiometric titration and CEC data presented in part I are modeled in this paper, part II. Two models are compared: the two pK, three complexation sites plus exchange sites nonelectrostatic model developed by Baeyens and Bradbury and a model based on the MUSIC approach developed by Hiemstra and Van Riemsdijk. Both morphological and structural information is used to develop this new model. Morphological information is taken from the literature, while structural information is taken from the literature and constrained by supporting FTIR experiments. The Baeyens and Bradbury model is found to reproduce the general tendency of the titration curve, whereas the model based on the Hiemstra and Van Riemsdijk MUSIC approach provides a better fit to the experimental data. The former uses only 3 edge reaction sites, whereas the latter uses at least 27 edge reaction sites. Five main reactive sites are sufficient to fit the MUSIC model curve, but the model allows us to derive the properties of 22 other reactive sites. Logically, the greater the number of sites, the better the fit. Nevertheless, fewer adjustable parameters are necessary for the Hiemstra and Van Riemsdijk MUSIC model than for the Baeyens and Bradbury model, thanks to structural and morphological constraints. The precision of the potentiometric titration curve is insufficient to verify that the properties of the 27 sites given by the MUSIC model are effective. Thus, we coupled some properties of clay minerals, such as dissolution, to the modeled acid-base properties of these sites to assess our model. We then questioned the ability of simplified models such as the Baeyens and Bradbury model to predict the interactions between clay minerals and solutions in natural environments. In addition, we derived the cation exchange selectivity coefficients for CaCl+ ionic pairs and H+ from our CEC data and gave an estimate for the CaOH+ selectivity coefficient. \u00a9 2003 Elsevier Inc. All rights reserved.", "author" : [ { "dropping-particle" : "", "family" : "Tournassat", "given" : "Christophe", "non-dropping-particle" : "", "parse-names" : false, "suffix" : "" }, { "dropping-particle" : "", "family" : "Ferrage", "given" : "Eric", "non-dropping-particle" : "", "parse-names" : false, "suffix" : "" }, { "dropping-particle" : "", "family" : "Poinsignon", "given" : "Christiane", "non-dropping-particle" : "", "parse-names" : false, "suffix" : "" }, { "dropping-particle" : "", "family" : "Charlet", "given" : "Laurent", "non-dropping-particle" : "", "parse-names" : false, "suffix" : "" } ], "container-title" : "Journal of Colloid and Interface Science", "id" : "ITEM-1", "issue" : "1", "issued" : { "date-parts" : [ [ "2004" ] ] }, "page" : "234-246", "title" : "The titration of clay minerals: II. Structure-based model and implications for clay reactivity", "type" : "article-journal", "volume" : "273" }, "uris" : [ "http://www.mendeley.com/documents/?uuid=00652482-f575-4dae-928c-dc27d915829e" ] } ], "mendeley" : { "formattedCitation" : "&lt;sup&gt;20&lt;/sup&gt;", "plainTextFormattedCitation" : "20", "previouslyFormattedCitation" : "&lt;sup&gt;19&lt;/sup&gt;" }, "properties" : { "noteIndex" : 0 }, "schema" : "https://github.com/citation-style-language/schema/raw/master/csl-citation.json" }</w:instrText>
      </w:r>
      <w:r>
        <w:rPr>
          <w:rFonts w:ascii="Times New Roman" w:hAnsi="Times New Roman" w:cs="Times New Roman"/>
          <w:sz w:val="24"/>
          <w:szCs w:val="24"/>
        </w:rPr>
        <w:fldChar w:fldCharType="separate"/>
      </w:r>
      <w:r w:rsidR="005959C4" w:rsidRPr="005959C4">
        <w:rPr>
          <w:rFonts w:ascii="Times New Roman" w:hAnsi="Times New Roman" w:cs="Times New Roman"/>
          <w:noProof/>
          <w:sz w:val="24"/>
          <w:szCs w:val="24"/>
          <w:vertAlign w:val="superscript"/>
        </w:rPr>
        <w:t>20</w:t>
      </w:r>
      <w:r>
        <w:rPr>
          <w:rFonts w:ascii="Times New Roman" w:hAnsi="Times New Roman" w:cs="Times New Roman"/>
          <w:sz w:val="24"/>
          <w:szCs w:val="24"/>
        </w:rPr>
        <w:fldChar w:fldCharType="end"/>
      </w:r>
      <w:r>
        <w:rPr>
          <w:rFonts w:ascii="Times New Roman" w:hAnsi="Times New Roman" w:cs="Times New Roman"/>
          <w:sz w:val="24"/>
          <w:szCs w:val="24"/>
        </w:rPr>
        <w:t xml:space="preserve"> F:</w:t>
      </w:r>
      <w:r w:rsidR="00EC1B8F">
        <w:rPr>
          <w:rFonts w:ascii="Times New Roman" w:hAnsi="Times New Roman" w:cs="Times New Roman"/>
          <w:sz w:val="24"/>
          <w:szCs w:val="24"/>
        </w:rPr>
        <w:t xml:space="preserve"> </w:t>
      </w:r>
      <w:r>
        <w:rPr>
          <w:rFonts w:ascii="Times New Roman" w:hAnsi="Times New Roman" w:cs="Times New Roman"/>
          <w:sz w:val="24"/>
          <w:szCs w:val="24"/>
        </w:rPr>
        <w:t xml:space="preserve">From </w:t>
      </w:r>
      <w:proofErr w:type="spellStart"/>
      <w:r>
        <w:rPr>
          <w:rFonts w:ascii="Times New Roman" w:hAnsi="Times New Roman" w:cs="Times New Roman"/>
          <w:sz w:val="24"/>
          <w:szCs w:val="24"/>
        </w:rPr>
        <w:t>Charlet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Tournassat</w:t>
      </w:r>
      <w:proofErr w:type="spellEnd"/>
      <w:r>
        <w:rPr>
          <w:rFonts w:ascii="Times New Roman" w:hAnsi="Times New Roman" w:cs="Times New Roman"/>
          <w:sz w:val="24"/>
          <w:szCs w:val="24"/>
        </w:rPr>
        <w:t>, 2005.</w:t>
      </w:r>
      <w:r>
        <w:rPr>
          <w:rFonts w:ascii="Times New Roman" w:hAnsi="Times New Roman" w:cs="Times New Roman"/>
          <w:sz w:val="24"/>
          <w:szCs w:val="24"/>
        </w:rPr>
        <w:fldChar w:fldCharType="begin" w:fldLock="1"/>
      </w:r>
      <w:r w:rsidR="005959C4">
        <w:rPr>
          <w:rFonts w:ascii="Times New Roman" w:hAnsi="Times New Roman" w:cs="Times New Roman"/>
          <w:sz w:val="24"/>
          <w:szCs w:val="24"/>
        </w:rPr>
        <w:instrText>ADDIN CSL_CITATION { "citationItems" : [ { "id" : "ITEM-1", "itemData" : { "DOI" : "10.1007/s10498-004-1166-5", "ISSN" : "13806165", "abstract" : "Fe(II)-Ca(II), Fe(II)-Na(I), and Fe(II)-Ca(II)-Na(I) exchange experiments on montmorillonite were performed in chloride background. These experiments show the possible sorption of Fe2+ and FeCl+ ion pairs in exchange site positions, a result confirmed with 77 K Fe-57 Mossbauer experiments. The sorption data were modeled and the cation exchange selectivity for Fe(II) were found to be nearly equal to that of Ca(II). Vanselow selectivity coefficients, for Na-Fe2+ and Na-FeCl+ reactions, were found to be equal to 0.4 (0.5 for Ca2+) and 2.3 (2.5 for CaCl+) respectively. High affinity of montmorillonite for chloride ion pairs seems to be a common mechanism as first stated by Sposito et al., (Soil Sci. Soc. Am. J. 47, 51-56, 1983a), and should have implications e.g., on the chemistry of suspended particles in seawater. Exchange selectivity coefficients derived from this study and others were used to model experimental data on river water and seawater equilibrated particles. The agreement between simulations and experimental data is very good. The simulation shows the predominance of monovalent ion (Na+ and chloride ion pairs) sorption on clay particles in seawater. This sorption of monovalent ions leads to the dispersion of particles in seawater and to the extension of a \"plume\" of particles spreading away from river deltas, such as that of the River Amazon.", "author" : [ { "dropping-particle" : "", "family" : "Charlet", "given" : "Laurent", "non-dropping-particle" : "", "parse-names" : false, "suffix" : "" }, { "dropping-particle" : "", "family" : "Tournassat", "given" : "Christophe", "non-dropping-particle" : "", "parse-names" : false, "suffix" : "" } ], "container-title" : "Aquatic Geochemistry", "id" : "ITEM-1", "issue" : "2", "issued" : { "date-parts" : [ [ "2005" ] ] }, "page" : "115-137", "title" : "Fe(II)-Na(I)-Ca(II) cation exchange on montmorillonite in chloride medium: Evidence for preferential clay adsorption of chloride - Metal ion pairs in seawater", "type" : "article-journal", "volume" : "11" }, "uris" : [ "http://www.mendeley.com/documents/?uuid=241f163c-425f-416d-9ba4-cd7b20b84f21" ] } ], "mendeley" : { "formattedCitation" : "&lt;sup&gt;21&lt;/sup&gt;", "plainTextFormattedCitation" : "21", "previouslyFormattedCitation" : "&lt;sup&gt;20&lt;/sup&gt;" }, "properties" : { "noteIndex" : 0 }, "schema" : "https://github.com/citation-style-language/schema/raw/master/csl-citation.json" }</w:instrText>
      </w:r>
      <w:r>
        <w:rPr>
          <w:rFonts w:ascii="Times New Roman" w:hAnsi="Times New Roman" w:cs="Times New Roman"/>
          <w:sz w:val="24"/>
          <w:szCs w:val="24"/>
        </w:rPr>
        <w:fldChar w:fldCharType="separate"/>
      </w:r>
      <w:r w:rsidR="005959C4" w:rsidRPr="005959C4">
        <w:rPr>
          <w:rFonts w:ascii="Times New Roman" w:hAnsi="Times New Roman" w:cs="Times New Roman"/>
          <w:noProof/>
          <w:sz w:val="24"/>
          <w:szCs w:val="24"/>
          <w:vertAlign w:val="superscript"/>
        </w:rPr>
        <w:t>21</w:t>
      </w:r>
      <w:r>
        <w:rPr>
          <w:rFonts w:ascii="Times New Roman" w:hAnsi="Times New Roman" w:cs="Times New Roman"/>
          <w:sz w:val="24"/>
          <w:szCs w:val="24"/>
        </w:rPr>
        <w:fldChar w:fldCharType="end"/>
      </w:r>
      <w:r w:rsidR="001472F9">
        <w:rPr>
          <w:rFonts w:ascii="Times New Roman" w:hAnsi="Times New Roman" w:cs="Times New Roman"/>
          <w:sz w:val="24"/>
          <w:szCs w:val="24"/>
        </w:rPr>
        <w:t xml:space="preserve"> G: From Bradbury and </w:t>
      </w:r>
      <w:proofErr w:type="spellStart"/>
      <w:r w:rsidR="001472F9">
        <w:rPr>
          <w:rFonts w:ascii="Times New Roman" w:hAnsi="Times New Roman" w:cs="Times New Roman"/>
          <w:sz w:val="24"/>
          <w:szCs w:val="24"/>
        </w:rPr>
        <w:t>Baeyens</w:t>
      </w:r>
      <w:proofErr w:type="spellEnd"/>
      <w:r w:rsidR="001472F9">
        <w:rPr>
          <w:rFonts w:ascii="Times New Roman" w:hAnsi="Times New Roman" w:cs="Times New Roman"/>
          <w:sz w:val="24"/>
          <w:szCs w:val="24"/>
        </w:rPr>
        <w:t>, 1997.</w:t>
      </w:r>
      <w:r w:rsidR="001472F9">
        <w:rPr>
          <w:rFonts w:ascii="Times New Roman" w:hAnsi="Times New Roman" w:cs="Times New Roman"/>
          <w:sz w:val="24"/>
          <w:szCs w:val="24"/>
        </w:rPr>
        <w:fldChar w:fldCharType="begin" w:fldLock="1"/>
      </w:r>
      <w:r w:rsidR="005959C4">
        <w:rPr>
          <w:rFonts w:ascii="Times New Roman" w:hAnsi="Times New Roman" w:cs="Times New Roman"/>
          <w:sz w:val="24"/>
          <w:szCs w:val="24"/>
        </w:rPr>
        <w:instrText>ADDIN CSL_CITATION { "citationItems" : [ { "id" : "ITEM-1", "itemData" : { "DOI" : "10.1016/S0169-7722(97)00008-9", "author" : [ { "dropping-particle" : "", "family" : "Bradbury", "given" : "Michael H", "non-dropping-particle" : "", "parse-names" : false, "suffix" : "" }, { "dropping-particle" : "", "family" : "Baeyens", "given" : "Bart", "non-dropping-particle" : "", "parse-names" : false, "suffix" : "" } ], "container-title" : "Journal of Contaminant Hydrology", "id" : "ITEM-1", "issued" : { "date-parts" : [ [ "1997" ] ] }, "page" : "223-248", "title" : "A mechanistic description of Ni and Zn sorption on Part II: modelling", "type" : "article-journal", "volume" : "27" }, "uris" : [ "http://www.mendeley.com/documents/?uuid=1b7ce73b-f8b8-48ac-be4e-df754e5bf53c" ] } ], "mendeley" : { "formattedCitation" : "&lt;sup&gt;22&lt;/sup&gt;", "plainTextFormattedCitation" : "22", "previouslyFormattedCitation" : "&lt;sup&gt;21&lt;/sup&gt;" }, "properties" : { "noteIndex" : 0 }, "schema" : "https://github.com/citation-style-language/schema/raw/master/csl-citation.json" }</w:instrText>
      </w:r>
      <w:r w:rsidR="001472F9">
        <w:rPr>
          <w:rFonts w:ascii="Times New Roman" w:hAnsi="Times New Roman" w:cs="Times New Roman"/>
          <w:sz w:val="24"/>
          <w:szCs w:val="24"/>
        </w:rPr>
        <w:fldChar w:fldCharType="separate"/>
      </w:r>
      <w:r w:rsidR="005959C4" w:rsidRPr="005959C4">
        <w:rPr>
          <w:rFonts w:ascii="Times New Roman" w:hAnsi="Times New Roman" w:cs="Times New Roman"/>
          <w:noProof/>
          <w:sz w:val="24"/>
          <w:szCs w:val="24"/>
          <w:vertAlign w:val="superscript"/>
        </w:rPr>
        <w:t>22</w:t>
      </w:r>
      <w:r w:rsidR="001472F9">
        <w:rPr>
          <w:rFonts w:ascii="Times New Roman" w:hAnsi="Times New Roman" w:cs="Times New Roman"/>
          <w:sz w:val="24"/>
          <w:szCs w:val="24"/>
        </w:rPr>
        <w:fldChar w:fldCharType="end"/>
      </w:r>
      <w:r w:rsidR="00FA42BF">
        <w:rPr>
          <w:rFonts w:ascii="Times New Roman" w:hAnsi="Times New Roman" w:cs="Times New Roman"/>
          <w:sz w:val="24"/>
          <w:szCs w:val="24"/>
        </w:rPr>
        <w:t xml:space="preserve"> H: From Bradbury and </w:t>
      </w:r>
      <w:proofErr w:type="spellStart"/>
      <w:r w:rsidR="00FA42BF">
        <w:rPr>
          <w:rFonts w:ascii="Times New Roman" w:hAnsi="Times New Roman" w:cs="Times New Roman"/>
          <w:sz w:val="24"/>
          <w:szCs w:val="24"/>
        </w:rPr>
        <w:t>Baeyens</w:t>
      </w:r>
      <w:proofErr w:type="spellEnd"/>
      <w:r w:rsidR="00FA42BF">
        <w:rPr>
          <w:rFonts w:ascii="Times New Roman" w:hAnsi="Times New Roman" w:cs="Times New Roman"/>
          <w:sz w:val="24"/>
          <w:szCs w:val="24"/>
        </w:rPr>
        <w:t>, 2005.</w:t>
      </w:r>
      <w:r w:rsidR="00FA42BF">
        <w:rPr>
          <w:rFonts w:ascii="Times New Roman" w:hAnsi="Times New Roman" w:cs="Times New Roman"/>
          <w:sz w:val="24"/>
          <w:szCs w:val="24"/>
        </w:rPr>
        <w:fldChar w:fldCharType="begin" w:fldLock="1"/>
      </w:r>
      <w:r w:rsidR="005959C4">
        <w:rPr>
          <w:rFonts w:ascii="Times New Roman" w:hAnsi="Times New Roman" w:cs="Times New Roman"/>
          <w:sz w:val="24"/>
          <w:szCs w:val="24"/>
        </w:rPr>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"http://www.mendeley.com/documents/?uuid=87428a4a-a004-4eb1-a479-b485719c4b2e" ] } ], "mendeley" : { "formattedCitation" : "&lt;sup&gt;23&lt;/sup&gt;", "plainTextFormattedCitation" : "23", "previouslyFormattedCitation" : "&lt;sup&gt;22&lt;/sup&gt;" }, "properties" : { "noteIndex" : 0 }, "schema" : "https://github.com/citation-style-language/schema/raw/master/csl-citation.json" }</w:instrText>
      </w:r>
      <w:r w:rsidR="00FA42BF">
        <w:rPr>
          <w:rFonts w:ascii="Times New Roman" w:hAnsi="Times New Roman" w:cs="Times New Roman"/>
          <w:sz w:val="24"/>
          <w:szCs w:val="24"/>
        </w:rPr>
        <w:fldChar w:fldCharType="separate"/>
      </w:r>
      <w:r w:rsidR="005959C4" w:rsidRPr="005959C4">
        <w:rPr>
          <w:rFonts w:ascii="Times New Roman" w:hAnsi="Times New Roman" w:cs="Times New Roman"/>
          <w:noProof/>
          <w:sz w:val="24"/>
          <w:szCs w:val="24"/>
          <w:vertAlign w:val="superscript"/>
        </w:rPr>
        <w:t>23</w:t>
      </w:r>
      <w:r w:rsidR="00FA42BF">
        <w:rPr>
          <w:rFonts w:ascii="Times New Roman" w:hAnsi="Times New Roman" w:cs="Times New Roman"/>
          <w:sz w:val="24"/>
          <w:szCs w:val="24"/>
        </w:rPr>
        <w:fldChar w:fldCharType="end"/>
      </w:r>
    </w:p>
    <w:p w14:paraId="2ED07481" w14:textId="57A15B10" w:rsidR="00B419C8" w:rsidRDefault="00B419C8">
      <w:pPr>
        <w:rPr>
          <w:rFonts w:ascii="Times New Roman" w:hAnsi="Times New Roman" w:cs="Times New Roman"/>
          <w:sz w:val="24"/>
          <w:szCs w:val="24"/>
        </w:rPr>
      </w:pPr>
      <w:r>
        <w:rPr>
          <w:rFonts w:ascii="Times New Roman" w:hAnsi="Times New Roman" w:cs="Times New Roman"/>
          <w:sz w:val="24"/>
          <w:szCs w:val="24"/>
        </w:rPr>
        <w:br w:type="page"/>
      </w:r>
    </w:p>
    <w:p w14:paraId="642F67FA" w14:textId="7CB7CF9D" w:rsidR="00B419C8" w:rsidRPr="00582CDB" w:rsidRDefault="00D11CA7" w:rsidP="00B419C8">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lang w:eastAsia="en-US"/>
        </w:rPr>
        <w:lastRenderedPageBreak/>
        <w:drawing>
          <wp:anchor distT="0" distB="0" distL="114300" distR="114300" simplePos="0" relativeHeight="251658240" behindDoc="0" locked="0" layoutInCell="1" allowOverlap="1" wp14:anchorId="1B5195EA" wp14:editId="534DEA5E">
            <wp:simplePos x="0" y="0"/>
            <wp:positionH relativeFrom="margin">
              <wp:posOffset>851535</wp:posOffset>
            </wp:positionH>
            <wp:positionV relativeFrom="paragraph">
              <wp:posOffset>5080</wp:posOffset>
            </wp:positionV>
            <wp:extent cx="3854450" cy="3024505"/>
            <wp:effectExtent l="0" t="0" r="0" b="44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S1-MontKinetic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54450" cy="3024505"/>
                    </a:xfrm>
                    <a:prstGeom prst="rect">
                      <a:avLst/>
                    </a:prstGeom>
                  </pic:spPr>
                </pic:pic>
              </a:graphicData>
            </a:graphic>
          </wp:anchor>
        </w:drawing>
      </w:r>
      <w:r w:rsidR="00AE2FA4" w:rsidRPr="00582CDB">
        <w:rPr>
          <w:rFonts w:ascii="Times New Roman" w:hAnsi="Times New Roman" w:cs="Times New Roman"/>
          <w:sz w:val="24"/>
          <w:szCs w:val="24"/>
        </w:rPr>
        <w:t>Figure S1</w:t>
      </w:r>
      <w:del w:id="74" w:author="Microsoft Office User" w:date="2017-10-13T18:17:00Z">
        <w:r w:rsidR="00582CDB" w:rsidDel="003C4585">
          <w:rPr>
            <w:rFonts w:ascii="Times New Roman" w:hAnsi="Times New Roman" w:cs="Times New Roman"/>
            <w:sz w:val="24"/>
            <w:szCs w:val="24"/>
          </w:rPr>
          <w:delText xml:space="preserve">: </w:delText>
        </w:r>
      </w:del>
      <w:ins w:id="75" w:author="Microsoft Office User" w:date="2017-10-13T18:17:00Z">
        <w:r w:rsidR="003C4585">
          <w:rPr>
            <w:rFonts w:ascii="Times New Roman" w:hAnsi="Times New Roman" w:cs="Times New Roman"/>
            <w:sz w:val="24"/>
            <w:szCs w:val="24"/>
          </w:rPr>
          <w:t xml:space="preserve">. Radium sorption to </w:t>
        </w:r>
      </w:ins>
      <w:r w:rsidR="00AE2FA4" w:rsidRPr="00582CDB">
        <w:rPr>
          <w:rFonts w:ascii="Times New Roman" w:hAnsi="Times New Roman" w:cs="Times New Roman"/>
          <w:sz w:val="24"/>
          <w:szCs w:val="24"/>
        </w:rPr>
        <w:t xml:space="preserve">Sodium Montmorillonite </w:t>
      </w:r>
      <w:del w:id="76" w:author="Microsoft Office User" w:date="2017-10-13T18:17:00Z">
        <w:r w:rsidR="00AE2FA4" w:rsidRPr="00582CDB" w:rsidDel="003C4585">
          <w:rPr>
            <w:rFonts w:ascii="Times New Roman" w:hAnsi="Times New Roman" w:cs="Times New Roman"/>
            <w:sz w:val="24"/>
            <w:szCs w:val="24"/>
          </w:rPr>
          <w:delText>Kinetic Results</w:delText>
        </w:r>
      </w:del>
      <w:ins w:id="77" w:author="Microsoft Office User" w:date="2017-10-13T18:17:00Z">
        <w:r w:rsidR="003C4585">
          <w:rPr>
            <w:rFonts w:ascii="Times New Roman" w:hAnsi="Times New Roman" w:cs="Times New Roman"/>
            <w:sz w:val="24"/>
            <w:szCs w:val="24"/>
          </w:rPr>
          <w:t xml:space="preserve">as a function of </w:t>
        </w:r>
        <w:commentRangeStart w:id="78"/>
        <w:r w:rsidR="003C4585">
          <w:rPr>
            <w:rFonts w:ascii="Times New Roman" w:hAnsi="Times New Roman" w:cs="Times New Roman"/>
            <w:sz w:val="24"/>
            <w:szCs w:val="24"/>
          </w:rPr>
          <w:t>time</w:t>
        </w:r>
      </w:ins>
      <w:commentRangeEnd w:id="78"/>
      <w:ins w:id="79" w:author="Microsoft Office User" w:date="2017-10-13T18:18:00Z">
        <w:r w:rsidR="003C4585">
          <w:rPr>
            <w:rStyle w:val="CommentReference"/>
          </w:rPr>
          <w:commentReference w:id="78"/>
        </w:r>
      </w:ins>
      <w:ins w:id="80" w:author="Microsoft Office User" w:date="2017-10-13T18:17:00Z">
        <w:r w:rsidR="003C4585">
          <w:rPr>
            <w:rFonts w:ascii="Times New Roman" w:hAnsi="Times New Roman" w:cs="Times New Roman"/>
            <w:sz w:val="24"/>
            <w:szCs w:val="24"/>
          </w:rPr>
          <w:t>.</w:t>
        </w:r>
      </w:ins>
      <w:del w:id="81" w:author="Microsoft Office User" w:date="2017-10-13T18:17:00Z">
        <w:r w:rsidR="00582CDB" w:rsidDel="003C4585">
          <w:rPr>
            <w:rFonts w:ascii="Times New Roman" w:hAnsi="Times New Roman" w:cs="Times New Roman"/>
            <w:sz w:val="24"/>
            <w:szCs w:val="24"/>
          </w:rPr>
          <w:delText>.</w:delText>
        </w:r>
      </w:del>
      <w:r w:rsidR="00582CDB">
        <w:rPr>
          <w:rFonts w:ascii="Times New Roman" w:hAnsi="Times New Roman" w:cs="Times New Roman"/>
          <w:sz w:val="24"/>
          <w:szCs w:val="24"/>
        </w:rPr>
        <w:t xml:space="preserve"> </w:t>
      </w:r>
      <w:del w:id="82" w:author="Microsoft Office User" w:date="2017-10-13T18:16:00Z">
        <w:r w:rsidR="00582CDB" w:rsidDel="003C4585">
          <w:rPr>
            <w:rFonts w:ascii="Times New Roman" w:hAnsi="Times New Roman" w:cs="Times New Roman"/>
            <w:sz w:val="24"/>
            <w:szCs w:val="24"/>
          </w:rPr>
          <w:delText>Over the experimental time considered, Ra sorption is relatively stable.</w:delText>
        </w:r>
      </w:del>
    </w:p>
    <w:p w14:paraId="50D2687D" w14:textId="77777777" w:rsidR="00415BA8" w:rsidRDefault="00BC413E" w:rsidP="00415BA8">
      <w:pPr>
        <w:rPr>
          <w:rFonts w:ascii="Times New Roman" w:hAnsi="Times New Roman" w:cs="Times New Roman"/>
          <w:sz w:val="24"/>
          <w:szCs w:val="24"/>
        </w:rPr>
      </w:pPr>
      <w:r w:rsidRPr="00415BA8">
        <w:rPr>
          <w:rFonts w:ascii="Times New Roman" w:hAnsi="Times New Roman" w:cs="Times New Roman"/>
          <w:sz w:val="24"/>
          <w:szCs w:val="24"/>
        </w:rPr>
        <w:br w:type="page"/>
      </w:r>
    </w:p>
    <w:p w14:paraId="0C0569AD" w14:textId="0B0EAC4B" w:rsidR="00415BA8" w:rsidRDefault="00A40BF2" w:rsidP="00415BA8">
      <w:pPr>
        <w:rPr>
          <w:rFonts w:ascii="Times New Roman" w:hAnsi="Times New Roman" w:cs="Times New Roman"/>
          <w:sz w:val="24"/>
          <w:szCs w:val="24"/>
        </w:rPr>
      </w:pPr>
      <w:r>
        <w:rPr>
          <w:rFonts w:ascii="Times New Roman" w:hAnsi="Times New Roman" w:cs="Times New Roman"/>
          <w:noProof/>
          <w:sz w:val="24"/>
          <w:szCs w:val="24"/>
          <w:lang w:eastAsia="en-US"/>
        </w:rPr>
        <w:lastRenderedPageBreak/>
        <w:drawing>
          <wp:inline distT="0" distB="0" distL="0" distR="0" wp14:anchorId="4CF47CD5" wp14:editId="4B9D2C6E">
            <wp:extent cx="5943600" cy="532955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S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5329555"/>
                    </a:xfrm>
                    <a:prstGeom prst="rect">
                      <a:avLst/>
                    </a:prstGeom>
                  </pic:spPr>
                </pic:pic>
              </a:graphicData>
            </a:graphic>
          </wp:inline>
        </w:drawing>
      </w:r>
    </w:p>
    <w:p w14:paraId="3439627A" w14:textId="284C73BC" w:rsidR="00415BA8" w:rsidRDefault="000B575F" w:rsidP="00415BA8">
      <w:pPr>
        <w:jc w:val="center"/>
        <w:rPr>
          <w:rFonts w:ascii="Times New Roman" w:hAnsi="Times New Roman" w:cs="Times New Roman"/>
          <w:sz w:val="24"/>
          <w:szCs w:val="24"/>
        </w:rPr>
      </w:pPr>
      <w:r w:rsidRPr="00415BA8">
        <w:rPr>
          <w:rFonts w:ascii="Times New Roman" w:hAnsi="Times New Roman" w:cs="Times New Roman"/>
          <w:sz w:val="24"/>
          <w:szCs w:val="24"/>
        </w:rPr>
        <w:t>Figure S2: Result</w:t>
      </w:r>
      <w:r w:rsidR="00A40BF2">
        <w:rPr>
          <w:rFonts w:ascii="Times New Roman" w:hAnsi="Times New Roman" w:cs="Times New Roman"/>
          <w:sz w:val="24"/>
          <w:szCs w:val="24"/>
        </w:rPr>
        <w:t xml:space="preserve">s of isotherm experiments </w:t>
      </w:r>
      <w:del w:id="83" w:author="Microsoft Office User" w:date="2017-10-13T18:19:00Z">
        <w:r w:rsidR="00A40BF2" w:rsidDel="009F639B">
          <w:rPr>
            <w:rFonts w:ascii="Times New Roman" w:hAnsi="Times New Roman" w:cs="Times New Roman"/>
            <w:sz w:val="24"/>
            <w:szCs w:val="24"/>
          </w:rPr>
          <w:delText>and the</w:delText>
        </w:r>
      </w:del>
      <w:ins w:id="84" w:author="Microsoft Office User" w:date="2017-10-13T18:19:00Z">
        <w:r w:rsidR="009F639B">
          <w:rPr>
            <w:rFonts w:ascii="Times New Roman" w:hAnsi="Times New Roman" w:cs="Times New Roman"/>
            <w:sz w:val="24"/>
            <w:szCs w:val="24"/>
          </w:rPr>
          <w:t>with</w:t>
        </w:r>
      </w:ins>
      <w:r w:rsidR="00A40BF2">
        <w:rPr>
          <w:rFonts w:ascii="Times New Roman" w:hAnsi="Times New Roman" w:cs="Times New Roman"/>
          <w:sz w:val="24"/>
          <w:szCs w:val="24"/>
        </w:rPr>
        <w:t xml:space="preserve"> linear fits</w:t>
      </w:r>
      <w:bookmarkStart w:id="85" w:name="_GoBack"/>
      <w:bookmarkEnd w:id="85"/>
      <w:del w:id="86" w:author="Microsoft Office User" w:date="2017-10-13T18:19:00Z">
        <w:r w:rsidR="00A40BF2" w:rsidDel="009F639B">
          <w:rPr>
            <w:rFonts w:ascii="Times New Roman" w:hAnsi="Times New Roman" w:cs="Times New Roman"/>
            <w:sz w:val="24"/>
            <w:szCs w:val="24"/>
          </w:rPr>
          <w:delText xml:space="preserve"> to that data</w:delText>
        </w:r>
      </w:del>
      <w:r w:rsidR="00A40BF2">
        <w:rPr>
          <w:rFonts w:ascii="Times New Roman" w:hAnsi="Times New Roman" w:cs="Times New Roman"/>
          <w:sz w:val="24"/>
          <w:szCs w:val="24"/>
        </w:rPr>
        <w:t>.</w:t>
      </w:r>
    </w:p>
    <w:p w14:paraId="2AAF6749" w14:textId="6E201136" w:rsidR="00415BA8" w:rsidRDefault="00415BA8">
      <w:pPr>
        <w:rPr>
          <w:rFonts w:ascii="Times New Roman" w:hAnsi="Times New Roman" w:cs="Times New Roman"/>
          <w:sz w:val="24"/>
          <w:szCs w:val="24"/>
        </w:rPr>
      </w:pPr>
      <w:r>
        <w:rPr>
          <w:rFonts w:ascii="Times New Roman" w:hAnsi="Times New Roman" w:cs="Times New Roman"/>
          <w:sz w:val="24"/>
          <w:szCs w:val="24"/>
        </w:rPr>
        <w:br w:type="page"/>
      </w:r>
    </w:p>
    <w:p w14:paraId="734ABAEE" w14:textId="77777777" w:rsidR="000B575F" w:rsidRPr="00415BA8" w:rsidRDefault="000B575F" w:rsidP="00415BA8">
      <w:pPr>
        <w:rPr>
          <w:rFonts w:ascii="Times New Roman" w:hAnsi="Times New Roman" w:cs="Times New Roman"/>
          <w:sz w:val="24"/>
          <w:szCs w:val="24"/>
        </w:rPr>
      </w:pPr>
    </w:p>
    <w:p w14:paraId="3DC28EBE" w14:textId="77777777" w:rsidR="00BC413E" w:rsidRDefault="00BC413E" w:rsidP="005E761A">
      <w:pPr>
        <w:spacing w:after="0" w:line="480" w:lineRule="auto"/>
        <w:rPr>
          <w:rFonts w:ascii="Times New Roman" w:hAnsi="Times New Roman" w:cs="Times New Roman"/>
          <w:b/>
          <w:sz w:val="24"/>
          <w:szCs w:val="24"/>
        </w:rPr>
      </w:pPr>
    </w:p>
    <w:p w14:paraId="5D9B37D4" w14:textId="77777777" w:rsidR="003B31BE" w:rsidRPr="00150BE9" w:rsidRDefault="003B31BE" w:rsidP="005E761A">
      <w:pPr>
        <w:spacing w:after="0" w:line="480" w:lineRule="auto"/>
        <w:rPr>
          <w:rFonts w:ascii="Times New Roman" w:hAnsi="Times New Roman" w:cs="Times New Roman"/>
          <w:b/>
          <w:sz w:val="24"/>
          <w:szCs w:val="24"/>
          <w:u w:val="single"/>
        </w:rPr>
      </w:pPr>
      <w:r w:rsidRPr="00150BE9">
        <w:rPr>
          <w:rFonts w:ascii="Times New Roman" w:hAnsi="Times New Roman" w:cs="Times New Roman"/>
          <w:b/>
          <w:sz w:val="24"/>
          <w:szCs w:val="24"/>
          <w:u w:val="single"/>
        </w:rPr>
        <w:t>References</w:t>
      </w:r>
    </w:p>
    <w:p w14:paraId="0B836115" w14:textId="4776EAF4" w:rsidR="005959C4" w:rsidRPr="005959C4" w:rsidRDefault="003B31BE" w:rsidP="005959C4">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EE014C">
        <w:rPr>
          <w:rFonts w:ascii="Times New Roman" w:hAnsi="Times New Roman" w:cs="Times New Roman"/>
          <w:b/>
          <w:sz w:val="24"/>
          <w:szCs w:val="24"/>
        </w:rPr>
        <w:fldChar w:fldCharType="begin" w:fldLock="1"/>
      </w:r>
      <w:r w:rsidRPr="00EE014C">
        <w:rPr>
          <w:rFonts w:ascii="Times New Roman" w:hAnsi="Times New Roman" w:cs="Times New Roman"/>
          <w:b/>
          <w:sz w:val="24"/>
          <w:szCs w:val="24"/>
        </w:rPr>
        <w:instrText xml:space="preserve">ADDIN Mendeley Bibliography CSL_BIBLIOGRAPHY </w:instrText>
      </w:r>
      <w:r w:rsidRPr="00EE014C">
        <w:rPr>
          <w:rFonts w:ascii="Times New Roman" w:hAnsi="Times New Roman" w:cs="Times New Roman"/>
          <w:b/>
          <w:sz w:val="24"/>
          <w:szCs w:val="24"/>
        </w:rPr>
        <w:fldChar w:fldCharType="separate"/>
      </w:r>
      <w:r w:rsidR="005959C4" w:rsidRPr="005959C4">
        <w:rPr>
          <w:rFonts w:ascii="Times New Roman" w:hAnsi="Times New Roman" w:cs="Times New Roman"/>
          <w:noProof/>
          <w:sz w:val="24"/>
          <w:szCs w:val="24"/>
        </w:rPr>
        <w:t xml:space="preserve">(1) </w:t>
      </w:r>
      <w:r w:rsidR="005959C4" w:rsidRPr="005959C4">
        <w:rPr>
          <w:rFonts w:ascii="Times New Roman" w:hAnsi="Times New Roman" w:cs="Times New Roman"/>
          <w:noProof/>
          <w:sz w:val="24"/>
          <w:szCs w:val="24"/>
        </w:rPr>
        <w:tab/>
        <w:t xml:space="preserve">Michel, F. M.; Ehm, L.; Antao, S. M.; Lee, P. L.; Chupas, P. J.; Liu, G.; Strongin, D. R.; Schoonen, M. A. A.; Phillips, B. L.; Parise, J. B. The structure of ferrihydrite, a nanocrystalline material. </w:t>
      </w:r>
      <w:r w:rsidR="005959C4" w:rsidRPr="005959C4">
        <w:rPr>
          <w:rFonts w:ascii="Times New Roman" w:hAnsi="Times New Roman" w:cs="Times New Roman"/>
          <w:i/>
          <w:iCs/>
          <w:noProof/>
          <w:sz w:val="24"/>
          <w:szCs w:val="24"/>
        </w:rPr>
        <w:t>Science</w:t>
      </w:r>
      <w:r w:rsidR="005959C4" w:rsidRPr="005959C4">
        <w:rPr>
          <w:rFonts w:ascii="Times New Roman" w:hAnsi="Times New Roman" w:cs="Times New Roman"/>
          <w:noProof/>
          <w:sz w:val="24"/>
          <w:szCs w:val="24"/>
        </w:rPr>
        <w:t xml:space="preserve"> </w:t>
      </w:r>
      <w:r w:rsidR="005959C4" w:rsidRPr="005959C4">
        <w:rPr>
          <w:rFonts w:ascii="Times New Roman" w:hAnsi="Times New Roman" w:cs="Times New Roman"/>
          <w:b/>
          <w:bCs/>
          <w:noProof/>
          <w:sz w:val="24"/>
          <w:szCs w:val="24"/>
        </w:rPr>
        <w:t>2007</w:t>
      </w:r>
      <w:r w:rsidR="005959C4" w:rsidRPr="005959C4">
        <w:rPr>
          <w:rFonts w:ascii="Times New Roman" w:hAnsi="Times New Roman" w:cs="Times New Roman"/>
          <w:noProof/>
          <w:sz w:val="24"/>
          <w:szCs w:val="24"/>
        </w:rPr>
        <w:t xml:space="preserve">, </w:t>
      </w:r>
      <w:r w:rsidR="005959C4" w:rsidRPr="005959C4">
        <w:rPr>
          <w:rFonts w:ascii="Times New Roman" w:hAnsi="Times New Roman" w:cs="Times New Roman"/>
          <w:i/>
          <w:iCs/>
          <w:noProof/>
          <w:sz w:val="24"/>
          <w:szCs w:val="24"/>
        </w:rPr>
        <w:t>316</w:t>
      </w:r>
      <w:r w:rsidR="005959C4" w:rsidRPr="005959C4">
        <w:rPr>
          <w:rFonts w:ascii="Times New Roman" w:hAnsi="Times New Roman" w:cs="Times New Roman"/>
          <w:noProof/>
          <w:sz w:val="24"/>
          <w:szCs w:val="24"/>
        </w:rPr>
        <w:t xml:space="preserve"> (5832), 1726–1729 DOI: 10.1126/science.1142525.</w:t>
      </w:r>
    </w:p>
    <w:p w14:paraId="4A30198D" w14:textId="77777777" w:rsidR="005959C4" w:rsidRPr="005959C4" w:rsidRDefault="005959C4" w:rsidP="005959C4">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5959C4">
        <w:rPr>
          <w:rFonts w:ascii="Times New Roman" w:hAnsi="Times New Roman" w:cs="Times New Roman"/>
          <w:noProof/>
          <w:sz w:val="24"/>
          <w:szCs w:val="24"/>
        </w:rPr>
        <w:t xml:space="preserve">(2) </w:t>
      </w:r>
      <w:r w:rsidRPr="005959C4">
        <w:rPr>
          <w:rFonts w:ascii="Times New Roman" w:hAnsi="Times New Roman" w:cs="Times New Roman"/>
          <w:noProof/>
          <w:sz w:val="24"/>
          <w:szCs w:val="24"/>
        </w:rPr>
        <w:tab/>
        <w:t xml:space="preserve">Stookey, L. L. Ferrozine---a new spectrophotometric reagent for iron. </w:t>
      </w:r>
      <w:r w:rsidRPr="005959C4">
        <w:rPr>
          <w:rFonts w:ascii="Times New Roman" w:hAnsi="Times New Roman" w:cs="Times New Roman"/>
          <w:i/>
          <w:iCs/>
          <w:noProof/>
          <w:sz w:val="24"/>
          <w:szCs w:val="24"/>
        </w:rPr>
        <w:t>Anal. Chem.</w:t>
      </w:r>
      <w:r w:rsidRPr="005959C4">
        <w:rPr>
          <w:rFonts w:ascii="Times New Roman" w:hAnsi="Times New Roman" w:cs="Times New Roman"/>
          <w:noProof/>
          <w:sz w:val="24"/>
          <w:szCs w:val="24"/>
        </w:rPr>
        <w:t xml:space="preserve"> </w:t>
      </w:r>
      <w:r w:rsidRPr="005959C4">
        <w:rPr>
          <w:rFonts w:ascii="Times New Roman" w:hAnsi="Times New Roman" w:cs="Times New Roman"/>
          <w:b/>
          <w:bCs/>
          <w:noProof/>
          <w:sz w:val="24"/>
          <w:szCs w:val="24"/>
        </w:rPr>
        <w:t>1970</w:t>
      </w:r>
      <w:r w:rsidRPr="005959C4">
        <w:rPr>
          <w:rFonts w:ascii="Times New Roman" w:hAnsi="Times New Roman" w:cs="Times New Roman"/>
          <w:noProof/>
          <w:sz w:val="24"/>
          <w:szCs w:val="24"/>
        </w:rPr>
        <w:t xml:space="preserve">, </w:t>
      </w:r>
      <w:r w:rsidRPr="005959C4">
        <w:rPr>
          <w:rFonts w:ascii="Times New Roman" w:hAnsi="Times New Roman" w:cs="Times New Roman"/>
          <w:i/>
          <w:iCs/>
          <w:noProof/>
          <w:sz w:val="24"/>
          <w:szCs w:val="24"/>
        </w:rPr>
        <w:t>42</w:t>
      </w:r>
      <w:r w:rsidRPr="005959C4">
        <w:rPr>
          <w:rFonts w:ascii="Times New Roman" w:hAnsi="Times New Roman" w:cs="Times New Roman"/>
          <w:noProof/>
          <w:sz w:val="24"/>
          <w:szCs w:val="24"/>
        </w:rPr>
        <w:t xml:space="preserve"> (7), 779–781 DOI: 10.1021/ac60289a016.</w:t>
      </w:r>
    </w:p>
    <w:p w14:paraId="32511588" w14:textId="77777777" w:rsidR="005959C4" w:rsidRPr="005959C4" w:rsidRDefault="005959C4" w:rsidP="005959C4">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5959C4">
        <w:rPr>
          <w:rFonts w:ascii="Times New Roman" w:hAnsi="Times New Roman" w:cs="Times New Roman"/>
          <w:noProof/>
          <w:sz w:val="24"/>
          <w:szCs w:val="24"/>
        </w:rPr>
        <w:t xml:space="preserve">(3) </w:t>
      </w:r>
      <w:r w:rsidRPr="005959C4">
        <w:rPr>
          <w:rFonts w:ascii="Times New Roman" w:hAnsi="Times New Roman" w:cs="Times New Roman"/>
          <w:noProof/>
          <w:sz w:val="24"/>
          <w:szCs w:val="24"/>
        </w:rPr>
        <w:tab/>
        <w:t xml:space="preserve">Klute, A.; Kunze, G. W.; Dixon, J. B. Pretreatment for Mineralogical Analysis. In </w:t>
      </w:r>
      <w:r w:rsidRPr="005959C4">
        <w:rPr>
          <w:rFonts w:ascii="Times New Roman" w:hAnsi="Times New Roman" w:cs="Times New Roman"/>
          <w:i/>
          <w:iCs/>
          <w:noProof/>
          <w:sz w:val="24"/>
          <w:szCs w:val="24"/>
        </w:rPr>
        <w:t>Methods of Soil Analysis Part 1 - Physical and Mineralogical Methods</w:t>
      </w:r>
      <w:r w:rsidRPr="005959C4">
        <w:rPr>
          <w:rFonts w:ascii="Times New Roman" w:hAnsi="Times New Roman" w:cs="Times New Roman"/>
          <w:noProof/>
          <w:sz w:val="24"/>
          <w:szCs w:val="24"/>
        </w:rPr>
        <w:t>; Soil Science Society of America, American Society of Agronomy, 1986.</w:t>
      </w:r>
    </w:p>
    <w:p w14:paraId="6BB3DE0B" w14:textId="77777777" w:rsidR="005959C4" w:rsidRPr="005959C4" w:rsidRDefault="005959C4" w:rsidP="005959C4">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5959C4">
        <w:rPr>
          <w:rFonts w:ascii="Times New Roman" w:hAnsi="Times New Roman" w:cs="Times New Roman"/>
          <w:noProof/>
          <w:sz w:val="24"/>
          <w:szCs w:val="24"/>
        </w:rPr>
        <w:t xml:space="preserve">(4) </w:t>
      </w:r>
      <w:r w:rsidRPr="005959C4">
        <w:rPr>
          <w:rFonts w:ascii="Times New Roman" w:hAnsi="Times New Roman" w:cs="Times New Roman"/>
          <w:noProof/>
          <w:sz w:val="24"/>
          <w:szCs w:val="24"/>
        </w:rPr>
        <w:tab/>
        <w:t xml:space="preserve">United States Environmental Protection Agency. </w:t>
      </w:r>
      <w:r w:rsidRPr="005959C4">
        <w:rPr>
          <w:rFonts w:ascii="Times New Roman" w:hAnsi="Times New Roman" w:cs="Times New Roman"/>
          <w:i/>
          <w:iCs/>
          <w:noProof/>
          <w:sz w:val="24"/>
          <w:szCs w:val="24"/>
        </w:rPr>
        <w:t>Definition and Procedure for the Determination of the Method Detection Limit, Revision 2</w:t>
      </w:r>
      <w:r w:rsidRPr="005959C4">
        <w:rPr>
          <w:rFonts w:ascii="Times New Roman" w:hAnsi="Times New Roman" w:cs="Times New Roman"/>
          <w:noProof/>
          <w:sz w:val="24"/>
          <w:szCs w:val="24"/>
        </w:rPr>
        <w:t>; Washington, DC, 2016.</w:t>
      </w:r>
    </w:p>
    <w:p w14:paraId="6E5A2B74" w14:textId="77777777" w:rsidR="005959C4" w:rsidRPr="005959C4" w:rsidRDefault="005959C4" w:rsidP="005959C4">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5959C4">
        <w:rPr>
          <w:rFonts w:ascii="Times New Roman" w:hAnsi="Times New Roman" w:cs="Times New Roman"/>
          <w:noProof/>
          <w:sz w:val="24"/>
          <w:szCs w:val="24"/>
        </w:rPr>
        <w:t xml:space="preserve">(5) </w:t>
      </w:r>
      <w:r w:rsidRPr="005959C4">
        <w:rPr>
          <w:rFonts w:ascii="Times New Roman" w:hAnsi="Times New Roman" w:cs="Times New Roman"/>
          <w:noProof/>
          <w:sz w:val="24"/>
          <w:szCs w:val="24"/>
        </w:rPr>
        <w:tab/>
        <w:t xml:space="preserve">Bradbury, M. H.; Baeyens, B.; Geckeis, H.; Rabung, T. Sorption of Eu(III)/Cm(III) on Ca-montmorillonite and Na-illite. Part 2: Surface complexation modelling. </w:t>
      </w:r>
      <w:r w:rsidRPr="005959C4">
        <w:rPr>
          <w:rFonts w:ascii="Times New Roman" w:hAnsi="Times New Roman" w:cs="Times New Roman"/>
          <w:i/>
          <w:iCs/>
          <w:noProof/>
          <w:sz w:val="24"/>
          <w:szCs w:val="24"/>
        </w:rPr>
        <w:t>Geochim. Cosmochim. Acta</w:t>
      </w:r>
      <w:r w:rsidRPr="005959C4">
        <w:rPr>
          <w:rFonts w:ascii="Times New Roman" w:hAnsi="Times New Roman" w:cs="Times New Roman"/>
          <w:noProof/>
          <w:sz w:val="24"/>
          <w:szCs w:val="24"/>
        </w:rPr>
        <w:t xml:space="preserve"> </w:t>
      </w:r>
      <w:r w:rsidRPr="005959C4">
        <w:rPr>
          <w:rFonts w:ascii="Times New Roman" w:hAnsi="Times New Roman" w:cs="Times New Roman"/>
          <w:b/>
          <w:bCs/>
          <w:noProof/>
          <w:sz w:val="24"/>
          <w:szCs w:val="24"/>
        </w:rPr>
        <w:t>2005</w:t>
      </w:r>
      <w:r w:rsidRPr="005959C4">
        <w:rPr>
          <w:rFonts w:ascii="Times New Roman" w:hAnsi="Times New Roman" w:cs="Times New Roman"/>
          <w:noProof/>
          <w:sz w:val="24"/>
          <w:szCs w:val="24"/>
        </w:rPr>
        <w:t xml:space="preserve">, </w:t>
      </w:r>
      <w:r w:rsidRPr="005959C4">
        <w:rPr>
          <w:rFonts w:ascii="Times New Roman" w:hAnsi="Times New Roman" w:cs="Times New Roman"/>
          <w:i/>
          <w:iCs/>
          <w:noProof/>
          <w:sz w:val="24"/>
          <w:szCs w:val="24"/>
        </w:rPr>
        <w:t>69</w:t>
      </w:r>
      <w:r w:rsidRPr="005959C4">
        <w:rPr>
          <w:rFonts w:ascii="Times New Roman" w:hAnsi="Times New Roman" w:cs="Times New Roman"/>
          <w:noProof/>
          <w:sz w:val="24"/>
          <w:szCs w:val="24"/>
        </w:rPr>
        <w:t xml:space="preserve"> (23), 5403–5412 DOI: 10.1016/j.gca.2005.06.031.</w:t>
      </w:r>
    </w:p>
    <w:p w14:paraId="1441EADE" w14:textId="77777777" w:rsidR="005959C4" w:rsidRPr="005959C4" w:rsidRDefault="005959C4" w:rsidP="005959C4">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5959C4">
        <w:rPr>
          <w:rFonts w:ascii="Times New Roman" w:hAnsi="Times New Roman" w:cs="Times New Roman"/>
          <w:noProof/>
          <w:sz w:val="24"/>
          <w:szCs w:val="24"/>
        </w:rPr>
        <w:t xml:space="preserve">(6) </w:t>
      </w:r>
      <w:r w:rsidRPr="005959C4">
        <w:rPr>
          <w:rFonts w:ascii="Times New Roman" w:hAnsi="Times New Roman" w:cs="Times New Roman"/>
          <w:noProof/>
          <w:sz w:val="24"/>
          <w:szCs w:val="24"/>
        </w:rPr>
        <w:tab/>
        <w:t xml:space="preserve">Sajih, M.; Bryan, N. D. D.; Livens, F. R. R.; Vaughan, D. J. J.; Descostes, M.; Phrommavanh, V.; Nos, J.; Morris, K. Adsorption of radium and barium on goethite and ferrihydrite: A kinetic and surface complexation modelling study. </w:t>
      </w:r>
      <w:r w:rsidRPr="005959C4">
        <w:rPr>
          <w:rFonts w:ascii="Times New Roman" w:hAnsi="Times New Roman" w:cs="Times New Roman"/>
          <w:i/>
          <w:iCs/>
          <w:noProof/>
          <w:sz w:val="24"/>
          <w:szCs w:val="24"/>
        </w:rPr>
        <w:t>Geochim. Cosmochim. Acta</w:t>
      </w:r>
      <w:r w:rsidRPr="005959C4">
        <w:rPr>
          <w:rFonts w:ascii="Times New Roman" w:hAnsi="Times New Roman" w:cs="Times New Roman"/>
          <w:noProof/>
          <w:sz w:val="24"/>
          <w:szCs w:val="24"/>
        </w:rPr>
        <w:t xml:space="preserve"> </w:t>
      </w:r>
      <w:r w:rsidRPr="005959C4">
        <w:rPr>
          <w:rFonts w:ascii="Times New Roman" w:hAnsi="Times New Roman" w:cs="Times New Roman"/>
          <w:b/>
          <w:bCs/>
          <w:noProof/>
          <w:sz w:val="24"/>
          <w:szCs w:val="24"/>
        </w:rPr>
        <w:t>2014</w:t>
      </w:r>
      <w:r w:rsidRPr="005959C4">
        <w:rPr>
          <w:rFonts w:ascii="Times New Roman" w:hAnsi="Times New Roman" w:cs="Times New Roman"/>
          <w:noProof/>
          <w:sz w:val="24"/>
          <w:szCs w:val="24"/>
        </w:rPr>
        <w:t xml:space="preserve">, </w:t>
      </w:r>
      <w:r w:rsidRPr="005959C4">
        <w:rPr>
          <w:rFonts w:ascii="Times New Roman" w:hAnsi="Times New Roman" w:cs="Times New Roman"/>
          <w:i/>
          <w:iCs/>
          <w:noProof/>
          <w:sz w:val="24"/>
          <w:szCs w:val="24"/>
        </w:rPr>
        <w:t>146</w:t>
      </w:r>
      <w:r w:rsidRPr="005959C4">
        <w:rPr>
          <w:rFonts w:ascii="Times New Roman" w:hAnsi="Times New Roman" w:cs="Times New Roman"/>
          <w:noProof/>
          <w:sz w:val="24"/>
          <w:szCs w:val="24"/>
        </w:rPr>
        <w:t>, 150–163 DOI: 10.1016/j.gca.2014.10.008.</w:t>
      </w:r>
    </w:p>
    <w:p w14:paraId="3FDC0583" w14:textId="77777777" w:rsidR="005959C4" w:rsidRPr="005959C4" w:rsidRDefault="005959C4" w:rsidP="005959C4">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5959C4">
        <w:rPr>
          <w:rFonts w:ascii="Times New Roman" w:hAnsi="Times New Roman" w:cs="Times New Roman"/>
          <w:noProof/>
          <w:sz w:val="24"/>
          <w:szCs w:val="24"/>
        </w:rPr>
        <w:t xml:space="preserve">(7) </w:t>
      </w:r>
      <w:r w:rsidRPr="005959C4">
        <w:rPr>
          <w:rFonts w:ascii="Times New Roman" w:hAnsi="Times New Roman" w:cs="Times New Roman"/>
          <w:noProof/>
          <w:sz w:val="24"/>
          <w:szCs w:val="24"/>
        </w:rPr>
        <w:tab/>
        <w:t xml:space="preserve">Schwertmann, U.; Cornell, R. </w:t>
      </w:r>
      <w:r w:rsidRPr="005959C4">
        <w:rPr>
          <w:rFonts w:ascii="Times New Roman" w:hAnsi="Times New Roman" w:cs="Times New Roman"/>
          <w:i/>
          <w:iCs/>
          <w:noProof/>
          <w:sz w:val="24"/>
          <w:szCs w:val="24"/>
        </w:rPr>
        <w:t>Iron Oxides in the Laboratary</w:t>
      </w:r>
      <w:r w:rsidRPr="005959C4">
        <w:rPr>
          <w:rFonts w:ascii="Times New Roman" w:hAnsi="Times New Roman" w:cs="Times New Roman"/>
          <w:noProof/>
          <w:sz w:val="24"/>
          <w:szCs w:val="24"/>
        </w:rPr>
        <w:t>; Wiley-VCH Verlag GmbH: Weinheim, Germany, 2000.</w:t>
      </w:r>
    </w:p>
    <w:p w14:paraId="76CC5BA3" w14:textId="77777777" w:rsidR="005959C4" w:rsidRPr="005959C4" w:rsidRDefault="005959C4" w:rsidP="005959C4">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5959C4">
        <w:rPr>
          <w:rFonts w:ascii="Times New Roman" w:hAnsi="Times New Roman" w:cs="Times New Roman"/>
          <w:noProof/>
          <w:sz w:val="24"/>
          <w:szCs w:val="24"/>
        </w:rPr>
        <w:t xml:space="preserve">(8) </w:t>
      </w:r>
      <w:r w:rsidRPr="005959C4">
        <w:rPr>
          <w:rFonts w:ascii="Times New Roman" w:hAnsi="Times New Roman" w:cs="Times New Roman"/>
          <w:noProof/>
          <w:sz w:val="24"/>
          <w:szCs w:val="24"/>
        </w:rPr>
        <w:tab/>
        <w:t xml:space="preserve">Sverjensky, D. A. Prediction of the speciation of alkaline earths adsorbed on mineral surfaces in salt solutions. </w:t>
      </w:r>
      <w:r w:rsidRPr="005959C4">
        <w:rPr>
          <w:rFonts w:ascii="Times New Roman" w:hAnsi="Times New Roman" w:cs="Times New Roman"/>
          <w:i/>
          <w:iCs/>
          <w:noProof/>
          <w:sz w:val="24"/>
          <w:szCs w:val="24"/>
        </w:rPr>
        <w:t>Geochim. Cosmochim. Acta</w:t>
      </w:r>
      <w:r w:rsidRPr="005959C4">
        <w:rPr>
          <w:rFonts w:ascii="Times New Roman" w:hAnsi="Times New Roman" w:cs="Times New Roman"/>
          <w:noProof/>
          <w:sz w:val="24"/>
          <w:szCs w:val="24"/>
        </w:rPr>
        <w:t xml:space="preserve"> </w:t>
      </w:r>
      <w:r w:rsidRPr="005959C4">
        <w:rPr>
          <w:rFonts w:ascii="Times New Roman" w:hAnsi="Times New Roman" w:cs="Times New Roman"/>
          <w:b/>
          <w:bCs/>
          <w:noProof/>
          <w:sz w:val="24"/>
          <w:szCs w:val="24"/>
        </w:rPr>
        <w:t>2006</w:t>
      </w:r>
      <w:r w:rsidRPr="005959C4">
        <w:rPr>
          <w:rFonts w:ascii="Times New Roman" w:hAnsi="Times New Roman" w:cs="Times New Roman"/>
          <w:noProof/>
          <w:sz w:val="24"/>
          <w:szCs w:val="24"/>
        </w:rPr>
        <w:t xml:space="preserve">, </w:t>
      </w:r>
      <w:r w:rsidRPr="005959C4">
        <w:rPr>
          <w:rFonts w:ascii="Times New Roman" w:hAnsi="Times New Roman" w:cs="Times New Roman"/>
          <w:i/>
          <w:iCs/>
          <w:noProof/>
          <w:sz w:val="24"/>
          <w:szCs w:val="24"/>
        </w:rPr>
        <w:t>70</w:t>
      </w:r>
      <w:r w:rsidRPr="005959C4">
        <w:rPr>
          <w:rFonts w:ascii="Times New Roman" w:hAnsi="Times New Roman" w:cs="Times New Roman"/>
          <w:noProof/>
          <w:sz w:val="24"/>
          <w:szCs w:val="24"/>
        </w:rPr>
        <w:t xml:space="preserve"> (10), 2427–2453 DOI: 10.1016/j.gca.2006.01.006.</w:t>
      </w:r>
    </w:p>
    <w:p w14:paraId="18E46F62" w14:textId="77777777" w:rsidR="005959C4" w:rsidRPr="005959C4" w:rsidRDefault="005959C4" w:rsidP="005959C4">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5959C4">
        <w:rPr>
          <w:rFonts w:ascii="Times New Roman" w:hAnsi="Times New Roman" w:cs="Times New Roman"/>
          <w:noProof/>
          <w:sz w:val="24"/>
          <w:szCs w:val="24"/>
        </w:rPr>
        <w:t xml:space="preserve">(9) </w:t>
      </w:r>
      <w:r w:rsidRPr="005959C4">
        <w:rPr>
          <w:rFonts w:ascii="Times New Roman" w:hAnsi="Times New Roman" w:cs="Times New Roman"/>
          <w:noProof/>
          <w:sz w:val="24"/>
          <w:szCs w:val="24"/>
        </w:rPr>
        <w:tab/>
        <w:t xml:space="preserve">Carroll, S. a; Roberts, S. K.; Criscenti, L. J.; O’Day, P. a. Surface complexation model for strontium sorption to amorphous silica and goethite. </w:t>
      </w:r>
      <w:r w:rsidRPr="005959C4">
        <w:rPr>
          <w:rFonts w:ascii="Times New Roman" w:hAnsi="Times New Roman" w:cs="Times New Roman"/>
          <w:i/>
          <w:iCs/>
          <w:noProof/>
          <w:sz w:val="24"/>
          <w:szCs w:val="24"/>
        </w:rPr>
        <w:t>Geochem. Trans.</w:t>
      </w:r>
      <w:r w:rsidRPr="005959C4">
        <w:rPr>
          <w:rFonts w:ascii="Times New Roman" w:hAnsi="Times New Roman" w:cs="Times New Roman"/>
          <w:noProof/>
          <w:sz w:val="24"/>
          <w:szCs w:val="24"/>
        </w:rPr>
        <w:t xml:space="preserve"> </w:t>
      </w:r>
      <w:r w:rsidRPr="005959C4">
        <w:rPr>
          <w:rFonts w:ascii="Times New Roman" w:hAnsi="Times New Roman" w:cs="Times New Roman"/>
          <w:b/>
          <w:bCs/>
          <w:noProof/>
          <w:sz w:val="24"/>
          <w:szCs w:val="24"/>
        </w:rPr>
        <w:t>2008</w:t>
      </w:r>
      <w:r w:rsidRPr="005959C4">
        <w:rPr>
          <w:rFonts w:ascii="Times New Roman" w:hAnsi="Times New Roman" w:cs="Times New Roman"/>
          <w:noProof/>
          <w:sz w:val="24"/>
          <w:szCs w:val="24"/>
        </w:rPr>
        <w:t xml:space="preserve">, </w:t>
      </w:r>
      <w:r w:rsidRPr="005959C4">
        <w:rPr>
          <w:rFonts w:ascii="Times New Roman" w:hAnsi="Times New Roman" w:cs="Times New Roman"/>
          <w:i/>
          <w:iCs/>
          <w:noProof/>
          <w:sz w:val="24"/>
          <w:szCs w:val="24"/>
        </w:rPr>
        <w:t>9</w:t>
      </w:r>
      <w:r w:rsidRPr="005959C4">
        <w:rPr>
          <w:rFonts w:ascii="Times New Roman" w:hAnsi="Times New Roman" w:cs="Times New Roman"/>
          <w:noProof/>
          <w:sz w:val="24"/>
          <w:szCs w:val="24"/>
        </w:rPr>
        <w:t>, 2 DOI: 10.1186/1467-4866-9-2.</w:t>
      </w:r>
    </w:p>
    <w:p w14:paraId="0E91BD20" w14:textId="77777777" w:rsidR="005959C4" w:rsidRPr="005959C4" w:rsidRDefault="005959C4" w:rsidP="005959C4">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5959C4">
        <w:rPr>
          <w:rFonts w:ascii="Times New Roman" w:hAnsi="Times New Roman" w:cs="Times New Roman"/>
          <w:noProof/>
          <w:sz w:val="24"/>
          <w:szCs w:val="24"/>
        </w:rPr>
        <w:t xml:space="preserve">(10) </w:t>
      </w:r>
      <w:r w:rsidRPr="005959C4">
        <w:rPr>
          <w:rFonts w:ascii="Times New Roman" w:hAnsi="Times New Roman" w:cs="Times New Roman"/>
          <w:noProof/>
          <w:sz w:val="24"/>
          <w:szCs w:val="24"/>
        </w:rPr>
        <w:tab/>
        <w:t xml:space="preserve">Kraepiel, A.; Keiler, K. C.; Morel, F. M. M. A Model for Metal Adsorption on Montmorillonite. </w:t>
      </w:r>
      <w:r w:rsidRPr="005959C4">
        <w:rPr>
          <w:rFonts w:ascii="Times New Roman" w:hAnsi="Times New Roman" w:cs="Times New Roman"/>
          <w:i/>
          <w:iCs/>
          <w:noProof/>
          <w:sz w:val="24"/>
          <w:szCs w:val="24"/>
        </w:rPr>
        <w:t>J. Colloid Interface Sci.</w:t>
      </w:r>
      <w:r w:rsidRPr="005959C4">
        <w:rPr>
          <w:rFonts w:ascii="Times New Roman" w:hAnsi="Times New Roman" w:cs="Times New Roman"/>
          <w:noProof/>
          <w:sz w:val="24"/>
          <w:szCs w:val="24"/>
        </w:rPr>
        <w:t xml:space="preserve"> </w:t>
      </w:r>
      <w:r w:rsidRPr="005959C4">
        <w:rPr>
          <w:rFonts w:ascii="Times New Roman" w:hAnsi="Times New Roman" w:cs="Times New Roman"/>
          <w:b/>
          <w:bCs/>
          <w:noProof/>
          <w:sz w:val="24"/>
          <w:szCs w:val="24"/>
        </w:rPr>
        <w:t>1999</w:t>
      </w:r>
      <w:r w:rsidRPr="005959C4">
        <w:rPr>
          <w:rFonts w:ascii="Times New Roman" w:hAnsi="Times New Roman" w:cs="Times New Roman"/>
          <w:noProof/>
          <w:sz w:val="24"/>
          <w:szCs w:val="24"/>
        </w:rPr>
        <w:t xml:space="preserve">, </w:t>
      </w:r>
      <w:r w:rsidRPr="005959C4">
        <w:rPr>
          <w:rFonts w:ascii="Times New Roman" w:hAnsi="Times New Roman" w:cs="Times New Roman"/>
          <w:i/>
          <w:iCs/>
          <w:noProof/>
          <w:sz w:val="24"/>
          <w:szCs w:val="24"/>
        </w:rPr>
        <w:t>210</w:t>
      </w:r>
      <w:r w:rsidRPr="005959C4">
        <w:rPr>
          <w:rFonts w:ascii="Times New Roman" w:hAnsi="Times New Roman" w:cs="Times New Roman"/>
          <w:noProof/>
          <w:sz w:val="24"/>
          <w:szCs w:val="24"/>
        </w:rPr>
        <w:t xml:space="preserve"> (1), 43–54 DOI: 10.1006/jcis.1998.5947.</w:t>
      </w:r>
    </w:p>
    <w:p w14:paraId="081122C9" w14:textId="77777777" w:rsidR="005959C4" w:rsidRPr="005959C4" w:rsidRDefault="005959C4" w:rsidP="005959C4">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5959C4">
        <w:rPr>
          <w:rFonts w:ascii="Times New Roman" w:hAnsi="Times New Roman" w:cs="Times New Roman"/>
          <w:noProof/>
          <w:sz w:val="24"/>
          <w:szCs w:val="24"/>
        </w:rPr>
        <w:t xml:space="preserve">(11) </w:t>
      </w:r>
      <w:r w:rsidRPr="005959C4">
        <w:rPr>
          <w:rFonts w:ascii="Times New Roman" w:hAnsi="Times New Roman" w:cs="Times New Roman"/>
          <w:noProof/>
          <w:sz w:val="24"/>
          <w:szCs w:val="24"/>
        </w:rPr>
        <w:tab/>
        <w:t xml:space="preserve">Tournassat, C.; Grangeon, S.; Leroy, P.; Giffaut, E. Modeling specific ph dependent sorption of divalent metals on montmorillonite surfaces. a review of pitfalls, recent achievements and current challenges. </w:t>
      </w:r>
      <w:r w:rsidRPr="005959C4">
        <w:rPr>
          <w:rFonts w:ascii="Times New Roman" w:hAnsi="Times New Roman" w:cs="Times New Roman"/>
          <w:i/>
          <w:iCs/>
          <w:noProof/>
          <w:sz w:val="24"/>
          <w:szCs w:val="24"/>
        </w:rPr>
        <w:t>Am. J. Sci.</w:t>
      </w:r>
      <w:r w:rsidRPr="005959C4">
        <w:rPr>
          <w:rFonts w:ascii="Times New Roman" w:hAnsi="Times New Roman" w:cs="Times New Roman"/>
          <w:noProof/>
          <w:sz w:val="24"/>
          <w:szCs w:val="24"/>
        </w:rPr>
        <w:t xml:space="preserve"> </w:t>
      </w:r>
      <w:r w:rsidRPr="005959C4">
        <w:rPr>
          <w:rFonts w:ascii="Times New Roman" w:hAnsi="Times New Roman" w:cs="Times New Roman"/>
          <w:b/>
          <w:bCs/>
          <w:noProof/>
          <w:sz w:val="24"/>
          <w:szCs w:val="24"/>
        </w:rPr>
        <w:t>2013</w:t>
      </w:r>
      <w:r w:rsidRPr="005959C4">
        <w:rPr>
          <w:rFonts w:ascii="Times New Roman" w:hAnsi="Times New Roman" w:cs="Times New Roman"/>
          <w:noProof/>
          <w:sz w:val="24"/>
          <w:szCs w:val="24"/>
        </w:rPr>
        <w:t xml:space="preserve">, </w:t>
      </w:r>
      <w:r w:rsidRPr="005959C4">
        <w:rPr>
          <w:rFonts w:ascii="Times New Roman" w:hAnsi="Times New Roman" w:cs="Times New Roman"/>
          <w:i/>
          <w:iCs/>
          <w:noProof/>
          <w:sz w:val="24"/>
          <w:szCs w:val="24"/>
        </w:rPr>
        <w:t>313</w:t>
      </w:r>
      <w:r w:rsidRPr="005959C4">
        <w:rPr>
          <w:rFonts w:ascii="Times New Roman" w:hAnsi="Times New Roman" w:cs="Times New Roman"/>
          <w:noProof/>
          <w:sz w:val="24"/>
          <w:szCs w:val="24"/>
        </w:rPr>
        <w:t xml:space="preserve"> (5), 395–451 DOI: 10.2475/05.2013.01.</w:t>
      </w:r>
    </w:p>
    <w:p w14:paraId="1470284D" w14:textId="77777777" w:rsidR="005959C4" w:rsidRPr="005959C4" w:rsidRDefault="005959C4" w:rsidP="005959C4">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5959C4">
        <w:rPr>
          <w:rFonts w:ascii="Times New Roman" w:hAnsi="Times New Roman" w:cs="Times New Roman"/>
          <w:noProof/>
          <w:sz w:val="24"/>
          <w:szCs w:val="24"/>
        </w:rPr>
        <w:t xml:space="preserve">(12) </w:t>
      </w:r>
      <w:r w:rsidRPr="005959C4">
        <w:rPr>
          <w:rFonts w:ascii="Times New Roman" w:hAnsi="Times New Roman" w:cs="Times New Roman"/>
          <w:noProof/>
          <w:sz w:val="24"/>
          <w:szCs w:val="24"/>
        </w:rPr>
        <w:tab/>
        <w:t xml:space="preserve">Duster, T. A. An Integrated Approach to Standard Methods, Materials, and Databases for the Measurements Used To Develop Surface Complexation Models. </w:t>
      </w:r>
      <w:r w:rsidRPr="005959C4">
        <w:rPr>
          <w:rFonts w:ascii="Times New Roman" w:hAnsi="Times New Roman" w:cs="Times New Roman"/>
          <w:i/>
          <w:iCs/>
          <w:noProof/>
          <w:sz w:val="24"/>
          <w:szCs w:val="24"/>
        </w:rPr>
        <w:t>Environ. Sci. Technol.</w:t>
      </w:r>
      <w:r w:rsidRPr="005959C4">
        <w:rPr>
          <w:rFonts w:ascii="Times New Roman" w:hAnsi="Times New Roman" w:cs="Times New Roman"/>
          <w:noProof/>
          <w:sz w:val="24"/>
          <w:szCs w:val="24"/>
        </w:rPr>
        <w:t xml:space="preserve"> </w:t>
      </w:r>
      <w:r w:rsidRPr="005959C4">
        <w:rPr>
          <w:rFonts w:ascii="Times New Roman" w:hAnsi="Times New Roman" w:cs="Times New Roman"/>
          <w:b/>
          <w:bCs/>
          <w:noProof/>
          <w:sz w:val="24"/>
          <w:szCs w:val="24"/>
        </w:rPr>
        <w:t>2016</w:t>
      </w:r>
      <w:r w:rsidRPr="005959C4">
        <w:rPr>
          <w:rFonts w:ascii="Times New Roman" w:hAnsi="Times New Roman" w:cs="Times New Roman"/>
          <w:noProof/>
          <w:sz w:val="24"/>
          <w:szCs w:val="24"/>
        </w:rPr>
        <w:t xml:space="preserve">, </w:t>
      </w:r>
      <w:r w:rsidRPr="005959C4">
        <w:rPr>
          <w:rFonts w:ascii="Times New Roman" w:hAnsi="Times New Roman" w:cs="Times New Roman"/>
          <w:i/>
          <w:iCs/>
          <w:noProof/>
          <w:sz w:val="24"/>
          <w:szCs w:val="24"/>
        </w:rPr>
        <w:t>50</w:t>
      </w:r>
      <w:r w:rsidRPr="005959C4">
        <w:rPr>
          <w:rFonts w:ascii="Times New Roman" w:hAnsi="Times New Roman" w:cs="Times New Roman"/>
          <w:noProof/>
          <w:sz w:val="24"/>
          <w:szCs w:val="24"/>
        </w:rPr>
        <w:t xml:space="preserve"> (14), 7274–7275 DOI: 10.1021/acs.est.6b02669.</w:t>
      </w:r>
    </w:p>
    <w:p w14:paraId="2DC6DD0D" w14:textId="77777777" w:rsidR="005959C4" w:rsidRPr="005959C4" w:rsidRDefault="005959C4" w:rsidP="005959C4">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5959C4">
        <w:rPr>
          <w:rFonts w:ascii="Times New Roman" w:hAnsi="Times New Roman" w:cs="Times New Roman"/>
          <w:noProof/>
          <w:sz w:val="24"/>
          <w:szCs w:val="24"/>
        </w:rPr>
        <w:t xml:space="preserve">(13) </w:t>
      </w:r>
      <w:r w:rsidRPr="005959C4">
        <w:rPr>
          <w:rFonts w:ascii="Times New Roman" w:hAnsi="Times New Roman" w:cs="Times New Roman"/>
          <w:noProof/>
          <w:sz w:val="24"/>
          <w:szCs w:val="24"/>
        </w:rPr>
        <w:tab/>
        <w:t xml:space="preserve">Beck, A. J.; Cochran, M. a. Controls on solid-solution partitioning of radium in saturated marine sands. </w:t>
      </w:r>
      <w:r w:rsidRPr="005959C4">
        <w:rPr>
          <w:rFonts w:ascii="Times New Roman" w:hAnsi="Times New Roman" w:cs="Times New Roman"/>
          <w:i/>
          <w:iCs/>
          <w:noProof/>
          <w:sz w:val="24"/>
          <w:szCs w:val="24"/>
        </w:rPr>
        <w:t>Mar. Chem.</w:t>
      </w:r>
      <w:r w:rsidRPr="005959C4">
        <w:rPr>
          <w:rFonts w:ascii="Times New Roman" w:hAnsi="Times New Roman" w:cs="Times New Roman"/>
          <w:noProof/>
          <w:sz w:val="24"/>
          <w:szCs w:val="24"/>
        </w:rPr>
        <w:t xml:space="preserve"> </w:t>
      </w:r>
      <w:r w:rsidRPr="005959C4">
        <w:rPr>
          <w:rFonts w:ascii="Times New Roman" w:hAnsi="Times New Roman" w:cs="Times New Roman"/>
          <w:b/>
          <w:bCs/>
          <w:noProof/>
          <w:sz w:val="24"/>
          <w:szCs w:val="24"/>
        </w:rPr>
        <w:t>2013</w:t>
      </w:r>
      <w:r w:rsidRPr="005959C4">
        <w:rPr>
          <w:rFonts w:ascii="Times New Roman" w:hAnsi="Times New Roman" w:cs="Times New Roman"/>
          <w:noProof/>
          <w:sz w:val="24"/>
          <w:szCs w:val="24"/>
        </w:rPr>
        <w:t xml:space="preserve">, </w:t>
      </w:r>
      <w:r w:rsidRPr="005959C4">
        <w:rPr>
          <w:rFonts w:ascii="Times New Roman" w:hAnsi="Times New Roman" w:cs="Times New Roman"/>
          <w:i/>
          <w:iCs/>
          <w:noProof/>
          <w:sz w:val="24"/>
          <w:szCs w:val="24"/>
        </w:rPr>
        <w:t>156</w:t>
      </w:r>
      <w:r w:rsidRPr="005959C4">
        <w:rPr>
          <w:rFonts w:ascii="Times New Roman" w:hAnsi="Times New Roman" w:cs="Times New Roman"/>
          <w:noProof/>
          <w:sz w:val="24"/>
          <w:szCs w:val="24"/>
        </w:rPr>
        <w:t>, 38–48 DOI: 10.1016/j.marchem.2013.01.008.</w:t>
      </w:r>
    </w:p>
    <w:p w14:paraId="411B15B6" w14:textId="77777777" w:rsidR="005959C4" w:rsidRPr="005959C4" w:rsidRDefault="005959C4" w:rsidP="005959C4">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5959C4">
        <w:rPr>
          <w:rFonts w:ascii="Times New Roman" w:hAnsi="Times New Roman" w:cs="Times New Roman"/>
          <w:noProof/>
          <w:sz w:val="24"/>
          <w:szCs w:val="24"/>
        </w:rPr>
        <w:t xml:space="preserve">(14) </w:t>
      </w:r>
      <w:r w:rsidRPr="005959C4">
        <w:rPr>
          <w:rFonts w:ascii="Times New Roman" w:hAnsi="Times New Roman" w:cs="Times New Roman"/>
          <w:noProof/>
          <w:sz w:val="24"/>
          <w:szCs w:val="24"/>
        </w:rPr>
        <w:tab/>
        <w:t xml:space="preserve">Nirdosh, I.; Trembley, W.; Johnson, C. Adsorption-desorption studies on the 226Ra-hydrated metal oxide systems. </w:t>
      </w:r>
      <w:r w:rsidRPr="005959C4">
        <w:rPr>
          <w:rFonts w:ascii="Times New Roman" w:hAnsi="Times New Roman" w:cs="Times New Roman"/>
          <w:i/>
          <w:iCs/>
          <w:noProof/>
          <w:sz w:val="24"/>
          <w:szCs w:val="24"/>
        </w:rPr>
        <w:t>Hydrometallurgy</w:t>
      </w:r>
      <w:r w:rsidRPr="005959C4">
        <w:rPr>
          <w:rFonts w:ascii="Times New Roman" w:hAnsi="Times New Roman" w:cs="Times New Roman"/>
          <w:noProof/>
          <w:sz w:val="24"/>
          <w:szCs w:val="24"/>
        </w:rPr>
        <w:t xml:space="preserve"> </w:t>
      </w:r>
      <w:r w:rsidRPr="005959C4">
        <w:rPr>
          <w:rFonts w:ascii="Times New Roman" w:hAnsi="Times New Roman" w:cs="Times New Roman"/>
          <w:b/>
          <w:bCs/>
          <w:noProof/>
          <w:sz w:val="24"/>
          <w:szCs w:val="24"/>
        </w:rPr>
        <w:t>1990</w:t>
      </w:r>
      <w:r w:rsidRPr="005959C4">
        <w:rPr>
          <w:rFonts w:ascii="Times New Roman" w:hAnsi="Times New Roman" w:cs="Times New Roman"/>
          <w:noProof/>
          <w:sz w:val="24"/>
          <w:szCs w:val="24"/>
        </w:rPr>
        <w:t xml:space="preserve">, </w:t>
      </w:r>
      <w:r w:rsidRPr="005959C4">
        <w:rPr>
          <w:rFonts w:ascii="Times New Roman" w:hAnsi="Times New Roman" w:cs="Times New Roman"/>
          <w:i/>
          <w:iCs/>
          <w:noProof/>
          <w:sz w:val="24"/>
          <w:szCs w:val="24"/>
        </w:rPr>
        <w:t>24</w:t>
      </w:r>
      <w:r w:rsidRPr="005959C4">
        <w:rPr>
          <w:rFonts w:ascii="Times New Roman" w:hAnsi="Times New Roman" w:cs="Times New Roman"/>
          <w:noProof/>
          <w:sz w:val="24"/>
          <w:szCs w:val="24"/>
        </w:rPr>
        <w:t xml:space="preserve"> (2), 237–248 DOI: 10.1016/0304-386X(90)90089-K.</w:t>
      </w:r>
    </w:p>
    <w:p w14:paraId="471CC6BA" w14:textId="77777777" w:rsidR="005959C4" w:rsidRPr="005959C4" w:rsidRDefault="005959C4" w:rsidP="005959C4">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5959C4">
        <w:rPr>
          <w:rFonts w:ascii="Times New Roman" w:hAnsi="Times New Roman" w:cs="Times New Roman"/>
          <w:noProof/>
          <w:sz w:val="24"/>
          <w:szCs w:val="24"/>
        </w:rPr>
        <w:lastRenderedPageBreak/>
        <w:t xml:space="preserve">(15) </w:t>
      </w:r>
      <w:r w:rsidRPr="005959C4">
        <w:rPr>
          <w:rFonts w:ascii="Times New Roman" w:hAnsi="Times New Roman" w:cs="Times New Roman"/>
          <w:noProof/>
          <w:sz w:val="24"/>
          <w:szCs w:val="24"/>
        </w:rPr>
        <w:tab/>
        <w:t xml:space="preserve">Tamamura, S.; Takada, T.; Tomita, J.; Nagao, S.; Fukushi, K.; Yamamoto, M. Salinity dependence of 226Ra adsorption on montmorillonite and kaolinite. </w:t>
      </w:r>
      <w:r w:rsidRPr="005959C4">
        <w:rPr>
          <w:rFonts w:ascii="Times New Roman" w:hAnsi="Times New Roman" w:cs="Times New Roman"/>
          <w:i/>
          <w:iCs/>
          <w:noProof/>
          <w:sz w:val="24"/>
          <w:szCs w:val="24"/>
        </w:rPr>
        <w:t>J. Radioanal. Nucl. Chem.</w:t>
      </w:r>
      <w:r w:rsidRPr="005959C4">
        <w:rPr>
          <w:rFonts w:ascii="Times New Roman" w:hAnsi="Times New Roman" w:cs="Times New Roman"/>
          <w:noProof/>
          <w:sz w:val="24"/>
          <w:szCs w:val="24"/>
        </w:rPr>
        <w:t xml:space="preserve"> </w:t>
      </w:r>
      <w:r w:rsidRPr="005959C4">
        <w:rPr>
          <w:rFonts w:ascii="Times New Roman" w:hAnsi="Times New Roman" w:cs="Times New Roman"/>
          <w:b/>
          <w:bCs/>
          <w:noProof/>
          <w:sz w:val="24"/>
          <w:szCs w:val="24"/>
        </w:rPr>
        <w:t>2013</w:t>
      </w:r>
      <w:r w:rsidRPr="005959C4">
        <w:rPr>
          <w:rFonts w:ascii="Times New Roman" w:hAnsi="Times New Roman" w:cs="Times New Roman"/>
          <w:noProof/>
          <w:sz w:val="24"/>
          <w:szCs w:val="24"/>
        </w:rPr>
        <w:t xml:space="preserve">, </w:t>
      </w:r>
      <w:r w:rsidRPr="005959C4">
        <w:rPr>
          <w:rFonts w:ascii="Times New Roman" w:hAnsi="Times New Roman" w:cs="Times New Roman"/>
          <w:i/>
          <w:iCs/>
          <w:noProof/>
          <w:sz w:val="24"/>
          <w:szCs w:val="24"/>
        </w:rPr>
        <w:t>299</w:t>
      </w:r>
      <w:r w:rsidRPr="005959C4">
        <w:rPr>
          <w:rFonts w:ascii="Times New Roman" w:hAnsi="Times New Roman" w:cs="Times New Roman"/>
          <w:noProof/>
          <w:sz w:val="24"/>
          <w:szCs w:val="24"/>
        </w:rPr>
        <w:t xml:space="preserve"> (1), 569–575 DOI: 10.1007/s10967-013-2740-3.</w:t>
      </w:r>
    </w:p>
    <w:p w14:paraId="36009EB8" w14:textId="77777777" w:rsidR="005959C4" w:rsidRPr="005959C4" w:rsidRDefault="005959C4" w:rsidP="005959C4">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5959C4">
        <w:rPr>
          <w:rFonts w:ascii="Times New Roman" w:hAnsi="Times New Roman" w:cs="Times New Roman"/>
          <w:noProof/>
          <w:sz w:val="24"/>
          <w:szCs w:val="24"/>
        </w:rPr>
        <w:t xml:space="preserve">(16) </w:t>
      </w:r>
      <w:r w:rsidRPr="005959C4">
        <w:rPr>
          <w:rFonts w:ascii="Times New Roman" w:hAnsi="Times New Roman" w:cs="Times New Roman"/>
          <w:noProof/>
          <w:sz w:val="24"/>
          <w:szCs w:val="24"/>
        </w:rPr>
        <w:tab/>
        <w:t xml:space="preserve">Ames, L.; McGarrah, J.; Walker, B. Sorption of trace constituents from aqueous solutions onto secondary minerals. II. Radium. </w:t>
      </w:r>
      <w:r w:rsidRPr="005959C4">
        <w:rPr>
          <w:rFonts w:ascii="Times New Roman" w:hAnsi="Times New Roman" w:cs="Times New Roman"/>
          <w:i/>
          <w:iCs/>
          <w:noProof/>
          <w:sz w:val="24"/>
          <w:szCs w:val="24"/>
        </w:rPr>
        <w:t>Clays Clay Miner.</w:t>
      </w:r>
      <w:r w:rsidRPr="005959C4">
        <w:rPr>
          <w:rFonts w:ascii="Times New Roman" w:hAnsi="Times New Roman" w:cs="Times New Roman"/>
          <w:noProof/>
          <w:sz w:val="24"/>
          <w:szCs w:val="24"/>
        </w:rPr>
        <w:t xml:space="preserve"> </w:t>
      </w:r>
      <w:r w:rsidRPr="005959C4">
        <w:rPr>
          <w:rFonts w:ascii="Times New Roman" w:hAnsi="Times New Roman" w:cs="Times New Roman"/>
          <w:b/>
          <w:bCs/>
          <w:noProof/>
          <w:sz w:val="24"/>
          <w:szCs w:val="24"/>
        </w:rPr>
        <w:t>1983</w:t>
      </w:r>
      <w:r w:rsidRPr="005959C4">
        <w:rPr>
          <w:rFonts w:ascii="Times New Roman" w:hAnsi="Times New Roman" w:cs="Times New Roman"/>
          <w:noProof/>
          <w:sz w:val="24"/>
          <w:szCs w:val="24"/>
        </w:rPr>
        <w:t xml:space="preserve">, </w:t>
      </w:r>
      <w:r w:rsidRPr="005959C4">
        <w:rPr>
          <w:rFonts w:ascii="Times New Roman" w:hAnsi="Times New Roman" w:cs="Times New Roman"/>
          <w:i/>
          <w:iCs/>
          <w:noProof/>
          <w:sz w:val="24"/>
          <w:szCs w:val="24"/>
        </w:rPr>
        <w:t>31</w:t>
      </w:r>
      <w:r w:rsidRPr="005959C4">
        <w:rPr>
          <w:rFonts w:ascii="Times New Roman" w:hAnsi="Times New Roman" w:cs="Times New Roman"/>
          <w:noProof/>
          <w:sz w:val="24"/>
          <w:szCs w:val="24"/>
        </w:rPr>
        <w:t xml:space="preserve"> (5), 335–342.</w:t>
      </w:r>
    </w:p>
    <w:p w14:paraId="50D5C7D1" w14:textId="77777777" w:rsidR="005959C4" w:rsidRPr="005959C4" w:rsidRDefault="005959C4" w:rsidP="005959C4">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5959C4">
        <w:rPr>
          <w:rFonts w:ascii="Times New Roman" w:hAnsi="Times New Roman" w:cs="Times New Roman"/>
          <w:noProof/>
          <w:sz w:val="24"/>
          <w:szCs w:val="24"/>
        </w:rPr>
        <w:t xml:space="preserve">(17) </w:t>
      </w:r>
      <w:r w:rsidRPr="005959C4">
        <w:rPr>
          <w:rFonts w:ascii="Times New Roman" w:hAnsi="Times New Roman" w:cs="Times New Roman"/>
          <w:noProof/>
          <w:sz w:val="24"/>
          <w:szCs w:val="24"/>
        </w:rPr>
        <w:tab/>
        <w:t xml:space="preserve">Dzombak, D.; Morel, F. </w:t>
      </w:r>
      <w:r w:rsidRPr="005959C4">
        <w:rPr>
          <w:rFonts w:ascii="Times New Roman" w:hAnsi="Times New Roman" w:cs="Times New Roman"/>
          <w:i/>
          <w:iCs/>
          <w:noProof/>
          <w:sz w:val="24"/>
          <w:szCs w:val="24"/>
        </w:rPr>
        <w:t>Surface Complexation Modeling: Hydrous Ferric Oxide</w:t>
      </w:r>
      <w:r w:rsidRPr="005959C4">
        <w:rPr>
          <w:rFonts w:ascii="Times New Roman" w:hAnsi="Times New Roman" w:cs="Times New Roman"/>
          <w:noProof/>
          <w:sz w:val="24"/>
          <w:szCs w:val="24"/>
        </w:rPr>
        <w:t>; Wiley: New York, NY, 1990.</w:t>
      </w:r>
    </w:p>
    <w:p w14:paraId="345F8800" w14:textId="77777777" w:rsidR="005959C4" w:rsidRPr="005959C4" w:rsidRDefault="005959C4" w:rsidP="005959C4">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5959C4">
        <w:rPr>
          <w:rFonts w:ascii="Times New Roman" w:hAnsi="Times New Roman" w:cs="Times New Roman"/>
          <w:noProof/>
          <w:sz w:val="24"/>
          <w:szCs w:val="24"/>
        </w:rPr>
        <w:t xml:space="preserve">(18) </w:t>
      </w:r>
      <w:r w:rsidRPr="005959C4">
        <w:rPr>
          <w:rFonts w:ascii="Times New Roman" w:hAnsi="Times New Roman" w:cs="Times New Roman"/>
          <w:noProof/>
          <w:sz w:val="24"/>
          <w:szCs w:val="24"/>
        </w:rPr>
        <w:tab/>
        <w:t>Mathur, S. S.; Dzombak, D. A. Surface complexation modeling: Goethite; 2006; pp 443–468.</w:t>
      </w:r>
    </w:p>
    <w:p w14:paraId="4FF13121" w14:textId="77777777" w:rsidR="005959C4" w:rsidRPr="005959C4" w:rsidRDefault="005959C4" w:rsidP="005959C4">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5959C4">
        <w:rPr>
          <w:rFonts w:ascii="Times New Roman" w:hAnsi="Times New Roman" w:cs="Times New Roman"/>
          <w:noProof/>
          <w:sz w:val="24"/>
          <w:szCs w:val="24"/>
        </w:rPr>
        <w:t xml:space="preserve">(19) </w:t>
      </w:r>
      <w:r w:rsidRPr="005959C4">
        <w:rPr>
          <w:rFonts w:ascii="Times New Roman" w:hAnsi="Times New Roman" w:cs="Times New Roman"/>
          <w:noProof/>
          <w:sz w:val="24"/>
          <w:szCs w:val="24"/>
        </w:rPr>
        <w:tab/>
        <w:t xml:space="preserve">van Geen, A.; Robertson, A. P.; Leckie, J. O. Complexation of carbonate species at the goethite surface: Implications for adsorption of metal ions in natural waters. </w:t>
      </w:r>
      <w:r w:rsidRPr="005959C4">
        <w:rPr>
          <w:rFonts w:ascii="Times New Roman" w:hAnsi="Times New Roman" w:cs="Times New Roman"/>
          <w:i/>
          <w:iCs/>
          <w:noProof/>
          <w:sz w:val="24"/>
          <w:szCs w:val="24"/>
        </w:rPr>
        <w:t>Geochim. Cosmochim. Acta</w:t>
      </w:r>
      <w:r w:rsidRPr="005959C4">
        <w:rPr>
          <w:rFonts w:ascii="Times New Roman" w:hAnsi="Times New Roman" w:cs="Times New Roman"/>
          <w:noProof/>
          <w:sz w:val="24"/>
          <w:szCs w:val="24"/>
        </w:rPr>
        <w:t xml:space="preserve"> </w:t>
      </w:r>
      <w:r w:rsidRPr="005959C4">
        <w:rPr>
          <w:rFonts w:ascii="Times New Roman" w:hAnsi="Times New Roman" w:cs="Times New Roman"/>
          <w:b/>
          <w:bCs/>
          <w:noProof/>
          <w:sz w:val="24"/>
          <w:szCs w:val="24"/>
        </w:rPr>
        <w:t>1994</w:t>
      </w:r>
      <w:r w:rsidRPr="005959C4">
        <w:rPr>
          <w:rFonts w:ascii="Times New Roman" w:hAnsi="Times New Roman" w:cs="Times New Roman"/>
          <w:noProof/>
          <w:sz w:val="24"/>
          <w:szCs w:val="24"/>
        </w:rPr>
        <w:t xml:space="preserve">, </w:t>
      </w:r>
      <w:r w:rsidRPr="005959C4">
        <w:rPr>
          <w:rFonts w:ascii="Times New Roman" w:hAnsi="Times New Roman" w:cs="Times New Roman"/>
          <w:i/>
          <w:iCs/>
          <w:noProof/>
          <w:sz w:val="24"/>
          <w:szCs w:val="24"/>
        </w:rPr>
        <w:t>58</w:t>
      </w:r>
      <w:r w:rsidRPr="005959C4">
        <w:rPr>
          <w:rFonts w:ascii="Times New Roman" w:hAnsi="Times New Roman" w:cs="Times New Roman"/>
          <w:noProof/>
          <w:sz w:val="24"/>
          <w:szCs w:val="24"/>
        </w:rPr>
        <w:t xml:space="preserve"> (9), 2073–2086 DOI: 10.1016/0016-7037(94)90286-0.</w:t>
      </w:r>
    </w:p>
    <w:p w14:paraId="72F6A39D" w14:textId="77777777" w:rsidR="005959C4" w:rsidRPr="005959C4" w:rsidRDefault="005959C4" w:rsidP="005959C4">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5959C4">
        <w:rPr>
          <w:rFonts w:ascii="Times New Roman" w:hAnsi="Times New Roman" w:cs="Times New Roman"/>
          <w:noProof/>
          <w:sz w:val="24"/>
          <w:szCs w:val="24"/>
        </w:rPr>
        <w:t xml:space="preserve">(20) </w:t>
      </w:r>
      <w:r w:rsidRPr="005959C4">
        <w:rPr>
          <w:rFonts w:ascii="Times New Roman" w:hAnsi="Times New Roman" w:cs="Times New Roman"/>
          <w:noProof/>
          <w:sz w:val="24"/>
          <w:szCs w:val="24"/>
        </w:rPr>
        <w:tab/>
        <w:t xml:space="preserve">Tournassat, C.; Ferrage, E.; Poinsignon, C.; Charlet, L. The titration of clay minerals: II. Structure-based model and implications for clay reactivity. </w:t>
      </w:r>
      <w:r w:rsidRPr="005959C4">
        <w:rPr>
          <w:rFonts w:ascii="Times New Roman" w:hAnsi="Times New Roman" w:cs="Times New Roman"/>
          <w:i/>
          <w:iCs/>
          <w:noProof/>
          <w:sz w:val="24"/>
          <w:szCs w:val="24"/>
        </w:rPr>
        <w:t>J. Colloid Interface Sci.</w:t>
      </w:r>
      <w:r w:rsidRPr="005959C4">
        <w:rPr>
          <w:rFonts w:ascii="Times New Roman" w:hAnsi="Times New Roman" w:cs="Times New Roman"/>
          <w:noProof/>
          <w:sz w:val="24"/>
          <w:szCs w:val="24"/>
        </w:rPr>
        <w:t xml:space="preserve"> </w:t>
      </w:r>
      <w:r w:rsidRPr="005959C4">
        <w:rPr>
          <w:rFonts w:ascii="Times New Roman" w:hAnsi="Times New Roman" w:cs="Times New Roman"/>
          <w:b/>
          <w:bCs/>
          <w:noProof/>
          <w:sz w:val="24"/>
          <w:szCs w:val="24"/>
        </w:rPr>
        <w:t>2004</w:t>
      </w:r>
      <w:r w:rsidRPr="005959C4">
        <w:rPr>
          <w:rFonts w:ascii="Times New Roman" w:hAnsi="Times New Roman" w:cs="Times New Roman"/>
          <w:noProof/>
          <w:sz w:val="24"/>
          <w:szCs w:val="24"/>
        </w:rPr>
        <w:t xml:space="preserve">, </w:t>
      </w:r>
      <w:r w:rsidRPr="005959C4">
        <w:rPr>
          <w:rFonts w:ascii="Times New Roman" w:hAnsi="Times New Roman" w:cs="Times New Roman"/>
          <w:i/>
          <w:iCs/>
          <w:noProof/>
          <w:sz w:val="24"/>
          <w:szCs w:val="24"/>
        </w:rPr>
        <w:t>273</w:t>
      </w:r>
      <w:r w:rsidRPr="005959C4">
        <w:rPr>
          <w:rFonts w:ascii="Times New Roman" w:hAnsi="Times New Roman" w:cs="Times New Roman"/>
          <w:noProof/>
          <w:sz w:val="24"/>
          <w:szCs w:val="24"/>
        </w:rPr>
        <w:t xml:space="preserve"> (1), 234–246 DOI: 10.1016/j.jcis.2003.11.022.</w:t>
      </w:r>
    </w:p>
    <w:p w14:paraId="7AEFBC10" w14:textId="77777777" w:rsidR="005959C4" w:rsidRPr="005959C4" w:rsidRDefault="005959C4" w:rsidP="005959C4">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5959C4">
        <w:rPr>
          <w:rFonts w:ascii="Times New Roman" w:hAnsi="Times New Roman" w:cs="Times New Roman"/>
          <w:noProof/>
          <w:sz w:val="24"/>
          <w:szCs w:val="24"/>
        </w:rPr>
        <w:t xml:space="preserve">(21) </w:t>
      </w:r>
      <w:r w:rsidRPr="005959C4">
        <w:rPr>
          <w:rFonts w:ascii="Times New Roman" w:hAnsi="Times New Roman" w:cs="Times New Roman"/>
          <w:noProof/>
          <w:sz w:val="24"/>
          <w:szCs w:val="24"/>
        </w:rPr>
        <w:tab/>
        <w:t xml:space="preserve">Charlet, L.; Tournassat, C. Fe(II)-Na(I)-Ca(II) cation exchange on montmorillonite in chloride medium: Evidence for preferential clay adsorption of chloride - Metal ion pairs in seawater. </w:t>
      </w:r>
      <w:r w:rsidRPr="005959C4">
        <w:rPr>
          <w:rFonts w:ascii="Times New Roman" w:hAnsi="Times New Roman" w:cs="Times New Roman"/>
          <w:i/>
          <w:iCs/>
          <w:noProof/>
          <w:sz w:val="24"/>
          <w:szCs w:val="24"/>
        </w:rPr>
        <w:t>Aquat. Geochemistry</w:t>
      </w:r>
      <w:r w:rsidRPr="005959C4">
        <w:rPr>
          <w:rFonts w:ascii="Times New Roman" w:hAnsi="Times New Roman" w:cs="Times New Roman"/>
          <w:noProof/>
          <w:sz w:val="24"/>
          <w:szCs w:val="24"/>
        </w:rPr>
        <w:t xml:space="preserve"> </w:t>
      </w:r>
      <w:r w:rsidRPr="005959C4">
        <w:rPr>
          <w:rFonts w:ascii="Times New Roman" w:hAnsi="Times New Roman" w:cs="Times New Roman"/>
          <w:b/>
          <w:bCs/>
          <w:noProof/>
          <w:sz w:val="24"/>
          <w:szCs w:val="24"/>
        </w:rPr>
        <w:t>2005</w:t>
      </w:r>
      <w:r w:rsidRPr="005959C4">
        <w:rPr>
          <w:rFonts w:ascii="Times New Roman" w:hAnsi="Times New Roman" w:cs="Times New Roman"/>
          <w:noProof/>
          <w:sz w:val="24"/>
          <w:szCs w:val="24"/>
        </w:rPr>
        <w:t xml:space="preserve">, </w:t>
      </w:r>
      <w:r w:rsidRPr="005959C4">
        <w:rPr>
          <w:rFonts w:ascii="Times New Roman" w:hAnsi="Times New Roman" w:cs="Times New Roman"/>
          <w:i/>
          <w:iCs/>
          <w:noProof/>
          <w:sz w:val="24"/>
          <w:szCs w:val="24"/>
        </w:rPr>
        <w:t>11</w:t>
      </w:r>
      <w:r w:rsidRPr="005959C4">
        <w:rPr>
          <w:rFonts w:ascii="Times New Roman" w:hAnsi="Times New Roman" w:cs="Times New Roman"/>
          <w:noProof/>
          <w:sz w:val="24"/>
          <w:szCs w:val="24"/>
        </w:rPr>
        <w:t xml:space="preserve"> (2), 115–137 DOI: 10.1007/s10498-004-1166-5.</w:t>
      </w:r>
    </w:p>
    <w:p w14:paraId="5A0E9FBB" w14:textId="77777777" w:rsidR="005959C4" w:rsidRPr="005959C4" w:rsidRDefault="005959C4" w:rsidP="005959C4">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5959C4">
        <w:rPr>
          <w:rFonts w:ascii="Times New Roman" w:hAnsi="Times New Roman" w:cs="Times New Roman"/>
          <w:noProof/>
          <w:sz w:val="24"/>
          <w:szCs w:val="24"/>
        </w:rPr>
        <w:t xml:space="preserve">(22) </w:t>
      </w:r>
      <w:r w:rsidRPr="005959C4">
        <w:rPr>
          <w:rFonts w:ascii="Times New Roman" w:hAnsi="Times New Roman" w:cs="Times New Roman"/>
          <w:noProof/>
          <w:sz w:val="24"/>
          <w:szCs w:val="24"/>
        </w:rPr>
        <w:tab/>
        <w:t xml:space="preserve">Bradbury, M. H.; Baeyens, B. A mechanistic description of Ni and Zn sorption on Part II: modelling. </w:t>
      </w:r>
      <w:r w:rsidRPr="005959C4">
        <w:rPr>
          <w:rFonts w:ascii="Times New Roman" w:hAnsi="Times New Roman" w:cs="Times New Roman"/>
          <w:i/>
          <w:iCs/>
          <w:noProof/>
          <w:sz w:val="24"/>
          <w:szCs w:val="24"/>
        </w:rPr>
        <w:t>J. Contam. Hydrol.</w:t>
      </w:r>
      <w:r w:rsidRPr="005959C4">
        <w:rPr>
          <w:rFonts w:ascii="Times New Roman" w:hAnsi="Times New Roman" w:cs="Times New Roman"/>
          <w:noProof/>
          <w:sz w:val="24"/>
          <w:szCs w:val="24"/>
        </w:rPr>
        <w:t xml:space="preserve"> </w:t>
      </w:r>
      <w:r w:rsidRPr="005959C4">
        <w:rPr>
          <w:rFonts w:ascii="Times New Roman" w:hAnsi="Times New Roman" w:cs="Times New Roman"/>
          <w:b/>
          <w:bCs/>
          <w:noProof/>
          <w:sz w:val="24"/>
          <w:szCs w:val="24"/>
        </w:rPr>
        <w:t>1997</w:t>
      </w:r>
      <w:r w:rsidRPr="005959C4">
        <w:rPr>
          <w:rFonts w:ascii="Times New Roman" w:hAnsi="Times New Roman" w:cs="Times New Roman"/>
          <w:noProof/>
          <w:sz w:val="24"/>
          <w:szCs w:val="24"/>
        </w:rPr>
        <w:t xml:space="preserve">, </w:t>
      </w:r>
      <w:r w:rsidRPr="005959C4">
        <w:rPr>
          <w:rFonts w:ascii="Times New Roman" w:hAnsi="Times New Roman" w:cs="Times New Roman"/>
          <w:i/>
          <w:iCs/>
          <w:noProof/>
          <w:sz w:val="24"/>
          <w:szCs w:val="24"/>
        </w:rPr>
        <w:t>27</w:t>
      </w:r>
      <w:r w:rsidRPr="005959C4">
        <w:rPr>
          <w:rFonts w:ascii="Times New Roman" w:hAnsi="Times New Roman" w:cs="Times New Roman"/>
          <w:noProof/>
          <w:sz w:val="24"/>
          <w:szCs w:val="24"/>
        </w:rPr>
        <w:t>, 223–248 DOI: 10.1016/S0169-7722(97)00008-9.</w:t>
      </w:r>
    </w:p>
    <w:p w14:paraId="7E12B4C0" w14:textId="77777777" w:rsidR="005959C4" w:rsidRPr="005959C4" w:rsidRDefault="005959C4" w:rsidP="005959C4">
      <w:pPr>
        <w:widowControl w:val="0"/>
        <w:autoSpaceDE w:val="0"/>
        <w:autoSpaceDN w:val="0"/>
        <w:adjustRightInd w:val="0"/>
        <w:spacing w:after="0" w:line="240" w:lineRule="auto"/>
        <w:ind w:left="640" w:hanging="640"/>
        <w:rPr>
          <w:rFonts w:ascii="Times New Roman" w:hAnsi="Times New Roman" w:cs="Times New Roman"/>
          <w:noProof/>
          <w:sz w:val="24"/>
        </w:rPr>
      </w:pPr>
      <w:r w:rsidRPr="005959C4">
        <w:rPr>
          <w:rFonts w:ascii="Times New Roman" w:hAnsi="Times New Roman" w:cs="Times New Roman"/>
          <w:noProof/>
          <w:sz w:val="24"/>
          <w:szCs w:val="24"/>
        </w:rPr>
        <w:t xml:space="preserve">(23) </w:t>
      </w:r>
      <w:r w:rsidRPr="005959C4">
        <w:rPr>
          <w:rFonts w:ascii="Times New Roman" w:hAnsi="Times New Roman" w:cs="Times New Roman"/>
          <w:noProof/>
          <w:sz w:val="24"/>
          <w:szCs w:val="24"/>
        </w:rPr>
        <w:tab/>
        <w:t xml:space="preserve">Bradbury, M. H.; Baeyens, B. Modelling the sorption of Mn(II), Co(II), Ni(II), Zn(II), Cd(II), Eu(III), Am(III), Sn(IV), Th(IV), Np(V) and U(VI) on montmorillonite: Linear free energy relationships and estimates of surface binding constants for some selected heavy metals and actinide. </w:t>
      </w:r>
      <w:r w:rsidRPr="005959C4">
        <w:rPr>
          <w:rFonts w:ascii="Times New Roman" w:hAnsi="Times New Roman" w:cs="Times New Roman"/>
          <w:i/>
          <w:iCs/>
          <w:noProof/>
          <w:sz w:val="24"/>
          <w:szCs w:val="24"/>
        </w:rPr>
        <w:t>Geochim. Cosmochim. Acta</w:t>
      </w:r>
      <w:r w:rsidRPr="005959C4">
        <w:rPr>
          <w:rFonts w:ascii="Times New Roman" w:hAnsi="Times New Roman" w:cs="Times New Roman"/>
          <w:noProof/>
          <w:sz w:val="24"/>
          <w:szCs w:val="24"/>
        </w:rPr>
        <w:t xml:space="preserve"> </w:t>
      </w:r>
      <w:r w:rsidRPr="005959C4">
        <w:rPr>
          <w:rFonts w:ascii="Times New Roman" w:hAnsi="Times New Roman" w:cs="Times New Roman"/>
          <w:b/>
          <w:bCs/>
          <w:noProof/>
          <w:sz w:val="24"/>
          <w:szCs w:val="24"/>
        </w:rPr>
        <w:t>2005</w:t>
      </w:r>
      <w:r w:rsidRPr="005959C4">
        <w:rPr>
          <w:rFonts w:ascii="Times New Roman" w:hAnsi="Times New Roman" w:cs="Times New Roman"/>
          <w:noProof/>
          <w:sz w:val="24"/>
          <w:szCs w:val="24"/>
        </w:rPr>
        <w:t xml:space="preserve">, </w:t>
      </w:r>
      <w:r w:rsidRPr="005959C4">
        <w:rPr>
          <w:rFonts w:ascii="Times New Roman" w:hAnsi="Times New Roman" w:cs="Times New Roman"/>
          <w:i/>
          <w:iCs/>
          <w:noProof/>
          <w:sz w:val="24"/>
          <w:szCs w:val="24"/>
        </w:rPr>
        <w:t>69</w:t>
      </w:r>
      <w:r w:rsidRPr="005959C4">
        <w:rPr>
          <w:rFonts w:ascii="Times New Roman" w:hAnsi="Times New Roman" w:cs="Times New Roman"/>
          <w:noProof/>
          <w:sz w:val="24"/>
          <w:szCs w:val="24"/>
        </w:rPr>
        <w:t xml:space="preserve"> (4), 875–892 DOI: 10.1016/j.gca.2004.07.020.</w:t>
      </w:r>
    </w:p>
    <w:p w14:paraId="57BC815D" w14:textId="340C5D5A" w:rsidR="00BC413E" w:rsidRPr="00EE014C" w:rsidRDefault="003B31BE" w:rsidP="005E761A">
      <w:pPr>
        <w:spacing w:after="0" w:line="240" w:lineRule="auto"/>
        <w:rPr>
          <w:rFonts w:ascii="Times New Roman" w:hAnsi="Times New Roman" w:cs="Times New Roman"/>
          <w:b/>
          <w:sz w:val="24"/>
          <w:szCs w:val="24"/>
        </w:rPr>
      </w:pPr>
      <w:r w:rsidRPr="00EE014C">
        <w:rPr>
          <w:rFonts w:ascii="Times New Roman" w:hAnsi="Times New Roman" w:cs="Times New Roman"/>
          <w:b/>
          <w:sz w:val="24"/>
          <w:szCs w:val="24"/>
        </w:rPr>
        <w:fldChar w:fldCharType="end"/>
      </w:r>
    </w:p>
    <w:sectPr w:rsidR="00BC413E" w:rsidRPr="00EE014C" w:rsidSect="000367FC">
      <w:footerReference w:type="even" r:id="rId12"/>
      <w:footerReference w:type="default" r:id="rId13"/>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rosoft Office User" w:date="2017-10-13T17:07:00Z" w:initials="Office">
    <w:p w14:paraId="4AC791A8" w14:textId="6520A0E7" w:rsidR="00A73ADF" w:rsidRDefault="00A73ADF">
      <w:pPr>
        <w:pStyle w:val="CommentText"/>
      </w:pPr>
      <w:r>
        <w:rPr>
          <w:rStyle w:val="CommentReference"/>
        </w:rPr>
        <w:annotationRef/>
      </w:r>
      <w:r>
        <w:t xml:space="preserve">May want a reference for artificial seawater composition, </w:t>
      </w:r>
      <w:proofErr w:type="spellStart"/>
      <w:r>
        <w:t>etc</w:t>
      </w:r>
      <w:proofErr w:type="spellEnd"/>
    </w:p>
  </w:comment>
  <w:comment w:id="2" w:author="Microsoft Office User" w:date="2017-10-13T17:08:00Z" w:initials="Office">
    <w:p w14:paraId="54045A36" w14:textId="66F2DECE" w:rsidR="00A73ADF" w:rsidRDefault="00A73ADF">
      <w:pPr>
        <w:pStyle w:val="CommentText"/>
      </w:pPr>
      <w:r>
        <w:rPr>
          <w:rStyle w:val="CommentReference"/>
        </w:rPr>
        <w:annotationRef/>
      </w:r>
      <w:r>
        <w:t>Limit the use of words that have nebulous meaning. “Fairly limited” may mean “something appreciable” to one person, “nothing” to the next…</w:t>
      </w:r>
    </w:p>
  </w:comment>
  <w:comment w:id="24" w:author="Microsoft Office User" w:date="2017-10-13T17:14:00Z" w:initials="Office">
    <w:p w14:paraId="5FE88163" w14:textId="5FB1122D" w:rsidR="00900360" w:rsidRDefault="00900360">
      <w:pPr>
        <w:pStyle w:val="CommentText"/>
      </w:pPr>
      <w:r>
        <w:rPr>
          <w:rStyle w:val="CommentReference"/>
        </w:rPr>
        <w:annotationRef/>
      </w:r>
      <w:r>
        <w:t>Not sure exactly what this means</w:t>
      </w:r>
      <w:r w:rsidR="008531EF">
        <w:t xml:space="preserve">. Did you generate a </w:t>
      </w:r>
      <w:proofErr w:type="spellStart"/>
      <w:r w:rsidR="008531EF">
        <w:t>Kd</w:t>
      </w:r>
      <w:proofErr w:type="spellEnd"/>
      <w:r w:rsidR="008531EF">
        <w:t xml:space="preserve"> using data reported in the literature (and which did not report a </w:t>
      </w:r>
      <w:proofErr w:type="spellStart"/>
      <w:r w:rsidR="008531EF">
        <w:t>Kd</w:t>
      </w:r>
      <w:proofErr w:type="spellEnd"/>
      <w:r w:rsidR="008531EF">
        <w:t xml:space="preserve"> value themselves?)</w:t>
      </w:r>
    </w:p>
  </w:comment>
  <w:comment w:id="27" w:author="Microsoft Office User" w:date="2017-10-13T17:30:00Z" w:initials="Office">
    <w:p w14:paraId="190FE8CF" w14:textId="5EC9E41E" w:rsidR="00566C46" w:rsidRDefault="00566C46">
      <w:pPr>
        <w:pStyle w:val="CommentText"/>
      </w:pPr>
      <w:r>
        <w:rPr>
          <w:rStyle w:val="CommentReference"/>
        </w:rPr>
        <w:annotationRef/>
      </w:r>
      <w:r>
        <w:t>Check this</w:t>
      </w:r>
    </w:p>
  </w:comment>
  <w:comment w:id="49" w:author="Microsoft Office User" w:date="2017-10-13T17:18:00Z" w:initials="Office">
    <w:p w14:paraId="0FAD19C7" w14:textId="5210AC18" w:rsidR="008531EF" w:rsidRDefault="008531EF">
      <w:pPr>
        <w:pStyle w:val="CommentText"/>
      </w:pPr>
      <w:r>
        <w:rPr>
          <w:rStyle w:val="CommentReference"/>
        </w:rPr>
        <w:annotationRef/>
      </w:r>
      <w:r>
        <w:rPr>
          <w:rStyle w:val="CommentReference"/>
        </w:rPr>
        <w:t xml:space="preserve">I think you’re referring to “this </w:t>
      </w:r>
      <w:proofErr w:type="gramStart"/>
      <w:r>
        <w:rPr>
          <w:rStyle w:val="CommentReference"/>
        </w:rPr>
        <w:t>study”…</w:t>
      </w:r>
      <w:proofErr w:type="gramEnd"/>
      <w:r>
        <w:rPr>
          <w:rStyle w:val="CommentReference"/>
        </w:rPr>
        <w:t>not sure if this is what you mean by “experimental”</w:t>
      </w:r>
    </w:p>
  </w:comment>
  <w:comment w:id="52" w:author="Microsoft Office User" w:date="2017-10-13T17:19:00Z" w:initials="Office">
    <w:p w14:paraId="148D93D3" w14:textId="678AB02E" w:rsidR="0043367D" w:rsidRDefault="0043367D">
      <w:pPr>
        <w:pStyle w:val="CommentText"/>
      </w:pPr>
      <w:r>
        <w:rPr>
          <w:rStyle w:val="CommentReference"/>
        </w:rPr>
        <w:annotationRef/>
      </w:r>
      <w:r>
        <w:t>balance</w:t>
      </w:r>
    </w:p>
  </w:comment>
  <w:comment w:id="53" w:author="Microsoft Office User" w:date="2017-10-13T17:20:00Z" w:initials="Office">
    <w:p w14:paraId="616FB0B5" w14:textId="326D6246" w:rsidR="0043367D" w:rsidRDefault="0043367D">
      <w:pPr>
        <w:pStyle w:val="CommentText"/>
      </w:pPr>
      <w:r>
        <w:rPr>
          <w:rStyle w:val="CommentReference"/>
        </w:rPr>
        <w:annotationRef/>
      </w:r>
      <w:r>
        <w:t>balance</w:t>
      </w:r>
    </w:p>
  </w:comment>
  <w:comment w:id="55" w:author="Microsoft Office User" w:date="2017-10-13T17:20:00Z" w:initials="Office">
    <w:p w14:paraId="27DFAA03" w14:textId="2D3D9434" w:rsidR="0043367D" w:rsidRDefault="0043367D">
      <w:pPr>
        <w:pStyle w:val="CommentText"/>
      </w:pPr>
      <w:r>
        <w:rPr>
          <w:rStyle w:val="CommentReference"/>
        </w:rPr>
        <w:annotationRef/>
      </w:r>
      <w:r>
        <w:t>balance</w:t>
      </w:r>
    </w:p>
  </w:comment>
  <w:comment w:id="56" w:author="Microsoft Office User" w:date="2017-10-13T17:21:00Z" w:initials="Office">
    <w:p w14:paraId="2E6B5D7E" w14:textId="41BECB19" w:rsidR="0043367D" w:rsidRDefault="0043367D">
      <w:pPr>
        <w:pStyle w:val="CommentText"/>
      </w:pPr>
      <w:r>
        <w:rPr>
          <w:rStyle w:val="CommentReference"/>
        </w:rPr>
        <w:annotationRef/>
      </w:r>
      <w:r>
        <w:t>balance</w:t>
      </w:r>
    </w:p>
  </w:comment>
  <w:comment w:id="57" w:author="Microsoft Office User" w:date="2017-10-13T17:21:00Z" w:initials="Office">
    <w:p w14:paraId="4F8260D6" w14:textId="75E40A28" w:rsidR="0043367D" w:rsidRDefault="0043367D">
      <w:pPr>
        <w:pStyle w:val="CommentText"/>
      </w:pPr>
      <w:r>
        <w:rPr>
          <w:rStyle w:val="CommentReference"/>
        </w:rPr>
        <w:annotationRef/>
      </w:r>
      <w:r>
        <w:t>balance</w:t>
      </w:r>
    </w:p>
  </w:comment>
  <w:comment w:id="58" w:author="Microsoft Office User" w:date="2017-10-13T17:21:00Z" w:initials="Office">
    <w:p w14:paraId="7778396A" w14:textId="2E83436C" w:rsidR="0043367D" w:rsidRDefault="0043367D">
      <w:pPr>
        <w:pStyle w:val="CommentText"/>
      </w:pPr>
      <w:r>
        <w:rPr>
          <w:rStyle w:val="CommentReference"/>
        </w:rPr>
        <w:annotationRef/>
      </w:r>
      <w:r>
        <w:t>balance</w:t>
      </w:r>
    </w:p>
  </w:comment>
  <w:comment w:id="59" w:author="Microsoft Office User" w:date="2017-10-13T17:21:00Z" w:initials="Office">
    <w:p w14:paraId="7CBE5F78" w14:textId="6F35B3D0" w:rsidR="0043367D" w:rsidRDefault="0043367D">
      <w:pPr>
        <w:pStyle w:val="CommentText"/>
      </w:pPr>
      <w:r>
        <w:rPr>
          <w:rStyle w:val="CommentReference"/>
        </w:rPr>
        <w:annotationRef/>
      </w:r>
      <w:r>
        <w:t>balance</w:t>
      </w:r>
    </w:p>
  </w:comment>
  <w:comment w:id="60" w:author="Microsoft Office User" w:date="2017-10-13T17:22:00Z" w:initials="Office">
    <w:p w14:paraId="7A403216" w14:textId="0B7F2391" w:rsidR="0043367D" w:rsidRDefault="0043367D">
      <w:pPr>
        <w:pStyle w:val="CommentText"/>
      </w:pPr>
      <w:r>
        <w:rPr>
          <w:rStyle w:val="CommentReference"/>
        </w:rPr>
        <w:annotationRef/>
      </w:r>
      <w:r>
        <w:t>balance</w:t>
      </w:r>
    </w:p>
  </w:comment>
  <w:comment w:id="61" w:author="Microsoft Office User" w:date="2017-10-13T17:22:00Z" w:initials="Office">
    <w:p w14:paraId="18DDD92E" w14:textId="1356F762" w:rsidR="0043367D" w:rsidRDefault="0043367D">
      <w:pPr>
        <w:pStyle w:val="CommentText"/>
      </w:pPr>
      <w:r>
        <w:rPr>
          <w:rStyle w:val="CommentReference"/>
        </w:rPr>
        <w:annotationRef/>
      </w:r>
      <w:r>
        <w:t>balance</w:t>
      </w:r>
    </w:p>
  </w:comment>
  <w:comment w:id="73" w:author="Microsoft Office User" w:date="2017-10-13T17:22:00Z" w:initials="Office">
    <w:p w14:paraId="0A5D3083" w14:textId="4E374123" w:rsidR="0043367D" w:rsidRDefault="0043367D">
      <w:pPr>
        <w:pStyle w:val="CommentText"/>
      </w:pPr>
      <w:r>
        <w:rPr>
          <w:rStyle w:val="CommentReference"/>
        </w:rPr>
        <w:annotationRef/>
      </w:r>
      <w:r>
        <w:t xml:space="preserve">no reactions available for proton? This </w:t>
      </w:r>
      <w:proofErr w:type="spellStart"/>
      <w:r>
        <w:t>suprises</w:t>
      </w:r>
      <w:proofErr w:type="spellEnd"/>
      <w:r>
        <w:t xml:space="preserve"> me (but quite possibly doesn’t exist)</w:t>
      </w:r>
    </w:p>
  </w:comment>
  <w:comment w:id="78" w:author="Microsoft Office User" w:date="2017-10-13T18:18:00Z" w:initials="Office">
    <w:p w14:paraId="024842D4" w14:textId="52802932" w:rsidR="003C4585" w:rsidRDefault="003C4585">
      <w:pPr>
        <w:pStyle w:val="CommentText"/>
      </w:pPr>
      <w:r>
        <w:rPr>
          <w:rStyle w:val="CommentReference"/>
        </w:rPr>
        <w:annotationRef/>
      </w:r>
      <w:r>
        <w:t xml:space="preserve">may want to </w:t>
      </w:r>
      <w:r w:rsidR="009F639B">
        <w:t xml:space="preserve">briefly </w:t>
      </w:r>
      <w:r>
        <w:t xml:space="preserve">explain the source of large error associated with last </w:t>
      </w:r>
      <w:proofErr w:type="spellStart"/>
      <w:r>
        <w:t>timepoint</w:t>
      </w:r>
      <w:proofErr w:type="spellEnd"/>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AC791A8" w15:done="0"/>
  <w15:commentEx w15:paraId="54045A36" w15:done="0"/>
  <w15:commentEx w15:paraId="5FE88163" w15:done="0"/>
  <w15:commentEx w15:paraId="190FE8CF" w15:done="0"/>
  <w15:commentEx w15:paraId="0FAD19C7" w15:done="0"/>
  <w15:commentEx w15:paraId="148D93D3" w15:done="0"/>
  <w15:commentEx w15:paraId="616FB0B5" w15:done="0"/>
  <w15:commentEx w15:paraId="27DFAA03" w15:done="0"/>
  <w15:commentEx w15:paraId="2E6B5D7E" w15:done="0"/>
  <w15:commentEx w15:paraId="4F8260D6" w15:done="0"/>
  <w15:commentEx w15:paraId="7778396A" w15:done="0"/>
  <w15:commentEx w15:paraId="7CBE5F78" w15:done="0"/>
  <w15:commentEx w15:paraId="7A403216" w15:done="0"/>
  <w15:commentEx w15:paraId="18DDD92E" w15:done="0"/>
  <w15:commentEx w15:paraId="0A5D3083" w15:done="0"/>
  <w15:commentEx w15:paraId="024842D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8D6341" w14:textId="77777777" w:rsidR="000B6C8E" w:rsidRDefault="000B6C8E" w:rsidP="0030024E">
      <w:pPr>
        <w:spacing w:after="0" w:line="240" w:lineRule="auto"/>
      </w:pPr>
      <w:r>
        <w:separator/>
      </w:r>
    </w:p>
  </w:endnote>
  <w:endnote w:type="continuationSeparator" w:id="0">
    <w:p w14:paraId="2A3EC7B0" w14:textId="77777777" w:rsidR="000B6C8E" w:rsidRDefault="000B6C8E" w:rsidP="00300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Segoe UI">
    <w:altName w:val="Calibri"/>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roma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8EC7BD" w14:textId="77777777" w:rsidR="00A73ADF" w:rsidRDefault="00A73ADF" w:rsidP="0053621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1263A13" w14:textId="77777777" w:rsidR="00A73ADF" w:rsidRDefault="00A73ADF" w:rsidP="0030024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320B7F" w14:textId="7167E832" w:rsidR="00A73ADF" w:rsidRDefault="00A73ADF" w:rsidP="0053621D">
    <w:pPr>
      <w:pStyle w:val="Footer"/>
      <w:framePr w:wrap="none" w:vAnchor="text" w:hAnchor="margin" w:xAlign="right" w:y="1"/>
      <w:rPr>
        <w:rStyle w:val="PageNumber"/>
      </w:rPr>
    </w:pPr>
    <w:r>
      <w:rPr>
        <w:rStyle w:val="PageNumber"/>
      </w:rPr>
      <w:t>S</w:t>
    </w:r>
    <w:r>
      <w:rPr>
        <w:rStyle w:val="PageNumber"/>
      </w:rPr>
      <w:fldChar w:fldCharType="begin"/>
    </w:r>
    <w:r>
      <w:rPr>
        <w:rStyle w:val="PageNumber"/>
      </w:rPr>
      <w:instrText xml:space="preserve">PAGE  </w:instrText>
    </w:r>
    <w:r>
      <w:rPr>
        <w:rStyle w:val="PageNumber"/>
      </w:rPr>
      <w:fldChar w:fldCharType="separate"/>
    </w:r>
    <w:r w:rsidR="009F639B">
      <w:rPr>
        <w:rStyle w:val="PageNumber"/>
        <w:noProof/>
      </w:rPr>
      <w:t>15</w:t>
    </w:r>
    <w:r>
      <w:rPr>
        <w:rStyle w:val="PageNumber"/>
      </w:rPr>
      <w:fldChar w:fldCharType="end"/>
    </w:r>
  </w:p>
  <w:p w14:paraId="39EFD7AE" w14:textId="77777777" w:rsidR="00A73ADF" w:rsidRDefault="00A73ADF" w:rsidP="0030024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127000" w14:textId="77777777" w:rsidR="000B6C8E" w:rsidRDefault="000B6C8E" w:rsidP="0030024E">
      <w:pPr>
        <w:spacing w:after="0" w:line="240" w:lineRule="auto"/>
      </w:pPr>
      <w:r>
        <w:separator/>
      </w:r>
    </w:p>
  </w:footnote>
  <w:footnote w:type="continuationSeparator" w:id="0">
    <w:p w14:paraId="7520CFCF" w14:textId="77777777" w:rsidR="000B6C8E" w:rsidRDefault="000B6C8E" w:rsidP="0030024E">
      <w:pPr>
        <w:spacing w:after="0" w:line="240" w:lineRule="auto"/>
      </w:pPr>
      <w:r>
        <w:continuationSeparator/>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hideSpellingErrors/>
  <w:hideGrammaticalErrors/>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9FB"/>
    <w:rsid w:val="0000221B"/>
    <w:rsid w:val="00023F0D"/>
    <w:rsid w:val="00024B12"/>
    <w:rsid w:val="00033AD2"/>
    <w:rsid w:val="00035B63"/>
    <w:rsid w:val="000367FC"/>
    <w:rsid w:val="000518B5"/>
    <w:rsid w:val="000B575F"/>
    <w:rsid w:val="000B6C8E"/>
    <w:rsid w:val="000B778C"/>
    <w:rsid w:val="000E1EB3"/>
    <w:rsid w:val="000E570C"/>
    <w:rsid w:val="001219BE"/>
    <w:rsid w:val="001472F9"/>
    <w:rsid w:val="00150BE9"/>
    <w:rsid w:val="00165A2E"/>
    <w:rsid w:val="00174E44"/>
    <w:rsid w:val="001A06D8"/>
    <w:rsid w:val="001F76A9"/>
    <w:rsid w:val="00206072"/>
    <w:rsid w:val="0022101F"/>
    <w:rsid w:val="0026292B"/>
    <w:rsid w:val="002768D1"/>
    <w:rsid w:val="002973FB"/>
    <w:rsid w:val="002D0368"/>
    <w:rsid w:val="002D44FC"/>
    <w:rsid w:val="0030024E"/>
    <w:rsid w:val="00304A14"/>
    <w:rsid w:val="00313A20"/>
    <w:rsid w:val="00360E85"/>
    <w:rsid w:val="0036106D"/>
    <w:rsid w:val="00366C82"/>
    <w:rsid w:val="00377C16"/>
    <w:rsid w:val="003901B4"/>
    <w:rsid w:val="003A3CB4"/>
    <w:rsid w:val="003B31BE"/>
    <w:rsid w:val="003B6ACE"/>
    <w:rsid w:val="003C3EB3"/>
    <w:rsid w:val="003C4585"/>
    <w:rsid w:val="00415BA8"/>
    <w:rsid w:val="004272B4"/>
    <w:rsid w:val="0043367D"/>
    <w:rsid w:val="004423AB"/>
    <w:rsid w:val="0047631D"/>
    <w:rsid w:val="00477C58"/>
    <w:rsid w:val="004828C7"/>
    <w:rsid w:val="004B6422"/>
    <w:rsid w:val="004D447C"/>
    <w:rsid w:val="0050228D"/>
    <w:rsid w:val="0053621D"/>
    <w:rsid w:val="005402BE"/>
    <w:rsid w:val="00566C46"/>
    <w:rsid w:val="00577C8B"/>
    <w:rsid w:val="00582CDB"/>
    <w:rsid w:val="00594CA3"/>
    <w:rsid w:val="005959C4"/>
    <w:rsid w:val="005C521B"/>
    <w:rsid w:val="005D3BB4"/>
    <w:rsid w:val="005E22F8"/>
    <w:rsid w:val="005E761A"/>
    <w:rsid w:val="0060603C"/>
    <w:rsid w:val="00613FDD"/>
    <w:rsid w:val="00621478"/>
    <w:rsid w:val="00636A0F"/>
    <w:rsid w:val="00647E25"/>
    <w:rsid w:val="00672375"/>
    <w:rsid w:val="00676198"/>
    <w:rsid w:val="006D659F"/>
    <w:rsid w:val="006E3AD6"/>
    <w:rsid w:val="00703598"/>
    <w:rsid w:val="00707312"/>
    <w:rsid w:val="00725101"/>
    <w:rsid w:val="00746AA6"/>
    <w:rsid w:val="00755865"/>
    <w:rsid w:val="007624A6"/>
    <w:rsid w:val="007A5DC3"/>
    <w:rsid w:val="007A7CF9"/>
    <w:rsid w:val="007C0D01"/>
    <w:rsid w:val="008002C3"/>
    <w:rsid w:val="00806789"/>
    <w:rsid w:val="0081278A"/>
    <w:rsid w:val="00833D74"/>
    <w:rsid w:val="00836AAB"/>
    <w:rsid w:val="008444F2"/>
    <w:rsid w:val="00847FCF"/>
    <w:rsid w:val="00850CCD"/>
    <w:rsid w:val="008531EF"/>
    <w:rsid w:val="0086206F"/>
    <w:rsid w:val="00867736"/>
    <w:rsid w:val="008759D0"/>
    <w:rsid w:val="0088566E"/>
    <w:rsid w:val="008F5300"/>
    <w:rsid w:val="00900360"/>
    <w:rsid w:val="00942A16"/>
    <w:rsid w:val="00960EAB"/>
    <w:rsid w:val="009B2189"/>
    <w:rsid w:val="009C2C9D"/>
    <w:rsid w:val="009F639B"/>
    <w:rsid w:val="00A11628"/>
    <w:rsid w:val="00A341B5"/>
    <w:rsid w:val="00A37286"/>
    <w:rsid w:val="00A40BF2"/>
    <w:rsid w:val="00A410F3"/>
    <w:rsid w:val="00A419C8"/>
    <w:rsid w:val="00A73ADF"/>
    <w:rsid w:val="00A7716C"/>
    <w:rsid w:val="00A84586"/>
    <w:rsid w:val="00A93913"/>
    <w:rsid w:val="00A95D26"/>
    <w:rsid w:val="00AE2FA4"/>
    <w:rsid w:val="00B0560A"/>
    <w:rsid w:val="00B05816"/>
    <w:rsid w:val="00B13585"/>
    <w:rsid w:val="00B2087B"/>
    <w:rsid w:val="00B303C1"/>
    <w:rsid w:val="00B419C8"/>
    <w:rsid w:val="00B66FE6"/>
    <w:rsid w:val="00B776E4"/>
    <w:rsid w:val="00B811DF"/>
    <w:rsid w:val="00B814BB"/>
    <w:rsid w:val="00BA343D"/>
    <w:rsid w:val="00BC413E"/>
    <w:rsid w:val="00BC5486"/>
    <w:rsid w:val="00BF745A"/>
    <w:rsid w:val="00C01F0F"/>
    <w:rsid w:val="00C0662A"/>
    <w:rsid w:val="00C06B10"/>
    <w:rsid w:val="00C219FB"/>
    <w:rsid w:val="00C646A7"/>
    <w:rsid w:val="00C77069"/>
    <w:rsid w:val="00C87B3B"/>
    <w:rsid w:val="00CA0F09"/>
    <w:rsid w:val="00CD35C2"/>
    <w:rsid w:val="00CE33ED"/>
    <w:rsid w:val="00D0457D"/>
    <w:rsid w:val="00D102A3"/>
    <w:rsid w:val="00D11CA7"/>
    <w:rsid w:val="00D13064"/>
    <w:rsid w:val="00D15BF4"/>
    <w:rsid w:val="00D61BB3"/>
    <w:rsid w:val="00D86C94"/>
    <w:rsid w:val="00D908FE"/>
    <w:rsid w:val="00DC53E5"/>
    <w:rsid w:val="00DD7603"/>
    <w:rsid w:val="00E01110"/>
    <w:rsid w:val="00E04B8C"/>
    <w:rsid w:val="00E11F2E"/>
    <w:rsid w:val="00E75547"/>
    <w:rsid w:val="00E826BA"/>
    <w:rsid w:val="00E8780E"/>
    <w:rsid w:val="00E90B80"/>
    <w:rsid w:val="00E95296"/>
    <w:rsid w:val="00EB23B3"/>
    <w:rsid w:val="00EB4F04"/>
    <w:rsid w:val="00EC1B8F"/>
    <w:rsid w:val="00EC34C7"/>
    <w:rsid w:val="00EC3DE6"/>
    <w:rsid w:val="00EE014C"/>
    <w:rsid w:val="00F401A0"/>
    <w:rsid w:val="00F50F6B"/>
    <w:rsid w:val="00FA42BF"/>
    <w:rsid w:val="00FB4204"/>
    <w:rsid w:val="00FF4F9A"/>
    <w:rsid w:val="00FF7C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EB8B7"/>
  <w15:chartTrackingRefBased/>
  <w15:docId w15:val="{5A84DC24-CCD1-4F34-A460-16BBBFFB4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B64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B6422"/>
    <w:rPr>
      <w:sz w:val="16"/>
      <w:szCs w:val="16"/>
    </w:rPr>
  </w:style>
  <w:style w:type="paragraph" w:styleId="CommentText">
    <w:name w:val="annotation text"/>
    <w:basedOn w:val="Normal"/>
    <w:link w:val="CommentTextChar"/>
    <w:uiPriority w:val="99"/>
    <w:semiHidden/>
    <w:unhideWhenUsed/>
    <w:rsid w:val="004B6422"/>
    <w:pPr>
      <w:spacing w:line="240" w:lineRule="auto"/>
    </w:pPr>
    <w:rPr>
      <w:sz w:val="20"/>
      <w:szCs w:val="20"/>
    </w:rPr>
  </w:style>
  <w:style w:type="character" w:customStyle="1" w:styleId="CommentTextChar">
    <w:name w:val="Comment Text Char"/>
    <w:basedOn w:val="DefaultParagraphFont"/>
    <w:link w:val="CommentText"/>
    <w:uiPriority w:val="99"/>
    <w:semiHidden/>
    <w:rsid w:val="004B6422"/>
    <w:rPr>
      <w:sz w:val="20"/>
      <w:szCs w:val="20"/>
    </w:rPr>
  </w:style>
  <w:style w:type="paragraph" w:styleId="BalloonText">
    <w:name w:val="Balloon Text"/>
    <w:basedOn w:val="Normal"/>
    <w:link w:val="BalloonTextChar"/>
    <w:uiPriority w:val="99"/>
    <w:semiHidden/>
    <w:unhideWhenUsed/>
    <w:rsid w:val="004B64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6422"/>
    <w:rPr>
      <w:rFonts w:ascii="Segoe UI" w:hAnsi="Segoe UI" w:cs="Segoe UI"/>
      <w:sz w:val="18"/>
      <w:szCs w:val="18"/>
    </w:rPr>
  </w:style>
  <w:style w:type="table" w:styleId="PlainTable4">
    <w:name w:val="Plain Table 4"/>
    <w:basedOn w:val="TableNormal"/>
    <w:uiPriority w:val="44"/>
    <w:rsid w:val="00C646A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646A7"/>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E75547"/>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033AD2"/>
    <w:rPr>
      <w:b/>
      <w:bCs/>
    </w:rPr>
  </w:style>
  <w:style w:type="character" w:customStyle="1" w:styleId="CommentSubjectChar">
    <w:name w:val="Comment Subject Char"/>
    <w:basedOn w:val="CommentTextChar"/>
    <w:link w:val="CommentSubject"/>
    <w:uiPriority w:val="99"/>
    <w:semiHidden/>
    <w:rsid w:val="00033AD2"/>
    <w:rPr>
      <w:b/>
      <w:bCs/>
      <w:sz w:val="20"/>
      <w:szCs w:val="20"/>
    </w:rPr>
  </w:style>
  <w:style w:type="paragraph" w:styleId="Footer">
    <w:name w:val="footer"/>
    <w:basedOn w:val="Normal"/>
    <w:link w:val="FooterChar"/>
    <w:uiPriority w:val="99"/>
    <w:unhideWhenUsed/>
    <w:rsid w:val="003002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024E"/>
  </w:style>
  <w:style w:type="character" w:styleId="PageNumber">
    <w:name w:val="page number"/>
    <w:basedOn w:val="DefaultParagraphFont"/>
    <w:uiPriority w:val="99"/>
    <w:semiHidden/>
    <w:unhideWhenUsed/>
    <w:rsid w:val="0030024E"/>
  </w:style>
  <w:style w:type="paragraph" w:styleId="Header">
    <w:name w:val="header"/>
    <w:basedOn w:val="Normal"/>
    <w:link w:val="HeaderChar"/>
    <w:uiPriority w:val="99"/>
    <w:unhideWhenUsed/>
    <w:rsid w:val="003002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024E"/>
  </w:style>
  <w:style w:type="character" w:styleId="LineNumber">
    <w:name w:val="line number"/>
    <w:basedOn w:val="DefaultParagraphFont"/>
    <w:uiPriority w:val="99"/>
    <w:semiHidden/>
    <w:unhideWhenUsed/>
    <w:rsid w:val="000367FC"/>
  </w:style>
  <w:style w:type="table" w:styleId="TableGrid">
    <w:name w:val="Table Grid"/>
    <w:basedOn w:val="TableNormal"/>
    <w:uiPriority w:val="39"/>
    <w:rsid w:val="00366C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88566E"/>
    <w:rPr>
      <w:color w:val="808080"/>
    </w:rPr>
  </w:style>
  <w:style w:type="table" w:styleId="TableGridLight">
    <w:name w:val="Grid Table Light"/>
    <w:basedOn w:val="TableNormal"/>
    <w:uiPriority w:val="40"/>
    <w:rsid w:val="00D13064"/>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microsoft.com/office/2011/relationships/people" Target="peop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hyperlink" Target="http://www.ezag.com)"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1913E7-36E2-C647-BD7D-A35E064C3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11703</Words>
  <Characters>66711</Characters>
  <Application>Microsoft Macintosh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78258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Chen</dc:creator>
  <cp:keywords/>
  <dc:description/>
  <cp:lastModifiedBy>Microsoft Office User</cp:lastModifiedBy>
  <cp:revision>2</cp:revision>
  <cp:lastPrinted>2017-08-31T17:52:00Z</cp:lastPrinted>
  <dcterms:created xsi:type="dcterms:W3CDTF">2017-10-13T22:19:00Z</dcterms:created>
  <dcterms:modified xsi:type="dcterms:W3CDTF">2017-10-13T22:19:00Z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880b3e83-c3f0-30db-9023-51056ac502ef</vt:lpwstr>
  </property>
  <property fmtid="{D5CDD505-2E9C-101B-9397-08002B2CF9AE}" pid="4" name="Mendeley Citation Style_1">
    <vt:lpwstr>http://www.zotero.org/styles/american-chemical-society-with-titles-sentence-case-doi</vt:lpwstr>
  </property>
  <property fmtid="{D5CDD505-2E9C-101B-9397-08002B2CF9AE}" pid="5" name="Mendeley Recent Style Id 0_1">
    <vt:lpwstr>http://www.zotero.org/styles/american-chemical-society-with-titles-sentence-case-doi</vt:lpwstr>
  </property>
  <property fmtid="{D5CDD505-2E9C-101B-9397-08002B2CF9AE}" pid="6" name="Mendeley Recent Style Name 0_1">
    <vt:lpwstr>American Chemical Society (with titles and DOI, sentence case)</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http://www.zotero.org/styles/environmental-science-and-technology-letters</vt:lpwstr>
  </property>
  <property fmtid="{D5CDD505-2E9C-101B-9397-08002B2CF9AE}" pid="16" name="Mendeley Recent Style Name 5_1">
    <vt:lpwstr>Environmental Science &amp; Technology Letters</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(author-date)</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