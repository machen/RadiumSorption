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47E053C2"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401DB0">
        <w:rPr>
          <w:rFonts w:ascii="Times New Roman" w:hAnsi="Times New Roman"/>
          <w:sz w:val="24"/>
          <w:szCs w:val="24"/>
        </w:rPr>
        <w:t xml:space="preserve">Radium 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w:t>
      </w:r>
      <w:r w:rsidR="00D923B5" w:rsidRPr="00CC0E5C">
        <w:rPr>
          <w:rFonts w:ascii="Times New Roman" w:hAnsi="Times New Roman"/>
          <w:sz w:val="24"/>
          <w:szCs w:val="24"/>
        </w:rPr>
        <w:lastRenderedPageBreak/>
        <w:t xml:space="preserve">suggest that 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xml:space="preserve">) may not be sufficient to explain and predict </w:t>
      </w:r>
      <w:proofErr w:type="spellStart"/>
      <w:r w:rsidR="00D923B5" w:rsidRPr="00CC0E5C">
        <w:rPr>
          <w:rFonts w:ascii="Times New Roman" w:hAnsi="Times New Roman"/>
          <w:sz w:val="24"/>
          <w:szCs w:val="24"/>
        </w:rPr>
        <w:t>spatio</w:t>
      </w:r>
      <w:proofErr w:type="spellEnd"/>
      <w:r w:rsidR="00D923B5" w:rsidRPr="00CC0E5C">
        <w:rPr>
          <w:rFonts w:ascii="Times New Roman" w:hAnsi="Times New Roman"/>
          <w:sz w:val="24"/>
          <w:szCs w:val="24"/>
        </w:rPr>
        <w:t>-temporal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504F9581"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 xml:space="preserve">Ra) possess half-lives sufficient to persist within environmental systems and present a risk for human exposure.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(half-life of 1600 years)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71452892"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del w:id="0" w:author="Microsoft Office User" w:date="2017-10-13T11:27:00Z">
        <w:r w:rsidRPr="003755E6" w:rsidDel="0087545C">
          <w:rPr>
            <w:rFonts w:ascii="Times New Roman" w:hAnsi="Times New Roman"/>
            <w:sz w:val="24"/>
            <w:szCs w:val="24"/>
          </w:rPr>
          <w:delText xml:space="preserve">the </w:delText>
        </w:r>
      </w:del>
      <w:ins w:id="1" w:author="Microsoft Office User" w:date="2017-10-13T11:27:00Z">
        <w:r w:rsidR="0087545C">
          <w:rPr>
            <w:rFonts w:ascii="Times New Roman" w:hAnsi="Times New Roman"/>
            <w:sz w:val="24"/>
            <w:szCs w:val="24"/>
          </w:rPr>
          <w:t>a</w:t>
        </w:r>
        <w:r w:rsidR="0087545C" w:rsidRPr="003755E6">
          <w:rPr>
            <w:rFonts w:ascii="Times New Roman" w:hAnsi="Times New Roman"/>
            <w:sz w:val="24"/>
            <w:szCs w:val="24"/>
          </w:rPr>
          <w:t xml:space="preserve"> </w:t>
        </w:r>
      </w:ins>
      <w:r w:rsidRPr="003755E6">
        <w:rPr>
          <w:rFonts w:ascii="Times New Roman" w:hAnsi="Times New Roman"/>
          <w:sz w:val="24"/>
          <w:szCs w:val="24"/>
        </w:rPr>
        <w:t>primary process sourcing Ra to groundwater.  Ongoing alpha recoil progressively elevates porewater Ra activities until hydrologic flushing removes the equilibrating solution, or Ra achieves secular equilibrium with its parent radionuclides.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 and abroad (Middle East, etc.)</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"&lt;sup&gt;6,7&lt;/sup&gt;", "plainTextFormattedCitation" : "6,7", "previouslyFormattedCitation" : "&lt;sup&gt;6,7&lt;/sup&gt;"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6,7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w:t>
      </w:r>
      <w:r w:rsidR="00467D2D" w:rsidRPr="003755E6">
        <w:rPr>
          <w:rFonts w:ascii="Times New Roman" w:hAnsi="Times New Roman"/>
          <w:sz w:val="24"/>
          <w:szCs w:val="24"/>
        </w:rPr>
        <w:lastRenderedPageBreak/>
        <w:t>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1113207D" w:rsidR="00467D2D"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commentRangeStart w:id="2"/>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w:t>
      </w:r>
      <w:commentRangeEnd w:id="2"/>
      <w:r w:rsidR="005F633D">
        <w:rPr>
          <w:rStyle w:val="CommentReference"/>
        </w:rPr>
        <w:commentReference w:id="2"/>
      </w:r>
      <w:r w:rsidRPr="003755E6">
        <w:rPr>
          <w:rFonts w:ascii="Times New Roman" w:hAnsi="Times New Roman"/>
          <w:sz w:val="24"/>
          <w:szCs w:val="24"/>
        </w:rPr>
        <w:t xml:space="preserve">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"&lt;sup&gt;8&lt;/sup&gt;", "plainTextFormattedCitation" : "8", "previouslyFormattedCitation" : "&lt;sup&gt;8&lt;/sup&gt;"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8</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del w:id="3" w:author="Microsoft Office User" w:date="2017-10-13T11:30:00Z">
        <w:r w:rsidR="00467D2D" w:rsidDel="00C876BB">
          <w:rPr>
            <w:rFonts w:ascii="Times New Roman" w:hAnsi="Times New Roman"/>
            <w:sz w:val="24"/>
            <w:szCs w:val="24"/>
          </w:rPr>
          <w:delText>presence in natural waters</w:delText>
        </w:r>
      </w:del>
      <w:ins w:id="4" w:author="Microsoft Office User" w:date="2017-10-13T11:31:00Z">
        <w:r w:rsidR="00C876BB">
          <w:rPr>
            <w:rFonts w:ascii="Times New Roman" w:hAnsi="Times New Roman"/>
            <w:sz w:val="24"/>
            <w:szCs w:val="24"/>
          </w:rPr>
          <w:t>solubility</w:t>
        </w:r>
      </w:ins>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 xml:space="preserve">Sorption </w:t>
      </w:r>
      <w:del w:id="5" w:author="Microsoft Office User" w:date="2017-10-13T11:31:00Z">
        <w:r w:rsidDel="00C876BB">
          <w:rPr>
            <w:rFonts w:ascii="Times New Roman" w:hAnsi="Times New Roman"/>
            <w:sz w:val="24"/>
            <w:szCs w:val="24"/>
          </w:rPr>
          <w:delText xml:space="preserve">to soil and aquifer solids </w:delText>
        </w:r>
      </w:del>
      <w:r>
        <w:rPr>
          <w:rFonts w:ascii="Times New Roman" w:hAnsi="Times New Roman"/>
          <w:sz w:val="24"/>
          <w:szCs w:val="24"/>
        </w:rPr>
        <w:t>is generally regarded as the dominant process controlling Ra solubility of in many soil and groundwater systems.</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"&lt;sup&gt;9,10&lt;/sup&gt;", "plainTextFormattedCitation" : "9,10", "previouslyFormattedCitation" : "&lt;sup&gt;9,10&lt;/sup&gt;"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9,10</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and </w:t>
      </w:r>
      <w:ins w:id="6" w:author="Microsoft Office User" w:date="2017-10-13T11:31:00Z">
        <w:r w:rsidR="00C876BB">
          <w:rPr>
            <w:rFonts w:ascii="Times New Roman" w:hAnsi="Times New Roman"/>
            <w:sz w:val="24"/>
            <w:szCs w:val="24"/>
          </w:rPr>
          <w:t xml:space="preserve">are </w:t>
        </w:r>
      </w:ins>
      <w:r w:rsidR="005F633D">
        <w:rPr>
          <w:rFonts w:ascii="Times New Roman" w:hAnsi="Times New Roman"/>
          <w:sz w:val="24"/>
          <w:szCs w:val="24"/>
        </w:rPr>
        <w:t xml:space="preserve">typically </w:t>
      </w:r>
      <w:commentRangeStart w:id="7"/>
      <w:del w:id="8" w:author="Microsoft Office User" w:date="2017-10-13T11:32:00Z">
        <w:r w:rsidR="005F633D" w:rsidDel="00C876BB">
          <w:rPr>
            <w:rFonts w:ascii="Times New Roman" w:hAnsi="Times New Roman"/>
            <w:sz w:val="24"/>
            <w:szCs w:val="24"/>
          </w:rPr>
          <w:delText>are</w:delText>
        </w:r>
        <w:r w:rsidR="00467D2D" w:rsidDel="00C876BB">
          <w:rPr>
            <w:rFonts w:ascii="Times New Roman" w:hAnsi="Times New Roman"/>
            <w:sz w:val="24"/>
            <w:szCs w:val="24"/>
          </w:rPr>
          <w:delText xml:space="preserve"> </w:delText>
        </w:r>
      </w:del>
      <w:r w:rsidR="00467D2D">
        <w:rPr>
          <w:rFonts w:ascii="Times New Roman" w:hAnsi="Times New Roman"/>
          <w:sz w:val="24"/>
          <w:szCs w:val="24"/>
        </w:rPr>
        <w:t>kinetically limited</w:t>
      </w:r>
      <w:del w:id="9" w:author="Microsoft Office User" w:date="2017-10-13T11:32:00Z">
        <w:r w:rsidR="00467D2D" w:rsidDel="00C876BB">
          <w:rPr>
            <w:rFonts w:ascii="Times New Roman" w:hAnsi="Times New Roman"/>
            <w:sz w:val="24"/>
            <w:szCs w:val="24"/>
          </w:rPr>
          <w:delText xml:space="preserve"> in natural waters</w:delText>
        </w:r>
      </w:del>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commentRangeEnd w:id="7"/>
      <w:r w:rsidR="00C876BB">
        <w:rPr>
          <w:rStyle w:val="CommentReference"/>
        </w:rPr>
        <w:commentReference w:id="7"/>
      </w:r>
    </w:p>
    <w:p w14:paraId="6CE157BD" w14:textId="1C52D570"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 xml:space="preserve">)oxides and 2:1 clays with an exchangeable interlayer. However, previous data are primarily derived from Ra sorption experiments using mineralogically heterogeneous soil and sedimentary solids, </w:t>
      </w:r>
      <w:r w:rsidR="00833B1F">
        <w:rPr>
          <w:rFonts w:ascii="Times New Roman" w:hAnsi="Times New Roman"/>
          <w:sz w:val="24"/>
          <w:szCs w:val="24"/>
        </w:rPr>
        <w:t xml:space="preserve">and fewer studies have examined </w:t>
      </w:r>
      <w:commentRangeStart w:id="10"/>
      <w:commentRangeStart w:id="11"/>
      <w:commentRangeStart w:id="12"/>
      <w:r w:rsidR="00833B1F">
        <w:rPr>
          <w:rFonts w:ascii="Times New Roman" w:hAnsi="Times New Roman"/>
          <w:sz w:val="24"/>
          <w:szCs w:val="24"/>
        </w:rPr>
        <w:t xml:space="preserve">Ra sorption to </w:t>
      </w:r>
      <w:r>
        <w:rPr>
          <w:rFonts w:ascii="Times New Roman" w:hAnsi="Times New Roman"/>
          <w:sz w:val="24"/>
          <w:szCs w:val="24"/>
        </w:rPr>
        <w:t>single minerals with simple electrolyte solutions</w:t>
      </w:r>
      <w:commentRangeEnd w:id="10"/>
      <w:r w:rsidR="000B4FE4">
        <w:rPr>
          <w:rStyle w:val="CommentReference"/>
        </w:rPr>
        <w:commentReference w:id="10"/>
      </w:r>
      <w:commentRangeEnd w:id="11"/>
      <w:r w:rsidR="00CC0E5C">
        <w:rPr>
          <w:rStyle w:val="CommentReference"/>
        </w:rPr>
        <w:commentReference w:id="11"/>
      </w:r>
      <w:commentRangeEnd w:id="12"/>
      <w:r w:rsidR="00CC0E5C">
        <w:rPr>
          <w:rStyle w:val="CommentReference"/>
        </w:rPr>
        <w:commentReference w:id="12"/>
      </w:r>
      <w:r>
        <w:rPr>
          <w:rFonts w:ascii="Times New Roman" w:hAnsi="Times New Roman"/>
          <w:sz w:val="24"/>
          <w:szCs w:val="24"/>
        </w:rPr>
        <w:t>. This has generated a w</w:t>
      </w:r>
      <w:r w:rsidRPr="003755E6">
        <w:rPr>
          <w:rFonts w:ascii="Times New Roman" w:hAnsi="Times New Roman"/>
          <w:sz w:val="24"/>
          <w:szCs w:val="24"/>
        </w:rPr>
        <w:t xml:space="preserve">ealth of </w:t>
      </w:r>
      <w:r>
        <w:rPr>
          <w:rFonts w:ascii="Times New Roman" w:hAnsi="Times New Roman"/>
          <w:sz w:val="24"/>
          <w:szCs w:val="24"/>
        </w:rPr>
        <w:t xml:space="preserve">reported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5F633D">
        <w:rPr>
          <w:rFonts w:ascii="Times New Roman" w:hAnsi="Times New Roman"/>
          <w:sz w:val="24"/>
          <w:szCs w:val="24"/>
        </w:rPr>
        <w:t>,</w:t>
      </w:r>
      <w:r w:rsidR="00381895">
        <w:rPr>
          <w:rFonts w:ascii="Times New Roman" w:hAnsi="Times New Roman"/>
          <w:sz w:val="24"/>
          <w:szCs w:val="24"/>
        </w:rPr>
        <w:t xml:space="preserve"> </w:t>
      </w:r>
      <w:ins w:id="13" w:author="Microsoft Office User" w:date="2017-10-13T11:33:00Z">
        <w:r w:rsidR="00383503">
          <w:rPr>
            <w:rFonts w:ascii="Times New Roman" w:hAnsi="Times New Roman"/>
            <w:sz w:val="24"/>
            <w:szCs w:val="24"/>
          </w:rPr>
          <w:t xml:space="preserve">but </w:t>
        </w:r>
      </w:ins>
      <w:del w:id="14" w:author="Microsoft Office User" w:date="2017-10-13T11:33:00Z">
        <w:r w:rsidR="005F633D" w:rsidDel="00383503">
          <w:rPr>
            <w:rFonts w:ascii="Times New Roman" w:hAnsi="Times New Roman"/>
            <w:sz w:val="24"/>
            <w:szCs w:val="24"/>
          </w:rPr>
          <w:delText>h</w:delText>
        </w:r>
        <w:r w:rsidR="00381895" w:rsidDel="00383503">
          <w:rPr>
            <w:rFonts w:ascii="Times New Roman" w:hAnsi="Times New Roman"/>
            <w:sz w:val="24"/>
            <w:szCs w:val="24"/>
          </w:rPr>
          <w:delText>owever, these</w:delText>
        </w:r>
        <w:r w:rsidDel="00383503">
          <w:rPr>
            <w:rFonts w:ascii="Times New Roman" w:hAnsi="Times New Roman"/>
            <w:sz w:val="24"/>
            <w:szCs w:val="24"/>
          </w:rPr>
          <w:delText xml:space="preserve"> </w:delText>
        </w:r>
      </w:del>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deciphering </w:t>
      </w:r>
      <w:r w:rsidR="00833B1F">
        <w:rPr>
          <w:rFonts w:ascii="Times New Roman" w:hAnsi="Times New Roman"/>
          <w:sz w:val="24"/>
          <w:szCs w:val="24"/>
        </w:rPr>
        <w:t>the importance of specific minerals with respect to</w:t>
      </w:r>
      <w:r w:rsidR="000B4FE4">
        <w:rPr>
          <w:rFonts w:ascii="Times New Roman" w:hAnsi="Times New Roman"/>
          <w:sz w:val="24"/>
          <w:szCs w:val="24"/>
        </w:rPr>
        <w:t xml:space="preserve"> </w:t>
      </w:r>
      <w:r>
        <w:rPr>
          <w:rFonts w:ascii="Times New Roman" w:hAnsi="Times New Roman"/>
          <w:sz w:val="24"/>
          <w:szCs w:val="24"/>
        </w:rPr>
        <w:t>Ra sorption</w:t>
      </w:r>
      <w:del w:id="15" w:author="Microsoft Office User" w:date="2017-10-13T11:33:00Z">
        <w:r w:rsidR="00833B1F" w:rsidDel="00383503">
          <w:rPr>
            <w:rFonts w:ascii="Times New Roman" w:hAnsi="Times New Roman"/>
            <w:sz w:val="24"/>
            <w:szCs w:val="24"/>
          </w:rPr>
          <w:delText>,</w:delText>
        </w:r>
      </w:del>
      <w:r w:rsidR="00833B1F">
        <w:rPr>
          <w:rFonts w:ascii="Times New Roman" w:hAnsi="Times New Roman"/>
          <w:sz w:val="24"/>
          <w:szCs w:val="24"/>
        </w:rPr>
        <w:t xml:space="preserve"> </w:t>
      </w:r>
      <w:del w:id="16" w:author="Microsoft Office User" w:date="2017-10-13T11:33:00Z">
        <w:r w:rsidR="00833B1F" w:rsidDel="00383503">
          <w:rPr>
            <w:rFonts w:ascii="Times New Roman" w:hAnsi="Times New Roman"/>
            <w:sz w:val="24"/>
            <w:szCs w:val="24"/>
          </w:rPr>
          <w:delText xml:space="preserve">and </w:delText>
        </w:r>
      </w:del>
      <w:r w:rsidR="00833B1F">
        <w:rPr>
          <w:rFonts w:ascii="Times New Roman" w:hAnsi="Times New Roman"/>
          <w:sz w:val="24"/>
          <w:szCs w:val="24"/>
        </w:rPr>
        <w:t>under variable</w:t>
      </w:r>
      <w:r w:rsidR="005F633D">
        <w:rPr>
          <w:rFonts w:ascii="Times New Roman" w:hAnsi="Times New Roman"/>
          <w:sz w:val="24"/>
          <w:szCs w:val="24"/>
        </w:rPr>
        <w:t xml:space="preserve"> geochemical</w:t>
      </w:r>
      <w:r w:rsidR="00833B1F">
        <w:rPr>
          <w:rFonts w:ascii="Times New Roman" w:hAnsi="Times New Roman"/>
          <w:sz w:val="24"/>
          <w:szCs w:val="24"/>
        </w:rPr>
        <w:t xml:space="preserve"> conditions, </w:t>
      </w:r>
      <w:r w:rsidR="005F633D">
        <w:rPr>
          <w:rFonts w:ascii="Times New Roman" w:hAnsi="Times New Roman"/>
          <w:sz w:val="24"/>
          <w:szCs w:val="24"/>
        </w:rPr>
        <w:t>especially when competing cations are present in solution</w:t>
      </w:r>
      <w:r>
        <w:rPr>
          <w:rFonts w:ascii="Times New Roman" w:hAnsi="Times New Roman"/>
          <w:sz w:val="24"/>
          <w:szCs w:val="24"/>
        </w:rPr>
        <w:t xml:space="preserve">. It is well established that </w:t>
      </w:r>
      <w:ins w:id="17" w:author="Microsoft Office User" w:date="2017-10-13T11:34:00Z">
        <w:r w:rsidR="00383503">
          <w:rPr>
            <w:rFonts w:ascii="Times New Roman" w:hAnsi="Times New Roman"/>
            <w:sz w:val="24"/>
            <w:szCs w:val="24"/>
          </w:rPr>
          <w:t xml:space="preserve">Ra solubility is enhanced with </w:t>
        </w:r>
      </w:ins>
      <w:r>
        <w:rPr>
          <w:rFonts w:ascii="Times New Roman" w:hAnsi="Times New Roman"/>
          <w:sz w:val="24"/>
          <w:szCs w:val="24"/>
        </w:rPr>
        <w:t>increas</w:t>
      </w:r>
      <w:ins w:id="18" w:author="Microsoft Office User" w:date="2017-10-13T11:35:00Z">
        <w:r w:rsidR="00383503">
          <w:rPr>
            <w:rFonts w:ascii="Times New Roman" w:hAnsi="Times New Roman"/>
            <w:sz w:val="24"/>
            <w:szCs w:val="24"/>
          </w:rPr>
          <w:t>ed</w:t>
        </w:r>
      </w:ins>
      <w:del w:id="19" w:author="Microsoft Office User" w:date="2017-10-13T11:35:00Z">
        <w:r w:rsidDel="00383503">
          <w:rPr>
            <w:rFonts w:ascii="Times New Roman" w:hAnsi="Times New Roman"/>
            <w:sz w:val="24"/>
            <w:szCs w:val="24"/>
          </w:rPr>
          <w:delText>ing</w:delText>
        </w:r>
      </w:del>
      <w:r>
        <w:rPr>
          <w:rFonts w:ascii="Times New Roman" w:hAnsi="Times New Roman"/>
          <w:sz w:val="24"/>
          <w:szCs w:val="24"/>
        </w:rPr>
        <w:t xml:space="preserve"> ionic strength</w:t>
      </w:r>
      <w:del w:id="20" w:author="Microsoft Office User" w:date="2017-10-13T11:35:00Z">
        <w:r w:rsidDel="00383503">
          <w:rPr>
            <w:rFonts w:ascii="Times New Roman" w:hAnsi="Times New Roman"/>
            <w:sz w:val="24"/>
            <w:szCs w:val="24"/>
          </w:rPr>
          <w:delText xml:space="preserve"> will drive release of </w:delText>
        </w:r>
        <w:r w:rsidR="00381895" w:rsidDel="00383503">
          <w:rPr>
            <w:rFonts w:ascii="Times New Roman" w:hAnsi="Times New Roman"/>
            <w:sz w:val="24"/>
            <w:szCs w:val="24"/>
          </w:rPr>
          <w:delText xml:space="preserve">sorbed </w:delText>
        </w:r>
        <w:r w:rsidDel="00383503">
          <w:rPr>
            <w:rFonts w:ascii="Times New Roman" w:hAnsi="Times New Roman"/>
            <w:sz w:val="24"/>
            <w:szCs w:val="24"/>
          </w:rPr>
          <w:delText>Ra into solution</w:delText>
        </w:r>
      </w:del>
      <w:r>
        <w:rPr>
          <w:rFonts w:ascii="Times New Roman" w:hAnsi="Times New Roman"/>
          <w:sz w:val="24"/>
          <w:szCs w:val="24"/>
        </w:rPr>
        <w:t xml:space="preserve">, but there are few studies that examine </w:t>
      </w:r>
      <w:ins w:id="21" w:author="Microsoft Office User" w:date="2017-10-13T11:38:00Z">
        <w:r w:rsidR="00011BE6">
          <w:rPr>
            <w:rFonts w:ascii="Times New Roman" w:hAnsi="Times New Roman"/>
            <w:sz w:val="24"/>
            <w:szCs w:val="24"/>
          </w:rPr>
          <w:t xml:space="preserve">the </w:t>
        </w:r>
      </w:ins>
      <w:del w:id="22" w:author="Microsoft Office User" w:date="2017-10-13T11:36:00Z">
        <w:r w:rsidDel="00383503">
          <w:rPr>
            <w:rFonts w:ascii="Times New Roman" w:hAnsi="Times New Roman"/>
            <w:sz w:val="24"/>
            <w:szCs w:val="24"/>
          </w:rPr>
          <w:delText xml:space="preserve">the </w:delText>
        </w:r>
      </w:del>
      <w:del w:id="23" w:author="Microsoft Office User" w:date="2017-10-13T11:35:00Z">
        <w:r w:rsidDel="00383503">
          <w:rPr>
            <w:rFonts w:ascii="Times New Roman" w:hAnsi="Times New Roman"/>
            <w:sz w:val="24"/>
            <w:szCs w:val="24"/>
          </w:rPr>
          <w:delText>impact of specific</w:delText>
        </w:r>
      </w:del>
      <w:del w:id="24" w:author="Microsoft Office User" w:date="2017-10-13T11:36:00Z">
        <w:r w:rsidDel="00383503">
          <w:rPr>
            <w:rFonts w:ascii="Times New Roman" w:hAnsi="Times New Roman"/>
            <w:sz w:val="24"/>
            <w:szCs w:val="24"/>
          </w:rPr>
          <w:delText xml:space="preserve"> cations on this release</w:delText>
        </w:r>
      </w:del>
      <w:ins w:id="25" w:author="Microsoft Office User" w:date="2017-10-13T11:38:00Z">
        <w:r w:rsidR="00011BE6">
          <w:rPr>
            <w:rFonts w:ascii="Times New Roman" w:hAnsi="Times New Roman"/>
            <w:sz w:val="24"/>
            <w:szCs w:val="24"/>
          </w:rPr>
          <w:t xml:space="preserve">competition </w:t>
        </w:r>
      </w:ins>
      <w:ins w:id="26" w:author="Microsoft Office User" w:date="2017-10-13T11:36:00Z">
        <w:r w:rsidR="00383503">
          <w:rPr>
            <w:rFonts w:ascii="Times New Roman" w:hAnsi="Times New Roman"/>
            <w:sz w:val="24"/>
            <w:szCs w:val="24"/>
          </w:rPr>
          <w:t xml:space="preserve">of different cations </w:t>
        </w:r>
      </w:ins>
      <w:ins w:id="27" w:author="Microsoft Office User" w:date="2017-10-13T11:38:00Z">
        <w:r w:rsidR="00011BE6">
          <w:rPr>
            <w:rFonts w:ascii="Times New Roman" w:hAnsi="Times New Roman"/>
            <w:sz w:val="24"/>
            <w:szCs w:val="24"/>
          </w:rPr>
          <w:t xml:space="preserve">with </w:t>
        </w:r>
      </w:ins>
      <w:ins w:id="28" w:author="Microsoft Office User" w:date="2017-10-13T11:37:00Z">
        <w:r w:rsidR="00011BE6">
          <w:rPr>
            <w:rFonts w:ascii="Times New Roman" w:hAnsi="Times New Roman"/>
            <w:sz w:val="24"/>
            <w:szCs w:val="24"/>
          </w:rPr>
          <w:t>Ra on sorption</w:t>
        </w:r>
      </w:ins>
      <w:ins w:id="29" w:author="Microsoft Office User" w:date="2017-10-13T11:38:00Z">
        <w:r w:rsidR="00011BE6">
          <w:rPr>
            <w:rFonts w:ascii="Times New Roman" w:hAnsi="Times New Roman"/>
            <w:sz w:val="24"/>
            <w:szCs w:val="24"/>
          </w:rPr>
          <w:t xml:space="preserve"> to different minerals</w:t>
        </w:r>
      </w:ins>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5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11</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There is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w:t>
      </w:r>
      <w:r>
        <w:rPr>
          <w:rFonts w:ascii="Times New Roman" w:hAnsi="Times New Roman"/>
          <w:sz w:val="24"/>
          <w:szCs w:val="24"/>
        </w:rPr>
        <w:lastRenderedPageBreak/>
        <w:t xml:space="preserve">solids, including metal sulfides such as pyrite, may be particularly important within soil and aquifer systems derived from shale, and also within marine sediments—including those which intercept submarine groundwater discharge that carry naturally occurring Ra. </w:t>
      </w:r>
    </w:p>
    <w:p w14:paraId="1BEFE1A7" w14:textId="2B978CE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del w:id="30" w:author="Microsoft Office User" w:date="2017-10-13T11:41:00Z">
        <w:r w:rsidDel="00011BE6">
          <w:rPr>
            <w:rStyle w:val="CommentReference"/>
            <w:rFonts w:ascii="Times New Roman" w:hAnsi="Times New Roman"/>
            <w:sz w:val="24"/>
            <w:szCs w:val="24"/>
          </w:rPr>
          <w:delText xml:space="preserve">, 3) evaluate the </w:delText>
        </w:r>
        <w:r w:rsidR="001E6C16" w:rsidDel="00011BE6">
          <w:rPr>
            <w:rStyle w:val="CommentReference"/>
            <w:rFonts w:ascii="Times New Roman" w:hAnsi="Times New Roman"/>
            <w:sz w:val="24"/>
            <w:szCs w:val="24"/>
          </w:rPr>
          <w:delText>accuracy of common metal ion surface complexation model</w:delText>
        </w:r>
        <w:r w:rsidDel="00011BE6">
          <w:rPr>
            <w:rStyle w:val="CommentReference"/>
            <w:rFonts w:ascii="Times New Roman" w:hAnsi="Times New Roman"/>
            <w:sz w:val="24"/>
            <w:szCs w:val="24"/>
          </w:rPr>
          <w:delText>s</w:delText>
        </w:r>
        <w:r w:rsidR="001E6C16" w:rsidDel="00011BE6">
          <w:rPr>
            <w:rStyle w:val="CommentReference"/>
            <w:rFonts w:ascii="Times New Roman" w:hAnsi="Times New Roman"/>
            <w:sz w:val="24"/>
            <w:szCs w:val="24"/>
          </w:rPr>
          <w:delText xml:space="preserve"> (SCMs)</w:delText>
        </w:r>
        <w:r w:rsidDel="00011BE6">
          <w:rPr>
            <w:rStyle w:val="CommentReference"/>
            <w:rFonts w:ascii="Times New Roman" w:hAnsi="Times New Roman"/>
            <w:sz w:val="24"/>
            <w:szCs w:val="24"/>
          </w:rPr>
          <w:delText xml:space="preserve"> for predicting Ra sorption to these materials for differing solution conditions</w:delText>
        </w:r>
        <w:r w:rsidR="00833B1F" w:rsidDel="00011BE6">
          <w:rPr>
            <w:rStyle w:val="CommentReference"/>
            <w:rFonts w:ascii="Times New Roman" w:hAnsi="Times New Roman"/>
            <w:sz w:val="24"/>
            <w:szCs w:val="24"/>
          </w:rPr>
          <w:delText xml:space="preserve">, </w:delText>
        </w:r>
        <w:commentRangeStart w:id="31"/>
        <w:commentRangeStart w:id="32"/>
        <w:r w:rsidR="00833B1F" w:rsidDel="00011BE6">
          <w:rPr>
            <w:rStyle w:val="CommentReference"/>
            <w:rFonts w:ascii="Times New Roman" w:hAnsi="Times New Roman"/>
            <w:sz w:val="24"/>
            <w:szCs w:val="24"/>
          </w:rPr>
          <w:delText>and</w:delText>
        </w:r>
      </w:del>
      <w:r w:rsidR="00833B1F">
        <w:rPr>
          <w:rStyle w:val="CommentReference"/>
          <w:rFonts w:ascii="Times New Roman" w:hAnsi="Times New Roman"/>
          <w:sz w:val="24"/>
          <w:szCs w:val="24"/>
        </w:rPr>
        <w:t xml:space="preserve"> </w:t>
      </w:r>
      <w:r w:rsidR="00CC0E5C">
        <w:rPr>
          <w:rStyle w:val="CommentReference"/>
          <w:rFonts w:ascii="Times New Roman" w:hAnsi="Times New Roman"/>
          <w:sz w:val="24"/>
          <w:szCs w:val="24"/>
        </w:rPr>
        <w:t xml:space="preserve">4) </w:t>
      </w:r>
      <w:r w:rsidR="00833B1F">
        <w:rPr>
          <w:rStyle w:val="CommentReference"/>
          <w:rFonts w:ascii="Times New Roman" w:hAnsi="Times New Roman"/>
          <w:sz w:val="24"/>
          <w:szCs w:val="24"/>
        </w:rPr>
        <w:t xml:space="preserve">use </w:t>
      </w:r>
      <w:ins w:id="33" w:author="Microsoft Office User" w:date="2017-10-13T11:41:00Z">
        <w:r w:rsidR="00011BE6">
          <w:rPr>
            <w:rStyle w:val="CommentReference"/>
            <w:rFonts w:ascii="Times New Roman" w:hAnsi="Times New Roman"/>
            <w:sz w:val="24"/>
            <w:szCs w:val="24"/>
          </w:rPr>
          <w:t>surface complexation modeling (</w:t>
        </w:r>
      </w:ins>
      <w:r w:rsidR="00833B1F">
        <w:rPr>
          <w:rStyle w:val="CommentReference"/>
          <w:rFonts w:ascii="Times New Roman" w:hAnsi="Times New Roman"/>
          <w:sz w:val="24"/>
          <w:szCs w:val="24"/>
        </w:rPr>
        <w:t>SCM</w:t>
      </w:r>
      <w:ins w:id="34" w:author="Microsoft Office User" w:date="2017-10-13T11:41:00Z">
        <w:r w:rsidR="00011BE6">
          <w:rPr>
            <w:rStyle w:val="CommentReference"/>
            <w:rFonts w:ascii="Times New Roman" w:hAnsi="Times New Roman"/>
            <w:sz w:val="24"/>
            <w:szCs w:val="24"/>
          </w:rPr>
          <w:t>)</w:t>
        </w:r>
      </w:ins>
      <w:del w:id="35" w:author="Microsoft Office User" w:date="2017-10-13T11:41:00Z">
        <w:r w:rsidR="001E6C16" w:rsidDel="00011BE6">
          <w:rPr>
            <w:rStyle w:val="CommentReference"/>
            <w:rFonts w:ascii="Times New Roman" w:hAnsi="Times New Roman"/>
            <w:sz w:val="24"/>
            <w:szCs w:val="24"/>
          </w:rPr>
          <w:delText>s</w:delText>
        </w:r>
      </w:del>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commentRangeEnd w:id="31"/>
      <w:r w:rsidR="00833B1F">
        <w:rPr>
          <w:rStyle w:val="CommentReference"/>
        </w:rPr>
        <w:commentReference w:id="31"/>
      </w:r>
      <w:commentRangeEnd w:id="32"/>
      <w:ins w:id="36" w:author="Microsoft Office User" w:date="2017-10-13T11:40:00Z">
        <w:r w:rsidR="00011BE6">
          <w:rPr>
            <w:rStyle w:val="CommentReference"/>
            <w:rFonts w:ascii="Times New Roman" w:hAnsi="Times New Roman"/>
            <w:sz w:val="24"/>
            <w:szCs w:val="24"/>
          </w:rPr>
          <w:t xml:space="preserve">, and evaluate their accuracy for predicting Ra sorption under </w:t>
        </w:r>
      </w:ins>
      <w:ins w:id="37" w:author="Microsoft Office User" w:date="2017-10-13T11:41:00Z">
        <w:r w:rsidR="00011BE6">
          <w:rPr>
            <w:rStyle w:val="CommentReference"/>
            <w:rFonts w:ascii="Times New Roman" w:hAnsi="Times New Roman"/>
            <w:sz w:val="24"/>
            <w:szCs w:val="24"/>
          </w:rPr>
          <w:t>different</w:t>
        </w:r>
      </w:ins>
      <w:ins w:id="38" w:author="Microsoft Office User" w:date="2017-10-13T11:40:00Z">
        <w:r w:rsidR="00011BE6">
          <w:rPr>
            <w:rStyle w:val="CommentReference"/>
            <w:rFonts w:ascii="Times New Roman" w:hAnsi="Times New Roman"/>
            <w:sz w:val="24"/>
            <w:szCs w:val="24"/>
          </w:rPr>
          <w:t xml:space="preserve"> </w:t>
        </w:r>
      </w:ins>
      <w:ins w:id="39" w:author="Microsoft Office User" w:date="2017-10-13T11:41:00Z">
        <w:r w:rsidR="00011BE6">
          <w:rPr>
            <w:rStyle w:val="CommentReference"/>
            <w:rFonts w:ascii="Times New Roman" w:hAnsi="Times New Roman"/>
            <w:sz w:val="24"/>
            <w:szCs w:val="24"/>
          </w:rPr>
          <w:t>solution conditions</w:t>
        </w:r>
      </w:ins>
      <w:r w:rsidR="00CC0E5C">
        <w:rPr>
          <w:rStyle w:val="CommentReference"/>
        </w:rPr>
        <w:commentReference w:id="32"/>
      </w:r>
      <w:r>
        <w:rPr>
          <w:rStyle w:val="CommentReference"/>
          <w:rFonts w:ascii="Times New Roman" w:hAnsi="Times New Roman"/>
          <w:sz w:val="24"/>
          <w:szCs w:val="24"/>
        </w:rPr>
        <w:t>. Generally, we find th</w:t>
      </w:r>
      <w:r w:rsidR="00FF03A6">
        <w:rPr>
          <w:rStyle w:val="CommentReference"/>
          <w:rFonts w:ascii="Times New Roman" w:hAnsi="Times New Roman"/>
          <w:sz w:val="24"/>
          <w:szCs w:val="24"/>
        </w:rPr>
        <w:t xml:space="preserve">e greatest extent of Ra sorption to occur with </w:t>
      </w:r>
      <w:r>
        <w:rPr>
          <w:rStyle w:val="CommentReference"/>
          <w:rFonts w:ascii="Times New Roman" w:hAnsi="Times New Roman"/>
          <w:sz w:val="24"/>
          <w:szCs w:val="24"/>
        </w:rPr>
        <w:t>sodium montmorillonite at low ionic strength</w:t>
      </w:r>
      <w:r w:rsidR="00FF03A6">
        <w:rPr>
          <w:rStyle w:val="CommentReference"/>
          <w:rFonts w:ascii="Times New Roman" w:hAnsi="Times New Roman"/>
          <w:sz w:val="24"/>
          <w:szCs w:val="24"/>
        </w:rPr>
        <w:t xml:space="preserve"> and</w:t>
      </w:r>
      <w:r>
        <w:rPr>
          <w:rStyle w:val="CommentReference"/>
          <w:rFonts w:ascii="Times New Roman" w:hAnsi="Times New Roman"/>
          <w:sz w:val="24"/>
          <w:szCs w:val="24"/>
        </w:rPr>
        <w:t xml:space="preserve"> over </w:t>
      </w:r>
      <w:r w:rsidR="00FF03A6">
        <w:rPr>
          <w:rStyle w:val="CommentReference"/>
          <w:rFonts w:ascii="Times New Roman" w:hAnsi="Times New Roman"/>
          <w:sz w:val="24"/>
          <w:szCs w:val="24"/>
        </w:rPr>
        <w:t xml:space="preserve">a </w:t>
      </w:r>
      <w:r w:rsidR="00381895">
        <w:rPr>
          <w:rStyle w:val="CommentReference"/>
          <w:rFonts w:ascii="Times New Roman" w:hAnsi="Times New Roman"/>
          <w:sz w:val="24"/>
          <w:szCs w:val="24"/>
        </w:rPr>
        <w:t>wide</w:t>
      </w:r>
      <w:r w:rsidR="00FF03A6">
        <w:rPr>
          <w:rStyle w:val="CommentReference"/>
          <w:rFonts w:ascii="Times New Roman" w:hAnsi="Times New Roman"/>
          <w:sz w:val="24"/>
          <w:szCs w:val="24"/>
        </w:rPr>
        <w:t xml:space="preserve"> range of pH values. However, Ra sorption to Na-montmorillonite</w:t>
      </w:r>
      <w:r>
        <w:rPr>
          <w:rStyle w:val="CommentReference"/>
          <w:rFonts w:ascii="Times New Roman" w:hAnsi="Times New Roman"/>
          <w:sz w:val="24"/>
          <w:szCs w:val="24"/>
        </w:rPr>
        <w:t xml:space="preserve"> is extremely sensitive to both total ionic strength, and specific cations in solution with Ra. In contrast, pH controls sorption iron (</w:t>
      </w:r>
      <w:proofErr w:type="spellStart"/>
      <w:r>
        <w:rPr>
          <w:rStyle w:val="CommentReference"/>
          <w:rFonts w:ascii="Times New Roman" w:hAnsi="Times New Roman"/>
          <w:sz w:val="24"/>
          <w:szCs w:val="24"/>
        </w:rPr>
        <w:t>hydr</w:t>
      </w:r>
      <w:proofErr w:type="spellEnd"/>
      <w:r>
        <w:rPr>
          <w:rStyle w:val="CommentReference"/>
          <w:rFonts w:ascii="Times New Roman" w:hAnsi="Times New Roman"/>
          <w:sz w:val="24"/>
          <w:szCs w:val="24"/>
        </w:rPr>
        <w:t xml:space="preserve">)oxides, with increasing pH enhancing sorption, but background cations do not affect Ra sorption as strongly as with sodium montmorillonite. </w:t>
      </w:r>
      <w:r w:rsidR="00FF03A6">
        <w:rPr>
          <w:rStyle w:val="CommentReference"/>
          <w:rFonts w:ascii="Times New Roman" w:hAnsi="Times New Roman"/>
          <w:sz w:val="24"/>
          <w:szCs w:val="24"/>
        </w:rPr>
        <w:t xml:space="preserve">Appreciable quantities of </w:t>
      </w:r>
      <w:r>
        <w:rPr>
          <w:rStyle w:val="CommentReference"/>
          <w:rFonts w:ascii="Times New Roman" w:hAnsi="Times New Roman"/>
          <w:sz w:val="24"/>
          <w:szCs w:val="24"/>
        </w:rPr>
        <w:t xml:space="preserve">Ra sorb to pyrite over all tested solution conditions, </w:t>
      </w:r>
      <w:del w:id="40" w:author="Microsoft Office User" w:date="2017-10-13T11:42:00Z">
        <w:r w:rsidR="00FF03A6" w:rsidDel="008271B5">
          <w:rPr>
            <w:rStyle w:val="CommentReference"/>
            <w:rFonts w:ascii="Times New Roman" w:hAnsi="Times New Roman"/>
            <w:sz w:val="24"/>
            <w:szCs w:val="24"/>
          </w:rPr>
          <w:delText xml:space="preserve">and exhibited </w:delText>
        </w:r>
        <w:r w:rsidDel="008271B5">
          <w:rPr>
            <w:rStyle w:val="CommentReference"/>
            <w:rFonts w:ascii="Times New Roman" w:hAnsi="Times New Roman"/>
            <w:sz w:val="24"/>
            <w:szCs w:val="24"/>
          </w:rPr>
          <w:delText xml:space="preserve">minimal sensitivity to solution </w:delText>
        </w:r>
        <w:r w:rsidR="00FF03A6" w:rsidDel="008271B5">
          <w:rPr>
            <w:rStyle w:val="CommentReference"/>
            <w:rFonts w:ascii="Times New Roman" w:hAnsi="Times New Roman"/>
            <w:sz w:val="24"/>
            <w:szCs w:val="24"/>
          </w:rPr>
          <w:delText xml:space="preserve">composition, </w:delText>
        </w:r>
      </w:del>
      <w:r w:rsidR="00FF03A6">
        <w:rPr>
          <w:rStyle w:val="CommentReference"/>
          <w:rFonts w:ascii="Times New Roman" w:hAnsi="Times New Roman"/>
          <w:sz w:val="24"/>
          <w:szCs w:val="24"/>
        </w:rPr>
        <w:t xml:space="preserve">with the </w:t>
      </w:r>
      <w:r>
        <w:rPr>
          <w:rStyle w:val="CommentReference"/>
          <w:rFonts w:ascii="Times New Roman" w:hAnsi="Times New Roman"/>
          <w:sz w:val="24"/>
          <w:szCs w:val="24"/>
        </w:rPr>
        <w:t>except</w:t>
      </w:r>
      <w:r w:rsidR="00FF03A6">
        <w:rPr>
          <w:rStyle w:val="CommentReference"/>
          <w:rFonts w:ascii="Times New Roman" w:hAnsi="Times New Roman"/>
          <w:sz w:val="24"/>
          <w:szCs w:val="24"/>
        </w:rPr>
        <w:t>ion of treatments using high ionic strength solutions</w:t>
      </w:r>
      <w:r>
        <w:rPr>
          <w:rStyle w:val="CommentReference"/>
          <w:rFonts w:ascii="Times New Roman" w:hAnsi="Times New Roman"/>
          <w:sz w:val="24"/>
          <w:szCs w:val="24"/>
        </w:rPr>
        <w:t xml:space="preserve">. Lastly, we find that common SCM </w:t>
      </w:r>
      <w:r w:rsidR="00E67F9F">
        <w:rPr>
          <w:rStyle w:val="CommentReference"/>
          <w:rFonts w:ascii="Times New Roman" w:hAnsi="Times New Roman"/>
          <w:sz w:val="24"/>
          <w:szCs w:val="24"/>
        </w:rPr>
        <w:t xml:space="preserve">thermodynamic </w:t>
      </w:r>
      <w:r>
        <w:rPr>
          <w:rStyle w:val="CommentReference"/>
          <w:rFonts w:ascii="Times New Roman" w:hAnsi="Times New Roman"/>
          <w:sz w:val="24"/>
          <w:szCs w:val="24"/>
        </w:rPr>
        <w:t xml:space="preserve">constants </w:t>
      </w:r>
      <w:r w:rsidR="00E67F9F">
        <w:rPr>
          <w:rStyle w:val="CommentReference"/>
          <w:rFonts w:ascii="Times New Roman" w:hAnsi="Times New Roman"/>
          <w:sz w:val="24"/>
          <w:szCs w:val="24"/>
        </w:rPr>
        <w:t xml:space="preserve">are useful for providing a quantitative comparison of Ra sorption to </w:t>
      </w:r>
      <w:r w:rsidR="00E67F9F">
        <w:rPr>
          <w:rStyle w:val="CommentReference"/>
          <w:rFonts w:ascii="Times New Roman" w:hAnsi="Times New Roman"/>
          <w:sz w:val="24"/>
          <w:szCs w:val="24"/>
        </w:rPr>
        <w:lastRenderedPageBreak/>
        <w:t xml:space="preserve">different minerals under similar geochemical conditions, but are poor predictors of Ra adsorption when conditions (e.g. pH, ionic strength) are altered.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044B64A3"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"&lt;sup&gt;12&lt;/sup&gt;", "plainTextFormattedCitation" : "12", "previouslyFormattedCitation" : "&lt;sup&gt;12&lt;/sup&gt;"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12</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13</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3C6A45C3"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Style w:val="CommentReference"/>
        </w:rPr>
        <w:commentReference w:id="41"/>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w:t>
      </w:r>
      <w:r w:rsidR="0024027E">
        <w:rPr>
          <w:rFonts w:ascii="Times New Roman" w:hAnsi="Times New Roman"/>
          <w:sz w:val="24"/>
          <w:szCs w:val="24"/>
        </w:rPr>
        <w:lastRenderedPageBreak/>
        <w:t>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8C518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8C5187" w:rsidRPr="008C518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0561CC36"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Radium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1C3ECD">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"&lt;sup&gt;15&lt;/sup&gt;", "plainTextFormattedCitation" : "15", "previouslyFormattedCitation" : "&lt;sup&gt;15&lt;/sup&gt;" }, "properties" : { "noteIndex" : 7 }, "schema" : "https://github.com/citation-style-language/schema/raw/master/csl-citation.json" }</w:instrText>
      </w:r>
      <w:r w:rsidR="001C3ECD">
        <w:rPr>
          <w:rFonts w:ascii="Times New Roman" w:hAnsi="Times New Roman"/>
          <w:sz w:val="24"/>
          <w:szCs w:val="24"/>
        </w:rPr>
        <w:fldChar w:fldCharType="separate"/>
      </w:r>
      <w:r w:rsidR="001C3ECD" w:rsidRPr="001C3ECD">
        <w:rPr>
          <w:rFonts w:ascii="Times New Roman" w:hAnsi="Times New Roman"/>
          <w:noProof/>
          <w:sz w:val="24"/>
          <w:szCs w:val="24"/>
          <w:vertAlign w:val="superscript"/>
        </w:rPr>
        <w:t>15</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w:t>
      </w:r>
      <w:commentRangeStart w:id="42"/>
      <w:r>
        <w:rPr>
          <w:rFonts w:ascii="Times New Roman" w:hAnsi="Times New Roman"/>
          <w:sz w:val="24"/>
          <w:szCs w:val="24"/>
        </w:rPr>
        <w:t>python script</w:t>
      </w:r>
      <w:commentRangeEnd w:id="42"/>
      <w:r w:rsidR="008C5187">
        <w:rPr>
          <w:rStyle w:val="CommentReference"/>
        </w:rPr>
        <w:commentReference w:id="42"/>
      </w:r>
      <w:r>
        <w:rPr>
          <w:rFonts w:ascii="Times New Roman" w:hAnsi="Times New Roman"/>
          <w:sz w:val="24"/>
          <w:szCs w:val="24"/>
        </w:rPr>
        <w:t xml:space="preserve"> to easily enable multiple realizations of the SCM for fitting.</w:t>
      </w:r>
      <w:r w:rsidR="00A4152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"&lt;sup&gt;16&lt;/sup&gt;", "plainTextFormattedCitation" : "16", "previouslyFormattedCitation" : "&lt;sup&gt;16&lt;/sup&gt;" }, "properties" : { "noteIndex" : 7 }, "schema" : "https://github.com/citation-style-language/schema/raw/master/csl-citation.json" }</w:instrText>
      </w:r>
      <w:r w:rsidR="00A4152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16</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 xml:space="preserve">The naturally low levels of Ra in the environment combined with the significant radiotoxicity of Ra have hindered the development of spectroscopically </w:t>
      </w:r>
      <w:r w:rsidR="008C5187">
        <w:rPr>
          <w:rFonts w:ascii="Times New Roman" w:hAnsi="Times New Roman"/>
          <w:sz w:val="24"/>
          <w:szCs w:val="24"/>
        </w:rPr>
        <w:lastRenderedPageBreak/>
        <w:t>informed models of Ra-specific SCMs. Thus, i</w:t>
      </w:r>
      <w:r w:rsidR="007D270C">
        <w:rPr>
          <w:rFonts w:ascii="Times New Roman" w:hAnsi="Times New Roman"/>
          <w:sz w:val="24"/>
          <w:szCs w:val="24"/>
        </w:rPr>
        <w:t xml:space="preserve">n all cases, a double diffuse layer formulation is used for SCM, following </w:t>
      </w:r>
      <w:proofErr w:type="spellStart"/>
      <w:r w:rsidR="007D270C">
        <w:rPr>
          <w:rFonts w:ascii="Times New Roman" w:hAnsi="Times New Roman"/>
          <w:sz w:val="24"/>
          <w:szCs w:val="24"/>
        </w:rPr>
        <w:t>Dzombak</w:t>
      </w:r>
      <w:proofErr w:type="spellEnd"/>
      <w:r w:rsidR="007D270C">
        <w:rPr>
          <w:rFonts w:ascii="Times New Roman" w:hAnsi="Times New Roman"/>
          <w:sz w:val="24"/>
          <w:szCs w:val="24"/>
        </w:rPr>
        <w:t xml:space="preserve"> and Morel’s generalized two layer model, except for pyrite, where fitting attempts were unsuccessful.</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Ra surface complexes were derived from group II cation 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"&lt;sup&gt;17\u201324&lt;/sup&gt;", "plainTextFormattedCitation" : "17\u201324", "previouslyFormattedCitation" : "&lt;sup&gt;17\u201324&lt;/sup&gt;"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17–24</w:t>
      </w:r>
      <w:r w:rsidR="001C3ECD">
        <w:rPr>
          <w:rFonts w:ascii="Times New Roman" w:hAnsi="Times New Roman"/>
          <w:sz w:val="24"/>
          <w:szCs w:val="24"/>
        </w:rPr>
        <w:fldChar w:fldCharType="end"/>
      </w:r>
      <w:commentRangeStart w:id="43"/>
      <w:commentRangeStart w:id="44"/>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commentRangeEnd w:id="43"/>
      <w:r>
        <w:rPr>
          <w:rStyle w:val="CommentReference"/>
        </w:rPr>
        <w:commentReference w:id="43"/>
      </w:r>
      <w:commentRangeEnd w:id="44"/>
      <w:r>
        <w:rPr>
          <w:rStyle w:val="CommentReference"/>
        </w:rPr>
        <w:commentReference w:id="44"/>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56B47630"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ins w:id="45" w:author="Microsoft Office User" w:date="2017-10-13T13:49:00Z">
        <w:r w:rsidR="002C0479">
          <w:rPr>
            <w:rFonts w:ascii="Times New Roman" w:hAnsi="Times New Roman"/>
            <w:sz w:val="24"/>
            <w:szCs w:val="24"/>
          </w:rPr>
          <w:t>D</w:t>
        </w:r>
      </w:ins>
      <w:ins w:id="46" w:author="Microsoft Office User" w:date="2017-10-13T13:43:00Z">
        <w:r w:rsidR="002751C4">
          <w:rPr>
            <w:rFonts w:ascii="Times New Roman" w:hAnsi="Times New Roman"/>
            <w:sz w:val="24"/>
            <w:szCs w:val="24"/>
          </w:rPr>
          <w:t>ifferences</w:t>
        </w:r>
      </w:ins>
      <w:ins w:id="47" w:author="Microsoft Office User" w:date="2017-10-13T13:47:00Z">
        <w:r w:rsidR="008269A8">
          <w:rPr>
            <w:rFonts w:ascii="Times New Roman" w:hAnsi="Times New Roman"/>
            <w:sz w:val="24"/>
            <w:szCs w:val="24"/>
          </w:rPr>
          <w:t xml:space="preserve"> in the extent of Ra sorption between goethite and ferrihydrite</w:t>
        </w:r>
      </w:ins>
      <w:ins w:id="48" w:author="Microsoft Office User" w:date="2017-10-13T13:43:00Z">
        <w:r w:rsidR="002751C4">
          <w:rPr>
            <w:rFonts w:ascii="Times New Roman" w:hAnsi="Times New Roman"/>
            <w:sz w:val="24"/>
            <w:szCs w:val="24"/>
          </w:rPr>
          <w:t xml:space="preserve"> may be </w:t>
        </w:r>
      </w:ins>
      <w:ins w:id="49" w:author="Microsoft Office User" w:date="2017-10-13T13:47:00Z">
        <w:r w:rsidR="008269A8">
          <w:rPr>
            <w:rFonts w:ascii="Times New Roman" w:hAnsi="Times New Roman"/>
            <w:sz w:val="24"/>
            <w:szCs w:val="24"/>
          </w:rPr>
          <w:t>explained by disparate</w:t>
        </w:r>
      </w:ins>
      <w:ins w:id="50" w:author="Microsoft Office User" w:date="2017-10-13T13:43:00Z">
        <w:r w:rsidR="008269A8">
          <w:rPr>
            <w:rFonts w:ascii="Times New Roman" w:hAnsi="Times New Roman"/>
            <w:sz w:val="24"/>
            <w:szCs w:val="24"/>
          </w:rPr>
          <w:t xml:space="preserve"> </w:t>
        </w:r>
      </w:ins>
      <w:ins w:id="51" w:author="Microsoft Office User" w:date="2017-10-13T13:46:00Z">
        <w:r w:rsidR="008269A8">
          <w:rPr>
            <w:rFonts w:ascii="Times New Roman" w:hAnsi="Times New Roman"/>
            <w:sz w:val="24"/>
            <w:szCs w:val="24"/>
          </w:rPr>
          <w:t>surface area</w:t>
        </w:r>
      </w:ins>
      <w:ins w:id="52" w:author="Microsoft Office User" w:date="2017-10-13T13:49:00Z">
        <w:r w:rsidR="002C0479">
          <w:rPr>
            <w:rFonts w:ascii="Times New Roman" w:hAnsi="Times New Roman"/>
            <w:sz w:val="24"/>
            <w:szCs w:val="24"/>
          </w:rPr>
          <w:t>s</w:t>
        </w:r>
      </w:ins>
      <w:ins w:id="53" w:author="Microsoft Office User" w:date="2017-10-13T13:46:00Z">
        <w:r w:rsidR="008269A8">
          <w:rPr>
            <w:rFonts w:ascii="Times New Roman" w:hAnsi="Times New Roman"/>
            <w:sz w:val="24"/>
            <w:szCs w:val="24"/>
          </w:rPr>
          <w:t>, with ferrihydrite having nearly twice the surface area of goethite</w:t>
        </w:r>
      </w:ins>
      <w:ins w:id="54" w:author="Microsoft Office User" w:date="2017-10-13T13:44:00Z">
        <w:r w:rsidR="008269A8">
          <w:rPr>
            <w:rFonts w:ascii="Times New Roman" w:hAnsi="Times New Roman"/>
            <w:sz w:val="24"/>
            <w:szCs w:val="24"/>
          </w:rPr>
          <w:t xml:space="preserve"> </w:t>
        </w:r>
      </w:ins>
      <w:del w:id="55" w:author="Microsoft Office User" w:date="2017-10-13T13:45:00Z">
        <w:r w:rsidR="00EC1B2F" w:rsidDel="008269A8">
          <w:rPr>
            <w:rFonts w:ascii="Times New Roman" w:hAnsi="Times New Roman"/>
            <w:sz w:val="24"/>
            <w:szCs w:val="24"/>
          </w:rPr>
          <w:delText xml:space="preserve">Previous studies of Ra sorption to ferrihydrite and goethite have </w:delText>
        </w:r>
      </w:del>
      <w:del w:id="56" w:author="Microsoft Office User" w:date="2017-10-13T13:42:00Z">
        <w:r w:rsidR="00EC1B2F" w:rsidDel="002751C4">
          <w:rPr>
            <w:rFonts w:ascii="Times New Roman" w:hAnsi="Times New Roman"/>
            <w:sz w:val="24"/>
            <w:szCs w:val="24"/>
          </w:rPr>
          <w:delText xml:space="preserve">also </w:delText>
        </w:r>
      </w:del>
      <w:del w:id="57" w:author="Microsoft Office User" w:date="2017-10-13T13:45:00Z">
        <w:r w:rsidR="00EC1B2F" w:rsidDel="008269A8">
          <w:rPr>
            <w:rFonts w:ascii="Times New Roman" w:hAnsi="Times New Roman"/>
            <w:sz w:val="24"/>
            <w:szCs w:val="24"/>
          </w:rPr>
          <w:delText xml:space="preserve">reported </w:delText>
        </w:r>
      </w:del>
      <w:del w:id="58" w:author="Microsoft Office User" w:date="2017-10-13T13:40:00Z">
        <w:r w:rsidR="00EC1B2F" w:rsidDel="002751C4">
          <w:rPr>
            <w:rFonts w:ascii="Times New Roman" w:hAnsi="Times New Roman"/>
            <w:sz w:val="24"/>
            <w:szCs w:val="24"/>
          </w:rPr>
          <w:delText xml:space="preserve">these </w:delText>
        </w:r>
      </w:del>
      <w:del w:id="59" w:author="Microsoft Office User" w:date="2017-10-13T13:39:00Z">
        <w:r w:rsidR="00EC1B2F" w:rsidDel="002751C4">
          <w:rPr>
            <w:rFonts w:ascii="Times New Roman" w:hAnsi="Times New Roman"/>
            <w:sz w:val="24"/>
            <w:szCs w:val="24"/>
          </w:rPr>
          <w:delText>differences</w:delText>
        </w:r>
      </w:del>
      <w:del w:id="60" w:author="Microsoft Office User" w:date="2017-10-13T13:45:00Z">
        <w:r w:rsidR="00EC1B2F" w:rsidDel="008269A8">
          <w:rPr>
            <w:rFonts w:ascii="Times New Roman" w:hAnsi="Times New Roman"/>
            <w:sz w:val="24"/>
            <w:szCs w:val="24"/>
          </w:rPr>
          <w:delText xml:space="preserve">, </w:delText>
        </w:r>
      </w:del>
      <w:del w:id="61" w:author="Microsoft Office User" w:date="2017-10-13T13:42:00Z">
        <w:r w:rsidR="00EC1B2F" w:rsidDel="002751C4">
          <w:rPr>
            <w:rFonts w:ascii="Times New Roman" w:hAnsi="Times New Roman"/>
            <w:sz w:val="24"/>
            <w:szCs w:val="24"/>
          </w:rPr>
          <w:delText xml:space="preserve">and </w:delText>
        </w:r>
        <w:r w:rsidR="004D72EC" w:rsidDel="002751C4">
          <w:rPr>
            <w:rFonts w:ascii="Times New Roman" w:hAnsi="Times New Roman"/>
            <w:sz w:val="24"/>
            <w:szCs w:val="24"/>
          </w:rPr>
          <w:delText>s</w:delText>
        </w:r>
        <w:commentRangeStart w:id="62"/>
        <w:r w:rsidR="004D72EC" w:rsidDel="002751C4">
          <w:rPr>
            <w:rFonts w:ascii="Times New Roman" w:hAnsi="Times New Roman"/>
            <w:sz w:val="24"/>
            <w:szCs w:val="24"/>
          </w:rPr>
          <w:delText xml:space="preserve">uggested </w:delText>
        </w:r>
      </w:del>
      <w:del w:id="63" w:author="Microsoft Office User" w:date="2017-10-13T13:39:00Z">
        <w:r w:rsidR="004D72EC" w:rsidDel="002751C4">
          <w:rPr>
            <w:rFonts w:ascii="Times New Roman" w:hAnsi="Times New Roman"/>
            <w:sz w:val="24"/>
            <w:szCs w:val="24"/>
          </w:rPr>
          <w:delText xml:space="preserve">the </w:delText>
        </w:r>
      </w:del>
      <w:del w:id="64" w:author="Microsoft Office User" w:date="2017-10-13T13:42:00Z">
        <w:r w:rsidR="004D72EC" w:rsidDel="002751C4">
          <w:rPr>
            <w:rFonts w:ascii="Times New Roman" w:hAnsi="Times New Roman"/>
            <w:sz w:val="24"/>
            <w:szCs w:val="24"/>
          </w:rPr>
          <w:delText>structural differences between these two minerals led to differences in surface area that impacted Ra sorption</w:delText>
        </w:r>
        <w:r w:rsidR="00EC1B2F" w:rsidDel="002751C4">
          <w:rPr>
            <w:rFonts w:ascii="Times New Roman" w:hAnsi="Times New Roman"/>
            <w:sz w:val="24"/>
            <w:szCs w:val="24"/>
          </w:rPr>
          <w:delText>.</w:delText>
        </w:r>
        <w:commentRangeEnd w:id="62"/>
        <w:r w:rsidR="005A20AF" w:rsidDel="002751C4">
          <w:rPr>
            <w:rStyle w:val="CommentReference"/>
          </w:rPr>
          <w:commentReference w:id="62"/>
        </w:r>
      </w:del>
      <w:del w:id="65" w:author="Microsoft Office User" w:date="2017-10-13T13:50:00Z">
        <w:r w:rsidR="004D72EC" w:rsidDel="002C0479">
          <w:rPr>
            <w:rFonts w:ascii="Times New Roman" w:hAnsi="Times New Roman"/>
            <w:sz w:val="24"/>
            <w:szCs w:val="24"/>
          </w:rPr>
          <w:fldChar w:fldCharType="begin" w:fldLock="1"/>
        </w:r>
        <w:r w:rsidR="004D72EC" w:rsidDel="002C0479">
          <w:rPr>
            <w:rFonts w:ascii="Times New Roman" w:hAnsi="Times New Roman"/>
            <w:sz w:val="24"/>
            <w:szCs w:val="24"/>
          </w:rPr>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8 }, "schema" : "https://github.com/citation-style-language/schema/raw/master/csl-citation.json" }</w:delInstrText>
        </w:r>
        <w:r w:rsidR="004D72EC" w:rsidDel="002C0479">
          <w:rPr>
            <w:rFonts w:ascii="Times New Roman" w:hAnsi="Times New Roman"/>
            <w:sz w:val="24"/>
            <w:szCs w:val="24"/>
          </w:rPr>
          <w:fldChar w:fldCharType="separate"/>
        </w:r>
        <w:r w:rsidR="004D72EC" w:rsidRPr="004D72EC" w:rsidDel="002C0479">
          <w:rPr>
            <w:rFonts w:ascii="Times New Roman" w:hAnsi="Times New Roman"/>
            <w:noProof/>
            <w:sz w:val="24"/>
            <w:szCs w:val="24"/>
            <w:vertAlign w:val="superscript"/>
          </w:rPr>
          <w:delText>14</w:delText>
        </w:r>
        <w:r w:rsidR="004D72EC" w:rsidDel="002C0479">
          <w:rPr>
            <w:rFonts w:ascii="Times New Roman" w:hAnsi="Times New Roman"/>
            <w:sz w:val="24"/>
            <w:szCs w:val="24"/>
          </w:rPr>
          <w:fldChar w:fldCharType="end"/>
        </w:r>
      </w:del>
      <w:del w:id="66" w:author="Microsoft Office User" w:date="2017-10-13T13:45:00Z">
        <w:r w:rsidR="004D72EC" w:rsidDel="008269A8">
          <w:rPr>
            <w:rFonts w:ascii="Times New Roman" w:hAnsi="Times New Roman"/>
            <w:sz w:val="24"/>
            <w:szCs w:val="24"/>
          </w:rPr>
          <w:delText xml:space="preserve"> Here, those differences can</w:delText>
        </w:r>
        <w:r w:rsidRPr="003755E6" w:rsidDel="008269A8">
          <w:rPr>
            <w:rFonts w:ascii="Times New Roman" w:hAnsi="Times New Roman"/>
            <w:sz w:val="24"/>
            <w:szCs w:val="24"/>
          </w:rPr>
          <w:delText xml:space="preserve"> </w:delText>
        </w:r>
        <w:r w:rsidR="004D72EC" w:rsidDel="008269A8">
          <w:rPr>
            <w:rFonts w:ascii="Times New Roman" w:hAnsi="Times New Roman"/>
            <w:sz w:val="24"/>
            <w:szCs w:val="24"/>
          </w:rPr>
          <w:delText>explain</w:delText>
        </w:r>
        <w:r w:rsidRPr="003755E6" w:rsidDel="008269A8">
          <w:rPr>
            <w:rFonts w:ascii="Times New Roman" w:hAnsi="Times New Roman"/>
            <w:sz w:val="24"/>
            <w:szCs w:val="24"/>
          </w:rPr>
          <w:delText xml:space="preserve"> some of the variation when comparing the extent of Ra sorption for goethite and ferrihydrite sorption, with ferrihydrite having nearly twice the surface area of goethite</w:delText>
        </w:r>
      </w:del>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w:t>
      </w:r>
      <w:r w:rsidRPr="003755E6">
        <w:rPr>
          <w:rFonts w:ascii="Times New Roman" w:hAnsi="Times New Roman"/>
          <w:sz w:val="24"/>
          <w:szCs w:val="24"/>
        </w:rPr>
        <w:lastRenderedPageBreak/>
        <w:t>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ins w:id="67" w:author="Microsoft Office User" w:date="2017-10-13T13:52:00Z">
        <w:r w:rsidR="002C0479">
          <w:rPr>
            <w:rFonts w:ascii="Times New Roman" w:hAnsi="Times New Roman"/>
            <w:sz w:val="24"/>
            <w:szCs w:val="24"/>
          </w:rPr>
          <w:t xml:space="preserve">Hence, </w:t>
        </w:r>
      </w:ins>
      <w:ins w:id="68" w:author="Microsoft Office User" w:date="2017-10-13T13:53:00Z">
        <w:r w:rsidR="002C0479">
          <w:rPr>
            <w:rFonts w:ascii="Times New Roman" w:hAnsi="Times New Roman"/>
            <w:sz w:val="24"/>
            <w:szCs w:val="24"/>
          </w:rPr>
          <w:t xml:space="preserve">differences in </w:t>
        </w:r>
      </w:ins>
      <w:ins w:id="69" w:author="Microsoft Office User" w:date="2017-10-13T13:52:00Z">
        <w:r w:rsidR="002C0479">
          <w:rPr>
            <w:rFonts w:ascii="Times New Roman" w:hAnsi="Times New Roman"/>
            <w:sz w:val="24"/>
            <w:szCs w:val="24"/>
          </w:rPr>
          <w:t xml:space="preserve">surface area </w:t>
        </w:r>
      </w:ins>
      <w:ins w:id="70" w:author="Microsoft Office User" w:date="2017-10-13T13:53:00Z">
        <w:r w:rsidR="002C0479">
          <w:rPr>
            <w:rFonts w:ascii="Times New Roman" w:hAnsi="Times New Roman"/>
            <w:sz w:val="24"/>
            <w:szCs w:val="24"/>
          </w:rPr>
          <w:t>only</w:t>
        </w:r>
      </w:ins>
      <w:ins w:id="71" w:author="Microsoft Office User" w:date="2017-10-13T13:52:00Z">
        <w:r w:rsidR="002C0479">
          <w:rPr>
            <w:rFonts w:ascii="Times New Roman" w:hAnsi="Times New Roman"/>
            <w:sz w:val="24"/>
            <w:szCs w:val="24"/>
          </w:rPr>
          <w:t xml:space="preserve"> partially explain </w:t>
        </w:r>
      </w:ins>
      <w:ins w:id="72" w:author="Microsoft Office User" w:date="2017-10-13T13:53:00Z">
        <w:r w:rsidR="00E621A7">
          <w:rPr>
            <w:rFonts w:ascii="Times New Roman" w:hAnsi="Times New Roman"/>
            <w:sz w:val="24"/>
            <w:szCs w:val="24"/>
          </w:rPr>
          <w:t xml:space="preserve">the </w:t>
        </w:r>
      </w:ins>
      <w:ins w:id="73" w:author="Microsoft Office User" w:date="2017-10-13T13:54:00Z">
        <w:r w:rsidR="00E621A7">
          <w:rPr>
            <w:rFonts w:ascii="Times New Roman" w:hAnsi="Times New Roman"/>
            <w:sz w:val="24"/>
            <w:szCs w:val="24"/>
          </w:rPr>
          <w:t>discrepancy</w:t>
        </w:r>
      </w:ins>
      <w:ins w:id="74" w:author="Microsoft Office User" w:date="2017-10-13T13:53:00Z">
        <w:r w:rsidR="00E621A7">
          <w:rPr>
            <w:rFonts w:ascii="Times New Roman" w:hAnsi="Times New Roman"/>
            <w:sz w:val="24"/>
            <w:szCs w:val="24"/>
          </w:rPr>
          <w:t xml:space="preserve"> </w:t>
        </w:r>
      </w:ins>
      <w:ins w:id="75" w:author="Microsoft Office User" w:date="2017-10-13T13:54:00Z">
        <w:r w:rsidR="00E621A7">
          <w:rPr>
            <w:rFonts w:ascii="Times New Roman" w:hAnsi="Times New Roman"/>
            <w:sz w:val="24"/>
            <w:szCs w:val="24"/>
          </w:rPr>
          <w:t>in Ra sorption between these minerals; differences in mineral (electro)chemical</w:t>
        </w:r>
      </w:ins>
      <w:ins w:id="76" w:author="Microsoft Office User" w:date="2017-10-13T13:55:00Z">
        <w:r w:rsidR="00E621A7">
          <w:rPr>
            <w:rFonts w:ascii="Times New Roman" w:hAnsi="Times New Roman"/>
            <w:sz w:val="24"/>
            <w:szCs w:val="24"/>
          </w:rPr>
          <w:t xml:space="preserve"> surface environment likely play an important </w:t>
        </w:r>
        <w:proofErr w:type="gramStart"/>
        <w:r w:rsidR="00E621A7">
          <w:rPr>
            <w:rFonts w:ascii="Times New Roman" w:hAnsi="Times New Roman"/>
            <w:sz w:val="24"/>
            <w:szCs w:val="24"/>
          </w:rPr>
          <w:t xml:space="preserve">role. </w:t>
        </w:r>
      </w:ins>
      <w:proofErr w:type="gramEnd"/>
      <w:del w:id="77" w:author="Microsoft Office User" w:date="2017-10-13T13:55:00Z">
        <w:r w:rsidR="00D625BD" w:rsidDel="00E621A7">
          <w:rPr>
            <w:rFonts w:ascii="Times New Roman" w:hAnsi="Times New Roman"/>
            <w:sz w:val="24"/>
            <w:szCs w:val="24"/>
          </w:rPr>
          <w:delText>That the discrepancy</w:delText>
        </w:r>
        <w:r w:rsidR="00EC1B2F" w:rsidDel="00E621A7">
          <w:rPr>
            <w:rFonts w:ascii="Times New Roman" w:hAnsi="Times New Roman"/>
            <w:sz w:val="24"/>
            <w:szCs w:val="24"/>
          </w:rPr>
          <w:delText xml:space="preserve"> persists after surface area normalization </w:delText>
        </w:r>
        <w:r w:rsidR="000B60C2" w:rsidDel="00E621A7">
          <w:rPr>
            <w:rFonts w:ascii="Times New Roman" w:hAnsi="Times New Roman"/>
            <w:sz w:val="24"/>
            <w:szCs w:val="24"/>
          </w:rPr>
          <w:delText>indicates additional</w:delText>
        </w:r>
        <w:r w:rsidR="00EC1B2F" w:rsidDel="00E621A7">
          <w:rPr>
            <w:rFonts w:ascii="Times New Roman" w:hAnsi="Times New Roman"/>
            <w:sz w:val="24"/>
            <w:szCs w:val="24"/>
          </w:rPr>
          <w:delText xml:space="preserve"> </w:delText>
        </w:r>
      </w:del>
      <w:del w:id="78" w:author="Microsoft Office User" w:date="2017-10-13T13:51:00Z">
        <w:r w:rsidR="00B111D5" w:rsidDel="002C0479">
          <w:rPr>
            <w:rFonts w:ascii="Times New Roman" w:hAnsi="Times New Roman"/>
            <w:sz w:val="24"/>
            <w:szCs w:val="24"/>
          </w:rPr>
          <w:delText>mineralogical differences</w:delText>
        </w:r>
      </w:del>
      <w:del w:id="79" w:author="Microsoft Office User" w:date="2017-10-13T13:55:00Z">
        <w:r w:rsidR="00B111D5" w:rsidDel="00E621A7">
          <w:rPr>
            <w:rFonts w:ascii="Times New Roman" w:hAnsi="Times New Roman"/>
            <w:sz w:val="24"/>
            <w:szCs w:val="24"/>
          </w:rPr>
          <w:delText xml:space="preserve">, likely related to surface chemistry </w:delText>
        </w:r>
      </w:del>
      <w:del w:id="80" w:author="Microsoft Office User" w:date="2017-10-13T13:49:00Z">
        <w:r w:rsidR="00B111D5" w:rsidDel="002C0479">
          <w:rPr>
            <w:rFonts w:ascii="Times New Roman" w:hAnsi="Times New Roman"/>
            <w:sz w:val="24"/>
            <w:szCs w:val="24"/>
          </w:rPr>
          <w:delText xml:space="preserve">or mineral specific </w:delText>
        </w:r>
      </w:del>
      <w:del w:id="81" w:author="Microsoft Office User" w:date="2017-10-13T13:55:00Z">
        <w:r w:rsidR="00B111D5" w:rsidDel="00E621A7">
          <w:rPr>
            <w:rFonts w:ascii="Times New Roman" w:hAnsi="Times New Roman"/>
            <w:sz w:val="24"/>
            <w:szCs w:val="24"/>
          </w:rPr>
          <w:delText>electrostatics</w:delText>
        </w:r>
        <w:r w:rsidR="00EC1B2F" w:rsidDel="00E621A7">
          <w:rPr>
            <w:rFonts w:ascii="Times New Roman" w:hAnsi="Times New Roman"/>
            <w:sz w:val="24"/>
            <w:szCs w:val="24"/>
          </w:rPr>
          <w:delText>.</w:delText>
        </w:r>
        <w:r w:rsidR="00266F60" w:rsidDel="00E621A7">
          <w:rPr>
            <w:rFonts w:ascii="Times New Roman" w:hAnsi="Times New Roman"/>
            <w:sz w:val="24"/>
            <w:szCs w:val="24"/>
          </w:rPr>
          <w:delText xml:space="preserve"> </w:delText>
        </w:r>
      </w:del>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"&lt;sup&gt;25,26&lt;/sup&gt;", "plainTextFormattedCitation" : "25,26", "previouslyFormattedCitation" : "&lt;sup&gt;25,26&lt;/sup&gt;" }, "properties" : { "noteIndex" : 9 }, "schema" : "https://github.com/citation-style-language/schema/raw/master/csl-citation.json" }</w:instrText>
      </w:r>
      <w:r w:rsidR="004D72EC">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25,26</w:t>
      </w:r>
      <w:r w:rsidR="004D72EC">
        <w:rPr>
          <w:rFonts w:ascii="Times New Roman" w:hAnsi="Times New Roman"/>
          <w:sz w:val="24"/>
          <w:szCs w:val="24"/>
        </w:rPr>
        <w:fldChar w:fldCharType="end"/>
      </w:r>
      <w:del w:id="82" w:author="Microsoft Office User" w:date="2017-10-13T13:56:00Z">
        <w:r w:rsidR="00AF11A1" w:rsidDel="00E621A7">
          <w:rPr>
            <w:rFonts w:ascii="Times New Roman" w:hAnsi="Times New Roman"/>
            <w:sz w:val="24"/>
            <w:szCs w:val="24"/>
          </w:rPr>
          <w:delText xml:space="preserve"> However, more investigation is required.</w:delText>
        </w:r>
      </w:del>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"&lt;sup&gt;11,14&lt;/sup&gt;", "plainTextFormattedCitation" : "11,14", "previouslyFormattedCitation" : "&lt;sup&gt;11,14&lt;/sup&gt;"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11,14</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consistent with previously reported results that increasing ionic strength decreased Ra sorption to iron oxides.</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w:t>
      </w:r>
      <w:r w:rsidR="00AF11A1">
        <w:rPr>
          <w:rFonts w:ascii="Times New Roman" w:hAnsi="Times New Roman"/>
          <w:sz w:val="24"/>
          <w:szCs w:val="24"/>
        </w:rPr>
        <w:fldChar w:fldCharType="end"/>
      </w:r>
    </w:p>
    <w:p w14:paraId="4C6FB5A2" w14:textId="17102E4F"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With the exception of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"&lt;sup&gt;13,27&lt;/sup&gt;", "plainTextFormattedCitation" : "13,27", "previouslyFormattedCitation" : "&lt;sup&gt;13,27&lt;/sup&gt;"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13,27</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lastRenderedPageBreak/>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values would also be similar. This discrepancy may be explained by </w:t>
      </w:r>
      <w:del w:id="83" w:author="Microsoft Office User" w:date="2017-10-13T13:59:00Z">
        <w:r w:rsidR="00E37D52" w:rsidDel="004423AC">
          <w:rPr>
            <w:rFonts w:ascii="Times New Roman" w:hAnsi="Times New Roman"/>
            <w:sz w:val="24"/>
            <w:szCs w:val="24"/>
          </w:rPr>
          <w:delText>the</w:delText>
        </w:r>
        <w:r w:rsidR="00B111D5" w:rsidDel="004423AC">
          <w:rPr>
            <w:rFonts w:ascii="Times New Roman" w:hAnsi="Times New Roman"/>
            <w:sz w:val="24"/>
            <w:szCs w:val="24"/>
          </w:rPr>
          <w:delText xml:space="preserve"> </w:delText>
        </w:r>
      </w:del>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ins w:id="84" w:author="Microsoft Office User" w:date="2017-10-13T14:01:00Z">
        <w:r w:rsidR="004423AC">
          <w:rPr>
            <w:rFonts w:ascii="Times New Roman" w:hAnsi="Times New Roman"/>
            <w:sz w:val="24"/>
            <w:szCs w:val="24"/>
          </w:rPr>
          <w:t xml:space="preserve">For example, </w:t>
        </w:r>
      </w:ins>
      <w:del w:id="85" w:author="Microsoft Office User" w:date="2017-10-13T14:00:00Z">
        <w:r w:rsidR="00F8785B" w:rsidDel="004423AC">
          <w:rPr>
            <w:rFonts w:ascii="Times New Roman" w:hAnsi="Times New Roman"/>
            <w:sz w:val="24"/>
            <w:szCs w:val="24"/>
          </w:rPr>
          <w:delText>For these different clays, s</w:delText>
        </w:r>
      </w:del>
      <w:ins w:id="86" w:author="Microsoft Office User" w:date="2017-10-13T14:01:00Z">
        <w:r w:rsidR="004423AC">
          <w:rPr>
            <w:rFonts w:ascii="Times New Roman" w:hAnsi="Times New Roman"/>
            <w:sz w:val="24"/>
            <w:szCs w:val="24"/>
          </w:rPr>
          <w:t>s</w:t>
        </w:r>
      </w:ins>
      <w:r w:rsidR="00F8785B">
        <w:rPr>
          <w:rFonts w:ascii="Times New Roman" w:hAnsi="Times New Roman"/>
          <w:sz w:val="24"/>
          <w:szCs w:val="24"/>
        </w:rPr>
        <w:t>tructural variation</w:t>
      </w:r>
      <w:ins w:id="87" w:author="Microsoft Office User" w:date="2017-10-13T14:02:00Z">
        <w:r w:rsidR="004423AC">
          <w:rPr>
            <w:rFonts w:ascii="Times New Roman" w:hAnsi="Times New Roman"/>
            <w:sz w:val="24"/>
            <w:szCs w:val="24"/>
          </w:rPr>
          <w:t>,</w:t>
        </w:r>
      </w:ins>
      <w:ins w:id="88" w:author="Microsoft Office User" w:date="2017-10-13T14:00:00Z">
        <w:r w:rsidR="004423AC">
          <w:rPr>
            <w:rFonts w:ascii="Times New Roman" w:hAnsi="Times New Roman"/>
            <w:sz w:val="24"/>
            <w:szCs w:val="24"/>
          </w:rPr>
          <w:t xml:space="preserve"> </w:t>
        </w:r>
      </w:ins>
      <w:ins w:id="89" w:author="Microsoft Office User" w:date="2017-10-13T14:01:00Z">
        <w:r w:rsidR="004423AC">
          <w:rPr>
            <w:rFonts w:ascii="Times New Roman" w:hAnsi="Times New Roman"/>
            <w:sz w:val="24"/>
            <w:szCs w:val="24"/>
          </w:rPr>
          <w:t>including the extent of isomorphic</w:t>
        </w:r>
      </w:ins>
      <w:ins w:id="90" w:author="Microsoft Office User" w:date="2017-10-13T14:02:00Z">
        <w:r w:rsidR="004423AC">
          <w:rPr>
            <w:rFonts w:ascii="Times New Roman" w:hAnsi="Times New Roman"/>
            <w:sz w:val="24"/>
            <w:szCs w:val="24"/>
          </w:rPr>
          <w:t xml:space="preserve"> substitution,</w:t>
        </w:r>
      </w:ins>
      <w:ins w:id="91" w:author="Microsoft Office User" w:date="2017-10-13T14:00:00Z">
        <w:r w:rsidR="004423AC">
          <w:rPr>
            <w:rFonts w:ascii="Times New Roman" w:hAnsi="Times New Roman"/>
            <w:sz w:val="24"/>
            <w:szCs w:val="24"/>
          </w:rPr>
          <w:t xml:space="preserve"> </w:t>
        </w:r>
      </w:ins>
      <w:del w:id="92" w:author="Microsoft Office User" w:date="2017-10-13T14:00:00Z">
        <w:r w:rsidR="00F8785B" w:rsidDel="004423AC">
          <w:rPr>
            <w:rFonts w:ascii="Times New Roman" w:hAnsi="Times New Roman"/>
            <w:sz w:val="24"/>
            <w:szCs w:val="24"/>
          </w:rPr>
          <w:delText xml:space="preserve">s driven by differences in mineral composition and </w:delText>
        </w:r>
      </w:del>
      <w:del w:id="93" w:author="Microsoft Office User" w:date="2017-10-13T14:02:00Z">
        <w:r w:rsidR="00316356" w:rsidDel="004423AC">
          <w:rPr>
            <w:rFonts w:ascii="Times New Roman" w:hAnsi="Times New Roman"/>
            <w:sz w:val="24"/>
            <w:szCs w:val="24"/>
          </w:rPr>
          <w:delText>isomorphic substitutions</w:delText>
        </w:r>
        <w:r w:rsidR="00F8785B" w:rsidDel="004423AC">
          <w:rPr>
            <w:rFonts w:ascii="Times New Roman" w:hAnsi="Times New Roman"/>
            <w:sz w:val="24"/>
            <w:szCs w:val="24"/>
          </w:rPr>
          <w:delText xml:space="preserve"> </w:delText>
        </w:r>
      </w:del>
      <w:del w:id="94" w:author="Microsoft Office User" w:date="2017-10-13T14:09:00Z">
        <w:r w:rsidR="00F8785B" w:rsidDel="00501B5D">
          <w:rPr>
            <w:rFonts w:ascii="Times New Roman" w:hAnsi="Times New Roman"/>
            <w:sz w:val="24"/>
            <w:szCs w:val="24"/>
          </w:rPr>
          <w:delText>can</w:delText>
        </w:r>
      </w:del>
      <w:ins w:id="95" w:author="Microsoft Office User" w:date="2017-10-13T14:09:00Z">
        <w:r w:rsidR="00501B5D">
          <w:rPr>
            <w:rFonts w:ascii="Times New Roman" w:hAnsi="Times New Roman"/>
            <w:sz w:val="24"/>
            <w:szCs w:val="24"/>
          </w:rPr>
          <w:t>will</w:t>
        </w:r>
      </w:ins>
      <w:r w:rsidR="00F8785B">
        <w:rPr>
          <w:rFonts w:ascii="Times New Roman" w:hAnsi="Times New Roman"/>
          <w:sz w:val="24"/>
          <w:szCs w:val="24"/>
        </w:rPr>
        <w:t xml:space="preserve"> drive differences in</w:t>
      </w:r>
      <w:ins w:id="96" w:author="Microsoft Office User" w:date="2017-10-13T14:02:00Z">
        <w:r w:rsidR="004423AC">
          <w:rPr>
            <w:rFonts w:ascii="Times New Roman" w:hAnsi="Times New Roman"/>
            <w:sz w:val="24"/>
            <w:szCs w:val="24"/>
          </w:rPr>
          <w:t xml:space="preserve"> </w:t>
        </w:r>
      </w:ins>
      <w:ins w:id="97" w:author="Microsoft Office User" w:date="2017-10-13T14:08:00Z">
        <w:r w:rsidR="00285500">
          <w:rPr>
            <w:rFonts w:ascii="Times New Roman" w:hAnsi="Times New Roman"/>
            <w:sz w:val="24"/>
            <w:szCs w:val="24"/>
          </w:rPr>
          <w:t xml:space="preserve">Ra </w:t>
        </w:r>
      </w:ins>
      <w:del w:id="98" w:author="Microsoft Office User" w:date="2017-10-13T14:08:00Z">
        <w:r w:rsidR="00F8785B" w:rsidDel="00285500">
          <w:rPr>
            <w:rFonts w:ascii="Times New Roman" w:hAnsi="Times New Roman"/>
            <w:sz w:val="24"/>
            <w:szCs w:val="24"/>
          </w:rPr>
          <w:delText xml:space="preserve"> Ra </w:delText>
        </w:r>
      </w:del>
      <w:r w:rsidR="00F8785B">
        <w:rPr>
          <w:rFonts w:ascii="Times New Roman" w:hAnsi="Times New Roman"/>
          <w:sz w:val="24"/>
          <w:szCs w:val="24"/>
        </w:rPr>
        <w:t>affinity for surface and interlayer sites</w:t>
      </w:r>
      <w:ins w:id="99" w:author="Microsoft Office User" w:date="2017-10-13T14:09:00Z">
        <w:r w:rsidR="00501B5D">
          <w:rPr>
            <w:rFonts w:ascii="Times New Roman" w:hAnsi="Times New Roman"/>
            <w:sz w:val="24"/>
            <w:szCs w:val="24"/>
          </w:rPr>
          <w:t xml:space="preserve">. </w:t>
        </w:r>
      </w:ins>
      <w:del w:id="100" w:author="Microsoft Office User" w:date="2017-10-13T14:09:00Z">
        <w:r w:rsidR="00F8785B" w:rsidDel="00501B5D">
          <w:rPr>
            <w:rFonts w:ascii="Times New Roman" w:hAnsi="Times New Roman"/>
            <w:sz w:val="24"/>
            <w:szCs w:val="24"/>
          </w:rPr>
          <w:delText xml:space="preserve">. </w:delText>
        </w:r>
        <w:r w:rsidR="00316356" w:rsidDel="00501B5D">
          <w:rPr>
            <w:rFonts w:ascii="Times New Roman" w:hAnsi="Times New Roman"/>
            <w:sz w:val="24"/>
            <w:szCs w:val="24"/>
          </w:rPr>
          <w:delText>Thus, o</w:delText>
        </w:r>
        <w:r w:rsidR="00F8785B" w:rsidDel="00501B5D">
          <w:rPr>
            <w:rFonts w:ascii="Times New Roman" w:hAnsi="Times New Roman"/>
            <w:sz w:val="24"/>
            <w:szCs w:val="24"/>
          </w:rPr>
          <w:delText>ne possible explanation</w:delText>
        </w:r>
        <w:r w:rsidR="00316356" w:rsidDel="00501B5D">
          <w:rPr>
            <w:rFonts w:ascii="Times New Roman" w:hAnsi="Times New Roman"/>
            <w:sz w:val="24"/>
            <w:szCs w:val="24"/>
          </w:rPr>
          <w:delText xml:space="preserve"> for the discrepancies in K</w:delText>
        </w:r>
        <w:r w:rsidR="00316356" w:rsidDel="00501B5D">
          <w:rPr>
            <w:rFonts w:ascii="Times New Roman" w:hAnsi="Times New Roman"/>
            <w:sz w:val="24"/>
            <w:szCs w:val="24"/>
          </w:rPr>
          <w:softHyphen/>
        </w:r>
        <w:r w:rsidR="00316356" w:rsidDel="00501B5D">
          <w:rPr>
            <w:rFonts w:ascii="Times New Roman" w:hAnsi="Times New Roman"/>
            <w:sz w:val="24"/>
            <w:szCs w:val="24"/>
            <w:vertAlign w:val="subscript"/>
          </w:rPr>
          <w:delText>d</w:delText>
        </w:r>
        <w:r w:rsidR="00316356" w:rsidDel="00501B5D">
          <w:rPr>
            <w:rFonts w:ascii="Times New Roman" w:hAnsi="Times New Roman"/>
            <w:sz w:val="24"/>
            <w:szCs w:val="24"/>
          </w:rPr>
          <w:delText>/K</w:delText>
        </w:r>
        <w:r w:rsidR="00316356" w:rsidDel="00501B5D">
          <w:rPr>
            <w:rFonts w:ascii="Times New Roman" w:hAnsi="Times New Roman"/>
            <w:sz w:val="24"/>
            <w:szCs w:val="24"/>
            <w:vertAlign w:val="subscript"/>
          </w:rPr>
          <w:delText xml:space="preserve">sa </w:delText>
        </w:r>
        <w:r w:rsidR="00316356" w:rsidDel="00501B5D">
          <w:rPr>
            <w:rFonts w:ascii="Times New Roman" w:hAnsi="Times New Roman"/>
            <w:sz w:val="24"/>
            <w:szCs w:val="24"/>
          </w:rPr>
          <w:delText>values</w:delText>
        </w:r>
        <w:r w:rsidR="00F8785B" w:rsidDel="00501B5D">
          <w:rPr>
            <w:rFonts w:ascii="Times New Roman" w:hAnsi="Times New Roman"/>
            <w:sz w:val="24"/>
            <w:szCs w:val="24"/>
          </w:rPr>
          <w:delText xml:space="preserve"> is that the</w:delText>
        </w:r>
        <w:r w:rsidR="00AB0D87" w:rsidDel="00501B5D">
          <w:rPr>
            <w:rFonts w:ascii="Times New Roman" w:hAnsi="Times New Roman"/>
            <w:sz w:val="24"/>
            <w:szCs w:val="24"/>
          </w:rPr>
          <w:delText xml:space="preserve"> clay minerals society reported structure for the clay</w:delText>
        </w:r>
        <w:r w:rsidR="00253443" w:rsidDel="00501B5D">
          <w:rPr>
            <w:rFonts w:ascii="Times New Roman" w:hAnsi="Times New Roman"/>
            <w:sz w:val="24"/>
            <w:szCs w:val="24"/>
          </w:rPr>
          <w:delText xml:space="preserve"> used here may have fewer isomorphic substitutions that readily compete with Ra (</w:delText>
        </w:r>
        <w:r w:rsidR="00AB0D87" w:rsidDel="00501B5D">
          <w:rPr>
            <w:rFonts w:ascii="Times New Roman" w:hAnsi="Times New Roman"/>
            <w:sz w:val="24"/>
            <w:szCs w:val="24"/>
          </w:rPr>
          <w:delText>Mn</w:delText>
        </w:r>
        <w:r w:rsidR="00253443" w:rsidDel="00501B5D">
          <w:rPr>
            <w:rFonts w:ascii="Times New Roman" w:hAnsi="Times New Roman"/>
            <w:sz w:val="24"/>
            <w:szCs w:val="24"/>
          </w:rPr>
          <w:delText>, Mg), resulting in Ra more readily exchanging with interlayer cations</w:delText>
        </w:r>
        <w:r w:rsidR="009D41AC" w:rsidDel="00501B5D">
          <w:rPr>
            <w:rFonts w:ascii="Times New Roman" w:hAnsi="Times New Roman"/>
            <w:sz w:val="24"/>
            <w:szCs w:val="24"/>
          </w:rPr>
          <w:delText>.</w:delText>
        </w:r>
      </w:del>
      <w:r w:rsidR="0031635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31635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316356">
        <w:rPr>
          <w:rFonts w:ascii="Times New Roman" w:hAnsi="Times New Roman"/>
          <w:sz w:val="24"/>
          <w:szCs w:val="24"/>
        </w:rPr>
        <w:fldChar w:fldCharType="end"/>
      </w:r>
      <w:r w:rsidR="00F8785B">
        <w:rPr>
          <w:rFonts w:ascii="Times New Roman" w:hAnsi="Times New Roman"/>
          <w:sz w:val="24"/>
          <w:szCs w:val="24"/>
        </w:rPr>
        <w:t xml:space="preserve"> </w:t>
      </w:r>
      <w:del w:id="101" w:author="Microsoft Office User" w:date="2017-10-13T14:09:00Z">
        <w:r w:rsidR="009D41AC" w:rsidDel="00501B5D">
          <w:rPr>
            <w:rFonts w:ascii="Times New Roman" w:hAnsi="Times New Roman"/>
            <w:sz w:val="24"/>
            <w:szCs w:val="24"/>
          </w:rPr>
          <w:delText xml:space="preserve">Further investigation, however, is necessary to elucidate how specific observable differences (in structure, composition, etc.) between clays result in variations </w:delText>
        </w:r>
        <w:r w:rsidR="00316356" w:rsidDel="00501B5D">
          <w:rPr>
            <w:rFonts w:ascii="Times New Roman" w:hAnsi="Times New Roman"/>
            <w:sz w:val="24"/>
            <w:szCs w:val="24"/>
          </w:rPr>
          <w:delText>can impact Ra</w:delText>
        </w:r>
        <w:r w:rsidR="009D41AC" w:rsidDel="00501B5D">
          <w:rPr>
            <w:rFonts w:ascii="Times New Roman" w:hAnsi="Times New Roman"/>
            <w:sz w:val="24"/>
            <w:szCs w:val="24"/>
          </w:rPr>
          <w:delText xml:space="preserve"> sorption.</w:delText>
        </w:r>
      </w:del>
    </w:p>
    <w:p w14:paraId="7497F17F" w14:textId="0D9C0EF4"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ins w:id="102" w:author="Microsoft Office User" w:date="2017-10-13T14:10:00Z">
        <w:r w:rsidR="00501B5D">
          <w:rPr>
            <w:rFonts w:ascii="Times New Roman" w:hAnsi="Times New Roman"/>
            <w:sz w:val="24"/>
            <w:szCs w:val="24"/>
          </w:rPr>
          <w:t xml:space="preserve">Radium sorption to </w:t>
        </w:r>
      </w:ins>
      <w:del w:id="103" w:author="Microsoft Office User" w:date="2017-10-13T14:10:00Z">
        <w:r w:rsidDel="00501B5D">
          <w:rPr>
            <w:rFonts w:ascii="Times New Roman" w:hAnsi="Times New Roman"/>
            <w:sz w:val="24"/>
            <w:szCs w:val="24"/>
          </w:rPr>
          <w:delText xml:space="preserve">Pyrite </w:delText>
        </w:r>
      </w:del>
      <w:ins w:id="104" w:author="Microsoft Office User" w:date="2017-10-13T14:10:00Z">
        <w:r w:rsidR="00501B5D">
          <w:rPr>
            <w:rFonts w:ascii="Times New Roman" w:hAnsi="Times New Roman"/>
            <w:sz w:val="24"/>
            <w:szCs w:val="24"/>
          </w:rPr>
          <w:t>p</w:t>
        </w:r>
        <w:r w:rsidR="00501B5D">
          <w:rPr>
            <w:rFonts w:ascii="Times New Roman" w:hAnsi="Times New Roman"/>
            <w:sz w:val="24"/>
            <w:szCs w:val="24"/>
          </w:rPr>
          <w:t xml:space="preserve">yrite </w:t>
        </w:r>
      </w:ins>
      <w:r>
        <w:rPr>
          <w:rFonts w:ascii="Times New Roman" w:hAnsi="Times New Roman"/>
          <w:sz w:val="24"/>
          <w:szCs w:val="24"/>
        </w:rPr>
        <w:t>showed low</w:t>
      </w:r>
      <w:del w:id="105" w:author="Microsoft Office User" w:date="2017-10-13T14:10:00Z">
        <w:r w:rsidDel="00501B5D">
          <w:rPr>
            <w:rFonts w:ascii="Times New Roman" w:hAnsi="Times New Roman"/>
            <w:sz w:val="24"/>
            <w:szCs w:val="24"/>
          </w:rPr>
          <w:delText>,</w:delText>
        </w:r>
      </w:del>
      <w:r>
        <w:rPr>
          <w:rFonts w:ascii="Times New Roman" w:hAnsi="Times New Roman"/>
          <w:sz w:val="24"/>
          <w:szCs w:val="24"/>
        </w:rPr>
        <w:t xml:space="preserve"> but appreciable </w:t>
      </w:r>
      <w:r w:rsidR="003A17A2">
        <w:rPr>
          <w:rFonts w:ascii="Times New Roman" w:hAnsi="Times New Roman"/>
          <w:sz w:val="24"/>
          <w:szCs w:val="24"/>
        </w:rPr>
        <w:t>sorption over all pH values, and</w:t>
      </w:r>
      <w:r>
        <w:rPr>
          <w:rFonts w:ascii="Times New Roman" w:hAnsi="Times New Roman"/>
          <w:sz w:val="24"/>
          <w:szCs w:val="24"/>
        </w:rPr>
        <w:t xml:space="preserve"> weak dependence on pH (figure 1), with similar sorption to </w:t>
      </w:r>
      <w:commentRangeStart w:id="106"/>
      <w:r>
        <w:rPr>
          <w:rFonts w:ascii="Times New Roman" w:hAnsi="Times New Roman"/>
          <w:sz w:val="24"/>
          <w:szCs w:val="24"/>
        </w:rPr>
        <w:t>some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commentRangeEnd w:id="106"/>
      <w:r w:rsidR="00A17132">
        <w:rPr>
          <w:rStyle w:val="CommentReference"/>
        </w:rPr>
        <w:commentReference w:id="106"/>
      </w:r>
      <w:r>
        <w:rPr>
          <w:rFonts w:ascii="Times New Roman" w:hAnsi="Times New Roman"/>
          <w:sz w:val="24"/>
          <w:szCs w:val="24"/>
        </w:rPr>
        <w:t>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A previous study demonstrated that strontium (</w:t>
      </w:r>
      <w:proofErr w:type="spellStart"/>
      <w:r>
        <w:rPr>
          <w:rFonts w:ascii="Times New Roman" w:hAnsi="Times New Roman"/>
          <w:sz w:val="24"/>
          <w:szCs w:val="24"/>
        </w:rPr>
        <w:t>Sr</w:t>
      </w:r>
      <w:proofErr w:type="spellEnd"/>
      <w:r>
        <w:rPr>
          <w:rFonts w:ascii="Times New Roman" w:hAnsi="Times New Roman"/>
          <w:sz w:val="24"/>
          <w:szCs w:val="24"/>
        </w:rPr>
        <w:t xml:space="preserve">), which possesses </w:t>
      </w:r>
      <w:del w:id="107" w:author="Microsoft Office User" w:date="2017-10-13T16:22:00Z">
        <w:r w:rsidDel="00A17132">
          <w:rPr>
            <w:rFonts w:ascii="Times New Roman" w:hAnsi="Times New Roman"/>
            <w:sz w:val="24"/>
            <w:szCs w:val="24"/>
          </w:rPr>
          <w:delText xml:space="preserve">analogous </w:delText>
        </w:r>
      </w:del>
      <w:ins w:id="108" w:author="Microsoft Office User" w:date="2017-10-13T16:22:00Z">
        <w:r w:rsidR="00A17132">
          <w:rPr>
            <w:rFonts w:ascii="Times New Roman" w:hAnsi="Times New Roman"/>
            <w:sz w:val="24"/>
            <w:szCs w:val="24"/>
          </w:rPr>
          <w:t>similar</w:t>
        </w:r>
        <w:r w:rsidR="00A17132">
          <w:rPr>
            <w:rFonts w:ascii="Times New Roman" w:hAnsi="Times New Roman"/>
            <w:sz w:val="24"/>
            <w:szCs w:val="24"/>
          </w:rPr>
          <w:t xml:space="preserve"> </w:t>
        </w:r>
      </w:ins>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"&lt;sup&gt;28&lt;/sup&gt;", "plainTextFormattedCitation" : "28", "previouslyFormattedCitation" : "&lt;sup&gt;28&lt;/sup&gt;" }, "properties" : { "noteIndex" : 10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"&lt;sup&gt;28\u201333&lt;/sup&gt;", "plainTextFormattedCitation" : "28\u201333", "previouslyFormattedCitation" : "&lt;sup&gt;28\u201333&lt;/sup&gt;" }, "properties" : { "noteIndex" : 11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28–33</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Fe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w:t>
      </w:r>
      <w:proofErr w:type="spellStart"/>
      <w:r>
        <w:rPr>
          <w:rFonts w:ascii="Times New Roman" w:hAnsi="Times New Roman"/>
          <w:sz w:val="24"/>
          <w:szCs w:val="24"/>
        </w:rPr>
        <w:t>Sr</w:t>
      </w:r>
      <w:proofErr w:type="spellEnd"/>
      <w:r>
        <w:rPr>
          <w:rFonts w:ascii="Times New Roman" w:hAnsi="Times New Roman"/>
          <w:sz w:val="24"/>
          <w:szCs w:val="24"/>
        </w:rPr>
        <w:t xml:space="preserve"> sorption and Ra sorption may instead by driven by natural pyrite </w:t>
      </w:r>
      <w:r>
        <w:rPr>
          <w:rFonts w:ascii="Times New Roman" w:hAnsi="Times New Roman"/>
          <w:sz w:val="24"/>
          <w:szCs w:val="24"/>
        </w:rPr>
        <w:lastRenderedPageBreak/>
        <w:t>impurities</w:t>
      </w:r>
      <w:del w:id="109" w:author="Microsoft Office User" w:date="2017-10-13T16:23:00Z">
        <w:r w:rsidDel="00A17132">
          <w:rPr>
            <w:rFonts w:ascii="Times New Roman" w:hAnsi="Times New Roman"/>
            <w:sz w:val="24"/>
            <w:szCs w:val="24"/>
          </w:rPr>
          <w:delText xml:space="preserve">, </w:delText>
        </w:r>
        <w:r w:rsidR="00AB0D87" w:rsidDel="00A17132">
          <w:rPr>
            <w:rFonts w:ascii="Times New Roman" w:hAnsi="Times New Roman"/>
            <w:sz w:val="24"/>
            <w:szCs w:val="24"/>
          </w:rPr>
          <w:delText xml:space="preserve">which result in </w:delText>
        </w:r>
        <w:r w:rsidR="00CA16EC" w:rsidDel="00A17132">
          <w:rPr>
            <w:rFonts w:ascii="Times New Roman" w:hAnsi="Times New Roman"/>
            <w:sz w:val="24"/>
            <w:szCs w:val="24"/>
          </w:rPr>
          <w:delText>isomorphic substitutions</w:delText>
        </w:r>
        <w:r w:rsidR="00AB0D87" w:rsidDel="00A17132">
          <w:rPr>
            <w:rFonts w:ascii="Times New Roman" w:hAnsi="Times New Roman"/>
            <w:sz w:val="24"/>
            <w:szCs w:val="24"/>
          </w:rPr>
          <w:delText xml:space="preserve"> that </w:delText>
        </w:r>
        <w:r w:rsidR="00CA16EC" w:rsidDel="00A17132">
          <w:rPr>
            <w:rFonts w:ascii="Times New Roman" w:hAnsi="Times New Roman"/>
            <w:sz w:val="24"/>
            <w:szCs w:val="24"/>
          </w:rPr>
          <w:delText>change mineral surface charge, thu</w:delText>
        </w:r>
      </w:del>
      <w:ins w:id="110" w:author="Microsoft Office User" w:date="2017-10-13T16:23:00Z">
        <w:r w:rsidR="00A17132">
          <w:rPr>
            <w:rFonts w:ascii="Times New Roman" w:hAnsi="Times New Roman"/>
            <w:sz w:val="24"/>
            <w:szCs w:val="24"/>
          </w:rPr>
          <w:t xml:space="preserve"> that may</w:t>
        </w:r>
      </w:ins>
      <w:del w:id="111" w:author="Microsoft Office User" w:date="2017-10-13T16:23:00Z">
        <w:r w:rsidR="00CA16EC" w:rsidDel="00A17132">
          <w:rPr>
            <w:rFonts w:ascii="Times New Roman" w:hAnsi="Times New Roman"/>
            <w:sz w:val="24"/>
            <w:szCs w:val="24"/>
          </w:rPr>
          <w:delText>s</w:delText>
        </w:r>
      </w:del>
      <w:r w:rsidR="00CA16EC">
        <w:rPr>
          <w:rFonts w:ascii="Times New Roman" w:hAnsi="Times New Roman"/>
          <w:sz w:val="24"/>
          <w:szCs w:val="24"/>
        </w:rPr>
        <w:t xml:space="preserve"> impact</w:t>
      </w:r>
      <w:del w:id="112" w:author="Microsoft Office User" w:date="2017-10-13T16:24:00Z">
        <w:r w:rsidR="00CA16EC" w:rsidDel="00A17132">
          <w:rPr>
            <w:rFonts w:ascii="Times New Roman" w:hAnsi="Times New Roman"/>
            <w:sz w:val="24"/>
            <w:szCs w:val="24"/>
          </w:rPr>
          <w:delText>ing</w:delText>
        </w:r>
      </w:del>
      <w:r w:rsidR="00CA16EC">
        <w:rPr>
          <w:rFonts w:ascii="Times New Roman" w:hAnsi="Times New Roman"/>
          <w:sz w:val="24"/>
          <w:szCs w:val="24"/>
        </w:rPr>
        <w:t xml:space="preserve">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w:t>
      </w:r>
      <w:del w:id="113" w:author="Microsoft Office User" w:date="2017-10-13T16:24:00Z">
        <w:r w:rsidDel="00A17132">
          <w:rPr>
            <w:rFonts w:ascii="Times New Roman" w:hAnsi="Times New Roman"/>
            <w:sz w:val="24"/>
            <w:szCs w:val="24"/>
          </w:rPr>
          <w:delText xml:space="preserve">Further study of the pyrite surface in anoxic and suboxic settings is necessary to constrain pyrite’s control on Ra transport. </w:delText>
        </w:r>
      </w:del>
      <w:proofErr w:type="spellStart"/>
      <w:r>
        <w:rPr>
          <w:rFonts w:ascii="Times New Roman" w:hAnsi="Times New Roman"/>
          <w:sz w:val="24"/>
          <w:szCs w:val="24"/>
        </w:rPr>
        <w:t>Authigenic</w:t>
      </w:r>
      <w:proofErr w:type="spellEnd"/>
      <w:r>
        <w:rPr>
          <w:rFonts w:ascii="Times New Roman" w:hAnsi="Times New Roman"/>
          <w:sz w:val="24"/>
          <w:szCs w:val="24"/>
        </w:rPr>
        <w:t xml:space="preserve"> pyrite found in natural shales and estuarine settings may show enhanced sorption</w:t>
      </w:r>
      <w:del w:id="114" w:author="Microsoft Office User" w:date="2017-10-13T16:24:00Z">
        <w:r w:rsidDel="00A17132">
          <w:rPr>
            <w:rFonts w:ascii="Times New Roman" w:hAnsi="Times New Roman"/>
            <w:sz w:val="24"/>
            <w:szCs w:val="24"/>
          </w:rPr>
          <w:delText xml:space="preserve"> compared to that found here</w:delText>
        </w:r>
      </w:del>
      <w:r>
        <w:rPr>
          <w:rFonts w:ascii="Times New Roman" w:hAnsi="Times New Roman"/>
          <w:sz w:val="24"/>
          <w:szCs w:val="24"/>
        </w:rPr>
        <w:t xml:space="preserve">, as they may have larger </w:t>
      </w:r>
      <w:ins w:id="115" w:author="Microsoft Office User" w:date="2017-10-13T16:24:00Z">
        <w:r w:rsidR="00A17132">
          <w:rPr>
            <w:rFonts w:ascii="Times New Roman" w:hAnsi="Times New Roman"/>
            <w:sz w:val="24"/>
            <w:szCs w:val="24"/>
          </w:rPr>
          <w:t xml:space="preserve">effective </w:t>
        </w:r>
      </w:ins>
      <w:r>
        <w:rPr>
          <w:rFonts w:ascii="Times New Roman" w:hAnsi="Times New Roman"/>
          <w:sz w:val="24"/>
          <w:szCs w:val="24"/>
        </w:rPr>
        <w:t xml:space="preserve">surface area than the crushed pyrite </w:t>
      </w:r>
      <w:ins w:id="116" w:author="Microsoft Office User" w:date="2017-10-13T16:24:00Z">
        <w:r w:rsidR="00A17132">
          <w:rPr>
            <w:rFonts w:ascii="Times New Roman" w:hAnsi="Times New Roman"/>
            <w:sz w:val="24"/>
            <w:szCs w:val="24"/>
          </w:rPr>
          <w:t xml:space="preserve">used </w:t>
        </w:r>
      </w:ins>
      <w:r>
        <w:rPr>
          <w:rFonts w:ascii="Times New Roman" w:hAnsi="Times New Roman"/>
          <w:sz w:val="24"/>
          <w:szCs w:val="24"/>
        </w:rPr>
        <w:t>here.</w:t>
      </w:r>
    </w:p>
    <w:p w14:paraId="3ECCB4DA" w14:textId="66F2DEFA" w:rsidR="00467D2D" w:rsidRPr="006A22C0" w:rsidRDefault="00467D2D" w:rsidP="00467D2D">
      <w:pPr>
        <w:spacing w:line="480" w:lineRule="auto"/>
        <w:rPr>
          <w:rFonts w:ascii="Times New Roman" w:hAnsi="Times New Roman"/>
          <w:b/>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commentRangeStart w:id="117"/>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commentRangeEnd w:id="117"/>
      <w:r w:rsidR="00D8508E">
        <w:rPr>
          <w:rStyle w:val="CommentReference"/>
        </w:rPr>
        <w:commentReference w:id="117"/>
      </w:r>
      <w:r w:rsidR="006B16EF">
        <w:rPr>
          <w:rFonts w:ascii="Times New Roman" w:hAnsi="Times New Roman"/>
          <w:sz w:val="24"/>
          <w:szCs w:val="24"/>
        </w:rPr>
        <w:t xml:space="preserve">In particular, </w:t>
      </w:r>
      <w:r>
        <w:rPr>
          <w:rFonts w:ascii="Times New Roman" w:hAnsi="Times New Roman"/>
          <w:sz w:val="24"/>
          <w:szCs w:val="24"/>
        </w:rPr>
        <w:t xml:space="preserve">sodium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w:t>
      </w:r>
      <w:proofErr w:type="gramStart"/>
      <w:r w:rsidR="00AB0D87">
        <w:rPr>
          <w:rFonts w:ascii="Times New Roman" w:hAnsi="Times New Roman"/>
          <w:sz w:val="24"/>
          <w:szCs w:val="24"/>
        </w:rPr>
        <w:t xml:space="preserve">10 </w:t>
      </w:r>
      <w:proofErr w:type="spellStart"/>
      <w:r w:rsidR="00AB0D87">
        <w:rPr>
          <w:rFonts w:ascii="Times New Roman" w:hAnsi="Times New Roman"/>
          <w:sz w:val="24"/>
          <w:szCs w:val="24"/>
        </w:rPr>
        <w:t>mM</w:t>
      </w:r>
      <w:commentRangeStart w:id="118"/>
      <w:commentRangeStart w:id="119"/>
      <w:proofErr w:type="spellEnd"/>
      <w:proofErr w:type="gram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w:t>
      </w:r>
      <w:commentRangeEnd w:id="118"/>
      <w:r w:rsidR="006B16EF">
        <w:rPr>
          <w:rStyle w:val="CommentReference"/>
        </w:rPr>
        <w:commentReference w:id="118"/>
      </w:r>
      <w:commentRangeEnd w:id="119"/>
      <w:r w:rsidR="006B16EF">
        <w:rPr>
          <w:rStyle w:val="CommentReference"/>
        </w:rPr>
        <w:commentReference w:id="119"/>
      </w:r>
      <w:r>
        <w:rPr>
          <w:rFonts w:ascii="Times New Roman" w:hAnsi="Times New Roman"/>
          <w:sz w:val="24"/>
          <w:szCs w:val="24"/>
        </w:rPr>
        <w:t xml:space="preserve">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w:t>
      </w:r>
      <w:commentRangeStart w:id="120"/>
      <w:commentRangeStart w:id="121"/>
      <w:r>
        <w:rPr>
          <w:rFonts w:ascii="Times New Roman" w:hAnsi="Times New Roman"/>
          <w:sz w:val="24"/>
          <w:szCs w:val="24"/>
        </w:rPr>
        <w:t xml:space="preserve">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del w:id="122" w:author="Microsoft Office User" w:date="2017-10-13T16:27:00Z">
        <w:r w:rsidDel="00A17132">
          <w:rPr>
            <w:rFonts w:ascii="Times New Roman" w:hAnsi="Times New Roman"/>
            <w:sz w:val="24"/>
            <w:szCs w:val="24"/>
          </w:rPr>
          <w:delText>were not present in the</w:delText>
        </w:r>
      </w:del>
      <w:ins w:id="123" w:author="Microsoft Office User" w:date="2017-10-13T16:27:00Z">
        <w:r w:rsidR="00A17132">
          <w:rPr>
            <w:rFonts w:ascii="Times New Roman" w:hAnsi="Times New Roman"/>
            <w:sz w:val="24"/>
            <w:szCs w:val="24"/>
          </w:rPr>
          <w:t>are absent in the</w:t>
        </w:r>
      </w:ins>
      <w:r>
        <w:rPr>
          <w:rFonts w:ascii="Times New Roman" w:hAnsi="Times New Roman"/>
          <w:sz w:val="24"/>
          <w:szCs w:val="24"/>
        </w:rPr>
        <w:t xml:space="preserve"> iron </w:t>
      </w:r>
      <w:ins w:id="124" w:author="Microsoft Office User" w:date="2017-10-13T16:27:00Z">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ins>
      <w:r>
        <w:rPr>
          <w:rFonts w:ascii="Times New Roman" w:hAnsi="Times New Roman"/>
          <w:sz w:val="24"/>
          <w:szCs w:val="24"/>
        </w:rPr>
        <w:t>oxides</w:t>
      </w:r>
      <w:commentRangeEnd w:id="120"/>
      <w:r w:rsidR="00511DA6">
        <w:rPr>
          <w:rStyle w:val="CommentReference"/>
        </w:rPr>
        <w:commentReference w:id="120"/>
      </w:r>
      <w:commentRangeEnd w:id="121"/>
      <w:r w:rsidR="009244A9">
        <w:rPr>
          <w:rStyle w:val="CommentReference"/>
        </w:rPr>
        <w:commentReference w:id="121"/>
      </w:r>
      <w:r>
        <w:rPr>
          <w:rFonts w:ascii="Times New Roman" w:hAnsi="Times New Roman"/>
          <w:sz w:val="24"/>
          <w:szCs w:val="24"/>
        </w:rPr>
        <w:t xml:space="preserve">. </w:t>
      </w:r>
      <w:ins w:id="125" w:author="Microsoft Office User" w:date="2017-10-13T16:28:00Z">
        <w:r w:rsidR="00D42323">
          <w:rPr>
            <w:rFonts w:ascii="Times New Roman" w:hAnsi="Times New Roman"/>
            <w:sz w:val="24"/>
            <w:szCs w:val="24"/>
          </w:rPr>
          <w:t xml:space="preserve">Less Ra sorption was observed in the presence of </w:t>
        </w:r>
      </w:ins>
      <w:del w:id="126" w:author="Microsoft Office User" w:date="2017-10-13T16:28:00Z">
        <w:r w:rsidDel="00D42323">
          <w:rPr>
            <w:rFonts w:ascii="Times New Roman" w:hAnsi="Times New Roman"/>
            <w:sz w:val="24"/>
            <w:szCs w:val="24"/>
          </w:rPr>
          <w:delText xml:space="preserve">Divalent </w:delText>
        </w:r>
      </w:del>
      <w:ins w:id="127" w:author="Microsoft Office User" w:date="2017-10-13T16:28:00Z">
        <w:r w:rsidR="00D42323">
          <w:rPr>
            <w:rFonts w:ascii="Times New Roman" w:hAnsi="Times New Roman"/>
            <w:sz w:val="24"/>
            <w:szCs w:val="24"/>
          </w:rPr>
          <w:t>d</w:t>
        </w:r>
        <w:r w:rsidR="00D42323">
          <w:rPr>
            <w:rFonts w:ascii="Times New Roman" w:hAnsi="Times New Roman"/>
            <w:sz w:val="24"/>
            <w:szCs w:val="24"/>
          </w:rPr>
          <w:t xml:space="preserve">ivalent </w:t>
        </w:r>
      </w:ins>
      <w:r>
        <w:rPr>
          <w:rFonts w:ascii="Times New Roman" w:hAnsi="Times New Roman"/>
          <w:sz w:val="24"/>
          <w:szCs w:val="24"/>
        </w:rPr>
        <w:t xml:space="preserve">cations </w:t>
      </w:r>
      <w:del w:id="128" w:author="Microsoft Office User" w:date="2017-10-13T16:28:00Z">
        <w:r w:rsidDel="00D42323">
          <w:rPr>
            <w:rFonts w:ascii="Times New Roman" w:hAnsi="Times New Roman"/>
            <w:sz w:val="24"/>
            <w:szCs w:val="24"/>
          </w:rPr>
          <w:delText xml:space="preserve">tended to reduce Ra sorption </w:delText>
        </w:r>
      </w:del>
      <w:r>
        <w:rPr>
          <w:rFonts w:ascii="Times New Roman" w:hAnsi="Times New Roman"/>
          <w:sz w:val="24"/>
          <w:szCs w:val="24"/>
        </w:rPr>
        <w:t xml:space="preserve">compared to monovalent cations, as did heavier ions, with </w:t>
      </w:r>
      <w:proofErr w:type="spellStart"/>
      <w:ins w:id="129" w:author="Microsoft Office User" w:date="2017-10-13T16:27:00Z">
        <w:r w:rsidR="00D42323">
          <w:rPr>
            <w:rFonts w:ascii="Times New Roman" w:hAnsi="Times New Roman"/>
            <w:sz w:val="24"/>
            <w:szCs w:val="24"/>
          </w:rPr>
          <w:t>Sr</w:t>
        </w:r>
        <w:proofErr w:type="spellEnd"/>
        <w:r w:rsidR="00D42323">
          <w:rPr>
            <w:rFonts w:ascii="Times New Roman" w:hAnsi="Times New Roman"/>
            <w:sz w:val="24"/>
            <w:szCs w:val="24"/>
          </w:rPr>
          <w:t>-bearing solutions</w:t>
        </w:r>
      </w:ins>
      <w:commentRangeStart w:id="130"/>
      <w:del w:id="131" w:author="Microsoft Office User" w:date="2017-10-13T16:27:00Z">
        <w:r w:rsidDel="00D42323">
          <w:rPr>
            <w:rFonts w:ascii="Times New Roman" w:hAnsi="Times New Roman"/>
            <w:sz w:val="24"/>
            <w:szCs w:val="24"/>
          </w:rPr>
          <w:delText>strontium</w:delText>
        </w:r>
      </w:del>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sorption</w:t>
      </w:r>
      <w:commentRangeEnd w:id="130"/>
      <w:r w:rsidR="00511DA6">
        <w:rPr>
          <w:rStyle w:val="CommentReference"/>
        </w:rPr>
        <w:commentReference w:id="130"/>
      </w:r>
      <w:r>
        <w:rPr>
          <w:rFonts w:ascii="Times New Roman" w:hAnsi="Times New Roman"/>
          <w:sz w:val="24"/>
          <w:szCs w:val="24"/>
        </w:rPr>
        <w:t xml:space="preserve"> </w:t>
      </w:r>
      <w:del w:id="132" w:author="Microsoft Office User" w:date="2017-10-13T16:28:00Z">
        <w:r w:rsidDel="00D42323">
          <w:rPr>
            <w:rFonts w:ascii="Times New Roman" w:hAnsi="Times New Roman"/>
            <w:sz w:val="24"/>
            <w:szCs w:val="24"/>
          </w:rPr>
          <w:delText>across all</w:delText>
        </w:r>
      </w:del>
      <w:ins w:id="133" w:author="Microsoft Office User" w:date="2017-10-13T16:28:00Z">
        <w:r w:rsidR="00D42323">
          <w:rPr>
            <w:rFonts w:ascii="Times New Roman" w:hAnsi="Times New Roman"/>
            <w:sz w:val="24"/>
            <w:szCs w:val="24"/>
          </w:rPr>
          <w:t>to all</w:t>
        </w:r>
      </w:ins>
      <w:r>
        <w:rPr>
          <w:rFonts w:ascii="Times New Roman" w:hAnsi="Times New Roman"/>
          <w:sz w:val="24"/>
          <w:szCs w:val="24"/>
        </w:rPr>
        <w:t xml:space="preserve"> minerals. </w:t>
      </w:r>
      <w:r w:rsidR="009244A9">
        <w:rPr>
          <w:rFonts w:ascii="Times New Roman" w:hAnsi="Times New Roman"/>
          <w:sz w:val="24"/>
          <w:szCs w:val="24"/>
        </w:rPr>
        <w:t xml:space="preserve">Ra sorption to </w:t>
      </w:r>
      <w:commentRangeStart w:id="134"/>
      <w:r w:rsidR="009244A9">
        <w:rPr>
          <w:rFonts w:ascii="Times New Roman" w:hAnsi="Times New Roman"/>
          <w:sz w:val="24"/>
          <w:szCs w:val="24"/>
        </w:rPr>
        <w:t>p</w:t>
      </w:r>
      <w:r>
        <w:rPr>
          <w:rFonts w:ascii="Times New Roman" w:hAnsi="Times New Roman"/>
          <w:sz w:val="24"/>
          <w:szCs w:val="24"/>
        </w:rPr>
        <w:t>yrite showed little sensitivity to cation type</w:t>
      </w:r>
      <w:commentRangeEnd w:id="134"/>
      <w:r w:rsidR="00511DA6">
        <w:rPr>
          <w:rStyle w:val="CommentReference"/>
        </w:rPr>
        <w:commentReference w:id="134"/>
      </w:r>
      <w:ins w:id="135" w:author="Microsoft Office User" w:date="2017-10-13T16:29:00Z">
        <w:r w:rsidR="00D42323">
          <w:rPr>
            <w:rFonts w:ascii="Times New Roman" w:hAnsi="Times New Roman"/>
            <w:sz w:val="24"/>
            <w:szCs w:val="24"/>
          </w:rPr>
          <w:t xml:space="preserve">. </w:t>
        </w:r>
      </w:ins>
      <w:r>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 hence, </w:t>
      </w:r>
      <w:r w:rsidR="00D8742E">
        <w:rPr>
          <w:rFonts w:ascii="Times New Roman" w:hAnsi="Times New Roman"/>
          <w:sz w:val="24"/>
          <w:szCs w:val="24"/>
        </w:rPr>
        <w:t>sorption data from experiments using background solutions dominated by a single</w:t>
      </w:r>
      <w:r w:rsidR="003C3753">
        <w:rPr>
          <w:rFonts w:ascii="Times New Roman" w:hAnsi="Times New Roman"/>
          <w:sz w:val="24"/>
          <w:szCs w:val="24"/>
        </w:rPr>
        <w:t xml:space="preserve"> monovalent cation such as sodium</w:t>
      </w:r>
      <w:r w:rsidR="00D8742E">
        <w:rPr>
          <w:rFonts w:ascii="Times New Roman" w:hAnsi="Times New Roman"/>
          <w:sz w:val="24"/>
          <w:szCs w:val="24"/>
        </w:rPr>
        <w:t xml:space="preserve"> may overestimate the extent of Ra sorption compared to natural solutions harboring a diversity of mono and multi-valent cations</w:t>
      </w:r>
      <w:r w:rsidR="009244A9">
        <w:rPr>
          <w:rFonts w:ascii="Times New Roman" w:hAnsi="Times New Roman"/>
          <w:sz w:val="24"/>
          <w:szCs w:val="24"/>
        </w:rPr>
        <w:t>, and shifts in groundwater ion composition (</w:t>
      </w:r>
      <w:r w:rsidR="002E04B8">
        <w:rPr>
          <w:rFonts w:ascii="Times New Roman" w:hAnsi="Times New Roman"/>
          <w:sz w:val="24"/>
          <w:szCs w:val="24"/>
        </w:rPr>
        <w:t>i.e.</w:t>
      </w:r>
      <w:r w:rsidR="009244A9">
        <w:rPr>
          <w:rFonts w:ascii="Times New Roman" w:hAnsi="Times New Roman"/>
          <w:sz w:val="24"/>
          <w:szCs w:val="24"/>
        </w:rPr>
        <w:t xml:space="preserve"> driven by mixing of different source waters) </w:t>
      </w:r>
      <w:r w:rsidR="006A22C0">
        <w:rPr>
          <w:rFonts w:ascii="Times New Roman" w:hAnsi="Times New Roman"/>
          <w:sz w:val="24"/>
          <w:szCs w:val="24"/>
        </w:rPr>
        <w:t>could</w:t>
      </w:r>
      <w:r w:rsidR="009244A9">
        <w:rPr>
          <w:rFonts w:ascii="Times New Roman" w:hAnsi="Times New Roman"/>
          <w:sz w:val="24"/>
          <w:szCs w:val="24"/>
        </w:rPr>
        <w:t xml:space="preserve"> alter Ra sorption to aquifer materials</w:t>
      </w:r>
      <w:r w:rsidR="00D8742E">
        <w:rPr>
          <w:rFonts w:ascii="Times New Roman" w:hAnsi="Times New Roman"/>
          <w:sz w:val="24"/>
          <w:szCs w:val="24"/>
        </w:rPr>
        <w:t xml:space="preserve">. </w:t>
      </w:r>
      <w:r>
        <w:rPr>
          <w:rFonts w:ascii="Times New Roman" w:hAnsi="Times New Roman"/>
          <w:sz w:val="24"/>
          <w:szCs w:val="24"/>
        </w:rPr>
        <w:t>This is particularly relevant for hydraulic fracturing systems where injected groundwaters tend to have a different ionic composition compared to the natural formation brine</w:t>
      </w:r>
      <w:del w:id="136" w:author="Microsoft Office User" w:date="2017-10-13T16:30:00Z">
        <w:r w:rsidDel="00D42323">
          <w:rPr>
            <w:rFonts w:ascii="Times New Roman" w:hAnsi="Times New Roman"/>
            <w:sz w:val="24"/>
            <w:szCs w:val="24"/>
          </w:rPr>
          <w:delText xml:space="preserve">, and could </w:delText>
        </w:r>
        <w:r w:rsidR="007C6F69" w:rsidDel="00D42323">
          <w:rPr>
            <w:rFonts w:ascii="Times New Roman" w:hAnsi="Times New Roman"/>
            <w:sz w:val="24"/>
            <w:szCs w:val="24"/>
          </w:rPr>
          <w:delText>be tuned to reduce Ra concentra</w:delText>
        </w:r>
        <w:r w:rsidDel="00D42323">
          <w:rPr>
            <w:rFonts w:ascii="Times New Roman" w:hAnsi="Times New Roman"/>
            <w:sz w:val="24"/>
            <w:szCs w:val="24"/>
          </w:rPr>
          <w:delText>t</w:delText>
        </w:r>
        <w:r w:rsidR="007C6F69" w:rsidDel="00D42323">
          <w:rPr>
            <w:rFonts w:ascii="Times New Roman" w:hAnsi="Times New Roman"/>
            <w:sz w:val="24"/>
            <w:szCs w:val="24"/>
          </w:rPr>
          <w:delText>i</w:delText>
        </w:r>
        <w:r w:rsidDel="00D42323">
          <w:rPr>
            <w:rFonts w:ascii="Times New Roman" w:hAnsi="Times New Roman"/>
            <w:sz w:val="24"/>
            <w:szCs w:val="24"/>
          </w:rPr>
          <w:delText>ons in the resulting produced water</w:delText>
        </w:r>
      </w:del>
      <w:r>
        <w:rPr>
          <w:rFonts w:ascii="Times New Roman" w:hAnsi="Times New Roman"/>
          <w:sz w:val="24"/>
          <w:szCs w:val="24"/>
        </w:rPr>
        <w:t>.</w:t>
      </w:r>
    </w:p>
    <w:p w14:paraId="4E42E6B6" w14:textId="1524B1BF"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w:t>
      </w:r>
      <w:r>
        <w:rPr>
          <w:rFonts w:ascii="Times New Roman" w:hAnsi="Times New Roman"/>
          <w:sz w:val="24"/>
          <w:szCs w:val="24"/>
        </w:rPr>
        <w:lastRenderedPageBreak/>
        <w:t xml:space="preserve">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del w:id="137" w:author="Microsoft Office User" w:date="2017-10-13T16:30:00Z">
        <w:r w:rsidDel="00D42323">
          <w:rPr>
            <w:rFonts w:ascii="Times New Roman" w:hAnsi="Times New Roman"/>
            <w:sz w:val="24"/>
            <w:szCs w:val="24"/>
          </w:rPr>
          <w:delText>targeted</w:delText>
        </w:r>
        <w:r w:rsidR="00C15977" w:rsidDel="00D42323">
          <w:rPr>
            <w:rFonts w:ascii="Times New Roman" w:hAnsi="Times New Roman"/>
            <w:sz w:val="24"/>
            <w:szCs w:val="24"/>
          </w:rPr>
          <w:delText xml:space="preserve"> </w:delText>
        </w:r>
      </w:del>
      <w:ins w:id="138" w:author="Microsoft Office User" w:date="2017-10-13T16:30:00Z">
        <w:r w:rsidR="00D42323">
          <w:rPr>
            <w:rFonts w:ascii="Times New Roman" w:hAnsi="Times New Roman"/>
            <w:sz w:val="24"/>
            <w:szCs w:val="24"/>
          </w:rPr>
          <w:t>used</w:t>
        </w:r>
        <w:r w:rsidR="00D42323">
          <w:rPr>
            <w:rFonts w:ascii="Times New Roman" w:hAnsi="Times New Roman"/>
            <w:sz w:val="24"/>
            <w:szCs w:val="24"/>
          </w:rPr>
          <w:t xml:space="preserve"> </w:t>
        </w:r>
      </w:ins>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w:t>
      </w:r>
      <w:del w:id="139" w:author="Microsoft Office User" w:date="2017-10-13T16:30:00Z">
        <w:r w:rsidR="002339FA" w:rsidDel="00D42323">
          <w:rPr>
            <w:rFonts w:ascii="Times New Roman" w:hAnsi="Times New Roman"/>
            <w:sz w:val="24"/>
            <w:szCs w:val="24"/>
          </w:rPr>
          <w:delText>ad</w:delText>
        </w:r>
      </w:del>
      <w:r w:rsidR="002339FA">
        <w:rPr>
          <w:rFonts w:ascii="Times New Roman" w:hAnsi="Times New Roman"/>
          <w:sz w:val="24"/>
          <w:szCs w:val="24"/>
        </w:rPr>
        <w:t xml:space="preserve">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del w:id="140" w:author="Microsoft Office User" w:date="2017-10-13T16:30:00Z">
        <w:r w:rsidR="00C15977" w:rsidDel="00D42323">
          <w:rPr>
            <w:rFonts w:ascii="Times New Roman" w:hAnsi="Times New Roman"/>
            <w:sz w:val="24"/>
            <w:szCs w:val="24"/>
          </w:rPr>
          <w:delText>percent</w:delText>
        </w:r>
        <w:r w:rsidR="00460312" w:rsidDel="00D42323">
          <w:rPr>
            <w:rFonts w:ascii="Times New Roman" w:hAnsi="Times New Roman"/>
            <w:sz w:val="24"/>
            <w:szCs w:val="24"/>
          </w:rPr>
          <w:delText>age points</w:delText>
        </w:r>
      </w:del>
      <w:ins w:id="141" w:author="Microsoft Office User" w:date="2017-10-13T16:30:00Z">
        <w:r w:rsidR="00D42323">
          <w:rPr>
            <w:rFonts w:ascii="Times New Roman" w:hAnsi="Times New Roman"/>
            <w:sz w:val="24"/>
            <w:szCs w:val="24"/>
          </w:rPr>
          <w:t>percent</w:t>
        </w:r>
      </w:ins>
      <w:r w:rsidR="00C15977">
        <w:rPr>
          <w:rFonts w:ascii="Times New Roman" w:hAnsi="Times New Roman"/>
          <w:sz w:val="24"/>
          <w:szCs w:val="24"/>
        </w:rPr>
        <w:t xml:space="preserve"> </w:t>
      </w:r>
      <w:del w:id="142" w:author="Microsoft Office User" w:date="2017-10-13T16:30:00Z">
        <w:r w:rsidR="00A848C9" w:rsidDel="00D42323">
          <w:rPr>
            <w:rFonts w:ascii="Times New Roman" w:hAnsi="Times New Roman"/>
            <w:sz w:val="24"/>
            <w:szCs w:val="24"/>
          </w:rPr>
          <w:delText>as</w:delText>
        </w:r>
        <w:r w:rsidR="00C15977" w:rsidDel="00D42323">
          <w:rPr>
            <w:rFonts w:ascii="Times New Roman" w:hAnsi="Times New Roman"/>
            <w:sz w:val="24"/>
            <w:szCs w:val="24"/>
          </w:rPr>
          <w:delText xml:space="preserve"> </w:delText>
        </w:r>
      </w:del>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ffect on Ra adsorption to Fe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del w:id="143" w:author="Microsoft Office User" w:date="2017-10-13T16:31:00Z">
        <w:r w:rsidR="00A848C9" w:rsidDel="00D42323">
          <w:rPr>
            <w:rFonts w:ascii="Times New Roman" w:hAnsi="Times New Roman"/>
            <w:sz w:val="24"/>
            <w:szCs w:val="24"/>
          </w:rPr>
          <w:delText>percentage points</w:delText>
        </w:r>
      </w:del>
      <w:ins w:id="144" w:author="Microsoft Office User" w:date="2017-10-13T16:31:00Z">
        <w:r w:rsidR="00D42323">
          <w:rPr>
            <w:rFonts w:ascii="Times New Roman" w:hAnsi="Times New Roman"/>
            <w:sz w:val="24"/>
            <w:szCs w:val="24"/>
          </w:rPr>
          <w:t>percent</w:t>
        </w:r>
      </w:ins>
      <w:r w:rsidR="00A848C9">
        <w:rPr>
          <w:rFonts w:ascii="Times New Roman" w:hAnsi="Times New Roman"/>
          <w:sz w:val="24"/>
          <w:szCs w:val="24"/>
        </w:rPr>
        <w:t xml:space="preserve">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control radium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 phases.</w:t>
      </w:r>
      <w:r w:rsidR="007A4395">
        <w:rPr>
          <w:rFonts w:ascii="Times New Roman" w:hAnsi="Times New Roman"/>
          <w:sz w:val="24"/>
          <w:szCs w:val="24"/>
          <w:vertAlign w:val="superscript"/>
        </w:rPr>
        <w:t>11</w:t>
      </w:r>
      <w:r w:rsidR="007A4395">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commentRangeStart w:id="145"/>
      <w:r w:rsidRPr="00CD352C">
        <w:rPr>
          <w:rFonts w:ascii="Times New Roman" w:hAnsi="Times New Roman"/>
          <w:sz w:val="24"/>
          <w:szCs w:val="24"/>
        </w:rPr>
        <w:t>suggesting</w:t>
      </w:r>
      <w:commentRangeEnd w:id="145"/>
      <w:r w:rsidR="00067FE6" w:rsidRPr="00CD352C">
        <w:rPr>
          <w:rStyle w:val="CommentReference"/>
        </w:rPr>
        <w:commentReference w:id="145"/>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5C9961A"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t>
      </w:r>
      <w:commentRangeStart w:id="146"/>
      <w:r>
        <w:rPr>
          <w:rFonts w:ascii="Times New Roman" w:hAnsi="Times New Roman"/>
          <w:sz w:val="24"/>
          <w:szCs w:val="24"/>
        </w:rPr>
        <w:t xml:space="preserve">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commentRangeStart w:id="147"/>
      <w:r w:rsidR="008C3247">
        <w:rPr>
          <w:rFonts w:ascii="Times New Roman" w:hAnsi="Times New Roman"/>
          <w:sz w:val="24"/>
          <w:szCs w:val="24"/>
        </w:rPr>
        <w:t>Iteratively fitting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 xml:space="preserve">(RMSE: 0.16 and </w:t>
      </w:r>
      <w:r>
        <w:rPr>
          <w:rFonts w:ascii="Times New Roman" w:hAnsi="Times New Roman"/>
          <w:sz w:val="24"/>
          <w:szCs w:val="24"/>
        </w:rPr>
        <w:lastRenderedPageBreak/>
        <w:t>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w:t>
      </w:r>
      <w:commentRangeEnd w:id="147"/>
      <w:r w:rsidR="00521A58">
        <w:rPr>
          <w:rStyle w:val="CommentReference"/>
        </w:rPr>
        <w:commentReference w:id="147"/>
      </w:r>
      <w:commentRangeEnd w:id="146"/>
      <w:r w:rsidR="00DB5E49">
        <w:rPr>
          <w:rStyle w:val="CommentReference"/>
        </w:rPr>
        <w:commentReference w:id="146"/>
      </w:r>
      <w:r>
        <w:rPr>
          <w:rFonts w:ascii="Times New Roman" w:hAnsi="Times New Roman"/>
          <w:sz w:val="24"/>
          <w:szCs w:val="24"/>
        </w:rPr>
        <w:t>.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41B183D7"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w:t>
      </w:r>
      <w:commentRangeStart w:id="148"/>
      <w:commentRangeStart w:id="149"/>
      <w:r>
        <w:rPr>
          <w:rFonts w:ascii="Times New Roman" w:hAnsi="Times New Roman"/>
          <w:sz w:val="24"/>
          <w:szCs w:val="24"/>
        </w:rPr>
        <w:t>values</w:t>
      </w:r>
      <w:commentRangeEnd w:id="148"/>
      <w:r w:rsidR="00DB5E49">
        <w:rPr>
          <w:rStyle w:val="CommentReference"/>
        </w:rPr>
        <w:commentReference w:id="148"/>
      </w:r>
      <w:commentRangeEnd w:id="149"/>
      <w:r w:rsidR="005A1C20">
        <w:rPr>
          <w:rStyle w:val="CommentReference"/>
        </w:rPr>
        <w:commentReference w:id="149"/>
      </w:r>
      <w:r>
        <w:rPr>
          <w:rFonts w:ascii="Times New Roman" w:hAnsi="Times New Roman"/>
          <w:sz w:val="24"/>
          <w:szCs w:val="24"/>
        </w:rPr>
        <w:t xml:space="preserve">. </w:t>
      </w:r>
      <w:r w:rsidR="00E76ACD">
        <w:rPr>
          <w:rFonts w:ascii="Times New Roman" w:hAnsi="Times New Roman"/>
          <w:sz w:val="24"/>
          <w:szCs w:val="24"/>
        </w:rPr>
        <w:t>Isotherm fitted log K values and background cation fitted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ins w:id="150" w:author="Microsoft Office User" w:date="2017-10-13T16:36:00Z">
        <w:r w:rsidR="00C11A8B">
          <w:rPr>
            <w:rFonts w:ascii="Times New Roman" w:hAnsi="Times New Roman"/>
            <w:sz w:val="24"/>
            <w:szCs w:val="24"/>
          </w:rPr>
          <w:t xml:space="preserve"> </w:t>
        </w:r>
      </w:ins>
      <w:del w:id="151" w:author="Microsoft Office User" w:date="2017-10-13T16:36:00Z">
        <w:r w:rsidR="00E76ACD" w:rsidDel="00C11A8B">
          <w:rPr>
            <w:rFonts w:ascii="Times New Roman" w:hAnsi="Times New Roman"/>
            <w:sz w:val="24"/>
            <w:szCs w:val="24"/>
          </w:rPr>
          <w:delText xml:space="preserve"> </w:delText>
        </w:r>
      </w:del>
      <w:ins w:id="152" w:author="Microsoft Office User" w:date="2017-10-13T16:35:00Z">
        <w:r w:rsidR="00C11A8B">
          <w:rPr>
            <w:rFonts w:ascii="Times New Roman" w:hAnsi="Times New Roman"/>
            <w:sz w:val="24"/>
            <w:szCs w:val="24"/>
          </w:rPr>
          <w:t xml:space="preserve"> </w:t>
        </w:r>
      </w:ins>
      <w:ins w:id="153" w:author="Microsoft Office User" w:date="2017-10-13T16:37:00Z">
        <w:r w:rsidR="00C11A8B">
          <w:rPr>
            <w:rFonts w:ascii="Times New Roman" w:hAnsi="Times New Roman"/>
            <w:sz w:val="24"/>
            <w:szCs w:val="24"/>
          </w:rPr>
          <w:t xml:space="preserve">Importantly, </w:t>
        </w:r>
      </w:ins>
      <w:del w:id="154" w:author="Microsoft Office User" w:date="2017-10-13T16:37:00Z">
        <w:r w:rsidR="009C218A" w:rsidDel="00ED2B10">
          <w:rPr>
            <w:rFonts w:ascii="Times New Roman" w:hAnsi="Times New Roman"/>
            <w:sz w:val="24"/>
            <w:szCs w:val="24"/>
          </w:rPr>
          <w:delText>T</w:delText>
        </w:r>
        <w:r w:rsidR="009836C6" w:rsidDel="00ED2B10">
          <w:rPr>
            <w:rFonts w:ascii="Times New Roman" w:hAnsi="Times New Roman"/>
            <w:sz w:val="24"/>
            <w:szCs w:val="24"/>
          </w:rPr>
          <w:delText xml:space="preserve">he use of literature </w:delText>
        </w:r>
      </w:del>
      <w:r w:rsidR="009836C6">
        <w:rPr>
          <w:rFonts w:ascii="Times New Roman" w:hAnsi="Times New Roman"/>
          <w:sz w:val="24"/>
          <w:szCs w:val="24"/>
        </w:rPr>
        <w:t xml:space="preserve">selectivity coefficients </w:t>
      </w:r>
      <w:ins w:id="155" w:author="Microsoft Office User" w:date="2017-10-13T16:37:00Z">
        <w:r w:rsidR="00ED2B10">
          <w:rPr>
            <w:rFonts w:ascii="Times New Roman" w:hAnsi="Times New Roman"/>
            <w:sz w:val="24"/>
            <w:szCs w:val="24"/>
          </w:rPr>
          <w:t xml:space="preserve">are </w:t>
        </w:r>
      </w:ins>
      <w:ins w:id="156" w:author="Microsoft Office User" w:date="2017-10-13T16:40:00Z">
        <w:r w:rsidR="00ED2B10">
          <w:rPr>
            <w:rFonts w:ascii="Times New Roman" w:hAnsi="Times New Roman"/>
            <w:sz w:val="24"/>
            <w:szCs w:val="24"/>
          </w:rPr>
          <w:t xml:space="preserve">only </w:t>
        </w:r>
      </w:ins>
      <w:ins w:id="157" w:author="Microsoft Office User" w:date="2017-10-13T16:37:00Z">
        <w:r w:rsidR="00ED2B10">
          <w:rPr>
            <w:rFonts w:ascii="Times New Roman" w:hAnsi="Times New Roman"/>
            <w:sz w:val="24"/>
            <w:szCs w:val="24"/>
          </w:rPr>
          <w:t xml:space="preserve">cautiously </w:t>
        </w:r>
      </w:ins>
      <w:ins w:id="158" w:author="Microsoft Office User" w:date="2017-10-13T16:40:00Z">
        <w:r w:rsidR="00ED2B10">
          <w:rPr>
            <w:rFonts w:ascii="Times New Roman" w:hAnsi="Times New Roman"/>
            <w:sz w:val="24"/>
            <w:szCs w:val="24"/>
          </w:rPr>
          <w:t>used</w:t>
        </w:r>
      </w:ins>
      <w:ins w:id="159" w:author="Microsoft Office User" w:date="2017-10-13T16:37:00Z">
        <w:r w:rsidR="00ED2B10">
          <w:rPr>
            <w:rFonts w:ascii="Times New Roman" w:hAnsi="Times New Roman"/>
            <w:sz w:val="24"/>
            <w:szCs w:val="24"/>
          </w:rPr>
          <w:t xml:space="preserve"> </w:t>
        </w:r>
      </w:ins>
      <w:ins w:id="160" w:author="Microsoft Office User" w:date="2017-10-13T16:40:00Z">
        <w:r w:rsidR="00ED2B10">
          <w:rPr>
            <w:rFonts w:ascii="Times New Roman" w:hAnsi="Times New Roman"/>
            <w:sz w:val="24"/>
            <w:szCs w:val="24"/>
          </w:rPr>
          <w:t xml:space="preserve">to explain </w:t>
        </w:r>
      </w:ins>
      <w:ins w:id="161" w:author="Microsoft Office User" w:date="2017-10-13T16:37:00Z">
        <w:r w:rsidR="00ED2B10">
          <w:rPr>
            <w:rFonts w:ascii="Times New Roman" w:hAnsi="Times New Roman"/>
            <w:sz w:val="24"/>
            <w:szCs w:val="24"/>
          </w:rPr>
          <w:t xml:space="preserve">Ra interlayer exchange, as </w:t>
        </w:r>
      </w:ins>
      <w:del w:id="162" w:author="Microsoft Office User" w:date="2017-10-13T16:38:00Z">
        <w:r w:rsidR="009836C6" w:rsidDel="00ED2B10">
          <w:rPr>
            <w:rFonts w:ascii="Times New Roman" w:hAnsi="Times New Roman"/>
            <w:sz w:val="24"/>
            <w:szCs w:val="24"/>
          </w:rPr>
          <w:delText xml:space="preserve">for the competing cations is </w:delText>
        </w:r>
        <w:commentRangeStart w:id="163"/>
        <w:r w:rsidR="009836C6" w:rsidDel="00ED2B10">
          <w:rPr>
            <w:rFonts w:ascii="Times New Roman" w:hAnsi="Times New Roman"/>
            <w:sz w:val="24"/>
            <w:szCs w:val="24"/>
          </w:rPr>
          <w:delText>incorrect,</w:delText>
        </w:r>
        <w:commentRangeEnd w:id="163"/>
        <w:r w:rsidR="00C11A8B" w:rsidDel="00ED2B10">
          <w:rPr>
            <w:rStyle w:val="CommentReference"/>
          </w:rPr>
          <w:commentReference w:id="163"/>
        </w:r>
        <w:r w:rsidR="009836C6" w:rsidDel="00ED2B10">
          <w:rPr>
            <w:rFonts w:ascii="Times New Roman" w:hAnsi="Times New Roman"/>
            <w:sz w:val="24"/>
            <w:szCs w:val="24"/>
          </w:rPr>
          <w:delText xml:space="preserve"> as </w:delText>
        </w:r>
      </w:del>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ins w:id="164" w:author="Microsoft Office User" w:date="2017-10-13T16:38:00Z">
        <w:r w:rsidR="00ED2B10">
          <w:rPr>
            <w:rFonts w:ascii="Times New Roman" w:hAnsi="Times New Roman"/>
            <w:sz w:val="24"/>
            <w:szCs w:val="24"/>
          </w:rPr>
          <w:t>inaccurately</w:t>
        </w:r>
      </w:ins>
      <w:del w:id="165" w:author="Microsoft Office User" w:date="2017-10-13T16:38:00Z">
        <w:r w:rsidR="009836C6" w:rsidDel="00ED2B10">
          <w:rPr>
            <w:rFonts w:ascii="Times New Roman" w:hAnsi="Times New Roman"/>
            <w:sz w:val="24"/>
            <w:szCs w:val="24"/>
          </w:rPr>
          <w:delText>incorrectly</w:delText>
        </w:r>
      </w:del>
      <w:r w:rsidR="009836C6">
        <w:rPr>
          <w:rFonts w:ascii="Times New Roman" w:hAnsi="Times New Roman"/>
          <w:sz w:val="24"/>
          <w:szCs w:val="24"/>
        </w:rPr>
        <w:t xml:space="preserve"> predict competition between Ra and other competing cations</w:t>
      </w:r>
      <w:ins w:id="166" w:author="Microsoft Office User" w:date="2017-10-13T16:39:00Z">
        <w:r w:rsidR="00ED2B10">
          <w:rPr>
            <w:rFonts w:ascii="Times New Roman" w:hAnsi="Times New Roman"/>
            <w:sz w:val="24"/>
            <w:szCs w:val="24"/>
          </w:rPr>
          <w:t>,</w:t>
        </w:r>
      </w:ins>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Nevertheless, the necessary inclusion of an exchange reaction illustrates that Ra sorption to sodium montmorillonite is mechanistically distinct from other solids (e.g. Fe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1B82C07D"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radium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E0113A">
        <w:rPr>
          <w:rFonts w:ascii="Times New Roman" w:hAnsi="Times New Roman"/>
          <w:sz w:val="24"/>
          <w:szCs w:val="24"/>
        </w:rPr>
        <w:t xml:space="preserve">Results presented here illustrate the dominant role of mineralogy on the retention, release, and transport of Ra in soil </w:t>
      </w:r>
      <w:r w:rsidR="00E0113A">
        <w:rPr>
          <w:rFonts w:ascii="Times New Roman" w:hAnsi="Times New Roman"/>
          <w:sz w:val="24"/>
          <w:szCs w:val="24"/>
        </w:rPr>
        <w:lastRenderedPageBreak/>
        <w:t xml:space="preserve">and sedimentary systems. </w:t>
      </w:r>
      <w:r w:rsidR="00B74120">
        <w:rPr>
          <w:rFonts w:ascii="Times New Roman" w:hAnsi="Times New Roman"/>
          <w:sz w:val="24"/>
          <w:szCs w:val="24"/>
        </w:rPr>
        <w:t>P</w:t>
      </w:r>
      <w:r w:rsidR="00E0113A">
        <w:rPr>
          <w:rFonts w:ascii="Times New Roman" w:hAnsi="Times New Roman"/>
          <w:sz w:val="24"/>
          <w:szCs w:val="24"/>
        </w:rPr>
        <w:t>oorly crystalline iron (</w:t>
      </w:r>
      <w:proofErr w:type="spellStart"/>
      <w:r w:rsidR="00E0113A">
        <w:rPr>
          <w:rFonts w:ascii="Times New Roman" w:hAnsi="Times New Roman"/>
          <w:sz w:val="24"/>
          <w:szCs w:val="24"/>
        </w:rPr>
        <w:t>hydr</w:t>
      </w:r>
      <w:proofErr w:type="spellEnd"/>
      <w:r w:rsidR="00E0113A">
        <w:rPr>
          <w:rFonts w:ascii="Times New Roman" w:hAnsi="Times New Roman"/>
          <w:sz w:val="24"/>
          <w:szCs w:val="24"/>
        </w:rPr>
        <w:t xml:space="preserve">)oxides (e.g. ferrihydrite) </w:t>
      </w:r>
      <w:r w:rsidR="002D2DC9">
        <w:rPr>
          <w:rFonts w:ascii="Times New Roman" w:hAnsi="Times New Roman"/>
          <w:sz w:val="24"/>
          <w:szCs w:val="24"/>
        </w:rPr>
        <w:t>will</w:t>
      </w:r>
      <w:r w:rsidR="0047655C">
        <w:rPr>
          <w:rFonts w:ascii="Times New Roman" w:hAnsi="Times New Roman"/>
          <w:sz w:val="24"/>
          <w:szCs w:val="24"/>
        </w:rPr>
        <w:t xml:space="preserve"> act as </w:t>
      </w:r>
      <w:r w:rsidR="002D2DC9">
        <w:rPr>
          <w:rFonts w:ascii="Times New Roman" w:hAnsi="Times New Roman"/>
          <w:sz w:val="24"/>
          <w:szCs w:val="24"/>
        </w:rPr>
        <w:t>greater Ra sorbent</w:t>
      </w:r>
      <w:r w:rsidR="00C839C0">
        <w:rPr>
          <w:rFonts w:ascii="Times New Roman" w:hAnsi="Times New Roman"/>
          <w:sz w:val="24"/>
          <w:szCs w:val="24"/>
        </w:rPr>
        <w:t>s</w:t>
      </w:r>
      <w:r w:rsidR="002D2DC9">
        <w:rPr>
          <w:rFonts w:ascii="Times New Roman" w:hAnsi="Times New Roman"/>
          <w:sz w:val="24"/>
          <w:szCs w:val="24"/>
        </w:rPr>
        <w:t xml:space="preserve"> than goethite </w:t>
      </w:r>
      <w:r w:rsidR="00937346">
        <w:rPr>
          <w:rFonts w:ascii="Times New Roman" w:hAnsi="Times New Roman"/>
          <w:sz w:val="24"/>
          <w:szCs w:val="24"/>
        </w:rPr>
        <w:t xml:space="preserve">within variably saturated soils and sediments, </w:t>
      </w:r>
      <w:r w:rsidR="00BA5391">
        <w:rPr>
          <w:rFonts w:ascii="Times New Roman" w:hAnsi="Times New Roman"/>
          <w:sz w:val="24"/>
          <w:szCs w:val="24"/>
        </w:rPr>
        <w:t xml:space="preserve">whereas </w:t>
      </w:r>
      <w:r w:rsidR="008D785F">
        <w:rPr>
          <w:rFonts w:ascii="Times New Roman" w:hAnsi="Times New Roman"/>
          <w:sz w:val="24"/>
          <w:szCs w:val="24"/>
        </w:rPr>
        <w:t xml:space="preserve">pyrite may retain Ra </w:t>
      </w:r>
      <w:r w:rsidR="002D2DC9">
        <w:rPr>
          <w:rFonts w:ascii="Times New Roman" w:hAnsi="Times New Roman"/>
          <w:sz w:val="24"/>
          <w:szCs w:val="24"/>
        </w:rPr>
        <w:t xml:space="preserve">within deep shale aquifers or permanently anoxic freshwater and </w:t>
      </w:r>
      <w:r w:rsidR="008D785F">
        <w:rPr>
          <w:rFonts w:ascii="Times New Roman" w:hAnsi="Times New Roman"/>
          <w:sz w:val="24"/>
          <w:szCs w:val="24"/>
        </w:rPr>
        <w:t>sediments. Under</w:t>
      </w:r>
      <w:r w:rsidR="00E31A44">
        <w:rPr>
          <w:rFonts w:ascii="Times New Roman" w:hAnsi="Times New Roman"/>
          <w:sz w:val="24"/>
          <w:szCs w:val="24"/>
        </w:rPr>
        <w:t xml:space="preserve"> fixed, circumneutral </w:t>
      </w:r>
      <w:r w:rsidR="008D785F">
        <w:rPr>
          <w:rFonts w:ascii="Times New Roman" w:hAnsi="Times New Roman"/>
          <w:sz w:val="24"/>
          <w:szCs w:val="24"/>
        </w:rPr>
        <w:t xml:space="preserve">pH and background electrolyte composition, </w:t>
      </w:r>
      <w:r w:rsidR="002D2DC9">
        <w:rPr>
          <w:rFonts w:ascii="Times New Roman" w:hAnsi="Times New Roman"/>
          <w:sz w:val="24"/>
          <w:szCs w:val="24"/>
        </w:rPr>
        <w:t xml:space="preserve">the extent of Ra sorption to each mineral </w:t>
      </w:r>
      <w:r w:rsidR="00E31A44">
        <w:rPr>
          <w:rFonts w:ascii="Times New Roman" w:hAnsi="Times New Roman"/>
          <w:sz w:val="24"/>
          <w:szCs w:val="24"/>
        </w:rPr>
        <w:t>is appreciably different</w:t>
      </w:r>
      <w:r w:rsidR="002D2DC9">
        <w:rPr>
          <w:rFonts w:ascii="Times New Roman" w:hAnsi="Times New Roman"/>
          <w:sz w:val="24"/>
          <w:szCs w:val="24"/>
        </w:rPr>
        <w:t xml:space="preserve">, hence mineralogical transformation </w:t>
      </w:r>
      <w:r w:rsidR="008D785F">
        <w:rPr>
          <w:rFonts w:ascii="Times New Roman" w:hAnsi="Times New Roman"/>
          <w:sz w:val="24"/>
          <w:szCs w:val="24"/>
        </w:rPr>
        <w:t xml:space="preserve">through processes including Ostwald </w:t>
      </w:r>
      <w:r w:rsidR="002D2DC9">
        <w:rPr>
          <w:rFonts w:ascii="Times New Roman" w:hAnsi="Times New Roman"/>
          <w:sz w:val="24"/>
          <w:szCs w:val="24"/>
        </w:rPr>
        <w:t>ripening (e.g. ferrihydrite transformation to goethite) or reduction-oxidation (pyrite oxidation to secondary iron (</w:t>
      </w:r>
      <w:proofErr w:type="spellStart"/>
      <w:r w:rsidR="002D2DC9">
        <w:rPr>
          <w:rFonts w:ascii="Times New Roman" w:hAnsi="Times New Roman"/>
          <w:sz w:val="24"/>
          <w:szCs w:val="24"/>
        </w:rPr>
        <w:t>hydr</w:t>
      </w:r>
      <w:proofErr w:type="spellEnd"/>
      <w:r w:rsidR="002D2DC9">
        <w:rPr>
          <w:rFonts w:ascii="Times New Roman" w:hAnsi="Times New Roman"/>
          <w:sz w:val="24"/>
          <w:szCs w:val="24"/>
        </w:rPr>
        <w:t>)oxides)</w:t>
      </w:r>
      <w:r w:rsidR="00B2065B">
        <w:rPr>
          <w:rFonts w:ascii="Times New Roman" w:hAnsi="Times New Roman"/>
          <w:sz w:val="24"/>
          <w:szCs w:val="24"/>
        </w:rPr>
        <w:t>)</w:t>
      </w:r>
      <w:r w:rsidR="002D2DC9">
        <w:rPr>
          <w:rFonts w:ascii="Times New Roman" w:hAnsi="Times New Roman"/>
          <w:sz w:val="24"/>
          <w:szCs w:val="24"/>
        </w:rPr>
        <w:t xml:space="preserve"> </w:t>
      </w:r>
      <w:r w:rsidR="008D785F">
        <w:rPr>
          <w:rFonts w:ascii="Times New Roman" w:hAnsi="Times New Roman"/>
          <w:sz w:val="24"/>
          <w:szCs w:val="24"/>
        </w:rPr>
        <w:t xml:space="preserve">are expected alter </w:t>
      </w:r>
      <w:r w:rsidR="002D2DC9">
        <w:rPr>
          <w:rFonts w:ascii="Times New Roman" w:hAnsi="Times New Roman"/>
          <w:sz w:val="24"/>
          <w:szCs w:val="24"/>
        </w:rPr>
        <w:t xml:space="preserve">Ra </w:t>
      </w:r>
      <w:r w:rsidR="008D785F">
        <w:rPr>
          <w:rFonts w:ascii="Times New Roman" w:hAnsi="Times New Roman"/>
          <w:sz w:val="24"/>
          <w:szCs w:val="24"/>
        </w:rPr>
        <w:t xml:space="preserve">mobility and fate. Moreover, </w:t>
      </w:r>
      <w:r w:rsidR="00DB482C">
        <w:rPr>
          <w:rFonts w:ascii="Times New Roman" w:hAnsi="Times New Roman"/>
          <w:sz w:val="24"/>
          <w:szCs w:val="24"/>
        </w:rPr>
        <w:t>variation</w:t>
      </w:r>
      <w:r w:rsidR="001438C3">
        <w:rPr>
          <w:rFonts w:ascii="Times New Roman" w:hAnsi="Times New Roman"/>
          <w:sz w:val="24"/>
          <w:szCs w:val="24"/>
        </w:rPr>
        <w:t>s</w:t>
      </w:r>
      <w:r w:rsidR="00DB482C">
        <w:rPr>
          <w:rFonts w:ascii="Times New Roman" w:hAnsi="Times New Roman"/>
          <w:sz w:val="24"/>
          <w:szCs w:val="24"/>
        </w:rPr>
        <w:t xml:space="preserve"> in </w:t>
      </w:r>
      <w:r w:rsidR="00B2065B">
        <w:rPr>
          <w:rFonts w:ascii="Times New Roman" w:hAnsi="Times New Roman"/>
          <w:sz w:val="24"/>
          <w:szCs w:val="24"/>
        </w:rPr>
        <w:t xml:space="preserve">solution </w:t>
      </w:r>
      <w:r w:rsidR="00DB482C">
        <w:rPr>
          <w:rFonts w:ascii="Times New Roman" w:hAnsi="Times New Roman"/>
          <w:sz w:val="24"/>
          <w:szCs w:val="24"/>
        </w:rPr>
        <w:t>c</w:t>
      </w:r>
      <w:r w:rsidR="00E31A44">
        <w:rPr>
          <w:rFonts w:ascii="Times New Roman" w:hAnsi="Times New Roman"/>
          <w:sz w:val="24"/>
          <w:szCs w:val="24"/>
        </w:rPr>
        <w:t>hemistry alter</w:t>
      </w:r>
      <w:r w:rsidR="001438C3">
        <w:rPr>
          <w:rFonts w:ascii="Times New Roman" w:hAnsi="Times New Roman"/>
          <w:sz w:val="24"/>
          <w:szCs w:val="24"/>
        </w:rPr>
        <w:t>ed</w:t>
      </w:r>
      <w:r w:rsidR="00DB482C">
        <w:rPr>
          <w:rFonts w:ascii="Times New Roman" w:hAnsi="Times New Roman"/>
          <w:sz w:val="24"/>
          <w:szCs w:val="24"/>
        </w:rPr>
        <w:t xml:space="preserve"> </w:t>
      </w:r>
      <w:r w:rsidR="00E31A44">
        <w:rPr>
          <w:rFonts w:ascii="Times New Roman" w:hAnsi="Times New Roman"/>
          <w:sz w:val="24"/>
          <w:szCs w:val="24"/>
        </w:rPr>
        <w:t xml:space="preserve">observed Ra </w:t>
      </w:r>
      <w:r w:rsidR="00DB482C">
        <w:rPr>
          <w:rFonts w:ascii="Times New Roman" w:hAnsi="Times New Roman"/>
          <w:sz w:val="24"/>
          <w:szCs w:val="24"/>
        </w:rPr>
        <w:t xml:space="preserve">sorption trends </w:t>
      </w:r>
      <w:r w:rsidR="00E31A44">
        <w:rPr>
          <w:rFonts w:ascii="Times New Roman" w:hAnsi="Times New Roman"/>
          <w:sz w:val="24"/>
          <w:szCs w:val="24"/>
        </w:rPr>
        <w:t xml:space="preserve">differently </w:t>
      </w:r>
      <w:r w:rsidR="00DB482C">
        <w:rPr>
          <w:rFonts w:ascii="Times New Roman" w:hAnsi="Times New Roman"/>
          <w:sz w:val="24"/>
          <w:szCs w:val="24"/>
        </w:rPr>
        <w:t>for each mineral</w:t>
      </w:r>
      <w:r w:rsidR="00E31A44">
        <w:rPr>
          <w:rFonts w:ascii="Times New Roman" w:hAnsi="Times New Roman"/>
          <w:sz w:val="24"/>
          <w:szCs w:val="24"/>
        </w:rPr>
        <w:t xml:space="preserve">, </w:t>
      </w:r>
      <w:r w:rsidR="00DB482C">
        <w:rPr>
          <w:rFonts w:ascii="Times New Roman" w:hAnsi="Times New Roman"/>
          <w:sz w:val="24"/>
          <w:szCs w:val="24"/>
        </w:rPr>
        <w:t xml:space="preserve">likely reflecting known or inferred mechanisms of Ra-solid association. For example, </w:t>
      </w:r>
      <w:r w:rsidR="00E31A44">
        <w:rPr>
          <w:rFonts w:ascii="Times New Roman" w:hAnsi="Times New Roman"/>
          <w:sz w:val="24"/>
          <w:szCs w:val="24"/>
        </w:rPr>
        <w:t xml:space="preserve">sodium </w:t>
      </w:r>
      <w:r w:rsidR="00DB482C">
        <w:rPr>
          <w:rFonts w:ascii="Times New Roman" w:hAnsi="Times New Roman"/>
          <w:sz w:val="24"/>
          <w:szCs w:val="24"/>
        </w:rPr>
        <w:t>montmorillonite retains more Ra than ferrihydrite under low-ionic strength and pH conditions, but this trend is reversed</w:t>
      </w:r>
      <w:r w:rsidR="005E6680">
        <w:rPr>
          <w:rFonts w:ascii="Times New Roman" w:hAnsi="Times New Roman"/>
          <w:sz w:val="24"/>
          <w:szCs w:val="24"/>
        </w:rPr>
        <w:t xml:space="preserve"> with increased activity of divalent cations that compete with Ra for interlayer sites through mass action (and </w:t>
      </w:r>
      <w:r w:rsidR="00265CBE">
        <w:rPr>
          <w:rFonts w:ascii="Times New Roman" w:hAnsi="Times New Roman"/>
          <w:sz w:val="24"/>
          <w:szCs w:val="24"/>
        </w:rPr>
        <w:t>greater</w:t>
      </w:r>
      <w:r w:rsidR="005E6680">
        <w:rPr>
          <w:rFonts w:ascii="Times New Roman" w:hAnsi="Times New Roman"/>
          <w:sz w:val="24"/>
          <w:szCs w:val="24"/>
        </w:rPr>
        <w:t xml:space="preserve"> selectivity relative to monovalent cations)</w:t>
      </w:r>
      <w:r w:rsidR="003C7FC9">
        <w:rPr>
          <w:rFonts w:ascii="Times New Roman" w:hAnsi="Times New Roman"/>
          <w:sz w:val="24"/>
          <w:szCs w:val="24"/>
        </w:rPr>
        <w:t xml:space="preserve"> compared to competition with Ra complexed with ferrihydrite surface sites</w:t>
      </w:r>
      <w:r w:rsidR="005E6680">
        <w:rPr>
          <w:rFonts w:ascii="Times New Roman" w:hAnsi="Times New Roman"/>
          <w:sz w:val="24"/>
          <w:szCs w:val="24"/>
        </w:rPr>
        <w:t>.</w:t>
      </w:r>
      <w:r w:rsidR="00476AD6">
        <w:rPr>
          <w:rFonts w:ascii="Times New Roman" w:hAnsi="Times New Roman"/>
          <w:sz w:val="24"/>
          <w:szCs w:val="24"/>
        </w:rPr>
        <w:t xml:space="preserve">  </w:t>
      </w:r>
      <w:r w:rsidR="007267BF">
        <w:rPr>
          <w:rFonts w:ascii="Times New Roman" w:hAnsi="Times New Roman"/>
          <w:sz w:val="24"/>
          <w:szCs w:val="24"/>
        </w:rPr>
        <w:t>These</w:t>
      </w:r>
      <w:r w:rsidR="003C7FC9">
        <w:rPr>
          <w:rFonts w:ascii="Times New Roman" w:hAnsi="Times New Roman"/>
          <w:sz w:val="24"/>
          <w:szCs w:val="24"/>
        </w:rPr>
        <w:t xml:space="preserve"> mechanisms are partially validated through SCM, which </w:t>
      </w:r>
      <w:r w:rsidR="00044C20">
        <w:rPr>
          <w:rFonts w:ascii="Times New Roman" w:hAnsi="Times New Roman"/>
          <w:sz w:val="24"/>
          <w:szCs w:val="24"/>
        </w:rPr>
        <w:t>are</w:t>
      </w:r>
      <w:r w:rsidR="003C7FC9">
        <w:rPr>
          <w:rFonts w:ascii="Times New Roman" w:hAnsi="Times New Roman"/>
          <w:sz w:val="24"/>
          <w:szCs w:val="24"/>
        </w:rPr>
        <w:t xml:space="preserve"> used to successfully describe Ra sorption to Fe (</w:t>
      </w:r>
      <w:proofErr w:type="spellStart"/>
      <w:r w:rsidR="003C7FC9">
        <w:rPr>
          <w:rFonts w:ascii="Times New Roman" w:hAnsi="Times New Roman"/>
          <w:sz w:val="24"/>
          <w:szCs w:val="24"/>
        </w:rPr>
        <w:t>hydr</w:t>
      </w:r>
      <w:proofErr w:type="spellEnd"/>
      <w:r w:rsidR="003C7FC9">
        <w:rPr>
          <w:rFonts w:ascii="Times New Roman" w:hAnsi="Times New Roman"/>
          <w:sz w:val="24"/>
          <w:szCs w:val="24"/>
        </w:rPr>
        <w:t>)oxide surfaces and sodium montmorillonite edge and inter-layer sites</w:t>
      </w:r>
      <w:r w:rsidR="007267BF">
        <w:rPr>
          <w:rFonts w:ascii="Times New Roman" w:hAnsi="Times New Roman"/>
          <w:sz w:val="24"/>
          <w:szCs w:val="24"/>
        </w:rPr>
        <w:t xml:space="preserve">, and </w:t>
      </w:r>
      <w:r w:rsidR="00265CBE">
        <w:rPr>
          <w:rFonts w:ascii="Times New Roman" w:hAnsi="Times New Roman"/>
          <w:sz w:val="24"/>
          <w:szCs w:val="24"/>
        </w:rPr>
        <w:t xml:space="preserve">which </w:t>
      </w:r>
      <w:r w:rsidR="007267BF">
        <w:rPr>
          <w:rFonts w:ascii="Times New Roman" w:hAnsi="Times New Roman"/>
          <w:sz w:val="24"/>
          <w:szCs w:val="24"/>
        </w:rPr>
        <w:t xml:space="preserve">also provide a means to quantitatively compare Ra sorption between minerals across a range of geochemical conditions. However, </w:t>
      </w:r>
      <w:r w:rsidR="00044C20">
        <w:rPr>
          <w:rFonts w:ascii="Times New Roman" w:hAnsi="Times New Roman"/>
          <w:sz w:val="24"/>
          <w:szCs w:val="24"/>
        </w:rPr>
        <w:t>discrepancies in Log K values obtained for Ra sorption under different solution conditions</w:t>
      </w:r>
      <w:r w:rsidR="00A51C43">
        <w:rPr>
          <w:rFonts w:ascii="Times New Roman" w:hAnsi="Times New Roman"/>
          <w:sz w:val="24"/>
          <w:szCs w:val="24"/>
        </w:rPr>
        <w:t>, and difficulties associated with modeling Ra sorption to pyrite</w:t>
      </w:r>
      <w:r w:rsidR="00044C20">
        <w:rPr>
          <w:rFonts w:ascii="Times New Roman" w:hAnsi="Times New Roman"/>
          <w:sz w:val="24"/>
          <w:szCs w:val="24"/>
        </w:rPr>
        <w:t xml:space="preserve"> illustrate</w:t>
      </w:r>
      <w:r>
        <w:rPr>
          <w:rFonts w:ascii="Times New Roman" w:hAnsi="Times New Roman"/>
          <w:sz w:val="24"/>
          <w:szCs w:val="24"/>
        </w:rPr>
        <w:t xml:space="preserve"> that laboratory derived SCM reaction constants </w:t>
      </w:r>
      <w:r w:rsidR="00287744">
        <w:rPr>
          <w:rFonts w:ascii="Times New Roman" w:hAnsi="Times New Roman"/>
          <w:sz w:val="24"/>
          <w:szCs w:val="24"/>
        </w:rPr>
        <w:t>will not accurately</w:t>
      </w:r>
      <w:r w:rsidR="007267BF">
        <w:rPr>
          <w:rFonts w:ascii="Times New Roman" w:hAnsi="Times New Roman"/>
          <w:sz w:val="24"/>
          <w:szCs w:val="24"/>
        </w:rPr>
        <w:t xml:space="preserve"> describe or</w:t>
      </w:r>
      <w:r>
        <w:rPr>
          <w:rFonts w:ascii="Times New Roman" w:hAnsi="Times New Roman"/>
          <w:sz w:val="24"/>
          <w:szCs w:val="24"/>
        </w:rPr>
        <w:t xml:space="preserve"> predict </w:t>
      </w:r>
      <w:r w:rsidR="007267BF">
        <w:rPr>
          <w:rFonts w:ascii="Times New Roman" w:hAnsi="Times New Roman"/>
          <w:sz w:val="24"/>
          <w:szCs w:val="24"/>
        </w:rPr>
        <w:t xml:space="preserve">Ra sorption and </w:t>
      </w:r>
      <w:r w:rsidR="00A51C43">
        <w:rPr>
          <w:rFonts w:ascii="Times New Roman" w:hAnsi="Times New Roman"/>
          <w:sz w:val="24"/>
          <w:szCs w:val="24"/>
        </w:rPr>
        <w:t xml:space="preserve">reactive </w:t>
      </w:r>
      <w:r w:rsidR="007267BF">
        <w:rPr>
          <w:rFonts w:ascii="Times New Roman" w:hAnsi="Times New Roman"/>
          <w:sz w:val="24"/>
          <w:szCs w:val="24"/>
        </w:rPr>
        <w:t>transport within (bio)geochemically complex systems</w:t>
      </w:r>
      <w:r w:rsidR="00A51C43">
        <w:rPr>
          <w:rFonts w:ascii="Times New Roman" w:hAnsi="Times New Roman"/>
          <w:sz w:val="24"/>
          <w:szCs w:val="24"/>
        </w:rPr>
        <w:t xml:space="preserve">. </w:t>
      </w:r>
      <w:commentRangeStart w:id="167"/>
      <w:r w:rsidR="001438C3">
        <w:rPr>
          <w:rFonts w:ascii="Times New Roman" w:hAnsi="Times New Roman"/>
          <w:sz w:val="24"/>
          <w:szCs w:val="24"/>
        </w:rPr>
        <w:t>Additionally, selectivity and reaction constants for key competing cations (e.g. Na</w:t>
      </w:r>
      <w:r w:rsidR="001438C3">
        <w:rPr>
          <w:rFonts w:ascii="Times New Roman" w:hAnsi="Times New Roman"/>
          <w:sz w:val="24"/>
          <w:szCs w:val="24"/>
          <w:vertAlign w:val="superscript"/>
        </w:rPr>
        <w:t>+</w:t>
      </w:r>
      <w:r w:rsidR="001438C3">
        <w:rPr>
          <w:rFonts w:ascii="Times New Roman" w:hAnsi="Times New Roman"/>
          <w:sz w:val="24"/>
          <w:szCs w:val="24"/>
        </w:rPr>
        <w:t>, K</w:t>
      </w:r>
      <w:r w:rsidR="001438C3">
        <w:rPr>
          <w:rFonts w:ascii="Times New Roman" w:hAnsi="Times New Roman"/>
          <w:sz w:val="24"/>
          <w:szCs w:val="24"/>
          <w:vertAlign w:val="superscript"/>
        </w:rPr>
        <w:t>+</w:t>
      </w:r>
      <w:r w:rsidR="001438C3">
        <w:rPr>
          <w:rFonts w:ascii="Times New Roman" w:hAnsi="Times New Roman"/>
          <w:sz w:val="24"/>
          <w:szCs w:val="24"/>
        </w:rPr>
        <w:t xml:space="preserve">) that can be used in SCMs were not found in the literature. </w:t>
      </w:r>
      <w:commentRangeEnd w:id="167"/>
      <w:r w:rsidR="00B66614">
        <w:rPr>
          <w:rStyle w:val="CommentReference"/>
        </w:rPr>
        <w:commentReference w:id="167"/>
      </w:r>
      <w:r w:rsidR="00906ED2">
        <w:rPr>
          <w:rFonts w:ascii="Times New Roman" w:hAnsi="Times New Roman"/>
          <w:sz w:val="24"/>
          <w:szCs w:val="24"/>
        </w:rPr>
        <w:t>Further analytical investigation</w:t>
      </w:r>
      <w:r w:rsidR="007B601E">
        <w:rPr>
          <w:rFonts w:ascii="Times New Roman" w:hAnsi="Times New Roman"/>
          <w:sz w:val="24"/>
          <w:szCs w:val="24"/>
        </w:rPr>
        <w:t xml:space="preserve"> of </w:t>
      </w:r>
      <w:r w:rsidR="00A51C43">
        <w:rPr>
          <w:rFonts w:ascii="Times New Roman" w:hAnsi="Times New Roman"/>
          <w:sz w:val="24"/>
          <w:szCs w:val="24"/>
        </w:rPr>
        <w:t>Ra interaction</w:t>
      </w:r>
      <w:r w:rsidR="00906ED2">
        <w:rPr>
          <w:rFonts w:ascii="Times New Roman" w:hAnsi="Times New Roman"/>
          <w:sz w:val="24"/>
          <w:szCs w:val="24"/>
        </w:rPr>
        <w:t>s</w:t>
      </w:r>
      <w:r w:rsidR="00A51C43">
        <w:rPr>
          <w:rFonts w:ascii="Times New Roman" w:hAnsi="Times New Roman"/>
          <w:sz w:val="24"/>
          <w:szCs w:val="24"/>
        </w:rPr>
        <w:t xml:space="preserve"> with mineral</w:t>
      </w:r>
      <w:r w:rsidR="007B601E">
        <w:rPr>
          <w:rFonts w:ascii="Times New Roman" w:hAnsi="Times New Roman"/>
          <w:sz w:val="24"/>
          <w:szCs w:val="24"/>
        </w:rPr>
        <w:t>s and mineral</w:t>
      </w:r>
      <w:r w:rsidR="00A51C43">
        <w:rPr>
          <w:rFonts w:ascii="Times New Roman" w:hAnsi="Times New Roman"/>
          <w:sz w:val="24"/>
          <w:szCs w:val="24"/>
        </w:rPr>
        <w:t xml:space="preserve"> surfaces</w:t>
      </w:r>
      <w:r w:rsidR="00906ED2">
        <w:rPr>
          <w:rFonts w:ascii="Times New Roman" w:hAnsi="Times New Roman"/>
          <w:sz w:val="24"/>
          <w:szCs w:val="24"/>
        </w:rPr>
        <w:t xml:space="preserve"> </w:t>
      </w:r>
      <w:r w:rsidR="001438C3">
        <w:rPr>
          <w:rFonts w:ascii="Times New Roman" w:hAnsi="Times New Roman"/>
          <w:sz w:val="24"/>
          <w:szCs w:val="24"/>
        </w:rPr>
        <w:t>is</w:t>
      </w:r>
      <w:r w:rsidR="00287744">
        <w:rPr>
          <w:rFonts w:ascii="Times New Roman" w:hAnsi="Times New Roman"/>
          <w:sz w:val="24"/>
          <w:szCs w:val="24"/>
        </w:rPr>
        <w:t xml:space="preserve"> therefore </w:t>
      </w:r>
      <w:r w:rsidR="00906ED2">
        <w:rPr>
          <w:rFonts w:ascii="Times New Roman" w:hAnsi="Times New Roman"/>
          <w:sz w:val="24"/>
          <w:szCs w:val="24"/>
        </w:rPr>
        <w:t xml:space="preserve">required to improve mechanistic </w:t>
      </w:r>
      <w:r w:rsidR="00906ED2">
        <w:rPr>
          <w:rFonts w:ascii="Times New Roman" w:hAnsi="Times New Roman"/>
          <w:sz w:val="24"/>
          <w:szCs w:val="24"/>
        </w:rPr>
        <w:lastRenderedPageBreak/>
        <w:t>descriptions used in modeling efforts</w:t>
      </w:r>
      <w:r w:rsidR="00B74120">
        <w:rPr>
          <w:rFonts w:ascii="Times New Roman" w:hAnsi="Times New Roman"/>
          <w:sz w:val="24"/>
          <w:szCs w:val="24"/>
        </w:rPr>
        <w:t>,</w:t>
      </w:r>
      <w:r w:rsidR="00206AAE">
        <w:rPr>
          <w:rFonts w:ascii="Times New Roman" w:hAnsi="Times New Roman"/>
          <w:sz w:val="24"/>
          <w:szCs w:val="24"/>
        </w:rPr>
        <w:t xml:space="preserve"> </w:t>
      </w:r>
      <w:r w:rsidR="00906ED2">
        <w:rPr>
          <w:rFonts w:ascii="Times New Roman" w:hAnsi="Times New Roman"/>
          <w:sz w:val="24"/>
          <w:szCs w:val="24"/>
        </w:rPr>
        <w:t>particularly</w:t>
      </w:r>
      <w:r w:rsidR="00B74120">
        <w:rPr>
          <w:rFonts w:ascii="Times New Roman" w:hAnsi="Times New Roman"/>
          <w:sz w:val="24"/>
          <w:szCs w:val="24"/>
        </w:rPr>
        <w:t xml:space="preserve"> those used</w:t>
      </w:r>
      <w:r w:rsidR="00906ED2">
        <w:rPr>
          <w:rFonts w:ascii="Times New Roman" w:hAnsi="Times New Roman"/>
          <w:sz w:val="24"/>
          <w:szCs w:val="24"/>
        </w:rPr>
        <w:t xml:space="preserve"> </w:t>
      </w:r>
      <w:r w:rsidR="00287744">
        <w:rPr>
          <w:rFonts w:ascii="Times New Roman" w:hAnsi="Times New Roman"/>
          <w:sz w:val="24"/>
          <w:szCs w:val="24"/>
        </w:rPr>
        <w:t xml:space="preserve">for describing </w:t>
      </w:r>
      <w:r w:rsidR="00206AAE">
        <w:rPr>
          <w:rFonts w:ascii="Times New Roman" w:hAnsi="Times New Roman"/>
          <w:sz w:val="24"/>
          <w:szCs w:val="24"/>
        </w:rPr>
        <w:t xml:space="preserve">Ra transport </w:t>
      </w:r>
      <w:r w:rsidR="00906ED2">
        <w:rPr>
          <w:rFonts w:ascii="Times New Roman" w:hAnsi="Times New Roman"/>
          <w:sz w:val="24"/>
          <w:szCs w:val="24"/>
        </w:rPr>
        <w:t xml:space="preserve">within soil and sedimentary systems </w:t>
      </w:r>
      <w:r w:rsidR="00206AAE">
        <w:rPr>
          <w:rFonts w:ascii="Times New Roman" w:hAnsi="Times New Roman"/>
          <w:sz w:val="24"/>
          <w:szCs w:val="24"/>
        </w:rPr>
        <w:t xml:space="preserve">with fluctuating </w:t>
      </w:r>
      <w:r w:rsidR="00287744">
        <w:rPr>
          <w:rFonts w:ascii="Times New Roman" w:hAnsi="Times New Roman"/>
          <w:sz w:val="24"/>
          <w:szCs w:val="24"/>
        </w:rPr>
        <w:t>geochemical conditions driven by tidal activity</w:t>
      </w:r>
      <w:r w:rsidR="00B74120">
        <w:rPr>
          <w:rFonts w:ascii="Times New Roman" w:hAnsi="Times New Roman"/>
          <w:sz w:val="24"/>
          <w:szCs w:val="24"/>
        </w:rPr>
        <w:t>,</w:t>
      </w:r>
      <w:r w:rsidR="00AD702B">
        <w:rPr>
          <w:rFonts w:ascii="Times New Roman" w:hAnsi="Times New Roman"/>
          <w:sz w:val="24"/>
          <w:szCs w:val="24"/>
        </w:rPr>
        <w:t xml:space="preserve"> variable groundwater flow, and </w:t>
      </w:r>
      <w:r w:rsidR="00265CBE">
        <w:rPr>
          <w:rFonts w:ascii="Times New Roman" w:hAnsi="Times New Roman"/>
          <w:sz w:val="24"/>
          <w:szCs w:val="24"/>
        </w:rPr>
        <w:t xml:space="preserve">the industrial </w:t>
      </w:r>
      <w:r w:rsidR="00AD702B">
        <w:rPr>
          <w:rFonts w:ascii="Times New Roman" w:hAnsi="Times New Roman"/>
          <w:sz w:val="24"/>
          <w:szCs w:val="24"/>
        </w:rPr>
        <w:t xml:space="preserve">extraction and processing of deep groundwater </w:t>
      </w:r>
      <w:r w:rsidR="00287744">
        <w:rPr>
          <w:rFonts w:ascii="Times New Roman" w:hAnsi="Times New Roman"/>
          <w:sz w:val="24"/>
          <w:szCs w:val="24"/>
        </w:rPr>
        <w:t xml:space="preserve">generated </w:t>
      </w:r>
      <w:r w:rsidR="00265CBE">
        <w:rPr>
          <w:rFonts w:ascii="Times New Roman" w:hAnsi="Times New Roman"/>
          <w:sz w:val="24"/>
          <w:szCs w:val="24"/>
        </w:rPr>
        <w:t xml:space="preserve">from </w:t>
      </w:r>
      <w:r w:rsidR="00287744">
        <w:rPr>
          <w:rFonts w:ascii="Times New Roman" w:hAnsi="Times New Roman"/>
          <w:sz w:val="24"/>
          <w:szCs w:val="24"/>
        </w:rPr>
        <w:t xml:space="preserve">hydraulic fracturing </w:t>
      </w:r>
      <w:r w:rsidR="00265CBE">
        <w:rPr>
          <w:rFonts w:ascii="Times New Roman" w:hAnsi="Times New Roman"/>
          <w:sz w:val="24"/>
          <w:szCs w:val="24"/>
        </w:rPr>
        <w:t xml:space="preserve">and hydrocarbon extraction </w:t>
      </w:r>
      <w:r w:rsidR="00287744">
        <w:rPr>
          <w:rFonts w:ascii="Times New Roman" w:hAnsi="Times New Roman"/>
          <w:sz w:val="24"/>
          <w:szCs w:val="24"/>
        </w:rPr>
        <w:t xml:space="preserve">operations. </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11"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2"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77777777"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Sorption isotherm fits normalized by mass (left, figure 1a) or by surface area (right, figure </w:t>
      </w:r>
      <w:commentRangeStart w:id="168"/>
      <w:r>
        <w:rPr>
          <w:rFonts w:ascii="Times New Roman" w:hAnsi="Times New Roman"/>
          <w:sz w:val="24"/>
          <w:szCs w:val="24"/>
        </w:rPr>
        <w:t>1b</w:t>
      </w:r>
      <w:commentRangeEnd w:id="168"/>
      <w:r w:rsidR="008A288F">
        <w:rPr>
          <w:rStyle w:val="CommentReference"/>
        </w:rPr>
        <w:commentReference w:id="168"/>
      </w:r>
      <w:r>
        <w:rPr>
          <w:rFonts w:ascii="Times New Roman" w:hAnsi="Times New Roman"/>
          <w:sz w:val="24"/>
          <w:szCs w:val="24"/>
        </w:rPr>
        <w:t>)</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7A6D7D36"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 xml:space="preserve">, </w:t>
      </w:r>
      <w:commentRangeStart w:id="169"/>
      <w:r w:rsidR="00051435">
        <w:rPr>
          <w:rFonts w:ascii="Times New Roman" w:hAnsi="Times New Roman"/>
          <w:sz w:val="24"/>
          <w:szCs w:val="24"/>
        </w:rPr>
        <w:t>ionic strength for all solutions, I~</w:t>
      </w:r>
      <w:r w:rsidR="00B71417">
        <w:rPr>
          <w:rFonts w:ascii="Times New Roman" w:hAnsi="Times New Roman"/>
          <w:sz w:val="24"/>
          <w:szCs w:val="24"/>
        </w:rPr>
        <w:t xml:space="preserve">10 </w:t>
      </w:r>
      <w:proofErr w:type="spellStart"/>
      <w:r w:rsidR="00B71417">
        <w:rPr>
          <w:rFonts w:ascii="Times New Roman" w:hAnsi="Times New Roman"/>
          <w:sz w:val="24"/>
          <w:szCs w:val="24"/>
        </w:rPr>
        <w:t>meq</w:t>
      </w:r>
      <w:proofErr w:type="spellEnd"/>
      <w:r w:rsidR="00B71417">
        <w:rPr>
          <w:rFonts w:ascii="Times New Roman" w:hAnsi="Times New Roman"/>
          <w:sz w:val="24"/>
          <w:szCs w:val="24"/>
        </w:rPr>
        <w:t>/L</w:t>
      </w:r>
      <w:commentRangeEnd w:id="169"/>
      <w:r w:rsidR="00674F94">
        <w:rPr>
          <w:rStyle w:val="CommentReference"/>
        </w:rPr>
        <w:commentReference w:id="169"/>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r w:rsidR="00051435">
        <w:rPr>
          <w:rStyle w:val="CommentReference"/>
        </w:rPr>
        <w:commentReference w:id="170"/>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84"/>
        <w:gridCol w:w="1150"/>
        <w:gridCol w:w="1006"/>
        <w:gridCol w:w="1006"/>
        <w:gridCol w:w="1003"/>
      </w:tblGrid>
      <w:tr w:rsidR="007314D0" w14:paraId="586D58C6" w14:textId="77777777" w:rsidTr="00456915">
        <w:tc>
          <w:tcPr>
            <w:tcW w:w="1350"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861"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1150"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7"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7"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456915">
        <w:tc>
          <w:tcPr>
            <w:tcW w:w="1350"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861"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266435DF" w:rsidR="00414F16" w:rsidRDefault="00414F16" w:rsidP="005E0FA1">
            <w:pPr>
              <w:spacing w:after="0" w:line="240" w:lineRule="auto"/>
              <w:jc w:val="center"/>
              <w:rPr>
                <w:rFonts w:ascii="Times New Roman" w:hAnsi="Times New Roman"/>
                <w:sz w:val="24"/>
                <w:szCs w:val="24"/>
                <w:vertAlign w:val="superscript"/>
              </w:rPr>
            </w:pPr>
            <w:commentRangeStart w:id="171"/>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OHRa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commentRangeEnd w:id="171"/>
            <w:r w:rsidR="00674F94">
              <w:rPr>
                <w:rStyle w:val="CommentReference"/>
              </w:rPr>
              <w:commentReference w:id="171"/>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01C323C8" w:rsidR="00414F16" w:rsidRPr="005E0FA1" w:rsidRDefault="00414F16" w:rsidP="005E0FA1">
            <w:pPr>
              <w:spacing w:after="0" w:line="240" w:lineRule="auto"/>
              <w:jc w:val="center"/>
              <w:rPr>
                <w:rFonts w:ascii="Times New Roman" w:hAnsi="Times New Roman"/>
                <w:b/>
                <w:sz w:val="24"/>
                <w:szCs w:val="24"/>
                <w:vertAlign w:val="superscript"/>
              </w:rPr>
            </w:pPr>
            <w:commentRangeStart w:id="172"/>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commentRangeEnd w:id="172"/>
            <w:r w:rsidR="00674F94">
              <w:rPr>
                <w:rStyle w:val="CommentReference"/>
              </w:rPr>
              <w:commentReference w:id="172"/>
            </w:r>
          </w:p>
        </w:tc>
        <w:tc>
          <w:tcPr>
            <w:tcW w:w="1150"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7"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7"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456915">
        <w:trPr>
          <w:trHeight w:val="863"/>
        </w:trPr>
        <w:tc>
          <w:tcPr>
            <w:tcW w:w="1350"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861" w:type="dxa"/>
          </w:tcPr>
          <w:p w14:paraId="2C6BF780" w14:textId="77777777" w:rsidR="00456915" w:rsidRPr="00674F94" w:rsidRDefault="00414F16" w:rsidP="005E0FA1">
            <w:pPr>
              <w:spacing w:after="0"/>
              <w:jc w:val="center"/>
              <w:rPr>
                <w:rFonts w:ascii="Times New Roman" w:hAnsi="Times New Roman"/>
                <w:sz w:val="24"/>
                <w:szCs w:val="24"/>
                <w:highlight w:val="yellow"/>
                <w:rPrChange w:id="173" w:author="Microsoft Office User" w:date="2017-10-13T16:55:00Z">
                  <w:rPr>
                    <w:rFonts w:ascii="Times New Roman" w:hAnsi="Times New Roman"/>
                    <w:sz w:val="24"/>
                    <w:szCs w:val="24"/>
                  </w:rPr>
                </w:rPrChange>
              </w:rPr>
            </w:pPr>
            <w:commentRangeStart w:id="174"/>
            <w:r w:rsidRPr="00674F94">
              <w:rPr>
                <w:rFonts w:ascii="Times New Roman" w:hAnsi="Times New Roman"/>
                <w:sz w:val="24"/>
                <w:szCs w:val="24"/>
                <w:highlight w:val="yellow"/>
                <w:rPrChange w:id="175" w:author="Microsoft Office User" w:date="2017-10-13T16:55:00Z">
                  <w:rPr>
                    <w:rFonts w:ascii="Times New Roman" w:hAnsi="Times New Roman"/>
                    <w:sz w:val="24"/>
                    <w:szCs w:val="24"/>
                  </w:rPr>
                </w:rPrChange>
              </w:rPr>
              <w:t>≡</w:t>
            </w:r>
            <w:proofErr w:type="spellStart"/>
            <w:r w:rsidRPr="00674F94">
              <w:rPr>
                <w:rFonts w:ascii="Times New Roman" w:hAnsi="Times New Roman"/>
                <w:sz w:val="24"/>
                <w:szCs w:val="24"/>
                <w:highlight w:val="yellow"/>
                <w:rPrChange w:id="176" w:author="Microsoft Office User" w:date="2017-10-13T16:55:00Z">
                  <w:rPr>
                    <w:rFonts w:ascii="Times New Roman" w:hAnsi="Times New Roman"/>
                    <w:sz w:val="24"/>
                    <w:szCs w:val="24"/>
                  </w:rPr>
                </w:rPrChange>
              </w:rPr>
              <w:t>GoeOH</w:t>
            </w:r>
            <w:proofErr w:type="spellEnd"/>
            <w:r w:rsidRPr="00674F94">
              <w:rPr>
                <w:rFonts w:ascii="Times New Roman" w:hAnsi="Times New Roman"/>
                <w:sz w:val="24"/>
                <w:szCs w:val="24"/>
                <w:highlight w:val="yellow"/>
                <w:rPrChange w:id="177" w:author="Microsoft Office User" w:date="2017-10-13T16:55:00Z">
                  <w:rPr>
                    <w:rFonts w:ascii="Times New Roman" w:hAnsi="Times New Roman"/>
                    <w:sz w:val="24"/>
                    <w:szCs w:val="24"/>
                  </w:rPr>
                </w:rPrChange>
              </w:rPr>
              <w:t xml:space="preserve"> + Ra</w:t>
            </w:r>
            <w:r w:rsidRPr="00674F94">
              <w:rPr>
                <w:rFonts w:ascii="Times New Roman" w:hAnsi="Times New Roman"/>
                <w:sz w:val="24"/>
                <w:szCs w:val="24"/>
                <w:highlight w:val="yellow"/>
                <w:vertAlign w:val="superscript"/>
                <w:rPrChange w:id="178" w:author="Microsoft Office User" w:date="2017-10-13T16:55:00Z">
                  <w:rPr>
                    <w:rFonts w:ascii="Times New Roman" w:hAnsi="Times New Roman"/>
                    <w:sz w:val="24"/>
                    <w:szCs w:val="24"/>
                    <w:vertAlign w:val="superscript"/>
                  </w:rPr>
                </w:rPrChange>
              </w:rPr>
              <w:t>2+</w:t>
            </w:r>
            <w:r w:rsidRPr="00674F94">
              <w:rPr>
                <w:rFonts w:ascii="Times New Roman" w:hAnsi="Times New Roman"/>
                <w:sz w:val="24"/>
                <w:szCs w:val="24"/>
                <w:highlight w:val="yellow"/>
                <w:rPrChange w:id="179" w:author="Microsoft Office User" w:date="2017-10-13T16:55:00Z">
                  <w:rPr>
                    <w:rFonts w:ascii="Times New Roman" w:hAnsi="Times New Roman"/>
                    <w:sz w:val="24"/>
                    <w:szCs w:val="24"/>
                  </w:rPr>
                </w:rPrChange>
              </w:rPr>
              <w:t xml:space="preserve"> </w:t>
            </w:r>
            <w:r w:rsidRPr="00674F94">
              <w:rPr>
                <w:rFonts w:ascii="Cambria Math" w:hAnsi="Cambria Math" w:cs="Cambria Math"/>
                <w:sz w:val="24"/>
                <w:szCs w:val="24"/>
                <w:highlight w:val="yellow"/>
                <w:rPrChange w:id="180" w:author="Microsoft Office User" w:date="2017-10-13T16:55:00Z">
                  <w:rPr>
                    <w:rFonts w:ascii="Cambria Math" w:hAnsi="Cambria Math" w:cs="Cambria Math"/>
                    <w:sz w:val="24"/>
                    <w:szCs w:val="24"/>
                  </w:rPr>
                </w:rPrChange>
              </w:rPr>
              <w:t>⇄</w:t>
            </w:r>
            <w:r w:rsidRPr="00674F94">
              <w:rPr>
                <w:rFonts w:ascii="Times New Roman" w:hAnsi="Times New Roman"/>
                <w:sz w:val="24"/>
                <w:szCs w:val="24"/>
                <w:highlight w:val="yellow"/>
                <w:rPrChange w:id="181" w:author="Microsoft Office User" w:date="2017-10-13T16:55:00Z">
                  <w:rPr>
                    <w:rFonts w:ascii="Times New Roman" w:hAnsi="Times New Roman"/>
                    <w:sz w:val="24"/>
                    <w:szCs w:val="24"/>
                  </w:rPr>
                </w:rPrChange>
              </w:rPr>
              <w:t xml:space="preserve"> </w:t>
            </w:r>
          </w:p>
          <w:p w14:paraId="2CC39472" w14:textId="14EB92D0" w:rsidR="00414F16" w:rsidRDefault="00414F16" w:rsidP="005E0FA1">
            <w:pPr>
              <w:spacing w:after="0"/>
              <w:jc w:val="center"/>
              <w:rPr>
                <w:rFonts w:ascii="Times New Roman" w:hAnsi="Times New Roman"/>
                <w:sz w:val="24"/>
                <w:szCs w:val="24"/>
                <w:vertAlign w:val="superscript"/>
              </w:rPr>
            </w:pPr>
            <w:r w:rsidRPr="00674F94">
              <w:rPr>
                <w:rFonts w:ascii="Times New Roman" w:hAnsi="Times New Roman"/>
                <w:sz w:val="24"/>
                <w:szCs w:val="24"/>
                <w:highlight w:val="yellow"/>
                <w:rPrChange w:id="182" w:author="Microsoft Office User" w:date="2017-10-13T16:55:00Z">
                  <w:rPr>
                    <w:rFonts w:ascii="Times New Roman" w:hAnsi="Times New Roman"/>
                    <w:sz w:val="24"/>
                    <w:szCs w:val="24"/>
                  </w:rPr>
                </w:rPrChange>
              </w:rPr>
              <w:t>≡</w:t>
            </w:r>
            <w:proofErr w:type="spellStart"/>
            <w:r w:rsidRPr="00674F94">
              <w:rPr>
                <w:rFonts w:ascii="Times New Roman" w:hAnsi="Times New Roman"/>
                <w:sz w:val="24"/>
                <w:szCs w:val="24"/>
                <w:highlight w:val="yellow"/>
                <w:rPrChange w:id="183" w:author="Microsoft Office User" w:date="2017-10-13T16:55:00Z">
                  <w:rPr>
                    <w:rFonts w:ascii="Times New Roman" w:hAnsi="Times New Roman"/>
                    <w:sz w:val="24"/>
                    <w:szCs w:val="24"/>
                  </w:rPr>
                </w:rPrChange>
              </w:rPr>
              <w:t>GoeOHRa</w:t>
            </w:r>
            <w:proofErr w:type="spellEnd"/>
            <w:r w:rsidRPr="00674F94">
              <w:rPr>
                <w:rFonts w:ascii="Times New Roman" w:hAnsi="Times New Roman"/>
                <w:sz w:val="24"/>
                <w:szCs w:val="24"/>
                <w:highlight w:val="yellow"/>
                <w:vertAlign w:val="superscript"/>
                <w:rPrChange w:id="184" w:author="Microsoft Office User" w:date="2017-10-13T16:55:00Z">
                  <w:rPr>
                    <w:rFonts w:ascii="Times New Roman" w:hAnsi="Times New Roman"/>
                    <w:sz w:val="24"/>
                    <w:szCs w:val="24"/>
                    <w:vertAlign w:val="superscript"/>
                  </w:rPr>
                </w:rPrChange>
              </w:rPr>
              <w:t xml:space="preserve">+ </w:t>
            </w:r>
            <w:r w:rsidRPr="00674F94">
              <w:rPr>
                <w:rFonts w:ascii="Times New Roman" w:hAnsi="Times New Roman"/>
                <w:sz w:val="24"/>
                <w:szCs w:val="24"/>
                <w:highlight w:val="yellow"/>
                <w:rPrChange w:id="185" w:author="Microsoft Office User" w:date="2017-10-13T16:55:00Z">
                  <w:rPr>
                    <w:rFonts w:ascii="Times New Roman" w:hAnsi="Times New Roman"/>
                    <w:sz w:val="24"/>
                    <w:szCs w:val="24"/>
                  </w:rPr>
                </w:rPrChange>
              </w:rPr>
              <w:t>+ H</w:t>
            </w:r>
            <w:r w:rsidRPr="00674F94">
              <w:rPr>
                <w:rFonts w:ascii="Times New Roman" w:hAnsi="Times New Roman"/>
                <w:sz w:val="24"/>
                <w:szCs w:val="24"/>
                <w:highlight w:val="yellow"/>
                <w:vertAlign w:val="superscript"/>
                <w:rPrChange w:id="186" w:author="Microsoft Office User" w:date="2017-10-13T16:55:00Z">
                  <w:rPr>
                    <w:rFonts w:ascii="Times New Roman" w:hAnsi="Times New Roman"/>
                    <w:sz w:val="24"/>
                    <w:szCs w:val="24"/>
                    <w:vertAlign w:val="superscript"/>
                  </w:rPr>
                </w:rPrChange>
              </w:rPr>
              <w:t>+</w:t>
            </w:r>
          </w:p>
          <w:commentRangeEnd w:id="174"/>
          <w:p w14:paraId="5373AF9B" w14:textId="77777777" w:rsidR="00456915" w:rsidRDefault="00551AEE" w:rsidP="005E0FA1">
            <w:pPr>
              <w:spacing w:after="0"/>
              <w:jc w:val="center"/>
              <w:rPr>
                <w:rFonts w:ascii="Times New Roman" w:hAnsi="Times New Roman"/>
                <w:b/>
                <w:sz w:val="24"/>
                <w:szCs w:val="24"/>
                <w:vertAlign w:val="superscript"/>
              </w:rPr>
            </w:pPr>
            <w:r>
              <w:rPr>
                <w:rStyle w:val="CommentReference"/>
              </w:rPr>
              <w:commentReference w:id="174"/>
            </w: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1150"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7"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7"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456915">
        <w:trPr>
          <w:trHeight w:val="953"/>
        </w:trPr>
        <w:tc>
          <w:tcPr>
            <w:tcW w:w="1350"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861" w:type="dxa"/>
          </w:tcPr>
          <w:p w14:paraId="554BA489" w14:textId="77777777" w:rsidR="00456915" w:rsidRDefault="005E0FA1" w:rsidP="005E0FA1">
            <w:pPr>
              <w:spacing w:after="0" w:line="240" w:lineRule="auto"/>
              <w:jc w:val="center"/>
              <w:rPr>
                <w:rFonts w:ascii="Times New Roman" w:hAnsi="Times New Roman"/>
                <w:sz w:val="24"/>
                <w:szCs w:val="24"/>
              </w:rPr>
            </w:pPr>
            <w:commentRangeStart w:id="187"/>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p>
          <w:p w14:paraId="469DB4C5" w14:textId="22EC9E68" w:rsidR="005E0FA1" w:rsidRDefault="005E0FA1" w:rsidP="005E0FA1">
            <w:pPr>
              <w:spacing w:after="0" w:line="240" w:lineRule="auto"/>
              <w:jc w:val="center"/>
              <w:rPr>
                <w:rFonts w:ascii="Times New Roman" w:hAnsi="Times New Roman"/>
                <w:sz w:val="24"/>
                <w:szCs w:val="24"/>
                <w:vertAlign w:val="superscript"/>
              </w:rPr>
            </w:pPr>
            <w:r>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commentRangeEnd w:id="187"/>
          <w:p w14:paraId="6A85B998" w14:textId="77777777" w:rsidR="00456915" w:rsidRPr="00E04B8C" w:rsidRDefault="00674F94" w:rsidP="005E0FA1">
            <w:pPr>
              <w:spacing w:after="0" w:line="240" w:lineRule="auto"/>
              <w:jc w:val="center"/>
              <w:rPr>
                <w:rFonts w:ascii="Times New Roman" w:hAnsi="Times New Roman"/>
                <w:b/>
                <w:sz w:val="24"/>
                <w:szCs w:val="24"/>
                <w:vertAlign w:val="superscript"/>
              </w:rPr>
            </w:pPr>
            <w:r>
              <w:rPr>
                <w:rStyle w:val="CommentReference"/>
              </w:rPr>
              <w:commentReference w:id="187"/>
            </w:r>
          </w:p>
          <w:p w14:paraId="2B2CCD39" w14:textId="77777777" w:rsidR="005E0FA1" w:rsidRDefault="005E0FA1"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1A472B9F" w14:textId="77777777" w:rsidR="00414F16" w:rsidRDefault="00414F16" w:rsidP="005E0FA1">
            <w:pPr>
              <w:tabs>
                <w:tab w:val="left" w:pos="585"/>
              </w:tabs>
              <w:spacing w:after="0" w:line="240" w:lineRule="auto"/>
              <w:jc w:val="center"/>
              <w:rPr>
                <w:rFonts w:ascii="Times New Roman" w:hAnsi="Times New Roman"/>
                <w:sz w:val="24"/>
                <w:szCs w:val="24"/>
              </w:rPr>
            </w:pPr>
          </w:p>
        </w:tc>
        <w:tc>
          <w:tcPr>
            <w:tcW w:w="1150"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3761208B" w14:textId="00DF23C0"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tc>
        <w:tc>
          <w:tcPr>
            <w:tcW w:w="1007" w:type="dxa"/>
          </w:tcPr>
          <w:p w14:paraId="242A4DAA" w14:textId="093AA1D4"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tc>
        <w:tc>
          <w:tcPr>
            <w:tcW w:w="1007"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05F22C15" w14:textId="7E03450F"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4088899E"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Pr>
          <w:rFonts w:ascii="Times New Roman" w:hAnsi="Times New Roman"/>
          <w:sz w:val="24"/>
          <w:szCs w:val="24"/>
        </w:rPr>
        <w:t xml:space="preserve">Radium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bookmarkStart w:id="188" w:name="_GoBack"/>
      <w:bookmarkEnd w:id="188"/>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5"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332F3EC6" w14:textId="24AFCF8B" w:rsidR="0068033A" w:rsidRPr="0068033A" w:rsidRDefault="001A7F70" w:rsidP="0068033A">
      <w:pPr>
        <w:widowControl w:val="0"/>
        <w:autoSpaceDE w:val="0"/>
        <w:autoSpaceDN w:val="0"/>
        <w:adjustRightInd w:val="0"/>
        <w:spacing w:after="0" w:line="48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68033A" w:rsidRPr="0068033A">
        <w:rPr>
          <w:rFonts w:ascii="Times New Roman" w:hAnsi="Times New Roman"/>
          <w:noProof/>
          <w:sz w:val="24"/>
          <w:szCs w:val="24"/>
        </w:rPr>
        <w:t xml:space="preserve">(1) </w:t>
      </w:r>
      <w:r w:rsidR="0068033A" w:rsidRPr="0068033A">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68033A" w:rsidRPr="0068033A">
        <w:rPr>
          <w:rFonts w:ascii="Times New Roman" w:hAnsi="Times New Roman"/>
          <w:i/>
          <w:iCs/>
          <w:noProof/>
          <w:sz w:val="24"/>
          <w:szCs w:val="24"/>
        </w:rPr>
        <w:t>Environ. Sci. Technol.</w:t>
      </w:r>
      <w:r w:rsidR="0068033A" w:rsidRPr="0068033A">
        <w:rPr>
          <w:rFonts w:ascii="Times New Roman" w:hAnsi="Times New Roman"/>
          <w:noProof/>
          <w:sz w:val="24"/>
          <w:szCs w:val="24"/>
        </w:rPr>
        <w:t xml:space="preserve"> </w:t>
      </w:r>
      <w:r w:rsidR="0068033A" w:rsidRPr="0068033A">
        <w:rPr>
          <w:rFonts w:ascii="Times New Roman" w:hAnsi="Times New Roman"/>
          <w:b/>
          <w:bCs/>
          <w:noProof/>
          <w:sz w:val="24"/>
          <w:szCs w:val="24"/>
        </w:rPr>
        <w:t>2014</w:t>
      </w:r>
      <w:r w:rsidR="0068033A" w:rsidRPr="0068033A">
        <w:rPr>
          <w:rFonts w:ascii="Times New Roman" w:hAnsi="Times New Roman"/>
          <w:noProof/>
          <w:sz w:val="24"/>
          <w:szCs w:val="24"/>
        </w:rPr>
        <w:t xml:space="preserve">, </w:t>
      </w:r>
      <w:r w:rsidR="0068033A" w:rsidRPr="0068033A">
        <w:rPr>
          <w:rFonts w:ascii="Times New Roman" w:hAnsi="Times New Roman"/>
          <w:i/>
          <w:iCs/>
          <w:noProof/>
          <w:sz w:val="24"/>
          <w:szCs w:val="24"/>
        </w:rPr>
        <w:t>48</w:t>
      </w:r>
      <w:r w:rsidR="0068033A" w:rsidRPr="0068033A">
        <w:rPr>
          <w:rFonts w:ascii="Times New Roman" w:hAnsi="Times New Roman"/>
          <w:noProof/>
          <w:sz w:val="24"/>
          <w:szCs w:val="24"/>
        </w:rPr>
        <w:t xml:space="preserve"> (8), 4596–4603 DOI: 10.1021/es405168b.</w:t>
      </w:r>
    </w:p>
    <w:p w14:paraId="368807B9"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 </w:t>
      </w:r>
      <w:r w:rsidRPr="0068033A">
        <w:rPr>
          <w:rFonts w:ascii="Times New Roman" w:hAnsi="Times New Roman"/>
          <w:noProof/>
          <w:sz w:val="24"/>
          <w:szCs w:val="24"/>
        </w:rPr>
        <w:tab/>
        <w:t xml:space="preserve">Jones, A. P. Indoor air quality and health. </w:t>
      </w:r>
      <w:r w:rsidRPr="0068033A">
        <w:rPr>
          <w:rFonts w:ascii="Times New Roman" w:hAnsi="Times New Roman"/>
          <w:i/>
          <w:iCs/>
          <w:noProof/>
          <w:sz w:val="24"/>
          <w:szCs w:val="24"/>
        </w:rPr>
        <w:t>Atmos. Environ.</w:t>
      </w:r>
      <w:r w:rsidRPr="0068033A">
        <w:rPr>
          <w:rFonts w:ascii="Times New Roman" w:hAnsi="Times New Roman"/>
          <w:noProof/>
          <w:sz w:val="24"/>
          <w:szCs w:val="24"/>
        </w:rPr>
        <w:t xml:space="preserve"> </w:t>
      </w:r>
      <w:r w:rsidRPr="0068033A">
        <w:rPr>
          <w:rFonts w:ascii="Times New Roman" w:hAnsi="Times New Roman"/>
          <w:b/>
          <w:bCs/>
          <w:noProof/>
          <w:sz w:val="24"/>
          <w:szCs w:val="24"/>
        </w:rPr>
        <w:t>1999</w:t>
      </w:r>
      <w:r w:rsidRPr="0068033A">
        <w:rPr>
          <w:rFonts w:ascii="Times New Roman" w:hAnsi="Times New Roman"/>
          <w:noProof/>
          <w:sz w:val="24"/>
          <w:szCs w:val="24"/>
        </w:rPr>
        <w:t xml:space="preserve">, </w:t>
      </w:r>
      <w:r w:rsidRPr="0068033A">
        <w:rPr>
          <w:rFonts w:ascii="Times New Roman" w:hAnsi="Times New Roman"/>
          <w:i/>
          <w:iCs/>
          <w:noProof/>
          <w:sz w:val="24"/>
          <w:szCs w:val="24"/>
        </w:rPr>
        <w:t>33</w:t>
      </w:r>
      <w:r w:rsidRPr="0068033A">
        <w:rPr>
          <w:rFonts w:ascii="Times New Roman" w:hAnsi="Times New Roman"/>
          <w:noProof/>
          <w:sz w:val="24"/>
          <w:szCs w:val="24"/>
        </w:rPr>
        <w:t xml:space="preserve"> (28), 4535–4564 DOI: 10.1016/S1352-2310(99)00272-1.</w:t>
      </w:r>
    </w:p>
    <w:p w14:paraId="1B9D1D39"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 </w:t>
      </w:r>
      <w:r w:rsidRPr="0068033A">
        <w:rPr>
          <w:rFonts w:ascii="Times New Roman" w:hAnsi="Times New Roman"/>
          <w:noProof/>
          <w:sz w:val="24"/>
          <w:szCs w:val="24"/>
        </w:rPr>
        <w:tab/>
        <w:t xml:space="preserve">Ivanovich, M. Uranium Series Disequilibrium - Concepts and Applications. </w:t>
      </w:r>
      <w:r w:rsidRPr="0068033A">
        <w:rPr>
          <w:rFonts w:ascii="Times New Roman" w:hAnsi="Times New Roman"/>
          <w:i/>
          <w:iCs/>
          <w:noProof/>
          <w:sz w:val="24"/>
          <w:szCs w:val="24"/>
        </w:rPr>
        <w:t>Radiochim.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1994</w:t>
      </w:r>
      <w:r w:rsidRPr="0068033A">
        <w:rPr>
          <w:rFonts w:ascii="Times New Roman" w:hAnsi="Times New Roman"/>
          <w:noProof/>
          <w:sz w:val="24"/>
          <w:szCs w:val="24"/>
        </w:rPr>
        <w:t xml:space="preserve">, </w:t>
      </w:r>
      <w:r w:rsidRPr="0068033A">
        <w:rPr>
          <w:rFonts w:ascii="Times New Roman" w:hAnsi="Times New Roman"/>
          <w:i/>
          <w:iCs/>
          <w:noProof/>
          <w:sz w:val="24"/>
          <w:szCs w:val="24"/>
        </w:rPr>
        <w:t>64</w:t>
      </w:r>
      <w:r w:rsidRPr="0068033A">
        <w:rPr>
          <w:rFonts w:ascii="Times New Roman" w:hAnsi="Times New Roman"/>
          <w:noProof/>
          <w:sz w:val="24"/>
          <w:szCs w:val="24"/>
        </w:rPr>
        <w:t xml:space="preserve"> (2), 81–94 DOI: 10.1524/ract.1994.64.2.81.</w:t>
      </w:r>
    </w:p>
    <w:p w14:paraId="7576E57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(4) </w:t>
      </w:r>
      <w:r w:rsidRPr="0068033A">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68033A">
        <w:rPr>
          <w:rFonts w:ascii="Times New Roman" w:hAnsi="Times New Roman"/>
          <w:i/>
          <w:iCs/>
          <w:noProof/>
          <w:sz w:val="24"/>
          <w:szCs w:val="24"/>
        </w:rPr>
        <w:t>Appl. Geochemistry</w:t>
      </w:r>
      <w:r w:rsidRPr="0068033A">
        <w:rPr>
          <w:rFonts w:ascii="Times New Roman" w:hAnsi="Times New Roman"/>
          <w:noProof/>
          <w:sz w:val="24"/>
          <w:szCs w:val="24"/>
        </w:rPr>
        <w:t xml:space="preserve"> </w:t>
      </w:r>
      <w:r w:rsidRPr="0068033A">
        <w:rPr>
          <w:rFonts w:ascii="Times New Roman" w:hAnsi="Times New Roman"/>
          <w:b/>
          <w:bCs/>
          <w:noProof/>
          <w:sz w:val="24"/>
          <w:szCs w:val="24"/>
        </w:rPr>
        <w:t>2012</w:t>
      </w:r>
      <w:r w:rsidRPr="0068033A">
        <w:rPr>
          <w:rFonts w:ascii="Times New Roman" w:hAnsi="Times New Roman"/>
          <w:noProof/>
          <w:sz w:val="24"/>
          <w:szCs w:val="24"/>
        </w:rPr>
        <w:t xml:space="preserve">, </w:t>
      </w:r>
      <w:r w:rsidRPr="0068033A">
        <w:rPr>
          <w:rFonts w:ascii="Times New Roman" w:hAnsi="Times New Roman"/>
          <w:i/>
          <w:iCs/>
          <w:noProof/>
          <w:sz w:val="24"/>
          <w:szCs w:val="24"/>
        </w:rPr>
        <w:t>27</w:t>
      </w:r>
      <w:r w:rsidRPr="0068033A">
        <w:rPr>
          <w:rFonts w:ascii="Times New Roman" w:hAnsi="Times New Roman"/>
          <w:noProof/>
          <w:sz w:val="24"/>
          <w:szCs w:val="24"/>
        </w:rPr>
        <w:t xml:space="preserve"> (3), 729–752 DOI: 10.1016/j.apgeochem.2011.11.002.</w:t>
      </w:r>
    </w:p>
    <w:p w14:paraId="6D4D737F"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(5) </w:t>
      </w:r>
      <w:r w:rsidRPr="0068033A">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68033A">
        <w:rPr>
          <w:rFonts w:ascii="Times New Roman" w:hAnsi="Times New Roman"/>
          <w:i/>
          <w:iCs/>
          <w:noProof/>
          <w:sz w:val="24"/>
          <w:szCs w:val="24"/>
        </w:rPr>
        <w:t>Environ. Sci. Technol.</w:t>
      </w:r>
      <w:r w:rsidRPr="0068033A">
        <w:rPr>
          <w:rFonts w:ascii="Times New Roman" w:hAnsi="Times New Roman"/>
          <w:noProof/>
          <w:sz w:val="24"/>
          <w:szCs w:val="24"/>
        </w:rPr>
        <w:t xml:space="preserve"> </w:t>
      </w:r>
      <w:r w:rsidRPr="0068033A">
        <w:rPr>
          <w:rFonts w:ascii="Times New Roman" w:hAnsi="Times New Roman"/>
          <w:b/>
          <w:bCs/>
          <w:noProof/>
          <w:sz w:val="24"/>
          <w:szCs w:val="24"/>
        </w:rPr>
        <w:t>2013</w:t>
      </w:r>
      <w:r w:rsidRPr="0068033A">
        <w:rPr>
          <w:rFonts w:ascii="Times New Roman" w:hAnsi="Times New Roman"/>
          <w:noProof/>
          <w:sz w:val="24"/>
          <w:szCs w:val="24"/>
        </w:rPr>
        <w:t xml:space="preserve">, </w:t>
      </w:r>
      <w:r w:rsidRPr="0068033A">
        <w:rPr>
          <w:rFonts w:ascii="Times New Roman" w:hAnsi="Times New Roman"/>
          <w:i/>
          <w:iCs/>
          <w:noProof/>
          <w:sz w:val="24"/>
          <w:szCs w:val="24"/>
        </w:rPr>
        <w:t>47</w:t>
      </w:r>
      <w:r w:rsidRPr="0068033A">
        <w:rPr>
          <w:rFonts w:ascii="Times New Roman" w:hAnsi="Times New Roman"/>
          <w:noProof/>
          <w:sz w:val="24"/>
          <w:szCs w:val="24"/>
        </w:rPr>
        <w:t xml:space="preserve"> (6), 2562–2569 DOI: 10.1021/es304638h.</w:t>
      </w:r>
    </w:p>
    <w:p w14:paraId="4F54BFC1"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(6) </w:t>
      </w:r>
      <w:r w:rsidRPr="0068033A">
        <w:rPr>
          <w:rFonts w:ascii="Times New Roman" w:hAnsi="Times New Roman"/>
          <w:noProof/>
          <w:sz w:val="24"/>
          <w:szCs w:val="24"/>
        </w:rPr>
        <w:tab/>
        <w:t xml:space="preserve">Vengosh, A.; Hirschfeld, D.; Vinson, D.; Dwyer, G.; Raanan, H.; Rimawi, O.; Al-zoubi, A.; Akkawi, E.; Marie, A.; Haquin, G.; et al. High Naturally Occurring Radioactivity in Fossil Groundwater from the Middle East. </w:t>
      </w:r>
      <w:r w:rsidRPr="0068033A">
        <w:rPr>
          <w:rFonts w:ascii="Times New Roman" w:hAnsi="Times New Roman"/>
          <w:i/>
          <w:iCs/>
          <w:noProof/>
          <w:sz w:val="24"/>
          <w:szCs w:val="24"/>
        </w:rPr>
        <w:t>Environ. Sci. Technol.</w:t>
      </w:r>
      <w:r w:rsidRPr="0068033A">
        <w:rPr>
          <w:rFonts w:ascii="Times New Roman" w:hAnsi="Times New Roman"/>
          <w:noProof/>
          <w:sz w:val="24"/>
          <w:szCs w:val="24"/>
        </w:rPr>
        <w:t xml:space="preserve"> </w:t>
      </w:r>
      <w:r w:rsidRPr="0068033A">
        <w:rPr>
          <w:rFonts w:ascii="Times New Roman" w:hAnsi="Times New Roman"/>
          <w:b/>
          <w:bCs/>
          <w:noProof/>
          <w:sz w:val="24"/>
          <w:szCs w:val="24"/>
        </w:rPr>
        <w:t>2009</w:t>
      </w:r>
      <w:r w:rsidRPr="0068033A">
        <w:rPr>
          <w:rFonts w:ascii="Times New Roman" w:hAnsi="Times New Roman"/>
          <w:noProof/>
          <w:sz w:val="24"/>
          <w:szCs w:val="24"/>
        </w:rPr>
        <w:t xml:space="preserve">, </w:t>
      </w:r>
      <w:r w:rsidRPr="0068033A">
        <w:rPr>
          <w:rFonts w:ascii="Times New Roman" w:hAnsi="Times New Roman"/>
          <w:i/>
          <w:iCs/>
          <w:noProof/>
          <w:sz w:val="24"/>
          <w:szCs w:val="24"/>
        </w:rPr>
        <w:t>43</w:t>
      </w:r>
      <w:r w:rsidRPr="0068033A">
        <w:rPr>
          <w:rFonts w:ascii="Times New Roman" w:hAnsi="Times New Roman"/>
          <w:noProof/>
          <w:sz w:val="24"/>
          <w:szCs w:val="24"/>
        </w:rPr>
        <w:t>, 1769–1775 DOI: 10.1021/es802969r.</w:t>
      </w:r>
    </w:p>
    <w:p w14:paraId="014D2942"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(7) </w:t>
      </w:r>
      <w:r w:rsidRPr="0068033A">
        <w:rPr>
          <w:rFonts w:ascii="Times New Roman" w:hAnsi="Times New Roman"/>
          <w:noProof/>
          <w:sz w:val="24"/>
          <w:szCs w:val="24"/>
        </w:rPr>
        <w:tab/>
        <w:t xml:space="preserve">Lauer, N.; Vengosh, A. Age Dating Oil and Gas Wastewater Spills Using Radium Isotopes and Their Decay Products in Impacted Soil and Sediment. </w:t>
      </w:r>
      <w:r w:rsidRPr="0068033A">
        <w:rPr>
          <w:rFonts w:ascii="Times New Roman" w:hAnsi="Times New Roman"/>
          <w:i/>
          <w:iCs/>
          <w:noProof/>
          <w:sz w:val="24"/>
          <w:szCs w:val="24"/>
        </w:rPr>
        <w:t xml:space="preserve">Environ. Sci. Technol. </w:t>
      </w:r>
      <w:r w:rsidRPr="0068033A">
        <w:rPr>
          <w:rFonts w:ascii="Times New Roman" w:hAnsi="Times New Roman"/>
          <w:i/>
          <w:iCs/>
          <w:noProof/>
          <w:sz w:val="24"/>
          <w:szCs w:val="24"/>
        </w:rPr>
        <w:lastRenderedPageBreak/>
        <w:t>Lett.</w:t>
      </w:r>
      <w:r w:rsidRPr="0068033A">
        <w:rPr>
          <w:rFonts w:ascii="Times New Roman" w:hAnsi="Times New Roman"/>
          <w:noProof/>
          <w:sz w:val="24"/>
          <w:szCs w:val="24"/>
        </w:rPr>
        <w:t xml:space="preserve"> </w:t>
      </w:r>
      <w:r w:rsidRPr="0068033A">
        <w:rPr>
          <w:rFonts w:ascii="Times New Roman" w:hAnsi="Times New Roman"/>
          <w:b/>
          <w:bCs/>
          <w:noProof/>
          <w:sz w:val="24"/>
          <w:szCs w:val="24"/>
        </w:rPr>
        <w:t>2016</w:t>
      </w:r>
      <w:r w:rsidRPr="0068033A">
        <w:rPr>
          <w:rFonts w:ascii="Times New Roman" w:hAnsi="Times New Roman"/>
          <w:noProof/>
          <w:sz w:val="24"/>
          <w:szCs w:val="24"/>
        </w:rPr>
        <w:t xml:space="preserve">, </w:t>
      </w:r>
      <w:r w:rsidRPr="0068033A">
        <w:rPr>
          <w:rFonts w:ascii="Times New Roman" w:hAnsi="Times New Roman"/>
          <w:i/>
          <w:iCs/>
          <w:noProof/>
          <w:sz w:val="24"/>
          <w:szCs w:val="24"/>
        </w:rPr>
        <w:t>3</w:t>
      </w:r>
      <w:r w:rsidRPr="0068033A">
        <w:rPr>
          <w:rFonts w:ascii="Times New Roman" w:hAnsi="Times New Roman"/>
          <w:noProof/>
          <w:sz w:val="24"/>
          <w:szCs w:val="24"/>
        </w:rPr>
        <w:t xml:space="preserve"> (5), acs.estlett.6b00118 DOI: 10.1021/acs.estlett.6b00118.</w:t>
      </w:r>
    </w:p>
    <w:p w14:paraId="083469C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(8) </w:t>
      </w:r>
      <w:r w:rsidRPr="0068033A">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68033A">
        <w:rPr>
          <w:rFonts w:ascii="Times New Roman" w:hAnsi="Times New Roman"/>
          <w:i/>
          <w:iCs/>
          <w:noProof/>
          <w:sz w:val="24"/>
          <w:szCs w:val="24"/>
        </w:rPr>
        <w:t>Appl. Geochemistry</w:t>
      </w:r>
      <w:r w:rsidRPr="0068033A">
        <w:rPr>
          <w:rFonts w:ascii="Times New Roman" w:hAnsi="Times New Roman"/>
          <w:noProof/>
          <w:sz w:val="24"/>
          <w:szCs w:val="24"/>
        </w:rPr>
        <w:t xml:space="preserve"> </w:t>
      </w:r>
      <w:r w:rsidRPr="0068033A">
        <w:rPr>
          <w:rFonts w:ascii="Times New Roman" w:hAnsi="Times New Roman"/>
          <w:b/>
          <w:bCs/>
          <w:noProof/>
          <w:sz w:val="24"/>
          <w:szCs w:val="24"/>
        </w:rPr>
        <w:t>2015</w:t>
      </w:r>
      <w:r w:rsidRPr="0068033A">
        <w:rPr>
          <w:rFonts w:ascii="Times New Roman" w:hAnsi="Times New Roman"/>
          <w:noProof/>
          <w:sz w:val="24"/>
          <w:szCs w:val="24"/>
        </w:rPr>
        <w:t xml:space="preserve">, </w:t>
      </w:r>
      <w:r w:rsidRPr="0068033A">
        <w:rPr>
          <w:rFonts w:ascii="Times New Roman" w:hAnsi="Times New Roman"/>
          <w:i/>
          <w:iCs/>
          <w:noProof/>
          <w:sz w:val="24"/>
          <w:szCs w:val="24"/>
        </w:rPr>
        <w:t>55</w:t>
      </w:r>
      <w:r w:rsidRPr="0068033A">
        <w:rPr>
          <w:rFonts w:ascii="Times New Roman" w:hAnsi="Times New Roman"/>
          <w:noProof/>
          <w:sz w:val="24"/>
          <w:szCs w:val="24"/>
        </w:rPr>
        <w:t>, 85–94 DOI: 10.1016/j.apgeochem.2014.12.017.</w:t>
      </w:r>
    </w:p>
    <w:p w14:paraId="5DCB8004"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(9) </w:t>
      </w:r>
      <w:r w:rsidRPr="0068033A">
        <w:rPr>
          <w:rFonts w:ascii="Times New Roman" w:hAnsi="Times New Roman"/>
          <w:noProof/>
          <w:sz w:val="24"/>
          <w:szCs w:val="24"/>
        </w:rPr>
        <w:tab/>
        <w:t xml:space="preserve">Fesenko, S.; Carvalho, F.; Martin, P.; Moore, W. S.; Yankovich, T. Radium in the Environment. </w:t>
      </w:r>
      <w:r w:rsidRPr="0068033A">
        <w:rPr>
          <w:rFonts w:ascii="Times New Roman" w:hAnsi="Times New Roman"/>
          <w:i/>
          <w:iCs/>
          <w:noProof/>
          <w:sz w:val="24"/>
          <w:szCs w:val="24"/>
        </w:rPr>
        <w:t>The Environmental Behavior of Radium: Revised Edition</w:t>
      </w:r>
      <w:r w:rsidRPr="0068033A">
        <w:rPr>
          <w:rFonts w:ascii="Times New Roman" w:hAnsi="Times New Roman"/>
          <w:noProof/>
          <w:sz w:val="24"/>
          <w:szCs w:val="24"/>
        </w:rPr>
        <w:t>. 2014, pp 33–105.</w:t>
      </w:r>
    </w:p>
    <w:p w14:paraId="62FAF4A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(10) </w:t>
      </w:r>
      <w:r w:rsidRPr="0068033A">
        <w:rPr>
          <w:rFonts w:ascii="Times New Roman" w:hAnsi="Times New Roman"/>
          <w:noProof/>
          <w:sz w:val="24"/>
          <w:szCs w:val="24"/>
        </w:rPr>
        <w:tab/>
        <w:t xml:space="preserve">Gonneea, M. E.; Morris, P. J.; Dulaiova, H.; Charette, M. a. New perspectives on radium behavior within a subterranean estuary. </w:t>
      </w:r>
      <w:r w:rsidRPr="0068033A">
        <w:rPr>
          <w:rFonts w:ascii="Times New Roman" w:hAnsi="Times New Roman"/>
          <w:i/>
          <w:iCs/>
          <w:noProof/>
          <w:sz w:val="24"/>
          <w:szCs w:val="24"/>
        </w:rPr>
        <w:t>Mar. Chem.</w:t>
      </w:r>
      <w:r w:rsidRPr="0068033A">
        <w:rPr>
          <w:rFonts w:ascii="Times New Roman" w:hAnsi="Times New Roman"/>
          <w:noProof/>
          <w:sz w:val="24"/>
          <w:szCs w:val="24"/>
        </w:rPr>
        <w:t xml:space="preserve"> </w:t>
      </w:r>
      <w:r w:rsidRPr="0068033A">
        <w:rPr>
          <w:rFonts w:ascii="Times New Roman" w:hAnsi="Times New Roman"/>
          <w:b/>
          <w:bCs/>
          <w:noProof/>
          <w:sz w:val="24"/>
          <w:szCs w:val="24"/>
        </w:rPr>
        <w:t>2008</w:t>
      </w:r>
      <w:r w:rsidRPr="0068033A">
        <w:rPr>
          <w:rFonts w:ascii="Times New Roman" w:hAnsi="Times New Roman"/>
          <w:noProof/>
          <w:sz w:val="24"/>
          <w:szCs w:val="24"/>
        </w:rPr>
        <w:t xml:space="preserve">, </w:t>
      </w:r>
      <w:r w:rsidRPr="0068033A">
        <w:rPr>
          <w:rFonts w:ascii="Times New Roman" w:hAnsi="Times New Roman"/>
          <w:i/>
          <w:iCs/>
          <w:noProof/>
          <w:sz w:val="24"/>
          <w:szCs w:val="24"/>
        </w:rPr>
        <w:t>109</w:t>
      </w:r>
      <w:r w:rsidRPr="0068033A">
        <w:rPr>
          <w:rFonts w:ascii="Times New Roman" w:hAnsi="Times New Roman"/>
          <w:noProof/>
          <w:sz w:val="24"/>
          <w:szCs w:val="24"/>
        </w:rPr>
        <w:t xml:space="preserve"> (3–4), 250–267 DOI: 10.1016/j.marchem.2007.12.002.</w:t>
      </w:r>
    </w:p>
    <w:p w14:paraId="5089837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(11) </w:t>
      </w:r>
      <w:r w:rsidRPr="0068033A">
        <w:rPr>
          <w:rFonts w:ascii="Times New Roman" w:hAnsi="Times New Roman"/>
          <w:noProof/>
          <w:sz w:val="24"/>
          <w:szCs w:val="24"/>
        </w:rPr>
        <w:tab/>
        <w:t xml:space="preserve">Beck, A. J.; Cochran, M. a. Controls on solid-solution partitioning of radium in saturated marine sands. </w:t>
      </w:r>
      <w:r w:rsidRPr="0068033A">
        <w:rPr>
          <w:rFonts w:ascii="Times New Roman" w:hAnsi="Times New Roman"/>
          <w:i/>
          <w:iCs/>
          <w:noProof/>
          <w:sz w:val="24"/>
          <w:szCs w:val="24"/>
        </w:rPr>
        <w:t>Mar. Chem.</w:t>
      </w:r>
      <w:r w:rsidRPr="0068033A">
        <w:rPr>
          <w:rFonts w:ascii="Times New Roman" w:hAnsi="Times New Roman"/>
          <w:noProof/>
          <w:sz w:val="24"/>
          <w:szCs w:val="24"/>
        </w:rPr>
        <w:t xml:space="preserve"> </w:t>
      </w:r>
      <w:r w:rsidRPr="0068033A">
        <w:rPr>
          <w:rFonts w:ascii="Times New Roman" w:hAnsi="Times New Roman"/>
          <w:b/>
          <w:bCs/>
          <w:noProof/>
          <w:sz w:val="24"/>
          <w:szCs w:val="24"/>
        </w:rPr>
        <w:t>2013</w:t>
      </w:r>
      <w:r w:rsidRPr="0068033A">
        <w:rPr>
          <w:rFonts w:ascii="Times New Roman" w:hAnsi="Times New Roman"/>
          <w:noProof/>
          <w:sz w:val="24"/>
          <w:szCs w:val="24"/>
        </w:rPr>
        <w:t xml:space="preserve">, </w:t>
      </w:r>
      <w:r w:rsidRPr="0068033A">
        <w:rPr>
          <w:rFonts w:ascii="Times New Roman" w:hAnsi="Times New Roman"/>
          <w:i/>
          <w:iCs/>
          <w:noProof/>
          <w:sz w:val="24"/>
          <w:szCs w:val="24"/>
        </w:rPr>
        <w:t>156</w:t>
      </w:r>
      <w:r w:rsidRPr="0068033A">
        <w:rPr>
          <w:rFonts w:ascii="Times New Roman" w:hAnsi="Times New Roman"/>
          <w:noProof/>
          <w:sz w:val="24"/>
          <w:szCs w:val="24"/>
        </w:rPr>
        <w:t>, 38–48 DOI: 10.1016/j.marchem.2013.01.008.</w:t>
      </w:r>
    </w:p>
    <w:p w14:paraId="468628C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(12) </w:t>
      </w:r>
      <w:r w:rsidRPr="0068033A">
        <w:rPr>
          <w:rFonts w:ascii="Times New Roman" w:hAnsi="Times New Roman"/>
          <w:noProof/>
          <w:sz w:val="24"/>
          <w:szCs w:val="24"/>
        </w:rPr>
        <w:tab/>
        <w:t xml:space="preserve">Schwertmann, U.; Cornell, R. </w:t>
      </w:r>
      <w:r w:rsidRPr="0068033A">
        <w:rPr>
          <w:rFonts w:ascii="Times New Roman" w:hAnsi="Times New Roman"/>
          <w:i/>
          <w:iCs/>
          <w:noProof/>
          <w:sz w:val="24"/>
          <w:szCs w:val="24"/>
        </w:rPr>
        <w:t>Iron Oxides in the Laboratary</w:t>
      </w:r>
      <w:r w:rsidRPr="0068033A">
        <w:rPr>
          <w:rFonts w:ascii="Times New Roman" w:hAnsi="Times New Roman"/>
          <w:noProof/>
          <w:sz w:val="24"/>
          <w:szCs w:val="24"/>
        </w:rPr>
        <w:t>; Wiley-VCH Verlag GmbH: Weinheim, Germany, 2000.</w:t>
      </w:r>
    </w:p>
    <w:p w14:paraId="23D82ADF"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(13) </w:t>
      </w:r>
      <w:r w:rsidRPr="0068033A">
        <w:rPr>
          <w:rFonts w:ascii="Times New Roman" w:hAnsi="Times New Roman"/>
          <w:noProof/>
          <w:sz w:val="24"/>
          <w:szCs w:val="24"/>
        </w:rPr>
        <w:tab/>
        <w:t xml:space="preserve">Tamamura, S.; Takada, T.; Tomita, J.; Nagao, S.; Fukushi, K.; Yamamoto, M. Salinity dependence of 226Ra adsorption on montmorillonite and kaolinite. </w:t>
      </w:r>
      <w:r w:rsidRPr="0068033A">
        <w:rPr>
          <w:rFonts w:ascii="Times New Roman" w:hAnsi="Times New Roman"/>
          <w:i/>
          <w:iCs/>
          <w:noProof/>
          <w:sz w:val="24"/>
          <w:szCs w:val="24"/>
        </w:rPr>
        <w:t>J. Radioanal. Nucl. Chem.</w:t>
      </w:r>
      <w:r w:rsidRPr="0068033A">
        <w:rPr>
          <w:rFonts w:ascii="Times New Roman" w:hAnsi="Times New Roman"/>
          <w:noProof/>
          <w:sz w:val="24"/>
          <w:szCs w:val="24"/>
        </w:rPr>
        <w:t xml:space="preserve"> </w:t>
      </w:r>
      <w:r w:rsidRPr="0068033A">
        <w:rPr>
          <w:rFonts w:ascii="Times New Roman" w:hAnsi="Times New Roman"/>
          <w:b/>
          <w:bCs/>
          <w:noProof/>
          <w:sz w:val="24"/>
          <w:szCs w:val="24"/>
        </w:rPr>
        <w:t>2013</w:t>
      </w:r>
      <w:r w:rsidRPr="0068033A">
        <w:rPr>
          <w:rFonts w:ascii="Times New Roman" w:hAnsi="Times New Roman"/>
          <w:noProof/>
          <w:sz w:val="24"/>
          <w:szCs w:val="24"/>
        </w:rPr>
        <w:t xml:space="preserve">, </w:t>
      </w:r>
      <w:r w:rsidRPr="0068033A">
        <w:rPr>
          <w:rFonts w:ascii="Times New Roman" w:hAnsi="Times New Roman"/>
          <w:i/>
          <w:iCs/>
          <w:noProof/>
          <w:sz w:val="24"/>
          <w:szCs w:val="24"/>
        </w:rPr>
        <w:t>299</w:t>
      </w:r>
      <w:r w:rsidRPr="0068033A">
        <w:rPr>
          <w:rFonts w:ascii="Times New Roman" w:hAnsi="Times New Roman"/>
          <w:noProof/>
          <w:sz w:val="24"/>
          <w:szCs w:val="24"/>
        </w:rPr>
        <w:t xml:space="preserve"> (1), 569–575 DOI: 10.1007/s10967-013-2740-3.</w:t>
      </w:r>
    </w:p>
    <w:p w14:paraId="36F18427"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(14) </w:t>
      </w:r>
      <w:r w:rsidRPr="0068033A">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2014</w:t>
      </w:r>
      <w:r w:rsidRPr="0068033A">
        <w:rPr>
          <w:rFonts w:ascii="Times New Roman" w:hAnsi="Times New Roman"/>
          <w:noProof/>
          <w:sz w:val="24"/>
          <w:szCs w:val="24"/>
        </w:rPr>
        <w:t xml:space="preserve">, </w:t>
      </w:r>
      <w:r w:rsidRPr="0068033A">
        <w:rPr>
          <w:rFonts w:ascii="Times New Roman" w:hAnsi="Times New Roman"/>
          <w:i/>
          <w:iCs/>
          <w:noProof/>
          <w:sz w:val="24"/>
          <w:szCs w:val="24"/>
        </w:rPr>
        <w:t>146</w:t>
      </w:r>
      <w:r w:rsidRPr="0068033A">
        <w:rPr>
          <w:rFonts w:ascii="Times New Roman" w:hAnsi="Times New Roman"/>
          <w:noProof/>
          <w:sz w:val="24"/>
          <w:szCs w:val="24"/>
        </w:rPr>
        <w:t>, 150–163 DOI: 10.1016/j.gca.2014.10.008.</w:t>
      </w:r>
    </w:p>
    <w:p w14:paraId="6A67AF85"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(15) </w:t>
      </w:r>
      <w:r w:rsidRPr="0068033A">
        <w:rPr>
          <w:rFonts w:ascii="Times New Roman" w:hAnsi="Times New Roman"/>
          <w:noProof/>
          <w:sz w:val="24"/>
          <w:szCs w:val="24"/>
        </w:rPr>
        <w:tab/>
        <w:t xml:space="preserve">Parkhurst, D. L.; Appela, C. A. J. </w:t>
      </w:r>
      <w:r w:rsidRPr="0068033A">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68033A">
        <w:rPr>
          <w:rFonts w:ascii="Times New Roman" w:hAnsi="Times New Roman"/>
          <w:noProof/>
          <w:sz w:val="24"/>
          <w:szCs w:val="24"/>
        </w:rPr>
        <w:t>; 2013.</w:t>
      </w:r>
    </w:p>
    <w:p w14:paraId="26C57BFA"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lastRenderedPageBreak/>
        <w:t xml:space="preserve">(16) </w:t>
      </w:r>
      <w:r w:rsidRPr="0068033A">
        <w:rPr>
          <w:rFonts w:ascii="Times New Roman" w:hAnsi="Times New Roman"/>
          <w:noProof/>
          <w:sz w:val="24"/>
          <w:szCs w:val="24"/>
        </w:rPr>
        <w:tab/>
        <w:t>Python Software Foundation. Python Language Reference https://www.python.org/.</w:t>
      </w:r>
    </w:p>
    <w:p w14:paraId="0131E69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(17) </w:t>
      </w:r>
      <w:r w:rsidRPr="0068033A">
        <w:rPr>
          <w:rFonts w:ascii="Times New Roman" w:hAnsi="Times New Roman"/>
          <w:noProof/>
          <w:sz w:val="24"/>
          <w:szCs w:val="24"/>
        </w:rPr>
        <w:tab/>
        <w:t xml:space="preserve">Dzombak, D.; Morel, F. </w:t>
      </w:r>
      <w:r w:rsidRPr="0068033A">
        <w:rPr>
          <w:rFonts w:ascii="Times New Roman" w:hAnsi="Times New Roman"/>
          <w:i/>
          <w:iCs/>
          <w:noProof/>
          <w:sz w:val="24"/>
          <w:szCs w:val="24"/>
        </w:rPr>
        <w:t>Surface Complexation Modeling: Hydrous Ferric Oxide</w:t>
      </w:r>
      <w:r w:rsidRPr="0068033A">
        <w:rPr>
          <w:rFonts w:ascii="Times New Roman" w:hAnsi="Times New Roman"/>
          <w:noProof/>
          <w:sz w:val="24"/>
          <w:szCs w:val="24"/>
        </w:rPr>
        <w:t>; Wiley: New York, NY, 1990.</w:t>
      </w:r>
    </w:p>
    <w:p w14:paraId="7266D36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(18) </w:t>
      </w:r>
      <w:r w:rsidRPr="0068033A">
        <w:rPr>
          <w:rFonts w:ascii="Times New Roman" w:hAnsi="Times New Roman"/>
          <w:noProof/>
          <w:sz w:val="24"/>
          <w:szCs w:val="24"/>
        </w:rPr>
        <w:tab/>
        <w:t>Mathur, S. S.; Dzombak, D. A. Surface complexation modeling: Goethite; 2006; pp 443–468.</w:t>
      </w:r>
    </w:p>
    <w:p w14:paraId="6DC87C31"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(19) </w:t>
      </w:r>
      <w:r w:rsidRPr="0068033A">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1994</w:t>
      </w:r>
      <w:r w:rsidRPr="0068033A">
        <w:rPr>
          <w:rFonts w:ascii="Times New Roman" w:hAnsi="Times New Roman"/>
          <w:noProof/>
          <w:sz w:val="24"/>
          <w:szCs w:val="24"/>
        </w:rPr>
        <w:t xml:space="preserve">, </w:t>
      </w:r>
      <w:r w:rsidRPr="0068033A">
        <w:rPr>
          <w:rFonts w:ascii="Times New Roman" w:hAnsi="Times New Roman"/>
          <w:i/>
          <w:iCs/>
          <w:noProof/>
          <w:sz w:val="24"/>
          <w:szCs w:val="24"/>
        </w:rPr>
        <w:t>58</w:t>
      </w:r>
      <w:r w:rsidRPr="0068033A">
        <w:rPr>
          <w:rFonts w:ascii="Times New Roman" w:hAnsi="Times New Roman"/>
          <w:noProof/>
          <w:sz w:val="24"/>
          <w:szCs w:val="24"/>
        </w:rPr>
        <w:t xml:space="preserve"> (9), 2073–2086 DOI: 10.1016/0016-7037(94)90286-0.</w:t>
      </w:r>
    </w:p>
    <w:p w14:paraId="3F51598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(20) </w:t>
      </w:r>
      <w:r w:rsidRPr="0068033A">
        <w:rPr>
          <w:rFonts w:ascii="Times New Roman" w:hAnsi="Times New Roman"/>
          <w:noProof/>
          <w:sz w:val="24"/>
          <w:szCs w:val="24"/>
        </w:rPr>
        <w:tab/>
        <w:t>The Clay Minerals Society. Source Clay Physical/Chemical Data http://clays.org/sourceclays_data.html (accessed Dec 10, 2017).</w:t>
      </w:r>
    </w:p>
    <w:p w14:paraId="2EE3DE38"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(21) </w:t>
      </w:r>
      <w:r w:rsidRPr="0068033A">
        <w:rPr>
          <w:rFonts w:ascii="Times New Roman" w:hAnsi="Times New Roman"/>
          <w:noProof/>
          <w:sz w:val="24"/>
          <w:szCs w:val="24"/>
        </w:rPr>
        <w:tab/>
        <w:t xml:space="preserve">Tournassat, C.; Ferrage, E.; Poinsignon, C.; Charlet, L. The titration of clay minerals: II. Structure-based model and implications for clay reactivity. </w:t>
      </w:r>
      <w:r w:rsidRPr="0068033A">
        <w:rPr>
          <w:rFonts w:ascii="Times New Roman" w:hAnsi="Times New Roman"/>
          <w:i/>
          <w:iCs/>
          <w:noProof/>
          <w:sz w:val="24"/>
          <w:szCs w:val="24"/>
        </w:rPr>
        <w:t>J. Colloid Interface Sci.</w:t>
      </w:r>
      <w:r w:rsidRPr="0068033A">
        <w:rPr>
          <w:rFonts w:ascii="Times New Roman" w:hAnsi="Times New Roman"/>
          <w:noProof/>
          <w:sz w:val="24"/>
          <w:szCs w:val="24"/>
        </w:rPr>
        <w:t xml:space="preserve"> </w:t>
      </w:r>
      <w:r w:rsidRPr="0068033A">
        <w:rPr>
          <w:rFonts w:ascii="Times New Roman" w:hAnsi="Times New Roman"/>
          <w:b/>
          <w:bCs/>
          <w:noProof/>
          <w:sz w:val="24"/>
          <w:szCs w:val="24"/>
        </w:rPr>
        <w:t>2004</w:t>
      </w:r>
      <w:r w:rsidRPr="0068033A">
        <w:rPr>
          <w:rFonts w:ascii="Times New Roman" w:hAnsi="Times New Roman"/>
          <w:noProof/>
          <w:sz w:val="24"/>
          <w:szCs w:val="24"/>
        </w:rPr>
        <w:t xml:space="preserve">, </w:t>
      </w:r>
      <w:r w:rsidRPr="0068033A">
        <w:rPr>
          <w:rFonts w:ascii="Times New Roman" w:hAnsi="Times New Roman"/>
          <w:i/>
          <w:iCs/>
          <w:noProof/>
          <w:sz w:val="24"/>
          <w:szCs w:val="24"/>
        </w:rPr>
        <w:t>273</w:t>
      </w:r>
      <w:r w:rsidRPr="0068033A">
        <w:rPr>
          <w:rFonts w:ascii="Times New Roman" w:hAnsi="Times New Roman"/>
          <w:noProof/>
          <w:sz w:val="24"/>
          <w:szCs w:val="24"/>
        </w:rPr>
        <w:t xml:space="preserve"> (1), 234–246 DOI: 10.1016/j.jcis.2003.11.022.</w:t>
      </w:r>
    </w:p>
    <w:p w14:paraId="76D0C5D5"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(22) </w:t>
      </w:r>
      <w:r w:rsidRPr="0068033A">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68033A">
        <w:rPr>
          <w:rFonts w:ascii="Times New Roman" w:hAnsi="Times New Roman"/>
          <w:i/>
          <w:iCs/>
          <w:noProof/>
          <w:sz w:val="24"/>
          <w:szCs w:val="24"/>
        </w:rPr>
        <w:t>Aquat. Geochemistry</w:t>
      </w:r>
      <w:r w:rsidRPr="0068033A">
        <w:rPr>
          <w:rFonts w:ascii="Times New Roman" w:hAnsi="Times New Roman"/>
          <w:noProof/>
          <w:sz w:val="24"/>
          <w:szCs w:val="24"/>
        </w:rPr>
        <w:t xml:space="preserve"> </w:t>
      </w:r>
      <w:r w:rsidRPr="0068033A">
        <w:rPr>
          <w:rFonts w:ascii="Times New Roman" w:hAnsi="Times New Roman"/>
          <w:b/>
          <w:bCs/>
          <w:noProof/>
          <w:sz w:val="24"/>
          <w:szCs w:val="24"/>
        </w:rPr>
        <w:t>2005</w:t>
      </w:r>
      <w:r w:rsidRPr="0068033A">
        <w:rPr>
          <w:rFonts w:ascii="Times New Roman" w:hAnsi="Times New Roman"/>
          <w:noProof/>
          <w:sz w:val="24"/>
          <w:szCs w:val="24"/>
        </w:rPr>
        <w:t xml:space="preserve">, </w:t>
      </w:r>
      <w:r w:rsidRPr="0068033A">
        <w:rPr>
          <w:rFonts w:ascii="Times New Roman" w:hAnsi="Times New Roman"/>
          <w:i/>
          <w:iCs/>
          <w:noProof/>
          <w:sz w:val="24"/>
          <w:szCs w:val="24"/>
        </w:rPr>
        <w:t>11</w:t>
      </w:r>
      <w:r w:rsidRPr="0068033A">
        <w:rPr>
          <w:rFonts w:ascii="Times New Roman" w:hAnsi="Times New Roman"/>
          <w:noProof/>
          <w:sz w:val="24"/>
          <w:szCs w:val="24"/>
        </w:rPr>
        <w:t xml:space="preserve"> (2), 115–137 DOI: 10.1007/s10498-004-1166-5.</w:t>
      </w:r>
    </w:p>
    <w:p w14:paraId="4242852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(23) </w:t>
      </w:r>
      <w:r w:rsidRPr="0068033A">
        <w:rPr>
          <w:rFonts w:ascii="Times New Roman" w:hAnsi="Times New Roman"/>
          <w:noProof/>
          <w:sz w:val="24"/>
          <w:szCs w:val="24"/>
        </w:rPr>
        <w:tab/>
        <w:t xml:space="preserve">Bradbury, M. H.; Baeyens, B. A mechanistic description of Ni and Zn sorption on Part II: modelling. </w:t>
      </w:r>
      <w:r w:rsidRPr="0068033A">
        <w:rPr>
          <w:rFonts w:ascii="Times New Roman" w:hAnsi="Times New Roman"/>
          <w:i/>
          <w:iCs/>
          <w:noProof/>
          <w:sz w:val="24"/>
          <w:szCs w:val="24"/>
        </w:rPr>
        <w:t>J. Contam. Hydrol.</w:t>
      </w:r>
      <w:r w:rsidRPr="0068033A">
        <w:rPr>
          <w:rFonts w:ascii="Times New Roman" w:hAnsi="Times New Roman"/>
          <w:noProof/>
          <w:sz w:val="24"/>
          <w:szCs w:val="24"/>
        </w:rPr>
        <w:t xml:space="preserve"> </w:t>
      </w:r>
      <w:r w:rsidRPr="0068033A">
        <w:rPr>
          <w:rFonts w:ascii="Times New Roman" w:hAnsi="Times New Roman"/>
          <w:b/>
          <w:bCs/>
          <w:noProof/>
          <w:sz w:val="24"/>
          <w:szCs w:val="24"/>
        </w:rPr>
        <w:t>1997</w:t>
      </w:r>
      <w:r w:rsidRPr="0068033A">
        <w:rPr>
          <w:rFonts w:ascii="Times New Roman" w:hAnsi="Times New Roman"/>
          <w:noProof/>
          <w:sz w:val="24"/>
          <w:szCs w:val="24"/>
        </w:rPr>
        <w:t xml:space="preserve">, </w:t>
      </w:r>
      <w:r w:rsidRPr="0068033A">
        <w:rPr>
          <w:rFonts w:ascii="Times New Roman" w:hAnsi="Times New Roman"/>
          <w:i/>
          <w:iCs/>
          <w:noProof/>
          <w:sz w:val="24"/>
          <w:szCs w:val="24"/>
        </w:rPr>
        <w:t>27</w:t>
      </w:r>
      <w:r w:rsidRPr="0068033A">
        <w:rPr>
          <w:rFonts w:ascii="Times New Roman" w:hAnsi="Times New Roman"/>
          <w:noProof/>
          <w:sz w:val="24"/>
          <w:szCs w:val="24"/>
        </w:rPr>
        <w:t>, 223–248 DOI: 10.1016/S0169-7722(97)00008-9.</w:t>
      </w:r>
    </w:p>
    <w:p w14:paraId="0CF9E32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(24) </w:t>
      </w:r>
      <w:r w:rsidRPr="0068033A">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2005</w:t>
      </w:r>
      <w:r w:rsidRPr="0068033A">
        <w:rPr>
          <w:rFonts w:ascii="Times New Roman" w:hAnsi="Times New Roman"/>
          <w:noProof/>
          <w:sz w:val="24"/>
          <w:szCs w:val="24"/>
        </w:rPr>
        <w:t xml:space="preserve">, </w:t>
      </w:r>
      <w:r w:rsidRPr="0068033A">
        <w:rPr>
          <w:rFonts w:ascii="Times New Roman" w:hAnsi="Times New Roman"/>
          <w:i/>
          <w:iCs/>
          <w:noProof/>
          <w:sz w:val="24"/>
          <w:szCs w:val="24"/>
        </w:rPr>
        <w:t>69</w:t>
      </w:r>
      <w:r w:rsidRPr="0068033A">
        <w:rPr>
          <w:rFonts w:ascii="Times New Roman" w:hAnsi="Times New Roman"/>
          <w:noProof/>
          <w:sz w:val="24"/>
          <w:szCs w:val="24"/>
        </w:rPr>
        <w:t xml:space="preserve"> (4), 875–892 DOI: 10.1016/j.gca.2004.07.020.</w:t>
      </w:r>
    </w:p>
    <w:p w14:paraId="698B6644"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lastRenderedPageBreak/>
        <w:t xml:space="preserve">(25) </w:t>
      </w:r>
      <w:r w:rsidRPr="0068033A">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68033A">
        <w:rPr>
          <w:rFonts w:ascii="Times New Roman" w:hAnsi="Times New Roman"/>
          <w:i/>
          <w:iCs/>
          <w:noProof/>
          <w:sz w:val="24"/>
          <w:szCs w:val="24"/>
        </w:rPr>
        <w:t>Science</w:t>
      </w:r>
      <w:r w:rsidRPr="0068033A">
        <w:rPr>
          <w:rFonts w:ascii="Times New Roman" w:hAnsi="Times New Roman"/>
          <w:noProof/>
          <w:sz w:val="24"/>
          <w:szCs w:val="24"/>
        </w:rPr>
        <w:t xml:space="preserve"> </w:t>
      </w:r>
      <w:r w:rsidRPr="0068033A">
        <w:rPr>
          <w:rFonts w:ascii="Times New Roman" w:hAnsi="Times New Roman"/>
          <w:b/>
          <w:bCs/>
          <w:noProof/>
          <w:sz w:val="24"/>
          <w:szCs w:val="24"/>
        </w:rPr>
        <w:t>2007</w:t>
      </w:r>
      <w:r w:rsidRPr="0068033A">
        <w:rPr>
          <w:rFonts w:ascii="Times New Roman" w:hAnsi="Times New Roman"/>
          <w:noProof/>
          <w:sz w:val="24"/>
          <w:szCs w:val="24"/>
        </w:rPr>
        <w:t xml:space="preserve">, </w:t>
      </w:r>
      <w:r w:rsidRPr="0068033A">
        <w:rPr>
          <w:rFonts w:ascii="Times New Roman" w:hAnsi="Times New Roman"/>
          <w:i/>
          <w:iCs/>
          <w:noProof/>
          <w:sz w:val="24"/>
          <w:szCs w:val="24"/>
        </w:rPr>
        <w:t>316</w:t>
      </w:r>
      <w:r w:rsidRPr="0068033A">
        <w:rPr>
          <w:rFonts w:ascii="Times New Roman" w:hAnsi="Times New Roman"/>
          <w:noProof/>
          <w:sz w:val="24"/>
          <w:szCs w:val="24"/>
        </w:rPr>
        <w:t xml:space="preserve"> (5832), 1726–1729 DOI: 10.1126/science.1142525.</w:t>
      </w:r>
    </w:p>
    <w:p w14:paraId="23DF3385"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(26) </w:t>
      </w:r>
      <w:r w:rsidRPr="0068033A">
        <w:rPr>
          <w:rFonts w:ascii="Times New Roman" w:hAnsi="Times New Roman"/>
          <w:noProof/>
          <w:sz w:val="24"/>
          <w:szCs w:val="24"/>
        </w:rPr>
        <w:tab/>
        <w:t xml:space="preserve">Cornell, R. M.; Schwertmann, U. Crystal structure. In </w:t>
      </w:r>
      <w:r w:rsidRPr="0068033A">
        <w:rPr>
          <w:rFonts w:ascii="Times New Roman" w:hAnsi="Times New Roman"/>
          <w:i/>
          <w:iCs/>
          <w:noProof/>
          <w:sz w:val="24"/>
          <w:szCs w:val="24"/>
        </w:rPr>
        <w:t>The Iron Oxides: Structure, Properties, Reactions, Occurences and Uses</w:t>
      </w:r>
      <w:r w:rsidRPr="0068033A">
        <w:rPr>
          <w:rFonts w:ascii="Times New Roman" w:hAnsi="Times New Roman"/>
          <w:noProof/>
          <w:sz w:val="24"/>
          <w:szCs w:val="24"/>
        </w:rPr>
        <w:t>; Wiley-VCH Verlag GmbH, 2003; pp 9–38.</w:t>
      </w:r>
    </w:p>
    <w:p w14:paraId="44C82F9C"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(27) </w:t>
      </w:r>
      <w:r w:rsidRPr="0068033A">
        <w:rPr>
          <w:rFonts w:ascii="Times New Roman" w:hAnsi="Times New Roman"/>
          <w:noProof/>
          <w:sz w:val="24"/>
          <w:szCs w:val="24"/>
        </w:rPr>
        <w:tab/>
        <w:t xml:space="preserve">Ames, L.; McGarrah, J.; Walker, B. Sorption of trace constituents from aqueous solutions onto secondary minerals. II. Radium. </w:t>
      </w:r>
      <w:r w:rsidRPr="0068033A">
        <w:rPr>
          <w:rFonts w:ascii="Times New Roman" w:hAnsi="Times New Roman"/>
          <w:i/>
          <w:iCs/>
          <w:noProof/>
          <w:sz w:val="24"/>
          <w:szCs w:val="24"/>
        </w:rPr>
        <w:t>Clays Clay Miner.</w:t>
      </w:r>
      <w:r w:rsidRPr="0068033A">
        <w:rPr>
          <w:rFonts w:ascii="Times New Roman" w:hAnsi="Times New Roman"/>
          <w:noProof/>
          <w:sz w:val="24"/>
          <w:szCs w:val="24"/>
        </w:rPr>
        <w:t xml:space="preserve"> </w:t>
      </w:r>
      <w:r w:rsidRPr="0068033A">
        <w:rPr>
          <w:rFonts w:ascii="Times New Roman" w:hAnsi="Times New Roman"/>
          <w:b/>
          <w:bCs/>
          <w:noProof/>
          <w:sz w:val="24"/>
          <w:szCs w:val="24"/>
        </w:rPr>
        <w:t>1983</w:t>
      </w:r>
      <w:r w:rsidRPr="0068033A">
        <w:rPr>
          <w:rFonts w:ascii="Times New Roman" w:hAnsi="Times New Roman"/>
          <w:noProof/>
          <w:sz w:val="24"/>
          <w:szCs w:val="24"/>
        </w:rPr>
        <w:t xml:space="preserve">, </w:t>
      </w:r>
      <w:r w:rsidRPr="0068033A">
        <w:rPr>
          <w:rFonts w:ascii="Times New Roman" w:hAnsi="Times New Roman"/>
          <w:i/>
          <w:iCs/>
          <w:noProof/>
          <w:sz w:val="24"/>
          <w:szCs w:val="24"/>
        </w:rPr>
        <w:t>31</w:t>
      </w:r>
      <w:r w:rsidRPr="0068033A">
        <w:rPr>
          <w:rFonts w:ascii="Times New Roman" w:hAnsi="Times New Roman"/>
          <w:noProof/>
          <w:sz w:val="24"/>
          <w:szCs w:val="24"/>
        </w:rPr>
        <w:t xml:space="preserve"> (5), 335–342.</w:t>
      </w:r>
    </w:p>
    <w:p w14:paraId="4ED759A6"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(28) </w:t>
      </w:r>
      <w:r w:rsidRPr="0068033A">
        <w:rPr>
          <w:rFonts w:ascii="Times New Roman" w:hAnsi="Times New Roman"/>
          <w:noProof/>
          <w:sz w:val="24"/>
          <w:szCs w:val="24"/>
        </w:rPr>
        <w:tab/>
        <w:t xml:space="preserve">Naveau, A.; Monteil-Rivera, F.; Dumonceau, J.; Catalette, H.; Simoni, E. Sorption of Sr(II) and Eu(III) onto pyrite under different redox potential conditions. </w:t>
      </w:r>
      <w:r w:rsidRPr="0068033A">
        <w:rPr>
          <w:rFonts w:ascii="Times New Roman" w:hAnsi="Times New Roman"/>
          <w:i/>
          <w:iCs/>
          <w:noProof/>
          <w:sz w:val="24"/>
          <w:szCs w:val="24"/>
        </w:rPr>
        <w:t>J. Colloid Interface Sci.</w:t>
      </w:r>
      <w:r w:rsidRPr="0068033A">
        <w:rPr>
          <w:rFonts w:ascii="Times New Roman" w:hAnsi="Times New Roman"/>
          <w:noProof/>
          <w:sz w:val="24"/>
          <w:szCs w:val="24"/>
        </w:rPr>
        <w:t xml:space="preserve"> </w:t>
      </w:r>
      <w:r w:rsidRPr="0068033A">
        <w:rPr>
          <w:rFonts w:ascii="Times New Roman" w:hAnsi="Times New Roman"/>
          <w:b/>
          <w:bCs/>
          <w:noProof/>
          <w:sz w:val="24"/>
          <w:szCs w:val="24"/>
        </w:rPr>
        <w:t>2006</w:t>
      </w:r>
      <w:r w:rsidRPr="0068033A">
        <w:rPr>
          <w:rFonts w:ascii="Times New Roman" w:hAnsi="Times New Roman"/>
          <w:noProof/>
          <w:sz w:val="24"/>
          <w:szCs w:val="24"/>
        </w:rPr>
        <w:t xml:space="preserve">, </w:t>
      </w:r>
      <w:r w:rsidRPr="0068033A">
        <w:rPr>
          <w:rFonts w:ascii="Times New Roman" w:hAnsi="Times New Roman"/>
          <w:i/>
          <w:iCs/>
          <w:noProof/>
          <w:sz w:val="24"/>
          <w:szCs w:val="24"/>
        </w:rPr>
        <w:t>293</w:t>
      </w:r>
      <w:r w:rsidRPr="0068033A">
        <w:rPr>
          <w:rFonts w:ascii="Times New Roman" w:hAnsi="Times New Roman"/>
          <w:noProof/>
          <w:sz w:val="24"/>
          <w:szCs w:val="24"/>
        </w:rPr>
        <w:t xml:space="preserve"> (1), 27–35 DOI: 10.1016/j.jcis.2005.06.049.</w:t>
      </w:r>
    </w:p>
    <w:p w14:paraId="3697175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(29) </w:t>
      </w:r>
      <w:r w:rsidRPr="0068033A">
        <w:rPr>
          <w:rFonts w:ascii="Times New Roman" w:hAnsi="Times New Roman"/>
          <w:noProof/>
          <w:sz w:val="24"/>
          <w:szCs w:val="24"/>
        </w:rPr>
        <w:tab/>
        <w:t xml:space="preserve">Murphy, R.; Strongin, D. Surface reactivity of pyrite and related sulfides. </w:t>
      </w:r>
      <w:r w:rsidRPr="0068033A">
        <w:rPr>
          <w:rFonts w:ascii="Times New Roman" w:hAnsi="Times New Roman"/>
          <w:i/>
          <w:iCs/>
          <w:noProof/>
          <w:sz w:val="24"/>
          <w:szCs w:val="24"/>
        </w:rPr>
        <w:t>Surf. Sci. Rep.</w:t>
      </w:r>
      <w:r w:rsidRPr="0068033A">
        <w:rPr>
          <w:rFonts w:ascii="Times New Roman" w:hAnsi="Times New Roman"/>
          <w:noProof/>
          <w:sz w:val="24"/>
          <w:szCs w:val="24"/>
        </w:rPr>
        <w:t xml:space="preserve"> </w:t>
      </w:r>
      <w:r w:rsidRPr="0068033A">
        <w:rPr>
          <w:rFonts w:ascii="Times New Roman" w:hAnsi="Times New Roman"/>
          <w:b/>
          <w:bCs/>
          <w:noProof/>
          <w:sz w:val="24"/>
          <w:szCs w:val="24"/>
        </w:rPr>
        <w:t>2009</w:t>
      </w:r>
      <w:r w:rsidRPr="0068033A">
        <w:rPr>
          <w:rFonts w:ascii="Times New Roman" w:hAnsi="Times New Roman"/>
          <w:noProof/>
          <w:sz w:val="24"/>
          <w:szCs w:val="24"/>
        </w:rPr>
        <w:t xml:space="preserve">, </w:t>
      </w:r>
      <w:r w:rsidRPr="0068033A">
        <w:rPr>
          <w:rFonts w:ascii="Times New Roman" w:hAnsi="Times New Roman"/>
          <w:i/>
          <w:iCs/>
          <w:noProof/>
          <w:sz w:val="24"/>
          <w:szCs w:val="24"/>
        </w:rPr>
        <w:t>64</w:t>
      </w:r>
      <w:r w:rsidRPr="0068033A">
        <w:rPr>
          <w:rFonts w:ascii="Times New Roman" w:hAnsi="Times New Roman"/>
          <w:noProof/>
          <w:sz w:val="24"/>
          <w:szCs w:val="24"/>
        </w:rPr>
        <w:t xml:space="preserve"> (1), 1–45 DOI: 10.1016/j.surfrep.2008.09.002.</w:t>
      </w:r>
    </w:p>
    <w:p w14:paraId="5D662204"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(30) </w:t>
      </w:r>
      <w:r w:rsidRPr="0068033A">
        <w:rPr>
          <w:rFonts w:ascii="Times New Roman" w:hAnsi="Times New Roman"/>
          <w:noProof/>
          <w:sz w:val="24"/>
          <w:szCs w:val="24"/>
        </w:rPr>
        <w:tab/>
        <w:t xml:space="preserve">Kornicker, W. A.; Morse, J. W. Interactions of divalent cations with the surface of pyrite.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1991</w:t>
      </w:r>
      <w:r w:rsidRPr="0068033A">
        <w:rPr>
          <w:rFonts w:ascii="Times New Roman" w:hAnsi="Times New Roman"/>
          <w:noProof/>
          <w:sz w:val="24"/>
          <w:szCs w:val="24"/>
        </w:rPr>
        <w:t xml:space="preserve">, </w:t>
      </w:r>
      <w:r w:rsidRPr="0068033A">
        <w:rPr>
          <w:rFonts w:ascii="Times New Roman" w:hAnsi="Times New Roman"/>
          <w:i/>
          <w:iCs/>
          <w:noProof/>
          <w:sz w:val="24"/>
          <w:szCs w:val="24"/>
        </w:rPr>
        <w:t>55</w:t>
      </w:r>
      <w:r w:rsidRPr="0068033A">
        <w:rPr>
          <w:rFonts w:ascii="Times New Roman" w:hAnsi="Times New Roman"/>
          <w:noProof/>
          <w:sz w:val="24"/>
          <w:szCs w:val="24"/>
        </w:rPr>
        <w:t xml:space="preserve"> (8), 2159–2171 DOI: 10.1016/0016-7037(91)90094-L.</w:t>
      </w:r>
    </w:p>
    <w:p w14:paraId="3233D802"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(31) </w:t>
      </w:r>
      <w:r w:rsidRPr="0068033A">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1994</w:t>
      </w:r>
      <w:r w:rsidRPr="0068033A">
        <w:rPr>
          <w:rFonts w:ascii="Times New Roman" w:hAnsi="Times New Roman"/>
          <w:noProof/>
          <w:sz w:val="24"/>
          <w:szCs w:val="24"/>
        </w:rPr>
        <w:t xml:space="preserve">, </w:t>
      </w:r>
      <w:r w:rsidRPr="0068033A">
        <w:rPr>
          <w:rFonts w:ascii="Times New Roman" w:hAnsi="Times New Roman"/>
          <w:i/>
          <w:iCs/>
          <w:noProof/>
          <w:sz w:val="24"/>
          <w:szCs w:val="24"/>
        </w:rPr>
        <w:t>58</w:t>
      </w:r>
      <w:r w:rsidRPr="0068033A">
        <w:rPr>
          <w:rFonts w:ascii="Times New Roman" w:hAnsi="Times New Roman"/>
          <w:noProof/>
          <w:sz w:val="24"/>
          <w:szCs w:val="24"/>
        </w:rPr>
        <w:t xml:space="preserve"> (13), 2829–2843 DOI: 10.1016/0016-7037(94)90117-1.</w:t>
      </w:r>
    </w:p>
    <w:p w14:paraId="09F2956E"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(32) </w:t>
      </w:r>
      <w:r w:rsidRPr="0068033A">
        <w:rPr>
          <w:rFonts w:ascii="Times New Roman" w:hAnsi="Times New Roman"/>
          <w:noProof/>
          <w:sz w:val="24"/>
          <w:szCs w:val="24"/>
        </w:rPr>
        <w:tab/>
        <w:t xml:space="preserve">Naveau, A.; Monteil-Rivera, F.; Guillon, E.; Dumonceau, J. Interactions of aqueous selenium (-II) and (IV) with metallic sulfide surfaces. </w:t>
      </w:r>
      <w:r w:rsidRPr="0068033A">
        <w:rPr>
          <w:rFonts w:ascii="Times New Roman" w:hAnsi="Times New Roman"/>
          <w:i/>
          <w:iCs/>
          <w:noProof/>
          <w:sz w:val="24"/>
          <w:szCs w:val="24"/>
        </w:rPr>
        <w:t>Environ. Sci. Technol.</w:t>
      </w:r>
      <w:r w:rsidRPr="0068033A">
        <w:rPr>
          <w:rFonts w:ascii="Times New Roman" w:hAnsi="Times New Roman"/>
          <w:noProof/>
          <w:sz w:val="24"/>
          <w:szCs w:val="24"/>
        </w:rPr>
        <w:t xml:space="preserve"> </w:t>
      </w:r>
      <w:r w:rsidRPr="0068033A">
        <w:rPr>
          <w:rFonts w:ascii="Times New Roman" w:hAnsi="Times New Roman"/>
          <w:b/>
          <w:bCs/>
          <w:noProof/>
          <w:sz w:val="24"/>
          <w:szCs w:val="24"/>
        </w:rPr>
        <w:t>2007</w:t>
      </w:r>
      <w:r w:rsidRPr="0068033A">
        <w:rPr>
          <w:rFonts w:ascii="Times New Roman" w:hAnsi="Times New Roman"/>
          <w:noProof/>
          <w:sz w:val="24"/>
          <w:szCs w:val="24"/>
        </w:rPr>
        <w:t xml:space="preserve">, </w:t>
      </w:r>
      <w:r w:rsidRPr="0068033A">
        <w:rPr>
          <w:rFonts w:ascii="Times New Roman" w:hAnsi="Times New Roman"/>
          <w:i/>
          <w:iCs/>
          <w:noProof/>
          <w:sz w:val="24"/>
          <w:szCs w:val="24"/>
        </w:rPr>
        <w:t>41</w:t>
      </w:r>
      <w:r w:rsidRPr="0068033A">
        <w:rPr>
          <w:rFonts w:ascii="Times New Roman" w:hAnsi="Times New Roman"/>
          <w:noProof/>
          <w:sz w:val="24"/>
          <w:szCs w:val="24"/>
        </w:rPr>
        <w:t xml:space="preserve"> (15), 5376–5382 DOI: 10.1021/es0704481.</w:t>
      </w:r>
    </w:p>
    <w:p w14:paraId="3A5B422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rPr>
      </w:pPr>
      <w:r w:rsidRPr="0068033A">
        <w:rPr>
          <w:rFonts w:ascii="Times New Roman" w:hAnsi="Times New Roman"/>
          <w:noProof/>
          <w:sz w:val="24"/>
          <w:szCs w:val="24"/>
        </w:rPr>
        <w:lastRenderedPageBreak/>
        <w:t xml:space="preserve">(33) </w:t>
      </w:r>
      <w:r w:rsidRPr="0068033A">
        <w:rPr>
          <w:rFonts w:ascii="Times New Roman" w:hAnsi="Times New Roman"/>
          <w:noProof/>
          <w:sz w:val="24"/>
          <w:szCs w:val="24"/>
        </w:rPr>
        <w:tab/>
        <w:t xml:space="preserve">Das, D. K.; Pathak, P. N.; Kumar, S.; Manchanda, V. K. Sorption behavior of Am3+ on suspended pyrite. </w:t>
      </w:r>
      <w:r w:rsidRPr="0068033A">
        <w:rPr>
          <w:rFonts w:ascii="Times New Roman" w:hAnsi="Times New Roman"/>
          <w:i/>
          <w:iCs/>
          <w:noProof/>
          <w:sz w:val="24"/>
          <w:szCs w:val="24"/>
        </w:rPr>
        <w:t>J. Radioanal. Nucl. Chem.</w:t>
      </w:r>
      <w:r w:rsidRPr="0068033A">
        <w:rPr>
          <w:rFonts w:ascii="Times New Roman" w:hAnsi="Times New Roman"/>
          <w:noProof/>
          <w:sz w:val="24"/>
          <w:szCs w:val="24"/>
        </w:rPr>
        <w:t xml:space="preserve"> </w:t>
      </w:r>
      <w:r w:rsidRPr="0068033A">
        <w:rPr>
          <w:rFonts w:ascii="Times New Roman" w:hAnsi="Times New Roman"/>
          <w:b/>
          <w:bCs/>
          <w:noProof/>
          <w:sz w:val="24"/>
          <w:szCs w:val="24"/>
        </w:rPr>
        <w:t>2009</w:t>
      </w:r>
      <w:r w:rsidRPr="0068033A">
        <w:rPr>
          <w:rFonts w:ascii="Times New Roman" w:hAnsi="Times New Roman"/>
          <w:noProof/>
          <w:sz w:val="24"/>
          <w:szCs w:val="24"/>
        </w:rPr>
        <w:t xml:space="preserve">, </w:t>
      </w:r>
      <w:r w:rsidRPr="0068033A">
        <w:rPr>
          <w:rFonts w:ascii="Times New Roman" w:hAnsi="Times New Roman"/>
          <w:i/>
          <w:iCs/>
          <w:noProof/>
          <w:sz w:val="24"/>
          <w:szCs w:val="24"/>
        </w:rPr>
        <w:t>281</w:t>
      </w:r>
      <w:r w:rsidRPr="0068033A">
        <w:rPr>
          <w:rFonts w:ascii="Times New Roman" w:hAnsi="Times New Roman"/>
          <w:noProof/>
          <w:sz w:val="24"/>
          <w:szCs w:val="24"/>
        </w:rPr>
        <w:t xml:space="preserve"> (3), 449–455 DOI: 10.1007/s10967-009-0030-x.</w:t>
      </w:r>
    </w:p>
    <w:p w14:paraId="0260DCDC" w14:textId="51994693" w:rsidR="001A3396" w:rsidRPr="001A3396" w:rsidRDefault="001A7F70" w:rsidP="001A3396">
      <w:pPr>
        <w:spacing w:after="0"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Chen" w:date="2017-10-12T16:38:00Z" w:initials="MC">
    <w:p w14:paraId="7F29C12C" w14:textId="783A8668" w:rsidR="005F633D" w:rsidRDefault="005F633D">
      <w:pPr>
        <w:pStyle w:val="CommentText"/>
      </w:pPr>
      <w:r>
        <w:rPr>
          <w:rStyle w:val="CommentReference"/>
        </w:rPr>
        <w:annotationRef/>
      </w:r>
      <w:r>
        <w:t>Check formatting!</w:t>
      </w:r>
    </w:p>
  </w:comment>
  <w:comment w:id="7" w:author="Microsoft Office User" w:date="2017-10-13T11:32:00Z" w:initials="Office">
    <w:p w14:paraId="04B4B83B" w14:textId="5B951174" w:rsidR="00C876BB" w:rsidRDefault="00C876BB">
      <w:pPr>
        <w:pStyle w:val="CommentText"/>
      </w:pPr>
      <w:r>
        <w:rPr>
          <w:rStyle w:val="CommentReference"/>
        </w:rPr>
        <w:annotationRef/>
      </w:r>
      <w:r>
        <w:t>Over what timescales?</w:t>
      </w:r>
    </w:p>
  </w:comment>
  <w:comment w:id="10" w:author="Microsoft Office User" w:date="2017-10-04T14:32:00Z" w:initials="Office">
    <w:p w14:paraId="4F2A8504" w14:textId="77777777" w:rsidR="00E579F4" w:rsidRDefault="00E579F4">
      <w:pPr>
        <w:pStyle w:val="CommentText"/>
      </w:pPr>
      <w:r>
        <w:rPr>
          <w:rStyle w:val="CommentReference"/>
        </w:rPr>
        <w:annotationRef/>
      </w:r>
      <w:r>
        <w:t xml:space="preserve">Aren’t there only ~2-3 studies that use one mineral? </w:t>
      </w:r>
    </w:p>
  </w:comment>
  <w:comment w:id="11" w:author="Michael Chen" w:date="2017-10-11T16:14:00Z" w:initials="MC">
    <w:p w14:paraId="1A116211" w14:textId="0163CED5" w:rsidR="00E579F4" w:rsidRDefault="00E579F4">
      <w:pPr>
        <w:pStyle w:val="CommentText"/>
      </w:pPr>
      <w:r>
        <w:rPr>
          <w:rStyle w:val="CommentReference"/>
        </w:rPr>
        <w:annotationRef/>
      </w:r>
      <w:r>
        <w:t>There are more or less.</w:t>
      </w:r>
    </w:p>
  </w:comment>
  <w:comment w:id="12" w:author="Michael Chen" w:date="2017-10-11T16:14:00Z" w:initials="MC">
    <w:p w14:paraId="74E5D52D" w14:textId="30300FF7" w:rsidR="00E579F4" w:rsidRDefault="00E579F4">
      <w:pPr>
        <w:pStyle w:val="CommentText"/>
      </w:pPr>
      <w:r>
        <w:rPr>
          <w:rStyle w:val="CommentReference"/>
        </w:rPr>
        <w:annotationRef/>
      </w:r>
    </w:p>
  </w:comment>
  <w:comment w:id="31" w:author="Microsoft Office User" w:date="2017-10-04T14:38:00Z" w:initials="Office">
    <w:p w14:paraId="4C45A1BF" w14:textId="77777777" w:rsidR="00E579F4" w:rsidRDefault="00E579F4">
      <w:pPr>
        <w:pStyle w:val="CommentText"/>
      </w:pPr>
      <w:r>
        <w:rPr>
          <w:rStyle w:val="CommentReference"/>
        </w:rPr>
        <w:annotationRef/>
      </w:r>
      <w:r>
        <w:t>You might try blending this phrase with objective 1</w:t>
      </w:r>
    </w:p>
  </w:comment>
  <w:comment w:id="32" w:author="Michael Chen" w:date="2017-10-11T16:16:00Z" w:initials="MC">
    <w:p w14:paraId="10A3A682" w14:textId="74C89763" w:rsidR="00E579F4" w:rsidRDefault="00E579F4">
      <w:pPr>
        <w:pStyle w:val="CommentText"/>
      </w:pPr>
      <w:r>
        <w:rPr>
          <w:rStyle w:val="CommentReference"/>
        </w:rPr>
        <w:annotationRef/>
      </w:r>
      <w:r>
        <w:t>It’s a little too much to say in one sentence</w:t>
      </w:r>
    </w:p>
  </w:comment>
  <w:comment w:id="41" w:author="Microsoft Office User" w:date="2017-10-04T14:47:00Z" w:initials="Office">
    <w:p w14:paraId="265AFD7F" w14:textId="77777777" w:rsidR="00E579F4" w:rsidRDefault="00E579F4">
      <w:pPr>
        <w:pStyle w:val="CommentText"/>
      </w:pPr>
      <w:r>
        <w:rPr>
          <w:rStyle w:val="CommentReference"/>
        </w:rPr>
        <w:annotationRef/>
      </w:r>
      <w:r>
        <w:t>Which minerals? All of them?</w:t>
      </w:r>
    </w:p>
  </w:comment>
  <w:comment w:id="42" w:author="Michael Chen" w:date="2017-10-12T16:54:00Z" w:initials="MC">
    <w:p w14:paraId="6C73F912" w14:textId="37FA0314" w:rsidR="008C5187" w:rsidRDefault="008C5187">
      <w:pPr>
        <w:pStyle w:val="CommentText"/>
      </w:pPr>
      <w:r>
        <w:rPr>
          <w:rStyle w:val="CommentReference"/>
        </w:rPr>
        <w:annotationRef/>
      </w:r>
      <w:r>
        <w:t>Should we include a minimal working example in the supporting info (as an attachment?)</w:t>
      </w:r>
    </w:p>
  </w:comment>
  <w:comment w:id="43" w:author="Michael Chen" w:date="2017-08-07T17:27:00Z" w:initials="MC">
    <w:p w14:paraId="0BBBB433" w14:textId="77777777" w:rsidR="00E579F4" w:rsidRDefault="00E579F4" w:rsidP="00467D2D">
      <w:pPr>
        <w:pStyle w:val="CommentText"/>
      </w:pPr>
      <w:r>
        <w:rPr>
          <w:rStyle w:val="CommentReference"/>
        </w:rPr>
        <w:annotationRef/>
      </w:r>
      <w:r>
        <w:t>Change these references</w:t>
      </w:r>
    </w:p>
  </w:comment>
  <w:comment w:id="44" w:author="Michael Chen" w:date="2017-08-28T17:01:00Z" w:initials="MC">
    <w:p w14:paraId="3AFCD1CF" w14:textId="77777777" w:rsidR="00E579F4" w:rsidRDefault="00E579F4" w:rsidP="00467D2D">
      <w:pPr>
        <w:pStyle w:val="CommentText"/>
      </w:pPr>
      <w:r>
        <w:rPr>
          <w:rStyle w:val="CommentReference"/>
        </w:rPr>
        <w:annotationRef/>
      </w:r>
      <w:r>
        <w:t>Check after you make the table</w:t>
      </w:r>
    </w:p>
  </w:comment>
  <w:comment w:id="62" w:author="Microsoft Office User" w:date="2017-10-13T11:53:00Z" w:initials="Office">
    <w:p w14:paraId="744DC4B9" w14:textId="13A927F2" w:rsidR="005A20AF" w:rsidRDefault="005A20AF">
      <w:pPr>
        <w:pStyle w:val="CommentText"/>
      </w:pPr>
      <w:r>
        <w:rPr>
          <w:rStyle w:val="CommentReference"/>
        </w:rPr>
        <w:annotationRef/>
      </w:r>
      <w:r>
        <w:t>They also discuss mineralogical differences</w:t>
      </w:r>
    </w:p>
  </w:comment>
  <w:comment w:id="106" w:author="Microsoft Office User" w:date="2017-10-13T16:22:00Z" w:initials="Office">
    <w:p w14:paraId="7EE16979" w14:textId="60313D65" w:rsidR="00A17132" w:rsidRDefault="00A17132">
      <w:pPr>
        <w:pStyle w:val="CommentText"/>
      </w:pPr>
      <w:r>
        <w:rPr>
          <w:rStyle w:val="CommentReference"/>
        </w:rPr>
        <w:annotationRef/>
      </w:r>
      <w:r>
        <w:t>Which ones? You only analyzed 2 iron (</w:t>
      </w:r>
      <w:proofErr w:type="spellStart"/>
      <w:r>
        <w:t>hydr</w:t>
      </w:r>
      <w:proofErr w:type="spellEnd"/>
      <w:r>
        <w:t>)oxides</w:t>
      </w:r>
    </w:p>
  </w:comment>
  <w:comment w:id="117" w:author="Microsoft Office User" w:date="2017-10-06T13:47:00Z" w:initials="Office">
    <w:p w14:paraId="5BB7871C" w14:textId="77777777" w:rsidR="00E579F4" w:rsidRDefault="00E579F4">
      <w:pPr>
        <w:pStyle w:val="CommentText"/>
      </w:pPr>
      <w:r>
        <w:rPr>
          <w:rStyle w:val="CommentReference"/>
        </w:rPr>
        <w:annotationRef/>
      </w:r>
      <w:r>
        <w:t xml:space="preserve">Your original sentence here only pointed the reader to your figure. Save space (and be more concise) by combining this “pointer” with a meaningful results/discussion-type statement. </w:t>
      </w:r>
    </w:p>
  </w:comment>
  <w:comment w:id="118" w:author="Microsoft Office User" w:date="2017-10-06T13:51:00Z" w:initials="Office">
    <w:p w14:paraId="2AC711B1" w14:textId="77777777" w:rsidR="00E579F4" w:rsidRDefault="00E579F4">
      <w:pPr>
        <w:pStyle w:val="CommentText"/>
      </w:pPr>
      <w:r>
        <w:rPr>
          <w:rStyle w:val="CommentReference"/>
        </w:rPr>
        <w:annotationRef/>
      </w:r>
      <w:r>
        <w:t>This contradicts your first sentence, in which you claim ionic strength was similar</w:t>
      </w:r>
    </w:p>
  </w:comment>
  <w:comment w:id="119" w:author="Microsoft Office User" w:date="2017-10-06T13:54:00Z" w:initials="Office">
    <w:p w14:paraId="31FE88F2" w14:textId="77777777" w:rsidR="00E579F4" w:rsidRDefault="00E579F4">
      <w:pPr>
        <w:pStyle w:val="CommentText"/>
      </w:pPr>
      <w:r>
        <w:rPr>
          <w:rStyle w:val="CommentReference"/>
        </w:rPr>
        <w:annotationRef/>
      </w:r>
      <w:r>
        <w:t>Which solution is this?</w:t>
      </w:r>
    </w:p>
  </w:comment>
  <w:comment w:id="120" w:author="Microsoft Office User" w:date="2017-10-06T13:55:00Z" w:initials="Office">
    <w:p w14:paraId="6759C843" w14:textId="77777777" w:rsidR="00E579F4" w:rsidRDefault="00E579F4">
      <w:pPr>
        <w:pStyle w:val="CommentText"/>
      </w:pPr>
      <w:r>
        <w:rPr>
          <w:rStyle w:val="CommentReference"/>
        </w:rPr>
        <w:annotationRef/>
      </w:r>
      <w:r>
        <w:t>Shouldn’t this be the opposite? Under lower ionic strength conditions, I would expect more Ra to populate the exchangeable clay….</w:t>
      </w:r>
    </w:p>
  </w:comment>
  <w:comment w:id="121" w:author="Michael Chen" w:date="2017-10-12T11:22:00Z" w:initials="MC">
    <w:p w14:paraId="59176A86" w14:textId="2E816754" w:rsidR="00E579F4" w:rsidRDefault="00E579F4">
      <w:pPr>
        <w:pStyle w:val="CommentText"/>
      </w:pPr>
      <w:r>
        <w:rPr>
          <w:rStyle w:val="CommentReference"/>
        </w:rPr>
        <w:annotationRef/>
      </w:r>
      <w:r>
        <w:t xml:space="preserve">I was unclear, low in this case meant “similarly low to the isotherm </w:t>
      </w:r>
      <w:proofErr w:type="spellStart"/>
      <w:r>
        <w:t>expeirments</w:t>
      </w:r>
      <w:proofErr w:type="spellEnd"/>
      <w:r>
        <w:t>”</w:t>
      </w:r>
    </w:p>
  </w:comment>
  <w:comment w:id="130" w:author="Microsoft Office User" w:date="2017-10-06T13:57:00Z" w:initials="Office">
    <w:p w14:paraId="7A6491F2" w14:textId="77777777" w:rsidR="00E579F4" w:rsidRDefault="00E579F4">
      <w:pPr>
        <w:pStyle w:val="CommentText"/>
      </w:pPr>
      <w:r>
        <w:rPr>
          <w:rStyle w:val="CommentReference"/>
        </w:rPr>
        <w:annotationRef/>
      </w:r>
      <w:r>
        <w:t xml:space="preserve">Did strontium have </w:t>
      </w:r>
      <w:proofErr w:type="spellStart"/>
      <w:r>
        <w:t>minimial</w:t>
      </w:r>
      <w:proofErr w:type="spellEnd"/>
      <w:r>
        <w:t xml:space="preserve"> sorption, or did the presence of strontium result in less Ra sorption?</w:t>
      </w:r>
    </w:p>
  </w:comment>
  <w:comment w:id="134" w:author="Microsoft Office User" w:date="2017-10-06T13:57:00Z" w:initials="Office">
    <w:p w14:paraId="7F3FE86C" w14:textId="77777777" w:rsidR="00E579F4" w:rsidRDefault="00E579F4">
      <w:pPr>
        <w:pStyle w:val="CommentText"/>
      </w:pPr>
      <w:r>
        <w:rPr>
          <w:rStyle w:val="CommentReference"/>
        </w:rPr>
        <w:annotationRef/>
      </w:r>
      <w:r>
        <w:t>Did pyrite show little sensitivity to cation type, or was little difference in Ra sorption observed in the presence of pyrite when solution composition was altered?</w:t>
      </w:r>
    </w:p>
  </w:comment>
  <w:comment w:id="145" w:author="Microsoft Office User" w:date="2017-10-10T11:52:00Z" w:initials="Office">
    <w:p w14:paraId="5CA0CBF1" w14:textId="1641FB08" w:rsidR="00E579F4" w:rsidRDefault="00E579F4">
      <w:pPr>
        <w:pStyle w:val="CommentText"/>
      </w:pPr>
      <w:r>
        <w:rPr>
          <w:rStyle w:val="CommentReference"/>
        </w:rPr>
        <w:annotationRef/>
      </w:r>
      <w:r>
        <w:t>“suggesting” is probably ok here, as you’re extrapolating your result</w:t>
      </w:r>
    </w:p>
  </w:comment>
  <w:comment w:id="147" w:author="Microsoft Office User" w:date="2017-10-10T12:14:00Z" w:initials="Office">
    <w:p w14:paraId="4AAA8803" w14:textId="77777777" w:rsidR="00E579F4" w:rsidRDefault="00E579F4">
      <w:pPr>
        <w:pStyle w:val="CommentText"/>
      </w:pPr>
      <w:r>
        <w:rPr>
          <w:rStyle w:val="CommentReference"/>
        </w:rPr>
        <w:annotationRef/>
      </w:r>
      <w:r>
        <w:t xml:space="preserve">I’m not sure if this sentence refers to the previous one, or to something else (I </w:t>
      </w:r>
      <w:proofErr w:type="gramStart"/>
      <w:r>
        <w:t>assume  you’re</w:t>
      </w:r>
      <w:proofErr w:type="gramEnd"/>
      <w:r>
        <w:t xml:space="preserve"> still talking about the Fe (</w:t>
      </w:r>
      <w:proofErr w:type="spellStart"/>
      <w:r>
        <w:t>hydr</w:t>
      </w:r>
      <w:proofErr w:type="spellEnd"/>
      <w:r>
        <w:t>)oxides</w:t>
      </w:r>
    </w:p>
  </w:comment>
  <w:comment w:id="146" w:author="Microsoft Office User" w:date="2017-10-10T12:22:00Z" w:initials="Office">
    <w:p w14:paraId="0B30AD37" w14:textId="77777777" w:rsidR="00E579F4" w:rsidRDefault="00E579F4">
      <w:pPr>
        <w:pStyle w:val="CommentText"/>
      </w:pPr>
      <w:r>
        <w:rPr>
          <w:rStyle w:val="CommentReference"/>
        </w:rPr>
        <w:annotationRef/>
      </w:r>
      <w:r>
        <w:t xml:space="preserve">I’ve changed this so it may not reflect your original thoughts, but I’m not sure what those were…clarify </w:t>
      </w:r>
    </w:p>
  </w:comment>
  <w:comment w:id="148" w:author="Microsoft Office User" w:date="2017-10-10T12:25:00Z" w:initials="Office">
    <w:p w14:paraId="6571CD74" w14:textId="77777777" w:rsidR="00E579F4" w:rsidRDefault="00E579F4">
      <w:pPr>
        <w:pStyle w:val="CommentText"/>
      </w:pPr>
      <w:r>
        <w:rPr>
          <w:rStyle w:val="CommentReference"/>
        </w:rPr>
        <w:annotationRef/>
      </w:r>
      <w:r>
        <w:t>Sorption to edge sites is pH-dependent, less-so for interlayer sites</w:t>
      </w:r>
    </w:p>
  </w:comment>
  <w:comment w:id="149" w:author="Microsoft Office User" w:date="2017-10-10T12:29:00Z" w:initials="Office">
    <w:p w14:paraId="59E3B700" w14:textId="77777777" w:rsidR="00E579F4" w:rsidRDefault="00E579F4">
      <w:pPr>
        <w:pStyle w:val="CommentText"/>
      </w:pPr>
      <w:r>
        <w:rPr>
          <w:rStyle w:val="CommentReference"/>
        </w:rPr>
        <w:annotationRef/>
      </w:r>
      <w:r>
        <w:t>Be careful with the word “partitioning”</w:t>
      </w:r>
    </w:p>
  </w:comment>
  <w:comment w:id="163" w:author="Microsoft Office User" w:date="2017-10-13T16:34:00Z" w:initials="Office">
    <w:p w14:paraId="446991D3" w14:textId="2EEA734B" w:rsidR="00C11A8B" w:rsidRDefault="00C11A8B">
      <w:pPr>
        <w:pStyle w:val="CommentText"/>
      </w:pPr>
      <w:r>
        <w:rPr>
          <w:rStyle w:val="CommentReference"/>
        </w:rPr>
        <w:annotationRef/>
      </w:r>
      <w:r>
        <w:t xml:space="preserve">The way this is worded will make the reader wonder why you did it at all. </w:t>
      </w:r>
    </w:p>
  </w:comment>
  <w:comment w:id="167" w:author="Microsoft Office User" w:date="2017-10-13T16:45:00Z" w:initials="Office">
    <w:p w14:paraId="0BE75664" w14:textId="719A45D1" w:rsidR="00B66614" w:rsidRDefault="00B66614">
      <w:pPr>
        <w:pStyle w:val="CommentText"/>
      </w:pPr>
      <w:r>
        <w:rPr>
          <w:rStyle w:val="CommentReference"/>
        </w:rPr>
        <w:annotationRef/>
      </w:r>
      <w:r>
        <w:t xml:space="preserve">Not sure if we should keep this—it could be risky to divulge what we “couldn’t” find—someone might jump on us if there these constants are hidden away in some obscure </w:t>
      </w:r>
      <w:proofErr w:type="spellStart"/>
      <w:r>
        <w:t>journale</w:t>
      </w:r>
      <w:proofErr w:type="spellEnd"/>
      <w:r>
        <w:t xml:space="preserve">, etc. But your point is a good one…you might try re-phrasing this in more general terms, e.g. </w:t>
      </w:r>
      <w:r w:rsidR="007E4431">
        <w:t xml:space="preserve">“A limited number of studies describe and report selectivity and reaction constants for key competing cation (e.g. Na+, K+) used to describe Ra sorption and transport using SCM. </w:t>
      </w:r>
    </w:p>
  </w:comment>
  <w:comment w:id="168" w:author="Michael Chen" w:date="2017-10-12T18:00:00Z" w:initials="MC">
    <w:p w14:paraId="16DF4C37" w14:textId="1B955C74" w:rsidR="008A288F" w:rsidRDefault="008A288F">
      <w:pPr>
        <w:pStyle w:val="CommentText"/>
      </w:pPr>
      <w:r>
        <w:rPr>
          <w:rStyle w:val="CommentReference"/>
        </w:rPr>
        <w:annotationRef/>
      </w:r>
      <w:r>
        <w:t>We may need to alter the layout of this figure</w:t>
      </w:r>
    </w:p>
  </w:comment>
  <w:comment w:id="169" w:author="Microsoft Office User" w:date="2017-10-13T16:52:00Z" w:initials="Office">
    <w:p w14:paraId="0D14B5CD" w14:textId="420571FA" w:rsidR="00674F94" w:rsidRDefault="00674F94">
      <w:pPr>
        <w:pStyle w:val="CommentText"/>
      </w:pPr>
      <w:r>
        <w:rPr>
          <w:rStyle w:val="CommentReference"/>
        </w:rPr>
        <w:annotationRef/>
      </w:r>
      <w:r>
        <w:t xml:space="preserve">You give both specific and nebulous info here. I would either not mention ionic strength, or go back to your original text that states “similar” ionic strengths). It’s a bit tricky, because you don’t want to draw too much attention to them being different while still saying they are “similar”. You could also try putting the </w:t>
      </w:r>
      <w:proofErr w:type="spellStart"/>
      <w:r>
        <w:t>meq</w:t>
      </w:r>
      <w:proofErr w:type="spellEnd"/>
      <w:r>
        <w:t xml:space="preserve">/L next to the name of each solution in the figure legend. </w:t>
      </w:r>
    </w:p>
  </w:comment>
  <w:comment w:id="170" w:author="Microsoft Office User" w:date="2017-10-10T15:53:00Z" w:initials="Office">
    <w:p w14:paraId="674904B6" w14:textId="77777777" w:rsidR="00E579F4" w:rsidRDefault="00E579F4">
      <w:pPr>
        <w:pStyle w:val="CommentText"/>
      </w:pPr>
      <w:r>
        <w:rPr>
          <w:rStyle w:val="CommentReference"/>
        </w:rPr>
        <w:annotationRef/>
      </w:r>
      <w:r>
        <w:t>Increase size of text on axis, increase size of label</w:t>
      </w:r>
    </w:p>
  </w:comment>
  <w:comment w:id="171" w:author="Microsoft Office User" w:date="2017-10-13T16:55:00Z" w:initials="Office">
    <w:p w14:paraId="55085387" w14:textId="53DAD3CC" w:rsidR="00674F94" w:rsidRDefault="00674F94">
      <w:pPr>
        <w:pStyle w:val="CommentText"/>
      </w:pPr>
      <w:r>
        <w:rPr>
          <w:rStyle w:val="CommentReference"/>
        </w:rPr>
        <w:annotationRef/>
      </w:r>
      <w:r>
        <w:t>Balanced reaction??</w:t>
      </w:r>
    </w:p>
  </w:comment>
  <w:comment w:id="172" w:author="Microsoft Office User" w:date="2017-10-13T16:55:00Z" w:initials="Office">
    <w:p w14:paraId="7464EB30" w14:textId="20578F90" w:rsidR="00674F94" w:rsidRDefault="00674F94">
      <w:pPr>
        <w:pStyle w:val="CommentText"/>
      </w:pPr>
      <w:r>
        <w:rPr>
          <w:rStyle w:val="CommentReference"/>
        </w:rPr>
        <w:annotationRef/>
      </w:r>
      <w:r>
        <w:t>Balanced reaction?</w:t>
      </w:r>
    </w:p>
  </w:comment>
  <w:comment w:id="174" w:author="Microsoft Office User" w:date="2017-10-13T16:57:00Z" w:initials="Office">
    <w:p w14:paraId="15421F4A" w14:textId="3B4F5642" w:rsidR="00551AEE" w:rsidRDefault="00551AEE">
      <w:pPr>
        <w:pStyle w:val="CommentText"/>
      </w:pPr>
      <w:r>
        <w:rPr>
          <w:rStyle w:val="CommentReference"/>
        </w:rPr>
        <w:annotationRef/>
      </w:r>
      <w:r>
        <w:t>Needs to be balanced</w:t>
      </w:r>
    </w:p>
  </w:comment>
  <w:comment w:id="187" w:author="Microsoft Office User" w:date="2017-10-13T16:56:00Z" w:initials="Office">
    <w:p w14:paraId="6694D898" w14:textId="4DB8DB85" w:rsidR="00674F94" w:rsidRDefault="00674F94">
      <w:pPr>
        <w:pStyle w:val="CommentText"/>
      </w:pPr>
      <w:r>
        <w:rPr>
          <w:rStyle w:val="CommentReference"/>
        </w:rPr>
        <w:annotationRef/>
      </w:r>
      <w:r>
        <w:t xml:space="preserve">Need to report selectivity </w:t>
      </w:r>
      <w:proofErr w:type="spellStart"/>
      <w:r>
        <w:t>coefficents</w:t>
      </w:r>
      <w:proofErr w:type="spellEnd"/>
      <w:r>
        <w:t xml:space="preserve"> used (can probably do this in </w:t>
      </w:r>
      <w:r w:rsidR="00551AEE">
        <w:t>footnote)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29C12C" w15:done="0"/>
  <w15:commentEx w15:paraId="04B4B83B" w15:done="0"/>
  <w15:commentEx w15:paraId="4F2A8504" w15:done="1"/>
  <w15:commentEx w15:paraId="1A116211" w15:paraIdParent="4F2A8504" w15:done="1"/>
  <w15:commentEx w15:paraId="74E5D52D" w15:paraIdParent="4F2A8504" w15:done="1"/>
  <w15:commentEx w15:paraId="4C45A1BF" w15:done="0"/>
  <w15:commentEx w15:paraId="10A3A682" w15:paraIdParent="4C45A1BF" w15:done="0"/>
  <w15:commentEx w15:paraId="265AFD7F" w15:done="1"/>
  <w15:commentEx w15:paraId="6C73F912" w15:done="0"/>
  <w15:commentEx w15:paraId="0BBBB433" w15:done="1"/>
  <w15:commentEx w15:paraId="3AFCD1CF" w15:paraIdParent="0BBBB433" w15:done="1"/>
  <w15:commentEx w15:paraId="744DC4B9" w15:done="0"/>
  <w15:commentEx w15:paraId="7EE16979" w15:done="0"/>
  <w15:commentEx w15:paraId="5BB7871C" w15:done="1"/>
  <w15:commentEx w15:paraId="2AC711B1" w15:done="1"/>
  <w15:commentEx w15:paraId="31FE88F2" w15:done="1"/>
  <w15:commentEx w15:paraId="6759C843" w15:done="0"/>
  <w15:commentEx w15:paraId="59176A86" w15:paraIdParent="6759C843" w15:done="0"/>
  <w15:commentEx w15:paraId="7A6491F2" w15:done="1"/>
  <w15:commentEx w15:paraId="7F3FE86C" w15:done="1"/>
  <w15:commentEx w15:paraId="5CA0CBF1" w15:done="1"/>
  <w15:commentEx w15:paraId="4AAA8803" w15:done="1"/>
  <w15:commentEx w15:paraId="0B30AD37" w15:done="1"/>
  <w15:commentEx w15:paraId="6571CD74" w15:done="1"/>
  <w15:commentEx w15:paraId="59E3B700" w15:done="1"/>
  <w15:commentEx w15:paraId="446991D3" w15:done="0"/>
  <w15:commentEx w15:paraId="0BE75664" w15:done="0"/>
  <w15:commentEx w15:paraId="16DF4C37" w15:done="0"/>
  <w15:commentEx w15:paraId="0D14B5CD" w15:done="0"/>
  <w15:commentEx w15:paraId="674904B6" w15:done="1"/>
  <w15:commentEx w15:paraId="55085387" w15:done="0"/>
  <w15:commentEx w15:paraId="7464EB30" w15:done="0"/>
  <w15:commentEx w15:paraId="15421F4A" w15:done="0"/>
  <w15:commentEx w15:paraId="6694D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9C12C" w16cid:durableId="1D8A1900"/>
  <w16cid:commentId w16cid:paraId="4F2A8504" w16cid:durableId="1D7F6F60"/>
  <w16cid:commentId w16cid:paraId="1A116211" w16cid:durableId="1D88C1CA"/>
  <w16cid:commentId w16cid:paraId="74E5D52D" w16cid:durableId="1D88C1D5"/>
  <w16cid:commentId w16cid:paraId="4C45A1BF" w16cid:durableId="1D7F70DA"/>
  <w16cid:commentId w16cid:paraId="10A3A682" w16cid:durableId="1D88C25D"/>
  <w16cid:commentId w16cid:paraId="6C73F912" w16cid:durableId="1D8A1CAC"/>
  <w16cid:commentId w16cid:paraId="0BBBB433" w16cid:durableId="1D3561F8"/>
  <w16cid:commentId w16cid:paraId="3AFCD1CF" w16cid:durableId="1D4ECAD7"/>
  <w16cid:commentId w16cid:paraId="5BB7871C" w16cid:durableId="1D82080E"/>
  <w16cid:commentId w16cid:paraId="2AC711B1" w16cid:durableId="1D8208D7"/>
  <w16cid:commentId w16cid:paraId="31FE88F2" w16cid:durableId="1D820981"/>
  <w16cid:commentId w16cid:paraId="6759C843" w16cid:durableId="1D8209B6"/>
  <w16cid:commentId w16cid:paraId="59176A86" w16cid:durableId="1D89CEE8"/>
  <w16cid:commentId w16cid:paraId="7A6491F2" w16cid:durableId="1D820A2F"/>
  <w16cid:commentId w16cid:paraId="7F3FE86C" w16cid:durableId="1D820A56"/>
  <w16cid:commentId w16cid:paraId="5CA0CBF1" w16cid:durableId="1D87330C"/>
  <w16cid:commentId w16cid:paraId="4AAA8803" w16cid:durableId="1D873837"/>
  <w16cid:commentId w16cid:paraId="0B30AD37" w16cid:durableId="1D8739F9"/>
  <w16cid:commentId w16cid:paraId="6571CD74" w16cid:durableId="1D873AC1"/>
  <w16cid:commentId w16cid:paraId="59E3B700" w16cid:durableId="1D873B93"/>
  <w16cid:commentId w16cid:paraId="16DF4C37" w16cid:durableId="1D8A2C4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1B2F7" w14:textId="77777777" w:rsidR="009E2234" w:rsidRDefault="009E2234">
      <w:pPr>
        <w:spacing w:after="0" w:line="240" w:lineRule="auto"/>
      </w:pPr>
      <w:r>
        <w:separator/>
      </w:r>
    </w:p>
  </w:endnote>
  <w:endnote w:type="continuationSeparator" w:id="0">
    <w:p w14:paraId="5D52CB2B" w14:textId="77777777" w:rsidR="009E2234" w:rsidRDefault="009E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119FA" w14:textId="77777777" w:rsidR="009E2234" w:rsidRDefault="009E2234">
      <w:pPr>
        <w:spacing w:after="0" w:line="240" w:lineRule="auto"/>
      </w:pPr>
      <w:r>
        <w:separator/>
      </w:r>
    </w:p>
  </w:footnote>
  <w:footnote w:type="continuationSeparator" w:id="0">
    <w:p w14:paraId="37FD09E9" w14:textId="77777777" w:rsidR="009E2234" w:rsidRDefault="009E22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2128" w14:textId="46FBD93F" w:rsidR="00E579F4" w:rsidRDefault="00E579F4">
    <w:pPr>
      <w:pStyle w:val="Header"/>
      <w:jc w:val="right"/>
    </w:pPr>
    <w:r>
      <w:fldChar w:fldCharType="begin"/>
    </w:r>
    <w:r>
      <w:instrText xml:space="preserve"> PAGE   \* MERGEFORMAT </w:instrText>
    </w:r>
    <w:r>
      <w:fldChar w:fldCharType="separate"/>
    </w:r>
    <w:r w:rsidR="00551AEE">
      <w:rPr>
        <w:noProof/>
      </w:rPr>
      <w:t>16</w:t>
    </w:r>
    <w:r>
      <w:rPr>
        <w:noProof/>
      </w:rPr>
      <w:fldChar w:fldCharType="end"/>
    </w:r>
  </w:p>
  <w:p w14:paraId="262FB3CE" w14:textId="77777777" w:rsidR="00E579F4" w:rsidRDefault="00E579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2D"/>
    <w:rsid w:val="0000284D"/>
    <w:rsid w:val="00011BE6"/>
    <w:rsid w:val="00044C20"/>
    <w:rsid w:val="00051435"/>
    <w:rsid w:val="00066BA9"/>
    <w:rsid w:val="00067FE6"/>
    <w:rsid w:val="00084EB3"/>
    <w:rsid w:val="000A18AD"/>
    <w:rsid w:val="000A31D5"/>
    <w:rsid w:val="000B1259"/>
    <w:rsid w:val="000B4FE4"/>
    <w:rsid w:val="000B60C2"/>
    <w:rsid w:val="000E0D05"/>
    <w:rsid w:val="001035CF"/>
    <w:rsid w:val="00136B64"/>
    <w:rsid w:val="001438C3"/>
    <w:rsid w:val="001700C3"/>
    <w:rsid w:val="0017065F"/>
    <w:rsid w:val="00175B50"/>
    <w:rsid w:val="00184E50"/>
    <w:rsid w:val="001A3396"/>
    <w:rsid w:val="001A7F70"/>
    <w:rsid w:val="001C11DD"/>
    <w:rsid w:val="001C3ECD"/>
    <w:rsid w:val="001C7D2C"/>
    <w:rsid w:val="001E6C16"/>
    <w:rsid w:val="00206AAE"/>
    <w:rsid w:val="00230EAA"/>
    <w:rsid w:val="00233256"/>
    <w:rsid w:val="002339FA"/>
    <w:rsid w:val="00233AFE"/>
    <w:rsid w:val="00233CFB"/>
    <w:rsid w:val="0023760D"/>
    <w:rsid w:val="0024027E"/>
    <w:rsid w:val="00253036"/>
    <w:rsid w:val="00253443"/>
    <w:rsid w:val="00265CBE"/>
    <w:rsid w:val="00266F60"/>
    <w:rsid w:val="00273F42"/>
    <w:rsid w:val="002751C4"/>
    <w:rsid w:val="00285500"/>
    <w:rsid w:val="00287744"/>
    <w:rsid w:val="002A16C2"/>
    <w:rsid w:val="002B1841"/>
    <w:rsid w:val="002B2823"/>
    <w:rsid w:val="002B5BFC"/>
    <w:rsid w:val="002C0479"/>
    <w:rsid w:val="002D2DC9"/>
    <w:rsid w:val="002E04B8"/>
    <w:rsid w:val="002F3782"/>
    <w:rsid w:val="0031075C"/>
    <w:rsid w:val="003156B5"/>
    <w:rsid w:val="00316356"/>
    <w:rsid w:val="00317B12"/>
    <w:rsid w:val="003245D7"/>
    <w:rsid w:val="00371057"/>
    <w:rsid w:val="00381895"/>
    <w:rsid w:val="00383503"/>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30752"/>
    <w:rsid w:val="004423AC"/>
    <w:rsid w:val="00456915"/>
    <w:rsid w:val="00460312"/>
    <w:rsid w:val="00465657"/>
    <w:rsid w:val="004678F0"/>
    <w:rsid w:val="00467D2D"/>
    <w:rsid w:val="0047655C"/>
    <w:rsid w:val="00476AD6"/>
    <w:rsid w:val="004B4720"/>
    <w:rsid w:val="004D72EC"/>
    <w:rsid w:val="00501B5D"/>
    <w:rsid w:val="00511DA6"/>
    <w:rsid w:val="005140C2"/>
    <w:rsid w:val="00521A58"/>
    <w:rsid w:val="00531539"/>
    <w:rsid w:val="0054218F"/>
    <w:rsid w:val="00551AEE"/>
    <w:rsid w:val="0056566C"/>
    <w:rsid w:val="005A1C20"/>
    <w:rsid w:val="005A20AF"/>
    <w:rsid w:val="005E0FA1"/>
    <w:rsid w:val="005E6680"/>
    <w:rsid w:val="005F633D"/>
    <w:rsid w:val="0061305D"/>
    <w:rsid w:val="0062437A"/>
    <w:rsid w:val="0064318C"/>
    <w:rsid w:val="0064647A"/>
    <w:rsid w:val="00666301"/>
    <w:rsid w:val="00670A89"/>
    <w:rsid w:val="00673DDA"/>
    <w:rsid w:val="00674F94"/>
    <w:rsid w:val="0068033A"/>
    <w:rsid w:val="00681CD3"/>
    <w:rsid w:val="006A064E"/>
    <w:rsid w:val="006A22C0"/>
    <w:rsid w:val="006B16EF"/>
    <w:rsid w:val="006C3963"/>
    <w:rsid w:val="006D212E"/>
    <w:rsid w:val="006D6CF5"/>
    <w:rsid w:val="006E1E20"/>
    <w:rsid w:val="006E3ED3"/>
    <w:rsid w:val="006F361F"/>
    <w:rsid w:val="007267BF"/>
    <w:rsid w:val="00726EE4"/>
    <w:rsid w:val="0072768C"/>
    <w:rsid w:val="007314D0"/>
    <w:rsid w:val="007457AD"/>
    <w:rsid w:val="007624A6"/>
    <w:rsid w:val="0079455C"/>
    <w:rsid w:val="007A4395"/>
    <w:rsid w:val="007A7224"/>
    <w:rsid w:val="007B601E"/>
    <w:rsid w:val="007C6F69"/>
    <w:rsid w:val="007D270C"/>
    <w:rsid w:val="007E4431"/>
    <w:rsid w:val="007F4184"/>
    <w:rsid w:val="0080152B"/>
    <w:rsid w:val="0082091F"/>
    <w:rsid w:val="00825626"/>
    <w:rsid w:val="008269A8"/>
    <w:rsid w:val="008271B5"/>
    <w:rsid w:val="00833B1F"/>
    <w:rsid w:val="008346DA"/>
    <w:rsid w:val="00871F60"/>
    <w:rsid w:val="0087545C"/>
    <w:rsid w:val="00876064"/>
    <w:rsid w:val="008A288F"/>
    <w:rsid w:val="008C3247"/>
    <w:rsid w:val="008C5187"/>
    <w:rsid w:val="008D367B"/>
    <w:rsid w:val="008D785F"/>
    <w:rsid w:val="008E279C"/>
    <w:rsid w:val="008F4DAE"/>
    <w:rsid w:val="00906163"/>
    <w:rsid w:val="00906ED2"/>
    <w:rsid w:val="009244A9"/>
    <w:rsid w:val="00936589"/>
    <w:rsid w:val="00937346"/>
    <w:rsid w:val="0094797A"/>
    <w:rsid w:val="00952018"/>
    <w:rsid w:val="0097354A"/>
    <w:rsid w:val="00975E31"/>
    <w:rsid w:val="009836C6"/>
    <w:rsid w:val="009B7C79"/>
    <w:rsid w:val="009C218A"/>
    <w:rsid w:val="009D41AC"/>
    <w:rsid w:val="009E07F7"/>
    <w:rsid w:val="009E2234"/>
    <w:rsid w:val="00A07E3C"/>
    <w:rsid w:val="00A17132"/>
    <w:rsid w:val="00A41526"/>
    <w:rsid w:val="00A419C8"/>
    <w:rsid w:val="00A51C43"/>
    <w:rsid w:val="00A5520F"/>
    <w:rsid w:val="00A848C9"/>
    <w:rsid w:val="00AA2ECD"/>
    <w:rsid w:val="00AB0D87"/>
    <w:rsid w:val="00AD5B6F"/>
    <w:rsid w:val="00AD702B"/>
    <w:rsid w:val="00AE2ED1"/>
    <w:rsid w:val="00AF11A1"/>
    <w:rsid w:val="00B111D5"/>
    <w:rsid w:val="00B2065B"/>
    <w:rsid w:val="00B26568"/>
    <w:rsid w:val="00B3296D"/>
    <w:rsid w:val="00B4661F"/>
    <w:rsid w:val="00B66614"/>
    <w:rsid w:val="00B71417"/>
    <w:rsid w:val="00B74120"/>
    <w:rsid w:val="00B75B63"/>
    <w:rsid w:val="00B75F9E"/>
    <w:rsid w:val="00BA4AFA"/>
    <w:rsid w:val="00BA5391"/>
    <w:rsid w:val="00BC05F5"/>
    <w:rsid w:val="00BC2179"/>
    <w:rsid w:val="00BC31EE"/>
    <w:rsid w:val="00BF00B7"/>
    <w:rsid w:val="00BF65A3"/>
    <w:rsid w:val="00C11A8B"/>
    <w:rsid w:val="00C15977"/>
    <w:rsid w:val="00C15D78"/>
    <w:rsid w:val="00C20017"/>
    <w:rsid w:val="00C5187B"/>
    <w:rsid w:val="00C556BA"/>
    <w:rsid w:val="00C7660B"/>
    <w:rsid w:val="00C839C0"/>
    <w:rsid w:val="00C876BB"/>
    <w:rsid w:val="00CA16EC"/>
    <w:rsid w:val="00CB56EA"/>
    <w:rsid w:val="00CC0E5C"/>
    <w:rsid w:val="00CD352C"/>
    <w:rsid w:val="00CD6EC5"/>
    <w:rsid w:val="00D01D94"/>
    <w:rsid w:val="00D42323"/>
    <w:rsid w:val="00D625BD"/>
    <w:rsid w:val="00D72EED"/>
    <w:rsid w:val="00D76E75"/>
    <w:rsid w:val="00D8319F"/>
    <w:rsid w:val="00D834F2"/>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21A7"/>
    <w:rsid w:val="00E67F9F"/>
    <w:rsid w:val="00E76ACD"/>
    <w:rsid w:val="00EC1B2F"/>
    <w:rsid w:val="00ED2B10"/>
    <w:rsid w:val="00ED5AC1"/>
    <w:rsid w:val="00EF54EA"/>
    <w:rsid w:val="00F10654"/>
    <w:rsid w:val="00F10F0F"/>
    <w:rsid w:val="00F2326E"/>
    <w:rsid w:val="00F3184E"/>
    <w:rsid w:val="00F54F72"/>
    <w:rsid w:val="00F8785B"/>
    <w:rsid w:val="00FB0CE8"/>
    <w:rsid w:val="00FB69D5"/>
    <w:rsid w:val="00FE0AFB"/>
    <w:rsid w:val="00FE11EC"/>
    <w:rsid w:val="00FF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mailto:kocar@mit.edu" TargetMode="External"/><Relationship Id="rId16" Type="http://schemas.openxmlformats.org/officeDocument/2006/relationships/header" Target="head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79E302-5505-D144-A7F3-98DBD2DE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18640</Words>
  <Characters>106248</Characters>
  <Application>Microsoft Macintosh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124639</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Microsoft Office User</cp:lastModifiedBy>
  <cp:revision>2</cp:revision>
  <cp:lastPrinted>2017-10-12T19:08:00Z</cp:lastPrinted>
  <dcterms:created xsi:type="dcterms:W3CDTF">2017-10-13T20:58:00Z</dcterms:created>
  <dcterms:modified xsi:type="dcterms:W3CDTF">2017-10-13T20:58:00Z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