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bookmarkStart w:id="0" w:name="_GoBack"/>
      <w:r w:rsidR="0030024E" w:rsidRPr="0030024E">
        <w:rPr>
          <w:b/>
          <w:kern w:val="6"/>
          <w:sz w:val="28"/>
          <w:szCs w:val="28"/>
        </w:rPr>
        <w:t>Radium</w:t>
      </w:r>
      <w:bookmarkEnd w:id="0"/>
      <w:r w:rsidR="0030024E" w:rsidRPr="0030024E">
        <w:rPr>
          <w:b/>
          <w:kern w:val="6"/>
          <w:sz w:val="28"/>
          <w:szCs w:val="28"/>
        </w:rPr>
        <w:t xml:space="preserve"> Sorption to Iron (</w:t>
      </w:r>
      <w:proofErr w:type="spellStart"/>
      <w:r w:rsidR="0030024E" w:rsidRPr="0030024E">
        <w:rPr>
          <w:b/>
          <w:kern w:val="6"/>
          <w:sz w:val="28"/>
          <w:szCs w:val="28"/>
        </w:rPr>
        <w:t>hydr</w:t>
      </w:r>
      <w:proofErr w:type="spellEnd"/>
      <w:r w:rsidR="0030024E" w:rsidRPr="0030024E">
        <w:rPr>
          <w:b/>
          <w:kern w:val="6"/>
          <w:sz w:val="28"/>
          <w:szCs w:val="28"/>
        </w:rPr>
        <w:t>)oxides,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6D1DC608"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Number of Pages: </w:t>
      </w:r>
      <w:r w:rsidR="00A32250">
        <w:rPr>
          <w:rFonts w:ascii="Times New Roman" w:hAnsi="Times New Roman" w:cs="Times New Roman"/>
          <w:b/>
          <w:sz w:val="24"/>
          <w:szCs w:val="24"/>
        </w:rPr>
        <w:t>14</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Pr="00A73ADF"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w:t>
      </w:r>
      <w:proofErr w:type="gramStart"/>
      <w:r w:rsidR="00E75547" w:rsidRPr="00EE014C">
        <w:rPr>
          <w:rFonts w:ascii="Times New Roman" w:hAnsi="Times New Roman" w:cs="Times New Roman"/>
          <w:sz w:val="24"/>
          <w:szCs w:val="24"/>
        </w:rPr>
        <w:t xml:space="preserve">50 </w:t>
      </w:r>
      <w:proofErr w:type="spellStart"/>
      <w:r w:rsidR="00E75547" w:rsidRPr="00EE014C">
        <w:rPr>
          <w:rFonts w:ascii="Times New Roman" w:hAnsi="Times New Roman" w:cs="Times New Roman"/>
          <w:sz w:val="24"/>
          <w:szCs w:val="24"/>
        </w:rPr>
        <w:t>mM</w:t>
      </w:r>
      <w:proofErr w:type="spellEnd"/>
      <w:proofErr w:type="gram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61061AD7"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4404B29E"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w:t>
      </w:r>
      <w:proofErr w:type="spellStart"/>
      <w:r w:rsidR="00707312">
        <w:rPr>
          <w:rFonts w:ascii="Times New Roman" w:hAnsi="Times New Roman" w:cs="Times New Roman"/>
          <w:sz w:val="24"/>
          <w:szCs w:val="24"/>
        </w:rPr>
        <w:t>keV</w:t>
      </w:r>
      <w:proofErr w:type="spellEnd"/>
      <w:r w:rsidR="00707312">
        <w:rPr>
          <w:rFonts w:ascii="Times New Roman" w:hAnsi="Times New Roman" w:cs="Times New Roman"/>
          <w:sz w:val="24"/>
          <w:szCs w:val="24"/>
        </w:rPr>
        <w:t xml:space="preserve"> peak. </w:t>
      </w:r>
    </w:p>
    <w:p w14:paraId="2DB76FAE" w14:textId="0BBF8D57"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B776E4">
        <w:rPr>
          <w:rFonts w:ascii="Times New Roman" w:hAnsi="Times New Roman" w:cs="Times New Roman"/>
          <w:sz w:val="24"/>
          <w:szCs w:val="24"/>
        </w:rPr>
        <w:t xml:space="preserve">errors the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B6B0C0E" w14:textId="24B60456"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S3),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 xml:space="preserve">thus a </w:t>
      </w:r>
      <w:proofErr w:type="spellStart"/>
      <w:r w:rsidR="002F764B">
        <w:rPr>
          <w:rFonts w:ascii="Times New Roman" w:hAnsi="Times New Roman" w:cs="Times New Roman"/>
          <w:sz w:val="24"/>
          <w:szCs w:val="24"/>
        </w:rPr>
        <w:t>K</w:t>
      </w:r>
      <w:r w:rsidR="002F764B">
        <w:rPr>
          <w:rFonts w:ascii="Times New Roman" w:hAnsi="Times New Roman" w:cs="Times New Roman"/>
          <w:sz w:val="24"/>
          <w:szCs w:val="24"/>
          <w:vertAlign w:val="subscript"/>
        </w:rPr>
        <w:t>d</w:t>
      </w:r>
      <w:proofErr w:type="spellEnd"/>
      <w:r w:rsidR="002F764B">
        <w:rPr>
          <w:rFonts w:ascii="Times New Roman" w:hAnsi="Times New Roman" w:cs="Times New Roman"/>
          <w:sz w:val="24"/>
          <w:szCs w:val="24"/>
          <w:vertAlign w:val="subscript"/>
        </w:rPr>
        <w:t xml:space="preserve">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r w:rsidR="00D86C94">
        <w:rPr>
          <w:rFonts w:ascii="Times New Roman" w:hAnsi="Times New Roman" w:cs="Times New Roman"/>
          <w:sz w:val="24"/>
          <w:szCs w:val="24"/>
        </w:rPr>
        <w:t xml:space="preserve">however, there are significant differences in the experimental conditions (solid-solution loading, background electrolyte composition, etc.). </w:t>
      </w:r>
      <w:commentRangeStart w:id="1"/>
      <w:commentRangeStart w:id="2"/>
      <w:ins w:id="3" w:author="Microsoft Office User" w:date="2017-10-13T17:30:00Z">
        <w:r w:rsidR="00566C46">
          <w:rPr>
            <w:rFonts w:ascii="Times New Roman" w:hAnsi="Times New Roman" w:cs="Times New Roman"/>
            <w:sz w:val="24"/>
            <w:szCs w:val="24"/>
          </w:rPr>
          <w:t xml:space="preserve">Notable similarities and differences are explained in the main text. </w:t>
        </w:r>
        <w:commentRangeEnd w:id="1"/>
        <w:r w:rsidR="00566C46">
          <w:rPr>
            <w:rStyle w:val="CommentReference"/>
          </w:rPr>
          <w:commentReference w:id="1"/>
        </w:r>
      </w:ins>
      <w:commentRangeEnd w:id="2"/>
      <w:r w:rsidR="002F764B">
        <w:rPr>
          <w:rStyle w:val="CommentReference"/>
        </w:rPr>
        <w:commentReference w:id="2"/>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14A2A157"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table S4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025EEF6D"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a generalized </w:t>
      </w:r>
      <w:proofErr w:type="gramStart"/>
      <w:r w:rsidR="00B66FE6">
        <w:rPr>
          <w:rFonts w:ascii="Times New Roman" w:hAnsi="Times New Roman" w:cs="Times New Roman"/>
          <w:sz w:val="24"/>
          <w:szCs w:val="24"/>
        </w:rPr>
        <w:t>two layer</w:t>
      </w:r>
      <w:proofErr w:type="gramEnd"/>
      <w:r w:rsidR="00B66FE6">
        <w:rPr>
          <w:rFonts w:ascii="Times New Roman" w:hAnsi="Times New Roman" w:cs="Times New Roman"/>
          <w:sz w:val="24"/>
          <w:szCs w:val="24"/>
        </w:rPr>
        <w:t xml:space="preserve"> model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006CD62C"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w:t>
      </w:r>
      <w:proofErr w:type="spellStart"/>
      <w:r w:rsidR="00292206">
        <w:rPr>
          <w:rFonts w:ascii="Times New Roman" w:hAnsi="Times New Roman" w:cs="Times New Roman"/>
          <w:sz w:val="24"/>
          <w:szCs w:val="24"/>
        </w:rPr>
        <w:t>hydr</w:t>
      </w:r>
      <w:proofErr w:type="spellEnd"/>
      <w:r w:rsidR="00292206">
        <w:rPr>
          <w:rFonts w:ascii="Times New Roman" w:hAnsi="Times New Roman" w:cs="Times New Roman"/>
          <w:sz w:val="24"/>
          <w:szCs w:val="24"/>
        </w:rPr>
        <w:t>)</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4B70AEA0" w14:textId="77777777" w:rsidR="005E761A" w:rsidRDefault="005E761A" w:rsidP="005E761A">
      <w:pPr>
        <w:spacing w:after="0" w:line="480" w:lineRule="auto"/>
        <w:rPr>
          <w:rFonts w:ascii="Times New Roman" w:hAnsi="Times New Roman" w:cs="Times New Roman"/>
          <w:sz w:val="24"/>
          <w:szCs w:val="24"/>
        </w:rPr>
      </w:pPr>
    </w:p>
    <w:p w14:paraId="43298A5D" w14:textId="77777777" w:rsidR="008531EF" w:rsidRDefault="008531EF" w:rsidP="005E761A">
      <w:pPr>
        <w:spacing w:after="0" w:line="480" w:lineRule="auto"/>
        <w:rPr>
          <w:rFonts w:ascii="Times New Roman" w:hAnsi="Times New Roman" w:cs="Times New Roman"/>
          <w:b/>
          <w:sz w:val="24"/>
          <w:szCs w:val="24"/>
          <w:u w:val="single"/>
        </w:rPr>
      </w:pPr>
    </w:p>
    <w:p w14:paraId="034023E1" w14:textId="77777777" w:rsidR="008531EF" w:rsidRDefault="008531EF" w:rsidP="005E761A">
      <w:pPr>
        <w:spacing w:after="0" w:line="480" w:lineRule="auto"/>
        <w:rPr>
          <w:rFonts w:ascii="Times New Roman" w:hAnsi="Times New Roman" w:cs="Times New Roman"/>
          <w:b/>
          <w:sz w:val="24"/>
          <w:szCs w:val="24"/>
          <w:u w:val="single"/>
        </w:rPr>
      </w:pPr>
    </w:p>
    <w:p w14:paraId="5EC82459" w14:textId="77777777" w:rsidR="008531EF" w:rsidRDefault="008531EF" w:rsidP="005E761A">
      <w:pPr>
        <w:spacing w:after="0" w:line="480" w:lineRule="auto"/>
        <w:rPr>
          <w:rFonts w:ascii="Times New Roman" w:hAnsi="Times New Roman" w:cs="Times New Roman"/>
          <w:b/>
          <w:sz w:val="24"/>
          <w:szCs w:val="24"/>
          <w:u w:val="single"/>
        </w:rPr>
      </w:pPr>
    </w:p>
    <w:p w14:paraId="749F6CEE" w14:textId="77777777" w:rsidR="008531EF" w:rsidRDefault="008531EF" w:rsidP="005E761A">
      <w:pPr>
        <w:spacing w:after="0" w:line="480" w:lineRule="auto"/>
        <w:rPr>
          <w:rFonts w:ascii="Times New Roman" w:hAnsi="Times New Roman" w:cs="Times New Roman"/>
          <w:b/>
          <w:sz w:val="24"/>
          <w:szCs w:val="24"/>
          <w:u w:val="single"/>
        </w:rPr>
      </w:pPr>
    </w:p>
    <w:p w14:paraId="768D6D3F" w14:textId="155D1552"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w:t>
            </w:r>
            <w:proofErr w:type="spellStart"/>
            <w:r>
              <w:rPr>
                <w:rFonts w:ascii="Times New Roman" w:hAnsi="Times New Roman" w:cs="Times New Roman"/>
                <w:b/>
                <w:sz w:val="24"/>
                <w:szCs w:val="24"/>
              </w:rPr>
              <w:t>mM</w:t>
            </w:r>
            <w:proofErr w:type="spellEnd"/>
            <w:r>
              <w:rPr>
                <w:rFonts w:ascii="Times New Roman" w:hAnsi="Times New Roman" w:cs="Times New Roman"/>
                <w:b/>
                <w:sz w:val="24"/>
                <w:szCs w:val="24"/>
              </w:rPr>
              <w:t>)</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NaCl</w:t>
            </w:r>
            <w:proofErr w:type="spellEnd"/>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325CA3C"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57D0310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90ACE5"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44673D2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0189FB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496D2762"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C2B020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0452DC8B"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proofErr w:type="spellEnd"/>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8DB29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GoeOH</w:t>
            </w:r>
            <w:proofErr w:type="spellEnd"/>
            <w:r w:rsidRPr="008D62CF">
              <w:rPr>
                <w:rFonts w:ascii="Times New Roman" w:hAnsi="Times New Roman" w:cs="Times New Roman"/>
                <w:sz w:val="24"/>
                <w:szCs w:val="24"/>
              </w:rPr>
              <w:t xml:space="preserve">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GoeOSr</w:t>
            </w:r>
            <w:proofErr w:type="spellEnd"/>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commentRangeStart w:id="4"/>
            <w:commentRangeStart w:id="5"/>
            <w:r>
              <w:rPr>
                <w:rFonts w:ascii="Times New Roman" w:hAnsi="Times New Roman" w:cs="Times New Roman"/>
                <w:sz w:val="24"/>
                <w:szCs w:val="24"/>
                <w:u w:val="single"/>
              </w:rPr>
              <w:t>Exchange</w:t>
            </w:r>
            <w:commentRangeEnd w:id="4"/>
            <w:r w:rsidR="0043367D">
              <w:rPr>
                <w:rStyle w:val="CommentReference"/>
                <w:b w:val="0"/>
                <w:bCs w:val="0"/>
              </w:rPr>
              <w:commentReference w:id="4"/>
            </w:r>
            <w:commentRangeEnd w:id="5"/>
            <w:r w:rsidR="008D62CF">
              <w:rPr>
                <w:rStyle w:val="CommentReference"/>
                <w:b w:val="0"/>
                <w:bCs w:val="0"/>
              </w:rPr>
              <w:commentReference w:id="5"/>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7A48BDEF"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"&lt;sup&gt;18&lt;/sup&gt;", "plainTextFormattedCitation" : "18", "previouslyFormattedCitation" : "&lt;sup&gt;18&lt;/sup&gt;"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18</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"&lt;sup&gt;21&lt;/sup&gt;", "plainTextFormattedCitation" : "21", "previouslyFormattedCitation" : "&lt;sup&gt;21&lt;/sup&gt;"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21</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"&lt;sup&gt;23&lt;/sup&gt;", "plainTextFormattedCitation" : "23", "previouslyFormattedCitation" : "&lt;sup&gt;23&lt;/sup&gt;"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23</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"&lt;sup&gt;24&lt;/sup&gt;", "plainTextFormattedCitation" : "24", "previouslyFormattedCitation" : "&lt;sup&gt;24&lt;/sup&gt;"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24</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7893634"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Figure S1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 xml:space="preserve">as a function of </w:t>
      </w:r>
      <w:commentRangeStart w:id="6"/>
      <w:commentRangeStart w:id="7"/>
      <w:r w:rsidR="003C4585">
        <w:rPr>
          <w:rFonts w:ascii="Times New Roman" w:hAnsi="Times New Roman" w:cs="Times New Roman"/>
          <w:sz w:val="24"/>
          <w:szCs w:val="24"/>
        </w:rPr>
        <w:t>time</w:t>
      </w:r>
      <w:commentRangeEnd w:id="6"/>
      <w:r w:rsidR="003C4585">
        <w:rPr>
          <w:rStyle w:val="CommentReference"/>
        </w:rPr>
        <w:commentReference w:id="6"/>
      </w:r>
      <w:commentRangeEnd w:id="7"/>
      <w:r w:rsidR="008D62CF">
        <w:rPr>
          <w:rStyle w:val="CommentReference"/>
        </w:rPr>
        <w:commentReference w:id="7"/>
      </w:r>
      <w:r w:rsidR="003C4585">
        <w:rPr>
          <w:rFonts w:ascii="Times New Roman" w:hAnsi="Times New Roman" w:cs="Times New Roman"/>
          <w:sz w:val="24"/>
          <w:szCs w:val="24"/>
        </w:rPr>
        <w:t>.</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7D8A8B4"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40386EE7" w14:textId="49F9FD7B" w:rsidR="00C527E1" w:rsidRPr="00C527E1" w:rsidRDefault="003B31BE"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8" w:author="Michael Chen" w:date="2017-10-14T10:32:00Z">
          <w:pPr>
            <w:widowControl w:val="0"/>
            <w:autoSpaceDE w:val="0"/>
            <w:autoSpaceDN w:val="0"/>
            <w:adjustRightInd w:val="0"/>
            <w:spacing w:after="0" w:line="240" w:lineRule="auto"/>
            <w:ind w:left="640" w:hanging="640"/>
          </w:pPr>
        </w:pPrChange>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C527E1" w:rsidRPr="00C527E1">
        <w:rPr>
          <w:rFonts w:ascii="Times New Roman" w:hAnsi="Times New Roman" w:cs="Times New Roman"/>
          <w:noProof/>
          <w:sz w:val="24"/>
          <w:szCs w:val="24"/>
        </w:rPr>
        <w:t xml:space="preserve">(1) </w:t>
      </w:r>
      <w:r w:rsidR="00C527E1" w:rsidRPr="00C527E1">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C527E1" w:rsidRPr="00C527E1">
        <w:rPr>
          <w:rFonts w:ascii="Times New Roman" w:hAnsi="Times New Roman" w:cs="Times New Roman"/>
          <w:i/>
          <w:iCs/>
          <w:noProof/>
          <w:sz w:val="24"/>
          <w:szCs w:val="24"/>
        </w:rPr>
        <w:t>Science</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b/>
          <w:bCs/>
          <w:noProof/>
          <w:sz w:val="24"/>
          <w:szCs w:val="24"/>
        </w:rPr>
        <w:t>2007</w:t>
      </w:r>
      <w:r w:rsidR="00C527E1" w:rsidRPr="00C527E1">
        <w:rPr>
          <w:rFonts w:ascii="Times New Roman" w:hAnsi="Times New Roman" w:cs="Times New Roman"/>
          <w:noProof/>
          <w:sz w:val="24"/>
          <w:szCs w:val="24"/>
        </w:rPr>
        <w:t xml:space="preserve">, </w:t>
      </w:r>
      <w:r w:rsidR="00C527E1" w:rsidRPr="00C527E1">
        <w:rPr>
          <w:rFonts w:ascii="Times New Roman" w:hAnsi="Times New Roman" w:cs="Times New Roman"/>
          <w:i/>
          <w:iCs/>
          <w:noProof/>
          <w:sz w:val="24"/>
          <w:szCs w:val="24"/>
        </w:rPr>
        <w:t>316</w:t>
      </w:r>
      <w:r w:rsidR="00C527E1" w:rsidRPr="00C527E1">
        <w:rPr>
          <w:rFonts w:ascii="Times New Roman" w:hAnsi="Times New Roman" w:cs="Times New Roman"/>
          <w:noProof/>
          <w:sz w:val="24"/>
          <w:szCs w:val="24"/>
        </w:rPr>
        <w:t xml:space="preserve"> (5832), 1726–1729 DOI: 10.1126/science.1142525.</w:t>
      </w:r>
    </w:p>
    <w:p w14:paraId="50035DCC"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 </w:t>
      </w:r>
      <w:r w:rsidRPr="00C527E1">
        <w:rPr>
          <w:rFonts w:ascii="Times New Roman" w:hAnsi="Times New Roman" w:cs="Times New Roman"/>
          <w:noProof/>
          <w:sz w:val="24"/>
          <w:szCs w:val="24"/>
        </w:rPr>
        <w:tab/>
        <w:t xml:space="preserve">Stookey, L. L. Ferrozine---a new spectrophotometric reagent for iron. </w:t>
      </w:r>
      <w:r w:rsidRPr="00C527E1">
        <w:rPr>
          <w:rFonts w:ascii="Times New Roman" w:hAnsi="Times New Roman" w:cs="Times New Roman"/>
          <w:i/>
          <w:iCs/>
          <w:noProof/>
          <w:sz w:val="24"/>
          <w:szCs w:val="24"/>
        </w:rPr>
        <w:t>Anal.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1970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42</w:t>
      </w:r>
      <w:r w:rsidRPr="00C527E1">
        <w:rPr>
          <w:rFonts w:ascii="Times New Roman" w:hAnsi="Times New Roman" w:cs="Times New Roman"/>
          <w:noProof/>
          <w:sz w:val="24"/>
          <w:szCs w:val="24"/>
        </w:rPr>
        <w:t xml:space="preserve"> (7), 779–781 DOI: 10.1021/ac60289a016.</w:t>
      </w:r>
    </w:p>
    <w:p w14:paraId="2C3238B2"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(3) </w:t>
      </w:r>
      <w:r w:rsidRPr="00C527E1">
        <w:rPr>
          <w:rFonts w:ascii="Times New Roman" w:hAnsi="Times New Roman" w:cs="Times New Roman"/>
          <w:noProof/>
          <w:sz w:val="24"/>
          <w:szCs w:val="24"/>
        </w:rPr>
        <w:tab/>
        <w:t xml:space="preserve">Klute, A.; Kunze, G. W.; Dixon, J. B. Pretreatment for Mineralogical Analysis. In </w:t>
      </w:r>
      <w:r w:rsidRPr="00C527E1">
        <w:rPr>
          <w:rFonts w:ascii="Times New Roman" w:hAnsi="Times New Roman" w:cs="Times New Roman"/>
          <w:i/>
          <w:iCs/>
          <w:noProof/>
          <w:sz w:val="24"/>
          <w:szCs w:val="24"/>
        </w:rPr>
        <w:t>Methods of Soil Analysis Part 1 - Physical and Mineralogical Methods</w:t>
      </w:r>
      <w:r w:rsidRPr="00C527E1">
        <w:rPr>
          <w:rFonts w:ascii="Times New Roman" w:hAnsi="Times New Roman" w:cs="Times New Roman"/>
          <w:noProof/>
          <w:sz w:val="24"/>
          <w:szCs w:val="24"/>
        </w:rPr>
        <w:t>; Soil Science Society of America, American Society of Agronomy, 1986.</w:t>
      </w:r>
    </w:p>
    <w:p w14:paraId="1DB5D97C"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(4) </w:t>
      </w:r>
      <w:r w:rsidRPr="00C527E1">
        <w:rPr>
          <w:rFonts w:ascii="Times New Roman" w:hAnsi="Times New Roman" w:cs="Times New Roman"/>
          <w:noProof/>
          <w:sz w:val="24"/>
          <w:szCs w:val="24"/>
        </w:rPr>
        <w:tab/>
        <w:t>ASTM Standard D1141-98. Standard Practice for the Preparation of Substitute Ocean Water. ASTM International: West Conshohocken, PA.</w:t>
      </w:r>
    </w:p>
    <w:p w14:paraId="64653533"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(5) </w:t>
      </w:r>
      <w:r w:rsidRPr="00C527E1">
        <w:rPr>
          <w:rFonts w:ascii="Times New Roman" w:hAnsi="Times New Roman" w:cs="Times New Roman"/>
          <w:noProof/>
          <w:sz w:val="24"/>
          <w:szCs w:val="24"/>
        </w:rPr>
        <w:tab/>
        <w:t xml:space="preserve">United States Environmental Protection Agency. </w:t>
      </w:r>
      <w:r w:rsidRPr="00C527E1">
        <w:rPr>
          <w:rFonts w:ascii="Times New Roman" w:hAnsi="Times New Roman" w:cs="Times New Roman"/>
          <w:i/>
          <w:iCs/>
          <w:noProof/>
          <w:sz w:val="24"/>
          <w:szCs w:val="24"/>
        </w:rPr>
        <w:t>Definition and Procedure for the Determination of the Method Detection Limit, Revision 2</w:t>
      </w:r>
      <w:r w:rsidRPr="00C527E1">
        <w:rPr>
          <w:rFonts w:ascii="Times New Roman" w:hAnsi="Times New Roman" w:cs="Times New Roman"/>
          <w:noProof/>
          <w:sz w:val="24"/>
          <w:szCs w:val="24"/>
        </w:rPr>
        <w:t>; Washington, DC, 2016.</w:t>
      </w:r>
    </w:p>
    <w:p w14:paraId="19B6C67D"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(6) </w:t>
      </w:r>
      <w:r w:rsidRPr="00C527E1">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(23), 5403–5412 DOI: 10.1016/j.gca.2005.06.031.</w:t>
      </w:r>
    </w:p>
    <w:p w14:paraId="13E95E8A"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(7) </w:t>
      </w:r>
      <w:r w:rsidRPr="00C527E1">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146</w:t>
      </w:r>
      <w:r w:rsidRPr="00C527E1">
        <w:rPr>
          <w:rFonts w:ascii="Times New Roman" w:hAnsi="Times New Roman" w:cs="Times New Roman"/>
          <w:noProof/>
          <w:sz w:val="24"/>
          <w:szCs w:val="24"/>
        </w:rPr>
        <w:t>, 150–163 DOI: 10.1016/j.gca.2014.10.008.</w:t>
      </w:r>
    </w:p>
    <w:p w14:paraId="7ADC7F4A"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(8) </w:t>
      </w:r>
      <w:r w:rsidRPr="00C527E1">
        <w:rPr>
          <w:rFonts w:ascii="Times New Roman" w:hAnsi="Times New Roman" w:cs="Times New Roman"/>
          <w:noProof/>
          <w:sz w:val="24"/>
          <w:szCs w:val="24"/>
        </w:rPr>
        <w:tab/>
        <w:t xml:space="preserve">Schwertmann, U.; Cornell, R. </w:t>
      </w:r>
      <w:r w:rsidRPr="00C527E1">
        <w:rPr>
          <w:rFonts w:ascii="Times New Roman" w:hAnsi="Times New Roman" w:cs="Times New Roman"/>
          <w:i/>
          <w:iCs/>
          <w:noProof/>
          <w:sz w:val="24"/>
          <w:szCs w:val="24"/>
        </w:rPr>
        <w:t>Iron Oxides in the Laboratary</w:t>
      </w:r>
      <w:r w:rsidRPr="00C527E1">
        <w:rPr>
          <w:rFonts w:ascii="Times New Roman" w:hAnsi="Times New Roman" w:cs="Times New Roman"/>
          <w:noProof/>
          <w:sz w:val="24"/>
          <w:szCs w:val="24"/>
        </w:rPr>
        <w:t>; Wiley-VCH Verlag GmbH: Weinheim, Germany, 2000.</w:t>
      </w:r>
    </w:p>
    <w:p w14:paraId="780C2BB2"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(9) </w:t>
      </w:r>
      <w:r w:rsidRPr="00C527E1">
        <w:rPr>
          <w:rFonts w:ascii="Times New Roman" w:hAnsi="Times New Roman" w:cs="Times New Roman"/>
          <w:noProof/>
          <w:sz w:val="24"/>
          <w:szCs w:val="24"/>
        </w:rPr>
        <w:tab/>
        <w:t xml:space="preserve">Sverjensky, D. A. Prediction of the speciation of alkaline earths adsorbed on mineral surfaces in salt solutions.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70</w:t>
      </w:r>
      <w:r w:rsidRPr="00C527E1">
        <w:rPr>
          <w:rFonts w:ascii="Times New Roman" w:hAnsi="Times New Roman" w:cs="Times New Roman"/>
          <w:noProof/>
          <w:sz w:val="24"/>
          <w:szCs w:val="24"/>
        </w:rPr>
        <w:t xml:space="preserve"> (10), 2427–2453 DOI: 10.1016/j.gca.2006.01.006.</w:t>
      </w:r>
    </w:p>
    <w:p w14:paraId="05F54893"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(10) </w:t>
      </w:r>
      <w:r w:rsidRPr="00C527E1">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C527E1">
        <w:rPr>
          <w:rFonts w:ascii="Times New Roman" w:hAnsi="Times New Roman" w:cs="Times New Roman"/>
          <w:i/>
          <w:iCs/>
          <w:noProof/>
          <w:sz w:val="24"/>
          <w:szCs w:val="24"/>
        </w:rPr>
        <w:t>Geochem. Trans.</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2008</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9</w:t>
      </w:r>
      <w:r w:rsidRPr="00C527E1">
        <w:rPr>
          <w:rFonts w:ascii="Times New Roman" w:hAnsi="Times New Roman" w:cs="Times New Roman"/>
          <w:noProof/>
          <w:sz w:val="24"/>
          <w:szCs w:val="24"/>
        </w:rPr>
        <w:t>, 2 DOI: 10.1186/1467-4866-9-2.</w:t>
      </w:r>
    </w:p>
    <w:p w14:paraId="2DEDDB16"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(11) </w:t>
      </w:r>
      <w:r w:rsidRPr="00C527E1">
        <w:rPr>
          <w:rFonts w:ascii="Times New Roman" w:hAnsi="Times New Roman" w:cs="Times New Roman"/>
          <w:noProof/>
          <w:sz w:val="24"/>
          <w:szCs w:val="24"/>
        </w:rPr>
        <w:tab/>
        <w:t xml:space="preserve">Kraepiel, A.; Keiler, K. C.; Morel, F. M. M. A Model for Metal Adsorption on Montmorillonite.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1999</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210</w:t>
      </w:r>
      <w:r w:rsidRPr="00C527E1">
        <w:rPr>
          <w:rFonts w:ascii="Times New Roman" w:hAnsi="Times New Roman" w:cs="Times New Roman"/>
          <w:noProof/>
          <w:sz w:val="24"/>
          <w:szCs w:val="24"/>
        </w:rPr>
        <w:t xml:space="preserve"> (1), 43–54 DOI: 10.1006/jcis.1998.5947.</w:t>
      </w:r>
    </w:p>
    <w:p w14:paraId="18FAB0DD"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1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(12) </w:t>
      </w:r>
      <w:r w:rsidRPr="00C527E1">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C527E1">
        <w:rPr>
          <w:rFonts w:ascii="Times New Roman" w:hAnsi="Times New Roman" w:cs="Times New Roman"/>
          <w:i/>
          <w:iCs/>
          <w:noProof/>
          <w:sz w:val="24"/>
          <w:szCs w:val="24"/>
        </w:rPr>
        <w:t>Am. J.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313</w:t>
      </w:r>
      <w:r w:rsidRPr="00C527E1">
        <w:rPr>
          <w:rFonts w:ascii="Times New Roman" w:hAnsi="Times New Roman" w:cs="Times New Roman"/>
          <w:noProof/>
          <w:sz w:val="24"/>
          <w:szCs w:val="24"/>
        </w:rPr>
        <w:t xml:space="preserve"> (5), 395–451 DOI: </w:t>
      </w:r>
      <w:r w:rsidRPr="00C527E1">
        <w:rPr>
          <w:rFonts w:ascii="Times New Roman" w:hAnsi="Times New Roman" w:cs="Times New Roman"/>
          <w:noProof/>
          <w:sz w:val="24"/>
          <w:szCs w:val="24"/>
        </w:rPr>
        <w:lastRenderedPageBreak/>
        <w:t>10.2475/05.2013.01.</w:t>
      </w:r>
    </w:p>
    <w:p w14:paraId="645FC7E7"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(13) </w:t>
      </w:r>
      <w:r w:rsidRPr="00C527E1">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C527E1">
        <w:rPr>
          <w:rFonts w:ascii="Times New Roman" w:hAnsi="Times New Roman" w:cs="Times New Roman"/>
          <w:i/>
          <w:iCs/>
          <w:noProof/>
          <w:sz w:val="24"/>
          <w:szCs w:val="24"/>
        </w:rPr>
        <w:t>Environ. Sci. Technol.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2016</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50</w:t>
      </w:r>
      <w:r w:rsidRPr="00C527E1">
        <w:rPr>
          <w:rFonts w:ascii="Times New Roman" w:hAnsi="Times New Roman" w:cs="Times New Roman"/>
          <w:noProof/>
          <w:sz w:val="24"/>
          <w:szCs w:val="24"/>
        </w:rPr>
        <w:t xml:space="preserve"> (14), 7274–7275 DOI: 10.1021/acs.est.6b02669.</w:t>
      </w:r>
    </w:p>
    <w:p w14:paraId="4984DCE8"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(14) </w:t>
      </w:r>
      <w:r w:rsidRPr="00C527E1">
        <w:rPr>
          <w:rFonts w:ascii="Times New Roman" w:hAnsi="Times New Roman" w:cs="Times New Roman"/>
          <w:noProof/>
          <w:sz w:val="24"/>
          <w:szCs w:val="24"/>
        </w:rPr>
        <w:tab/>
        <w:t xml:space="preserve">Beck, A. J.; Cochran, M. a. Controls on solid-solution partitioning of radium in saturated marine sands. </w:t>
      </w:r>
      <w:r w:rsidRPr="00C527E1">
        <w:rPr>
          <w:rFonts w:ascii="Times New Roman" w:hAnsi="Times New Roman" w:cs="Times New Roman"/>
          <w:i/>
          <w:iCs/>
          <w:noProof/>
          <w:sz w:val="24"/>
          <w:szCs w:val="24"/>
        </w:rPr>
        <w:t>Mar.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156</w:t>
      </w:r>
      <w:r w:rsidRPr="00C527E1">
        <w:rPr>
          <w:rFonts w:ascii="Times New Roman" w:hAnsi="Times New Roman" w:cs="Times New Roman"/>
          <w:noProof/>
          <w:sz w:val="24"/>
          <w:szCs w:val="24"/>
        </w:rPr>
        <w:t>, 38–48 DOI: 10.1016/j.marchem.2013.01.008.</w:t>
      </w:r>
    </w:p>
    <w:p w14:paraId="091B9104"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2"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(15) </w:t>
      </w:r>
      <w:r w:rsidRPr="00C527E1">
        <w:rPr>
          <w:rFonts w:ascii="Times New Roman" w:hAnsi="Times New Roman" w:cs="Times New Roman"/>
          <w:noProof/>
          <w:sz w:val="24"/>
          <w:szCs w:val="24"/>
        </w:rPr>
        <w:tab/>
        <w:t xml:space="preserve">Nirdosh, I.; Trembley, W.; Johnson, C. Adsorption-desorption studies on the 226Ra-hydrated metal oxide systems. </w:t>
      </w:r>
      <w:r w:rsidRPr="00C527E1">
        <w:rPr>
          <w:rFonts w:ascii="Times New Roman" w:hAnsi="Times New Roman" w:cs="Times New Roman"/>
          <w:i/>
          <w:iCs/>
          <w:noProof/>
          <w:sz w:val="24"/>
          <w:szCs w:val="24"/>
        </w:rPr>
        <w:t>Hydrometallurgy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1990</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24</w:t>
      </w:r>
      <w:r w:rsidRPr="00C527E1">
        <w:rPr>
          <w:rFonts w:ascii="Times New Roman" w:hAnsi="Times New Roman" w:cs="Times New Roman"/>
          <w:noProof/>
          <w:sz w:val="24"/>
          <w:szCs w:val="24"/>
        </w:rPr>
        <w:t xml:space="preserve"> (2), 237–248 DOI: 10.1016/0304-386X(90)90089-K.</w:t>
      </w:r>
    </w:p>
    <w:p w14:paraId="01970D0A"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3"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(16) </w:t>
      </w:r>
      <w:r w:rsidRPr="00C527E1">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C527E1">
        <w:rPr>
          <w:rFonts w:ascii="Times New Roman" w:hAnsi="Times New Roman" w:cs="Times New Roman"/>
          <w:i/>
          <w:iCs/>
          <w:noProof/>
          <w:sz w:val="24"/>
          <w:szCs w:val="24"/>
        </w:rPr>
        <w:t>J. Radioanal. Nucl. Chem.</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2013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299</w:t>
      </w:r>
      <w:r w:rsidRPr="00C527E1">
        <w:rPr>
          <w:rFonts w:ascii="Times New Roman" w:hAnsi="Times New Roman" w:cs="Times New Roman"/>
          <w:noProof/>
          <w:sz w:val="24"/>
          <w:szCs w:val="24"/>
        </w:rPr>
        <w:t xml:space="preserve"> (1), 569–575 DOI: 10.1007/s10967-013-2740-3.</w:t>
      </w:r>
    </w:p>
    <w:p w14:paraId="1ADBF028"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4"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(17) </w:t>
      </w:r>
      <w:r w:rsidRPr="00C527E1">
        <w:rPr>
          <w:rFonts w:ascii="Times New Roman" w:hAnsi="Times New Roman" w:cs="Times New Roman"/>
          <w:noProof/>
          <w:sz w:val="24"/>
          <w:szCs w:val="24"/>
        </w:rPr>
        <w:tab/>
        <w:t xml:space="preserve">Ames, L.; McGarrah, J.; Walker, B. Sorption of trace constituents from aqueous solutions onto secondary minerals. II. Radium. </w:t>
      </w:r>
      <w:r w:rsidRPr="00C527E1">
        <w:rPr>
          <w:rFonts w:ascii="Times New Roman" w:hAnsi="Times New Roman" w:cs="Times New Roman"/>
          <w:i/>
          <w:iCs/>
          <w:noProof/>
          <w:sz w:val="24"/>
          <w:szCs w:val="24"/>
        </w:rPr>
        <w:t>Clays Clay Miner.</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1983</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31</w:t>
      </w:r>
      <w:r w:rsidRPr="00C527E1">
        <w:rPr>
          <w:rFonts w:ascii="Times New Roman" w:hAnsi="Times New Roman" w:cs="Times New Roman"/>
          <w:noProof/>
          <w:sz w:val="24"/>
          <w:szCs w:val="24"/>
        </w:rPr>
        <w:t xml:space="preserve"> (5), 335–342.</w:t>
      </w:r>
    </w:p>
    <w:p w14:paraId="0298F8DE"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5"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(18) </w:t>
      </w:r>
      <w:r w:rsidRPr="00C527E1">
        <w:rPr>
          <w:rFonts w:ascii="Times New Roman" w:hAnsi="Times New Roman" w:cs="Times New Roman"/>
          <w:noProof/>
          <w:sz w:val="24"/>
          <w:szCs w:val="24"/>
        </w:rPr>
        <w:tab/>
        <w:t xml:space="preserve">Dzombak, D.; Morel, F. </w:t>
      </w:r>
      <w:r w:rsidRPr="00C527E1">
        <w:rPr>
          <w:rFonts w:ascii="Times New Roman" w:hAnsi="Times New Roman" w:cs="Times New Roman"/>
          <w:i/>
          <w:iCs/>
          <w:noProof/>
          <w:sz w:val="24"/>
          <w:szCs w:val="24"/>
        </w:rPr>
        <w:t>Surface Complexation Modeling: Hydrous Ferric Oxide</w:t>
      </w:r>
      <w:r w:rsidRPr="00C527E1">
        <w:rPr>
          <w:rFonts w:ascii="Times New Roman" w:hAnsi="Times New Roman" w:cs="Times New Roman"/>
          <w:noProof/>
          <w:sz w:val="24"/>
          <w:szCs w:val="24"/>
        </w:rPr>
        <w:t>; Wiley: New York, NY, 1990.</w:t>
      </w:r>
    </w:p>
    <w:p w14:paraId="418FFC75"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6"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(19) </w:t>
      </w:r>
      <w:r w:rsidRPr="00C527E1">
        <w:rPr>
          <w:rFonts w:ascii="Times New Roman" w:hAnsi="Times New Roman" w:cs="Times New Roman"/>
          <w:noProof/>
          <w:sz w:val="24"/>
          <w:szCs w:val="24"/>
        </w:rPr>
        <w:tab/>
        <w:t>Mathur, S. S.; Dzombak, D. A. Surface complexation modeling: Goethite; 2006; pp 443–468.</w:t>
      </w:r>
    </w:p>
    <w:p w14:paraId="4BD4DF3F"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7"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(20) </w:t>
      </w:r>
      <w:r w:rsidRPr="00C527E1">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58</w:t>
      </w:r>
      <w:r w:rsidRPr="00C527E1">
        <w:rPr>
          <w:rFonts w:ascii="Times New Roman" w:hAnsi="Times New Roman" w:cs="Times New Roman"/>
          <w:noProof/>
          <w:sz w:val="24"/>
          <w:szCs w:val="24"/>
        </w:rPr>
        <w:t xml:space="preserve"> (9), 2073–2086 DOI: 10.1016/0016-7037(94)90286-0.</w:t>
      </w:r>
    </w:p>
    <w:p w14:paraId="408558AA"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8"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(21) </w:t>
      </w:r>
      <w:r w:rsidRPr="00C527E1">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C527E1">
        <w:rPr>
          <w:rFonts w:ascii="Times New Roman" w:hAnsi="Times New Roman" w:cs="Times New Roman"/>
          <w:i/>
          <w:iCs/>
          <w:noProof/>
          <w:sz w:val="24"/>
          <w:szCs w:val="24"/>
        </w:rPr>
        <w:t>J. Colloid Interface Sci.</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2004</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273</w:t>
      </w:r>
      <w:r w:rsidRPr="00C527E1">
        <w:rPr>
          <w:rFonts w:ascii="Times New Roman" w:hAnsi="Times New Roman" w:cs="Times New Roman"/>
          <w:noProof/>
          <w:sz w:val="24"/>
          <w:szCs w:val="24"/>
        </w:rPr>
        <w:t xml:space="preserve"> (1), 234–246 DOI: 10.1016/j.jcis.2003.11.022.</w:t>
      </w:r>
    </w:p>
    <w:p w14:paraId="56A7575C"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29"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(22) </w:t>
      </w:r>
      <w:r w:rsidRPr="00C527E1">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C527E1">
        <w:rPr>
          <w:rFonts w:ascii="Times New Roman" w:hAnsi="Times New Roman" w:cs="Times New Roman"/>
          <w:i/>
          <w:iCs/>
          <w:noProof/>
          <w:sz w:val="24"/>
          <w:szCs w:val="24"/>
        </w:rPr>
        <w:t>Aquat. Geochemistry</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11</w:t>
      </w:r>
      <w:r w:rsidRPr="00C527E1">
        <w:rPr>
          <w:rFonts w:ascii="Times New Roman" w:hAnsi="Times New Roman" w:cs="Times New Roman"/>
          <w:noProof/>
          <w:sz w:val="24"/>
          <w:szCs w:val="24"/>
        </w:rPr>
        <w:t xml:space="preserve"> (2), 115–137 DOI: 10.1007/s10498-004-1166-5.</w:t>
      </w:r>
    </w:p>
    <w:p w14:paraId="6CCF49F3"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szCs w:val="24"/>
        </w:rPr>
        <w:pPrChange w:id="30"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(23) </w:t>
      </w:r>
      <w:r w:rsidRPr="00C527E1">
        <w:rPr>
          <w:rFonts w:ascii="Times New Roman" w:hAnsi="Times New Roman" w:cs="Times New Roman"/>
          <w:noProof/>
          <w:sz w:val="24"/>
          <w:szCs w:val="24"/>
        </w:rPr>
        <w:tab/>
        <w:t xml:space="preserve">Bradbury, M. H.; Baeyens, B. A mechanistic description of Ni and Zn sorption on Part II: modelling. </w:t>
      </w:r>
      <w:r w:rsidRPr="00C527E1">
        <w:rPr>
          <w:rFonts w:ascii="Times New Roman" w:hAnsi="Times New Roman" w:cs="Times New Roman"/>
          <w:i/>
          <w:iCs/>
          <w:noProof/>
          <w:sz w:val="24"/>
          <w:szCs w:val="24"/>
        </w:rPr>
        <w:t>J. Contam. Hydrol.</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1997</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27</w:t>
      </w:r>
      <w:r w:rsidRPr="00C527E1">
        <w:rPr>
          <w:rFonts w:ascii="Times New Roman" w:hAnsi="Times New Roman" w:cs="Times New Roman"/>
          <w:noProof/>
          <w:sz w:val="24"/>
          <w:szCs w:val="24"/>
        </w:rPr>
        <w:t>, 223–248 DOI: 10.1016/S0169-7722(97)00008-9.</w:t>
      </w:r>
    </w:p>
    <w:p w14:paraId="6754CDD6" w14:textId="77777777" w:rsidR="00C527E1" w:rsidRPr="00C527E1" w:rsidRDefault="00C527E1" w:rsidP="00A32250">
      <w:pPr>
        <w:widowControl w:val="0"/>
        <w:autoSpaceDE w:val="0"/>
        <w:autoSpaceDN w:val="0"/>
        <w:adjustRightInd w:val="0"/>
        <w:spacing w:line="240" w:lineRule="auto"/>
        <w:ind w:left="640" w:hanging="640"/>
        <w:rPr>
          <w:rFonts w:ascii="Times New Roman" w:hAnsi="Times New Roman" w:cs="Times New Roman"/>
          <w:noProof/>
          <w:sz w:val="24"/>
        </w:rPr>
        <w:pPrChange w:id="31" w:author="Michael Chen" w:date="2017-10-14T10:32:00Z">
          <w:pPr>
            <w:widowControl w:val="0"/>
            <w:autoSpaceDE w:val="0"/>
            <w:autoSpaceDN w:val="0"/>
            <w:adjustRightInd w:val="0"/>
            <w:spacing w:after="0" w:line="240" w:lineRule="auto"/>
            <w:ind w:left="640" w:hanging="640"/>
          </w:pPr>
        </w:pPrChange>
      </w:pPr>
      <w:r w:rsidRPr="00C527E1">
        <w:rPr>
          <w:rFonts w:ascii="Times New Roman" w:hAnsi="Times New Roman" w:cs="Times New Roman"/>
          <w:noProof/>
          <w:sz w:val="24"/>
          <w:szCs w:val="24"/>
        </w:rPr>
        <w:t xml:space="preserve">(24) </w:t>
      </w:r>
      <w:r w:rsidRPr="00C527E1">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C527E1">
        <w:rPr>
          <w:rFonts w:ascii="Times New Roman" w:hAnsi="Times New Roman" w:cs="Times New Roman"/>
          <w:i/>
          <w:iCs/>
          <w:noProof/>
          <w:sz w:val="24"/>
          <w:szCs w:val="24"/>
        </w:rPr>
        <w:t>Geochim. Cosmochim. Acta</w:t>
      </w:r>
      <w:r w:rsidRPr="00C527E1">
        <w:rPr>
          <w:rFonts w:ascii="Times New Roman" w:hAnsi="Times New Roman" w:cs="Times New Roman"/>
          <w:noProof/>
          <w:sz w:val="24"/>
          <w:szCs w:val="24"/>
        </w:rPr>
        <w:t xml:space="preserve"> </w:t>
      </w:r>
      <w:r w:rsidRPr="00C527E1">
        <w:rPr>
          <w:rFonts w:ascii="Times New Roman" w:hAnsi="Times New Roman" w:cs="Times New Roman"/>
          <w:b/>
          <w:bCs/>
          <w:noProof/>
          <w:sz w:val="24"/>
          <w:szCs w:val="24"/>
        </w:rPr>
        <w:t>2005</w:t>
      </w:r>
      <w:r w:rsidRPr="00C527E1">
        <w:rPr>
          <w:rFonts w:ascii="Times New Roman" w:hAnsi="Times New Roman" w:cs="Times New Roman"/>
          <w:noProof/>
          <w:sz w:val="24"/>
          <w:szCs w:val="24"/>
        </w:rPr>
        <w:t xml:space="preserve">, </w:t>
      </w:r>
      <w:r w:rsidRPr="00C527E1">
        <w:rPr>
          <w:rFonts w:ascii="Times New Roman" w:hAnsi="Times New Roman" w:cs="Times New Roman"/>
          <w:i/>
          <w:iCs/>
          <w:noProof/>
          <w:sz w:val="24"/>
          <w:szCs w:val="24"/>
        </w:rPr>
        <w:t>69</w:t>
      </w:r>
      <w:r w:rsidRPr="00C527E1">
        <w:rPr>
          <w:rFonts w:ascii="Times New Roman" w:hAnsi="Times New Roman" w:cs="Times New Roman"/>
          <w:noProof/>
          <w:sz w:val="24"/>
          <w:szCs w:val="24"/>
        </w:rPr>
        <w:t xml:space="preserve"> (4), 875–892 DOI: 10.1016/j.gca.2004.07.020.</w:t>
      </w:r>
    </w:p>
    <w:p w14:paraId="57BC815D" w14:textId="340C5D5A" w:rsidR="00BC413E" w:rsidRPr="00EE014C" w:rsidRDefault="003B31BE" w:rsidP="00A32250">
      <w:pPr>
        <w:spacing w:line="240" w:lineRule="auto"/>
        <w:rPr>
          <w:rFonts w:ascii="Times New Roman" w:hAnsi="Times New Roman" w:cs="Times New Roman"/>
          <w:b/>
          <w:sz w:val="24"/>
          <w:szCs w:val="24"/>
        </w:rPr>
        <w:pPrChange w:id="32" w:author="Michael Chen" w:date="2017-10-14T10:32:00Z">
          <w:pPr>
            <w:spacing w:after="0" w:line="240" w:lineRule="auto"/>
          </w:pPr>
        </w:pPrChange>
      </w:pPr>
      <w:r w:rsidRPr="00EE014C">
        <w:rPr>
          <w:rFonts w:ascii="Times New Roman" w:hAnsi="Times New Roman" w:cs="Times New Roman"/>
          <w:b/>
          <w:sz w:val="24"/>
          <w:szCs w:val="24"/>
        </w:rPr>
        <w:fldChar w:fldCharType="end"/>
      </w:r>
    </w:p>
    <w:sectPr w:rsidR="00BC413E" w:rsidRPr="00EE014C" w:rsidSect="000367FC">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7-10-13T17:30:00Z" w:initials="Office">
    <w:p w14:paraId="190FE8CF" w14:textId="5EC9E41E" w:rsidR="005832B3" w:rsidRDefault="005832B3">
      <w:pPr>
        <w:pStyle w:val="CommentText"/>
      </w:pPr>
      <w:r>
        <w:rPr>
          <w:rStyle w:val="CommentReference"/>
        </w:rPr>
        <w:annotationRef/>
      </w:r>
      <w:r>
        <w:t>Check this</w:t>
      </w:r>
    </w:p>
  </w:comment>
  <w:comment w:id="2" w:author="Michael Chen" w:date="2017-10-14T10:17:00Z" w:initials="MC">
    <w:p w14:paraId="25B82892" w14:textId="651FF122" w:rsidR="002F764B" w:rsidRDefault="002F764B">
      <w:pPr>
        <w:pStyle w:val="CommentText"/>
      </w:pPr>
      <w:r>
        <w:rPr>
          <w:rStyle w:val="CommentReference"/>
        </w:rPr>
        <w:annotationRef/>
      </w:r>
      <w:r>
        <w:t>See lines 173-179, and 186-</w:t>
      </w:r>
      <w:r w:rsidR="008D62CF">
        <w:t>190</w:t>
      </w:r>
      <w:r w:rsidR="00A32250">
        <w:t xml:space="preserve"> in the main text.</w:t>
      </w:r>
    </w:p>
  </w:comment>
  <w:comment w:id="4" w:author="Microsoft Office User" w:date="2017-10-13T17:22:00Z" w:initials="Office">
    <w:p w14:paraId="0A5D3083" w14:textId="4E374123" w:rsidR="005832B3" w:rsidRDefault="005832B3">
      <w:pPr>
        <w:pStyle w:val="CommentText"/>
      </w:pPr>
      <w:r>
        <w:rPr>
          <w:rStyle w:val="CommentReference"/>
        </w:rPr>
        <w:annotationRef/>
      </w:r>
      <w:r>
        <w:t xml:space="preserve">no reactions available for proton? This </w:t>
      </w:r>
      <w:proofErr w:type="spellStart"/>
      <w:r>
        <w:t>suprises</w:t>
      </w:r>
      <w:proofErr w:type="spellEnd"/>
      <w:r>
        <w:t xml:space="preserve"> me (but quite possibly doesn’t exist)</w:t>
      </w:r>
    </w:p>
  </w:comment>
  <w:comment w:id="5" w:author="Michael Chen" w:date="2017-10-14T10:25:00Z" w:initials="MC">
    <w:p w14:paraId="0ECCBE7A" w14:textId="511AC54C" w:rsidR="008D62CF" w:rsidRDefault="008D62CF">
      <w:pPr>
        <w:pStyle w:val="CommentText"/>
      </w:pPr>
      <w:r>
        <w:rPr>
          <w:rStyle w:val="CommentReference"/>
        </w:rPr>
        <w:annotationRef/>
      </w:r>
      <w:r>
        <w:t xml:space="preserve">H+ is not considered for exchange in the model we </w:t>
      </w:r>
      <w:r w:rsidR="00A32250">
        <w:t>based ours on</w:t>
      </w:r>
      <w:r>
        <w:t xml:space="preserve"> (see Bradbury/</w:t>
      </w:r>
      <w:proofErr w:type="spellStart"/>
      <w:r>
        <w:t>Baeyens</w:t>
      </w:r>
      <w:proofErr w:type="spellEnd"/>
      <w:r>
        <w:t xml:space="preserve"> references)</w:t>
      </w:r>
    </w:p>
  </w:comment>
  <w:comment w:id="6" w:author="Microsoft Office User" w:date="2017-10-13T18:18:00Z" w:initials="Office">
    <w:p w14:paraId="024842D4" w14:textId="52802932" w:rsidR="005832B3" w:rsidRDefault="005832B3">
      <w:pPr>
        <w:pStyle w:val="CommentText"/>
      </w:pPr>
      <w:r>
        <w:rPr>
          <w:rStyle w:val="CommentReference"/>
        </w:rPr>
        <w:annotationRef/>
      </w:r>
      <w:r>
        <w:t>may want to briefly explain the source of large error associated with last timepoint</w:t>
      </w:r>
    </w:p>
  </w:comment>
  <w:comment w:id="7" w:author="Michael Chen" w:date="2017-10-14T10:29:00Z" w:initials="MC">
    <w:p w14:paraId="01B0FDCE" w14:textId="481ACD88" w:rsidR="008D62CF" w:rsidRDefault="008D62CF">
      <w:pPr>
        <w:pStyle w:val="CommentText"/>
      </w:pPr>
      <w:r>
        <w:rPr>
          <w:rStyle w:val="CommentReference"/>
        </w:rPr>
        <w:annotationRef/>
      </w:r>
      <w:r>
        <w:t>There isn’t an obvious answer based on the data we have.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0FE8CF" w15:done="0"/>
  <w15:commentEx w15:paraId="25B82892" w15:paraIdParent="190FE8CF" w15:done="0"/>
  <w15:commentEx w15:paraId="0A5D3083" w15:done="0"/>
  <w15:commentEx w15:paraId="0ECCBE7A" w15:paraIdParent="0A5D3083" w15:done="0"/>
  <w15:commentEx w15:paraId="024842D4" w15:done="0"/>
  <w15:commentEx w15:paraId="01B0FDCE" w15:paraIdParent="024842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0FE8CF" w16cid:durableId="1D8C5D96"/>
  <w16cid:commentId w16cid:paraId="25B82892" w16cid:durableId="1D8C62C7"/>
  <w16cid:commentId w16cid:paraId="0A5D3083" w16cid:durableId="1D8C5DA1"/>
  <w16cid:commentId w16cid:paraId="0ECCBE7A" w16cid:durableId="1D8C649A"/>
  <w16cid:commentId w16cid:paraId="024842D4" w16cid:durableId="1D8C5DA2"/>
  <w16cid:commentId w16cid:paraId="01B0FDCE" w16cid:durableId="1D8C65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CB4FA" w14:textId="77777777" w:rsidR="00EE6C90" w:rsidRDefault="00EE6C90" w:rsidP="0030024E">
      <w:pPr>
        <w:spacing w:after="0" w:line="240" w:lineRule="auto"/>
      </w:pPr>
      <w:r>
        <w:separator/>
      </w:r>
    </w:p>
  </w:endnote>
  <w:endnote w:type="continuationSeparator" w:id="0">
    <w:p w14:paraId="6A03607D" w14:textId="77777777" w:rsidR="00EE6C90" w:rsidRDefault="00EE6C90"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5832B3" w:rsidRDefault="005832B3"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5832B3" w:rsidRDefault="005832B3"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49BBB7C4" w:rsidR="005832B3" w:rsidRDefault="005832B3"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292206">
      <w:rPr>
        <w:rStyle w:val="PageNumber"/>
        <w:noProof/>
      </w:rPr>
      <w:t>15</w:t>
    </w:r>
    <w:r>
      <w:rPr>
        <w:rStyle w:val="PageNumber"/>
      </w:rPr>
      <w:fldChar w:fldCharType="end"/>
    </w:r>
  </w:p>
  <w:p w14:paraId="39EFD7AE" w14:textId="77777777" w:rsidR="005832B3" w:rsidRDefault="005832B3"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F45C3B" w14:textId="77777777" w:rsidR="00EE6C90" w:rsidRDefault="00EE6C90" w:rsidP="0030024E">
      <w:pPr>
        <w:spacing w:after="0" w:line="240" w:lineRule="auto"/>
      </w:pPr>
      <w:r>
        <w:separator/>
      </w:r>
    </w:p>
  </w:footnote>
  <w:footnote w:type="continuationSeparator" w:id="0">
    <w:p w14:paraId="4AFC06A9" w14:textId="77777777" w:rsidR="00EE6C90" w:rsidRDefault="00EE6C90" w:rsidP="00300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0221B"/>
    <w:rsid w:val="00023F0D"/>
    <w:rsid w:val="00024B12"/>
    <w:rsid w:val="00033AD2"/>
    <w:rsid w:val="00035B63"/>
    <w:rsid w:val="000367FC"/>
    <w:rsid w:val="000518B5"/>
    <w:rsid w:val="000B575F"/>
    <w:rsid w:val="000B6C8E"/>
    <w:rsid w:val="000B778C"/>
    <w:rsid w:val="000E1EB3"/>
    <w:rsid w:val="000E570C"/>
    <w:rsid w:val="001219BE"/>
    <w:rsid w:val="001472F9"/>
    <w:rsid w:val="00150BE9"/>
    <w:rsid w:val="00165A2E"/>
    <w:rsid w:val="00174E44"/>
    <w:rsid w:val="001A06D8"/>
    <w:rsid w:val="001F76A9"/>
    <w:rsid w:val="00206072"/>
    <w:rsid w:val="0022101F"/>
    <w:rsid w:val="0026292B"/>
    <w:rsid w:val="002768D1"/>
    <w:rsid w:val="00292206"/>
    <w:rsid w:val="002973FB"/>
    <w:rsid w:val="002D0368"/>
    <w:rsid w:val="002D44FC"/>
    <w:rsid w:val="002F764B"/>
    <w:rsid w:val="0030024E"/>
    <w:rsid w:val="00304A14"/>
    <w:rsid w:val="00313A20"/>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7631D"/>
    <w:rsid w:val="00477C58"/>
    <w:rsid w:val="004828C7"/>
    <w:rsid w:val="004B6422"/>
    <w:rsid w:val="004D447C"/>
    <w:rsid w:val="0050228D"/>
    <w:rsid w:val="0053621D"/>
    <w:rsid w:val="005402BE"/>
    <w:rsid w:val="00566C46"/>
    <w:rsid w:val="00577C8B"/>
    <w:rsid w:val="00582CDB"/>
    <w:rsid w:val="005832B3"/>
    <w:rsid w:val="00594CA3"/>
    <w:rsid w:val="005959C4"/>
    <w:rsid w:val="005C521B"/>
    <w:rsid w:val="005D3BB4"/>
    <w:rsid w:val="005E22F8"/>
    <w:rsid w:val="005E761A"/>
    <w:rsid w:val="0060603C"/>
    <w:rsid w:val="00613FDD"/>
    <w:rsid w:val="00621478"/>
    <w:rsid w:val="00636A0F"/>
    <w:rsid w:val="00647E25"/>
    <w:rsid w:val="00672375"/>
    <w:rsid w:val="00676198"/>
    <w:rsid w:val="006D659F"/>
    <w:rsid w:val="006E3AD6"/>
    <w:rsid w:val="00703598"/>
    <w:rsid w:val="00707312"/>
    <w:rsid w:val="00725101"/>
    <w:rsid w:val="00746AA6"/>
    <w:rsid w:val="00755865"/>
    <w:rsid w:val="007624A6"/>
    <w:rsid w:val="007A5DC3"/>
    <w:rsid w:val="007A7CF9"/>
    <w:rsid w:val="007C0D01"/>
    <w:rsid w:val="008002C3"/>
    <w:rsid w:val="00806789"/>
    <w:rsid w:val="0081278A"/>
    <w:rsid w:val="00833D74"/>
    <w:rsid w:val="00836AAB"/>
    <w:rsid w:val="008444F2"/>
    <w:rsid w:val="00847FCF"/>
    <w:rsid w:val="00850CCD"/>
    <w:rsid w:val="008531EF"/>
    <w:rsid w:val="0086206F"/>
    <w:rsid w:val="00867736"/>
    <w:rsid w:val="008759D0"/>
    <w:rsid w:val="0088566E"/>
    <w:rsid w:val="008D62CF"/>
    <w:rsid w:val="008F5300"/>
    <w:rsid w:val="00900360"/>
    <w:rsid w:val="00942A16"/>
    <w:rsid w:val="00960EAB"/>
    <w:rsid w:val="009B2189"/>
    <w:rsid w:val="009C2C9D"/>
    <w:rsid w:val="009F639B"/>
    <w:rsid w:val="00A11628"/>
    <w:rsid w:val="00A32250"/>
    <w:rsid w:val="00A341B5"/>
    <w:rsid w:val="00A37286"/>
    <w:rsid w:val="00A40BF2"/>
    <w:rsid w:val="00A410F3"/>
    <w:rsid w:val="00A419C8"/>
    <w:rsid w:val="00A73ADF"/>
    <w:rsid w:val="00A7716C"/>
    <w:rsid w:val="00A84586"/>
    <w:rsid w:val="00A93913"/>
    <w:rsid w:val="00A95D26"/>
    <w:rsid w:val="00AE2FA4"/>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EE6C90"/>
    <w:rsid w:val="00F401A0"/>
    <w:rsid w:val="00F50F6B"/>
    <w:rsid w:val="00FA42BF"/>
    <w:rsid w:val="00FB4204"/>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9DC4A-59F2-429F-9115-792CB5CE7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11752</Words>
  <Characters>66988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cp:revision>
  <cp:lastPrinted>2017-08-31T17:52:00Z</cp:lastPrinted>
  <dcterms:created xsi:type="dcterms:W3CDTF">2017-10-14T14:14:00Z</dcterms:created>
  <dcterms:modified xsi:type="dcterms:W3CDTF">2017-10-14T14:34:00Z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http://www.zotero.org/styles/american-chemical-society-with-titles-doi-no-et-al</vt:lpwstr>
  </property>
  <property fmtid="{D5CDD505-2E9C-101B-9397-08002B2CF9AE}" pid="6" name="Mendeley Recent Style Name 0_1">
    <vt:lpwstr>American Chemical Society (with titles and DOI, no "et al.")</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