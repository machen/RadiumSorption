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9555D" w14:textId="4AFF53CF"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Radium Sorption to </w:t>
      </w:r>
      <w:r w:rsidR="000A25E6">
        <w:rPr>
          <w:rFonts w:ascii="Times New Roman" w:hAnsi="Times New Roman" w:cs="Times New Roman"/>
          <w:sz w:val="24"/>
          <w:szCs w:val="24"/>
          <w:u w:val="single"/>
        </w:rPr>
        <w:t xml:space="preserve">Iron (hydr)oxides, </w:t>
      </w:r>
      <w:r w:rsidR="001139BA">
        <w:rPr>
          <w:rFonts w:ascii="Times New Roman" w:hAnsi="Times New Roman" w:cs="Times New Roman"/>
          <w:sz w:val="24"/>
          <w:szCs w:val="24"/>
          <w:u w:val="single"/>
        </w:rPr>
        <w:t xml:space="preserve">Pyrite, and Montmorillonite: </w:t>
      </w:r>
      <w:r w:rsidR="000A25E6">
        <w:rPr>
          <w:rFonts w:ascii="Times New Roman" w:hAnsi="Times New Roman" w:cs="Times New Roman"/>
          <w:sz w:val="24"/>
          <w:szCs w:val="24"/>
          <w:u w:val="single"/>
        </w:rPr>
        <w:t xml:space="preserve"> </w:t>
      </w:r>
      <w:r w:rsidR="00BE5179">
        <w:rPr>
          <w:rFonts w:ascii="Times New Roman" w:hAnsi="Times New Roman" w:cs="Times New Roman"/>
          <w:sz w:val="24"/>
          <w:szCs w:val="24"/>
          <w:u w:val="single"/>
        </w:rPr>
        <w:t>Implications for Radium Transport</w:t>
      </w:r>
    </w:p>
    <w:p w14:paraId="245F837F" w14:textId="4B2572D5"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7551B6">
        <w:rPr>
          <w:rFonts w:ascii="Times New Roman" w:hAnsi="Times New Roman" w:cs="Times New Roman"/>
          <w:sz w:val="24"/>
          <w:szCs w:val="24"/>
          <w:u w:val="single"/>
        </w:rPr>
        <w:t xml:space="preserve"> </w:t>
      </w:r>
      <w:r w:rsidRPr="003755E6">
        <w:rPr>
          <w:rFonts w:ascii="Times New Roman" w:hAnsi="Times New Roman" w:cs="Times New Roman"/>
          <w:sz w:val="24"/>
          <w:szCs w:val="24"/>
          <w:u w:val="single"/>
        </w:rPr>
        <w:t>and Benjamin D. Kocar</w:t>
      </w:r>
      <w:r w:rsidR="007551B6">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Dept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431E0A0D" w:rsidR="00CE0F5D" w:rsidRDefault="001F136D" w:rsidP="00791993">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sidR="005D5EAB">
        <w:rPr>
          <w:rFonts w:ascii="Times New Roman" w:hAnsi="Times New Roman" w:cs="Times New Roman"/>
          <w:sz w:val="24"/>
          <w:szCs w:val="24"/>
        </w:rPr>
        <w:t xml:space="preserve">element </w:t>
      </w:r>
      <w:r w:rsidR="00394C1C">
        <w:rPr>
          <w:rFonts w:ascii="Times New Roman" w:hAnsi="Times New Roman" w:cs="Times New Roman"/>
          <w:sz w:val="24"/>
          <w:szCs w:val="24"/>
        </w:rPr>
        <w:t xml:space="preserve">commonly found within </w:t>
      </w:r>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r w:rsidR="00E21F33">
        <w:rPr>
          <w:rFonts w:ascii="Times New Roman" w:hAnsi="Times New Roman" w:cs="Times New Roman"/>
          <w:sz w:val="24"/>
          <w:szCs w:val="24"/>
        </w:rPr>
        <w:t>. E</w:t>
      </w:r>
      <w:r w:rsidR="00BD58B5">
        <w:rPr>
          <w:rFonts w:ascii="Times New Roman" w:hAnsi="Times New Roman" w:cs="Times New Roman"/>
          <w:sz w:val="24"/>
          <w:szCs w:val="24"/>
        </w:rPr>
        <w:t xml:space="preserve">levated </w:t>
      </w:r>
      <w:r w:rsidR="00E21F33">
        <w:rPr>
          <w:rFonts w:ascii="Times New Roman" w:hAnsi="Times New Roman" w:cs="Times New Roman"/>
          <w:sz w:val="24"/>
          <w:szCs w:val="24"/>
        </w:rPr>
        <w:t xml:space="preserve">Ra </w:t>
      </w:r>
      <w:r w:rsidR="00BD58B5">
        <w:rPr>
          <w:rFonts w:ascii="Times New Roman" w:hAnsi="Times New Roman" w:cs="Times New Roman"/>
          <w:sz w:val="24"/>
          <w:szCs w:val="24"/>
        </w:rPr>
        <w:t>activities arising through natural and anthropogenic processes pose a threat to groundwater resources and human health</w:t>
      </w:r>
      <w:r w:rsidR="00E21F33">
        <w:rPr>
          <w:rFonts w:ascii="Times New Roman" w:hAnsi="Times New Roman" w:cs="Times New Roman"/>
          <w:sz w:val="24"/>
          <w:szCs w:val="24"/>
        </w:rPr>
        <w:t>, and Ra isotope ratios</w:t>
      </w:r>
      <w:r w:rsidR="00BD58B5">
        <w:rPr>
          <w:rFonts w:ascii="Times New Roman" w:hAnsi="Times New Roman" w:cs="Times New Roman"/>
          <w:sz w:val="24"/>
          <w:szCs w:val="24"/>
        </w:rPr>
        <w:t xml:space="preserve"> are</w:t>
      </w:r>
      <w:r w:rsidR="00F52D27">
        <w:rPr>
          <w:rFonts w:ascii="Times New Roman" w:hAnsi="Times New Roman" w:cs="Times New Roman"/>
          <w:sz w:val="24"/>
          <w:szCs w:val="24"/>
        </w:rPr>
        <w:t xml:space="preserve"> used to decipher groundwater </w:t>
      </w:r>
      <w:r w:rsidR="00AB6508">
        <w:rPr>
          <w:rFonts w:ascii="Times New Roman" w:hAnsi="Times New Roman" w:cs="Times New Roman"/>
          <w:sz w:val="24"/>
          <w:szCs w:val="24"/>
        </w:rPr>
        <w:t xml:space="preserve">movement, estimate submarine discharge flux, and </w:t>
      </w:r>
      <w:r w:rsidR="00791993">
        <w:rPr>
          <w:rFonts w:ascii="Times New Roman" w:hAnsi="Times New Roman" w:cs="Times New Roman"/>
          <w:sz w:val="24"/>
          <w:szCs w:val="24"/>
        </w:rPr>
        <w:t xml:space="preserve">fingerprint contamination associated with hydraulic fracturing operations. </w:t>
      </w:r>
      <w:r w:rsidR="00A63B67">
        <w:rPr>
          <w:rFonts w:ascii="Times New Roman" w:hAnsi="Times New Roman" w:cs="Times New Roman"/>
          <w:sz w:val="24"/>
          <w:szCs w:val="24"/>
        </w:rPr>
        <w:t xml:space="preserve"> </w:t>
      </w:r>
      <w:r w:rsidR="00201811">
        <w:rPr>
          <w:rFonts w:ascii="Times New Roman" w:hAnsi="Times New Roman" w:cs="Times New Roman"/>
          <w:sz w:val="24"/>
          <w:szCs w:val="24"/>
        </w:rPr>
        <w:t>Although</w:t>
      </w:r>
      <w:r w:rsidR="00275E25">
        <w:rPr>
          <w:rFonts w:ascii="Times New Roman" w:hAnsi="Times New Roman" w:cs="Times New Roman"/>
          <w:sz w:val="24"/>
          <w:szCs w:val="24"/>
        </w:rPr>
        <w:t xml:space="preserve"> t</w:t>
      </w:r>
      <w:r w:rsidR="005843CD">
        <w:rPr>
          <w:rFonts w:ascii="Times New Roman" w:hAnsi="Times New Roman" w:cs="Times New Roman"/>
          <w:sz w:val="24"/>
          <w:szCs w:val="24"/>
        </w:rPr>
        <w:t>ransport and retention of Ra</w:t>
      </w:r>
      <w:r w:rsidRPr="001F136D">
        <w:rPr>
          <w:rFonts w:ascii="Times New Roman" w:hAnsi="Times New Roman" w:cs="Times New Roman"/>
          <w:sz w:val="24"/>
          <w:szCs w:val="24"/>
        </w:rPr>
        <w:t xml:space="preserve"> </w:t>
      </w:r>
      <w:r w:rsidR="005843CD">
        <w:rPr>
          <w:rFonts w:ascii="Times New Roman" w:hAnsi="Times New Roman" w:cs="Times New Roman"/>
          <w:sz w:val="24"/>
          <w:szCs w:val="24"/>
        </w:rPr>
        <w:t xml:space="preserve">within subsurface environments </w:t>
      </w:r>
      <w:r w:rsidRPr="001F136D">
        <w:rPr>
          <w:rFonts w:ascii="Times New Roman" w:hAnsi="Times New Roman" w:cs="Times New Roman"/>
          <w:sz w:val="24"/>
          <w:szCs w:val="24"/>
        </w:rPr>
        <w:t xml:space="preserve">is known to be dominated </w:t>
      </w:r>
      <w:r w:rsidR="005843CD">
        <w:rPr>
          <w:rFonts w:ascii="Times New Roman" w:hAnsi="Times New Roman" w:cs="Times New Roman"/>
          <w:sz w:val="24"/>
          <w:szCs w:val="24"/>
        </w:rPr>
        <w:t>by ad</w:t>
      </w:r>
      <w:r w:rsidRPr="001F136D">
        <w:rPr>
          <w:rFonts w:ascii="Times New Roman" w:hAnsi="Times New Roman" w:cs="Times New Roman"/>
          <w:sz w:val="24"/>
          <w:szCs w:val="24"/>
        </w:rPr>
        <w:t xml:space="preserve">sorption, particularly by </w:t>
      </w:r>
      <w:r w:rsidR="000A25E6">
        <w:rPr>
          <w:rFonts w:ascii="Times New Roman" w:hAnsi="Times New Roman" w:cs="Times New Roman"/>
          <w:sz w:val="24"/>
          <w:szCs w:val="24"/>
        </w:rPr>
        <w:t>metal</w:t>
      </w:r>
      <w:r w:rsidRPr="001F136D">
        <w:rPr>
          <w:rFonts w:ascii="Times New Roman" w:hAnsi="Times New Roman" w:cs="Times New Roman"/>
          <w:sz w:val="24"/>
          <w:szCs w:val="24"/>
        </w:rPr>
        <w:t xml:space="preserve"> (hydr)oxides, there is limited </w:t>
      </w:r>
      <w:r w:rsidR="000A25E6">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sidR="00201811">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r w:rsidR="00B57976">
        <w:rPr>
          <w:rFonts w:ascii="Times New Roman" w:hAnsi="Times New Roman" w:cs="Times New Roman"/>
          <w:sz w:val="24"/>
          <w:szCs w:val="24"/>
        </w:rPr>
        <w:t xml:space="preserve">other </w:t>
      </w:r>
      <w:r w:rsidR="00D013FE">
        <w:rPr>
          <w:rFonts w:ascii="Times New Roman" w:hAnsi="Times New Roman" w:cs="Times New Roman"/>
          <w:sz w:val="24"/>
          <w:szCs w:val="24"/>
        </w:rPr>
        <w:t>mineral surfaces</w:t>
      </w:r>
      <w:r w:rsidRPr="001F136D">
        <w:rPr>
          <w:rFonts w:ascii="Times New Roman" w:hAnsi="Times New Roman" w:cs="Times New Roman"/>
          <w:sz w:val="24"/>
          <w:szCs w:val="24"/>
        </w:rPr>
        <w:t xml:space="preserve">. Here, we present results of </w:t>
      </w:r>
      <w:r w:rsidR="005843CD">
        <w:rPr>
          <w:rFonts w:ascii="Times New Roman" w:hAnsi="Times New Roman" w:cs="Times New Roman"/>
          <w:sz w:val="24"/>
          <w:szCs w:val="24"/>
        </w:rPr>
        <w:t xml:space="preserve">sorption </w:t>
      </w:r>
      <w:r w:rsidRPr="001F136D">
        <w:rPr>
          <w:rFonts w:ascii="Times New Roman" w:hAnsi="Times New Roman" w:cs="Times New Roman"/>
          <w:sz w:val="24"/>
          <w:szCs w:val="24"/>
        </w:rPr>
        <w:t>studies and surface complexation modeling of Ra to ferrihydrite, goethite,</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montmorillonite, and pyrite, in a low salinity groundwater solution </w:t>
      </w:r>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range of pH values. We find that ferrihydrite and goethite are major sorbents of Ra</w:t>
      </w:r>
      <w:r w:rsidR="005843CD">
        <w:rPr>
          <w:rFonts w:ascii="Times New Roman" w:hAnsi="Times New Roman" w:cs="Times New Roman"/>
          <w:sz w:val="24"/>
          <w:szCs w:val="24"/>
        </w:rPr>
        <w:t xml:space="preserve"> </w:t>
      </w:r>
      <w:r w:rsidR="00A63B67">
        <w:rPr>
          <w:rFonts w:ascii="Times New Roman" w:hAnsi="Times New Roman" w:cs="Times New Roman"/>
          <w:sz w:val="24"/>
          <w:szCs w:val="24"/>
        </w:rPr>
        <w:t>at neutral to basic pH</w:t>
      </w:r>
      <w:r w:rsidR="00CD35D6">
        <w:rPr>
          <w:rFonts w:ascii="Times New Roman" w:hAnsi="Times New Roman" w:cs="Times New Roman"/>
          <w:sz w:val="24"/>
          <w:szCs w:val="24"/>
        </w:rPr>
        <w:t xml:space="preserve">, </w:t>
      </w:r>
      <w:r w:rsidR="00201811">
        <w:rPr>
          <w:rFonts w:ascii="Times New Roman" w:hAnsi="Times New Roman" w:cs="Times New Roman"/>
          <w:sz w:val="24"/>
          <w:szCs w:val="24"/>
        </w:rPr>
        <w:t>but</w:t>
      </w:r>
      <w:r w:rsidR="00CD35D6">
        <w:rPr>
          <w:rFonts w:ascii="Times New Roman" w:hAnsi="Times New Roman" w:cs="Times New Roman"/>
          <w:sz w:val="24"/>
          <w:szCs w:val="24"/>
        </w:rPr>
        <w:t xml:space="preserve"> that </w:t>
      </w:r>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r w:rsidR="005843CD">
        <w:rPr>
          <w:rFonts w:ascii="Times New Roman" w:hAnsi="Times New Roman" w:cs="Times New Roman"/>
          <w:sz w:val="24"/>
          <w:szCs w:val="24"/>
        </w:rPr>
        <w:t xml:space="preserve">montmorillonite </w:t>
      </w:r>
      <w:r w:rsidR="00CD35D6">
        <w:rPr>
          <w:rFonts w:ascii="Times New Roman" w:hAnsi="Times New Roman" w:cs="Times New Roman"/>
          <w:sz w:val="24"/>
          <w:szCs w:val="24"/>
        </w:rPr>
        <w:t xml:space="preserve">retains </w:t>
      </w:r>
      <w:r w:rsidR="00201811">
        <w:rPr>
          <w:rFonts w:ascii="Times New Roman" w:hAnsi="Times New Roman" w:cs="Times New Roman"/>
          <w:sz w:val="24"/>
          <w:szCs w:val="24"/>
        </w:rPr>
        <w:t xml:space="preserve">comparatively </w:t>
      </w:r>
      <w:r w:rsidR="00CD35D6">
        <w:rPr>
          <w:rFonts w:ascii="Times New Roman" w:hAnsi="Times New Roman" w:cs="Times New Roman"/>
          <w:sz w:val="24"/>
          <w:szCs w:val="24"/>
        </w:rPr>
        <w:t>more Ra across a wide range of pH</w:t>
      </w:r>
      <w:r w:rsidR="00A63B67">
        <w:rPr>
          <w:rFonts w:ascii="Times New Roman" w:hAnsi="Times New Roman" w:cs="Times New Roman"/>
          <w:sz w:val="24"/>
          <w:szCs w:val="24"/>
        </w:rPr>
        <w:t xml:space="preserve"> values (</w:t>
      </w:r>
      <w:r w:rsidR="00CD35D6">
        <w:rPr>
          <w:rFonts w:ascii="Times New Roman" w:hAnsi="Times New Roman" w:cs="Times New Roman"/>
          <w:sz w:val="24"/>
          <w:szCs w:val="24"/>
        </w:rPr>
        <w:t>normalized to either mass o</w:t>
      </w:r>
      <w:r w:rsidR="007527D2">
        <w:rPr>
          <w:rFonts w:ascii="Times New Roman" w:hAnsi="Times New Roman" w:cs="Times New Roman"/>
          <w:sz w:val="24"/>
          <w:szCs w:val="24"/>
        </w:rPr>
        <w:t>r surface area</w:t>
      </w:r>
      <w:r w:rsidR="00A63B67">
        <w:rPr>
          <w:rFonts w:ascii="Times New Roman" w:hAnsi="Times New Roman" w:cs="Times New Roman"/>
          <w:sz w:val="24"/>
          <w:szCs w:val="24"/>
        </w:rPr>
        <w:t>)</w:t>
      </w:r>
      <w:r w:rsidR="009B0F66">
        <w:rPr>
          <w:rFonts w:ascii="Times New Roman" w:hAnsi="Times New Roman" w:cs="Times New Roman"/>
          <w:sz w:val="24"/>
          <w:szCs w:val="24"/>
        </w:rPr>
        <w:t>, owing to interlayer ion exchange</w:t>
      </w:r>
      <w:r w:rsidR="007527D2">
        <w:rPr>
          <w:rFonts w:ascii="Times New Roman" w:hAnsi="Times New Roman" w:cs="Times New Roman"/>
          <w:sz w:val="24"/>
          <w:szCs w:val="24"/>
        </w:rPr>
        <w:t xml:space="preserve">. </w:t>
      </w:r>
      <w:r w:rsidR="00C849B5">
        <w:rPr>
          <w:rFonts w:ascii="Times New Roman" w:hAnsi="Times New Roman" w:cs="Times New Roman"/>
          <w:sz w:val="24"/>
          <w:szCs w:val="24"/>
        </w:rPr>
        <w:t>When</w:t>
      </w:r>
      <w:r w:rsidR="00275E25">
        <w:rPr>
          <w:rFonts w:ascii="Times New Roman" w:hAnsi="Times New Roman" w:cs="Times New Roman"/>
          <w:sz w:val="24"/>
          <w:szCs w:val="24"/>
        </w:rPr>
        <w:t xml:space="preserve"> normalized to surface area, </w:t>
      </w:r>
      <w:r w:rsidR="00A63B67">
        <w:rPr>
          <w:rFonts w:ascii="Times New Roman" w:hAnsi="Times New Roman" w:cs="Times New Roman"/>
          <w:sz w:val="24"/>
          <w:szCs w:val="24"/>
        </w:rPr>
        <w:t xml:space="preserve">pyrite retains the most Ra </w:t>
      </w:r>
      <w:r w:rsidR="007C3F2A">
        <w:rPr>
          <w:rFonts w:ascii="Times New Roman" w:hAnsi="Times New Roman" w:cs="Times New Roman"/>
          <w:sz w:val="24"/>
          <w:szCs w:val="24"/>
        </w:rPr>
        <w:t>at pH 7 and 9</w:t>
      </w:r>
      <w:r w:rsidR="00A63B67">
        <w:rPr>
          <w:rFonts w:ascii="Times New Roman" w:hAnsi="Times New Roman" w:cs="Times New Roman"/>
          <w:sz w:val="24"/>
          <w:szCs w:val="24"/>
        </w:rPr>
        <w:t xml:space="preserve"> of all minerals examined</w:t>
      </w:r>
      <w:r w:rsidR="007527D2">
        <w:rPr>
          <w:rFonts w:ascii="Times New Roman" w:hAnsi="Times New Roman" w:cs="Times New Roman"/>
          <w:sz w:val="24"/>
          <w:szCs w:val="24"/>
        </w:rPr>
        <w:t>.</w:t>
      </w:r>
      <w:r w:rsidRPr="001F136D">
        <w:rPr>
          <w:rFonts w:ascii="Times New Roman" w:hAnsi="Times New Roman" w:cs="Times New Roman"/>
          <w:sz w:val="24"/>
          <w:szCs w:val="24"/>
        </w:rPr>
        <w:t xml:space="preserve"> The results here</w:t>
      </w:r>
      <w:r w:rsidR="00CE0F5D">
        <w:rPr>
          <w:rFonts w:ascii="Times New Roman" w:hAnsi="Times New Roman" w:cs="Times New Roman"/>
          <w:sz w:val="24"/>
          <w:szCs w:val="24"/>
        </w:rPr>
        <w:t xml:space="preserve"> highlight the key role of redox- conditions and associated mineralogical alterations on Ra mobility, and provide surface comple</w:t>
      </w:r>
      <w:r w:rsidR="0030293F">
        <w:rPr>
          <w:rFonts w:ascii="Times New Roman" w:hAnsi="Times New Roman" w:cs="Times New Roman"/>
          <w:sz w:val="24"/>
          <w:szCs w:val="24"/>
        </w:rPr>
        <w:t xml:space="preserve">xation parameters for informing models used to predict Ra transport in soil and sedimentary systems. </w:t>
      </w: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lastRenderedPageBreak/>
        <w:t>Introduction</w:t>
      </w:r>
    </w:p>
    <w:p w14:paraId="6AADF3B5" w14:textId="54719170" w:rsidR="00216008" w:rsidRPr="003755E6" w:rsidRDefault="001A2FF4"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6C7B81">
        <w:rPr>
          <w:rFonts w:ascii="Times New Roman" w:hAnsi="Times New Roman" w:cs="Times New Roman"/>
          <w:sz w:val="24"/>
          <w:szCs w:val="24"/>
        </w:rPr>
        <w:t xml:space="preserve"> increases risk</w:t>
      </w:r>
      <w:r w:rsidR="004A131A" w:rsidRPr="003755E6">
        <w:rPr>
          <w:rFonts w:ascii="Times New Roman" w:hAnsi="Times New Roman" w:cs="Times New Roman"/>
          <w:sz w:val="24"/>
          <w:szCs w:val="24"/>
        </w:rPr>
        <w:t xml:space="preserve">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p>
    <w:p w14:paraId="2B04A689" w14:textId="27AE8B1F"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w:t>
      </w:r>
      <w:r w:rsidR="008729B4" w:rsidRPr="003755E6">
        <w:rPr>
          <w:rFonts w:ascii="Times New Roman" w:hAnsi="Times New Roman" w:cs="Times New Roman"/>
          <w:sz w:val="24"/>
          <w:szCs w:val="24"/>
        </w:rPr>
        <w:t xml:space="preserve">(e.g. U, Th, &lt;5 mg/kg)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3% of groundwater samples (n=1270) within 7 of 15 principal US aquifers exceeded the USEPA limit for total Ra of 0.185 Bq/L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0.102-343 Bq/L)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5A3E2D8E" w:rsidR="00485835"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3858B3">
        <w:rPr>
          <w:rFonts w:ascii="Times New Roman" w:hAnsi="Times New Roman" w:cs="Times New Roman"/>
          <w:sz w:val="24"/>
          <w:szCs w:val="24"/>
        </w:rPr>
        <w:t xml:space="preserve">In general, </w:t>
      </w:r>
      <w:r w:rsidR="007C217D" w:rsidRPr="003755E6">
        <w:rPr>
          <w:rFonts w:ascii="Times New Roman" w:hAnsi="Times New Roman" w:cs="Times New Roman"/>
          <w:sz w:val="24"/>
          <w:szCs w:val="24"/>
        </w:rPr>
        <w:t>Ra</w:t>
      </w:r>
      <w:r w:rsidR="007C217D">
        <w:rPr>
          <w:rFonts w:ascii="Times New Roman" w:hAnsi="Times New Roman" w:cs="Times New Roman"/>
          <w:sz w:val="24"/>
          <w:szCs w:val="24"/>
        </w:rPr>
        <w:t xml:space="preserve"> </w:t>
      </w:r>
      <w:r w:rsidR="007C217D" w:rsidRPr="003755E6">
        <w:rPr>
          <w:rFonts w:ascii="Times New Roman" w:hAnsi="Times New Roman" w:cs="Times New Roman"/>
          <w:sz w:val="24"/>
          <w:szCs w:val="24"/>
        </w:rPr>
        <w:t>sorption to solids, particularly mineral surfaces</w:t>
      </w:r>
      <w:r w:rsidR="007C217D">
        <w:rPr>
          <w:rFonts w:ascii="Times New Roman" w:hAnsi="Times New Roman" w:cs="Times New Roman"/>
          <w:sz w:val="24"/>
          <w:szCs w:val="24"/>
        </w:rPr>
        <w:t xml:space="preserve"> and organic matter</w:t>
      </w:r>
      <w:r w:rsidR="007C217D" w:rsidRPr="003755E6">
        <w:rPr>
          <w:rFonts w:ascii="Times New Roman" w:hAnsi="Times New Roman" w:cs="Times New Roman"/>
          <w:sz w:val="24"/>
          <w:szCs w:val="24"/>
        </w:rPr>
        <w:t>, imparts the greatest chemical control on soluble Ra transport in groundwater systems</w:t>
      </w:r>
      <w:r w:rsidR="00AF6630">
        <w:rPr>
          <w:rFonts w:ascii="Times New Roman" w:hAnsi="Times New Roman" w:cs="Times New Roman"/>
          <w:sz w:val="24"/>
          <w:szCs w:val="24"/>
        </w:rPr>
        <w:t>, rather than p</w:t>
      </w:r>
      <w:r w:rsidR="00AF6630" w:rsidRPr="003755E6">
        <w:rPr>
          <w:rFonts w:ascii="Times New Roman" w:hAnsi="Times New Roman" w:cs="Times New Roman"/>
          <w:sz w:val="24"/>
          <w:szCs w:val="24"/>
        </w:rPr>
        <w:t>recipitation</w:t>
      </w:r>
      <w:r w:rsidR="00AF6630">
        <w:rPr>
          <w:rFonts w:ascii="Times New Roman" w:hAnsi="Times New Roman" w:cs="Times New Roman"/>
          <w:sz w:val="24"/>
          <w:szCs w:val="24"/>
        </w:rPr>
        <w:t xml:space="preserve"> (or co-precipitation)-dissolution</w:t>
      </w:r>
      <w:r w:rsidR="00AF6630" w:rsidRPr="003755E6">
        <w:rPr>
          <w:rFonts w:ascii="Times New Roman" w:hAnsi="Times New Roman" w:cs="Times New Roman"/>
          <w:sz w:val="24"/>
          <w:szCs w:val="24"/>
        </w:rPr>
        <w:t xml:space="preserve"> of Ra</w:t>
      </w:r>
      <w:r w:rsidR="00AF6630">
        <w:rPr>
          <w:rFonts w:ascii="Times New Roman" w:hAnsi="Times New Roman" w:cs="Times New Roman"/>
          <w:sz w:val="24"/>
          <w:szCs w:val="24"/>
        </w:rPr>
        <w:t>-bearing solids.</w:t>
      </w:r>
      <w:r w:rsidR="00E700E5">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"id" : "ITEM-3",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"ITEM-3", "issue" : "3-4", "issued" : { "date-parts" : [ [ "2008" ] ] }, "page" : "250-267", "title" : "New perspectives on radium behavior within a subterranean estuary", "type" : "article-journal", "volume" : "109" }, "uris" : [ "http://www.mendeley.com/documents/?uuid=4adbef56-875c-4884-83d9-6a294409d070" ] } ], "mendeley" : { "formattedCitation" : "&lt;sup&gt;1,8,9&lt;/sup&gt;", "plainTextFormattedCitation" : "1,8,9", "previouslyFormattedCitation" : "&lt;sup&gt;1,8,9&lt;/sup&gt;" }, "properties" : { "noteIndex" : 0 }, "schema" : "https://github.com/citation-style-language/schema/raw/master/csl-citation.json" }</w:instrText>
      </w:r>
      <w:r w:rsidR="00E700E5">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1,8,9</w:t>
      </w:r>
      <w:r w:rsidR="00E700E5">
        <w:rPr>
          <w:rFonts w:ascii="Times New Roman" w:hAnsi="Times New Roman" w:cs="Times New Roman"/>
          <w:sz w:val="24"/>
          <w:szCs w:val="24"/>
        </w:rPr>
        <w:fldChar w:fldCharType="end"/>
      </w:r>
      <w:r w:rsidR="007C217D"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840C7DB" w14:textId="6D33E9C5"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(hydr)oxides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mineralogically heterogeneous soil and s</w:t>
      </w:r>
      <w:r w:rsidR="00AF6630">
        <w:rPr>
          <w:rFonts w:ascii="Times New Roman" w:hAnsi="Times New Roman" w:cs="Times New Roman"/>
          <w:sz w:val="24"/>
          <w:szCs w:val="24"/>
        </w:rPr>
        <w:t>edimentary solids</w:t>
      </w:r>
      <w:r w:rsidR="006A1DB7">
        <w:rPr>
          <w:rFonts w:ascii="Times New Roman" w:hAnsi="Times New Roman" w:cs="Times New Roman"/>
          <w:sz w:val="24"/>
          <w:szCs w:val="24"/>
        </w:rPr>
        <w:t>.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but </w:t>
      </w:r>
      <w:r w:rsidR="00AF6630">
        <w:rPr>
          <w:rFonts w:ascii="Times New Roman" w:hAnsi="Times New Roman" w:cs="Times New Roman"/>
          <w:sz w:val="24"/>
          <w:szCs w:val="24"/>
        </w:rPr>
        <w:t>may be of</w:t>
      </w:r>
      <w:r w:rsidR="00994C75">
        <w:rPr>
          <w:rFonts w:ascii="Times New Roman" w:hAnsi="Times New Roman" w:cs="Times New Roman"/>
          <w:sz w:val="24"/>
          <w:szCs w:val="24"/>
        </w:rPr>
        <w:t xml:space="preserve"> limited use when predicting Ra mobility under different or varying geochemical conditions.</w:t>
      </w:r>
      <w:r w:rsidR="00147214">
        <w:rPr>
          <w:rFonts w:ascii="Times New Roman" w:hAnsi="Times New Roman" w:cs="Times New Roman"/>
          <w:sz w:val="24"/>
          <w:szCs w:val="24"/>
        </w:rPr>
        <w:t xml:space="preserve"> </w:t>
      </w:r>
      <w:r w:rsidR="00D013FE">
        <w:rPr>
          <w:rFonts w:ascii="Times New Roman" w:hAnsi="Times New Roman" w:cs="Times New Roman"/>
          <w:sz w:val="24"/>
          <w:szCs w:val="24"/>
        </w:rPr>
        <w:t>Moreover</w:t>
      </w:r>
      <w:r w:rsidR="00664F91">
        <w:rPr>
          <w:rFonts w:ascii="Times New Roman" w:hAnsi="Times New Roman" w:cs="Times New Roman"/>
          <w:sz w:val="24"/>
          <w:szCs w:val="24"/>
        </w:rPr>
        <w:t xml:space="preserve">, few studies have examined or </w:t>
      </w:r>
      <w:r w:rsidR="00AF6630">
        <w:rPr>
          <w:rFonts w:ascii="Times New Roman" w:hAnsi="Times New Roman" w:cs="Times New Roman"/>
          <w:sz w:val="24"/>
          <w:szCs w:val="24"/>
        </w:rPr>
        <w:t>considered mechanisms of Ra sorption; o</w:t>
      </w:r>
      <w:r w:rsidR="00664F91">
        <w:rPr>
          <w:rFonts w:ascii="Times New Roman" w:hAnsi="Times New Roman" w:cs="Times New Roman"/>
          <w:sz w:val="24"/>
          <w:szCs w:val="24"/>
        </w:rPr>
        <w:t>ne study</w:t>
      </w:r>
      <w:r w:rsidR="00D013FE">
        <w:rPr>
          <w:rFonts w:ascii="Times New Roman" w:hAnsi="Times New Roman" w:cs="Times New Roman"/>
          <w:sz w:val="24"/>
          <w:szCs w:val="24"/>
        </w:rPr>
        <w:t xml:space="preserve"> used surface complexation modeling (SCM) to examine Ra adsorption to metal (hydr)oxides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(hydr)oxides (goethite and ferrihydrite).</w:t>
      </w:r>
      <w:r w:rsidR="00D013FE"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r w:rsidR="006A1DB7">
        <w:rPr>
          <w:rFonts w:ascii="Times New Roman" w:hAnsi="Times New Roman" w:cs="Times New Roman"/>
          <w:sz w:val="24"/>
          <w:szCs w:val="24"/>
        </w:rPr>
        <w:t>There is also a paucity of data regarding Ra adsorption to redox-sensitive minerals found under anoxic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w:t>
      </w:r>
      <w:r w:rsidR="00E85CC1">
        <w:rPr>
          <w:rFonts w:ascii="Times New Roman" w:hAnsi="Times New Roman" w:cs="Times New Roman"/>
          <w:sz w:val="24"/>
          <w:szCs w:val="24"/>
        </w:rPr>
        <w:lastRenderedPageBreak/>
        <w:t xml:space="preserve">important within soil and aquifer systems derived </w:t>
      </w:r>
      <w:r w:rsidR="007D0178">
        <w:rPr>
          <w:rFonts w:ascii="Times New Roman" w:hAnsi="Times New Roman" w:cs="Times New Roman"/>
          <w:sz w:val="24"/>
          <w:szCs w:val="24"/>
        </w:rPr>
        <w:t>from shale, and also within marine sediments—including those which intercept submarine groundwater discharge.</w:t>
      </w:r>
      <w:r w:rsidR="00994C75">
        <w:rPr>
          <w:rFonts w:ascii="Times New Roman" w:hAnsi="Times New Roman" w:cs="Times New Roman"/>
          <w:sz w:val="24"/>
          <w:szCs w:val="24"/>
        </w:rPr>
        <w:t xml:space="preserve"> </w:t>
      </w:r>
    </w:p>
    <w:p w14:paraId="4D70E478" w14:textId="629DAE58" w:rsidR="00F31B86" w:rsidRPr="003755E6" w:rsidRDefault="00467B18" w:rsidP="00F5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 xml:space="preserve">soil and sedimentary solids is required to decipher and predict </w:t>
      </w:r>
      <w:r w:rsidR="003757A4">
        <w:rPr>
          <w:rFonts w:ascii="Times New Roman" w:hAnsi="Times New Roman" w:cs="Times New Roman"/>
          <w:sz w:val="24"/>
          <w:szCs w:val="24"/>
        </w:rPr>
        <w:t xml:space="preserve">Ra mobility and total activities within natural waters, and may aid in interpreting </w:t>
      </w:r>
      <w:r w:rsidR="0054248D">
        <w:rPr>
          <w:rFonts w:ascii="Times New Roman" w:hAnsi="Times New Roman" w:cs="Times New Roman"/>
          <w:sz w:val="24"/>
          <w:szCs w:val="24"/>
        </w:rPr>
        <w:t xml:space="preserve">Ra </w:t>
      </w:r>
      <w:r w:rsidR="003757A4">
        <w:rPr>
          <w:rFonts w:ascii="Times New Roman" w:hAnsi="Times New Roman" w:cs="Times New Roman"/>
          <w:sz w:val="24"/>
          <w:szCs w:val="24"/>
        </w:rPr>
        <w:t>isotopic ratios</w:t>
      </w:r>
      <w:r w:rsidR="0054248D">
        <w:rPr>
          <w:rFonts w:ascii="Times New Roman" w:hAnsi="Times New Roman" w:cs="Times New Roman"/>
          <w:sz w:val="24"/>
          <w:szCs w:val="24"/>
        </w:rPr>
        <w:t xml:space="preserve"> used to trace sources of Ra and understand groundwater movement</w:t>
      </w:r>
      <w:r w:rsidR="003757A4">
        <w:rPr>
          <w:rFonts w:ascii="Times New Roman" w:hAnsi="Times New Roman" w:cs="Times New Roman"/>
          <w:sz w:val="24"/>
          <w:szCs w:val="24"/>
        </w:rPr>
        <w:t>.  The objectives of this study were to therefore</w:t>
      </w:r>
      <w:r w:rsidR="0054248D">
        <w:rPr>
          <w:rFonts w:ascii="Times New Roman" w:hAnsi="Times New Roman" w:cs="Times New Roman"/>
          <w:sz w:val="24"/>
          <w:szCs w:val="24"/>
        </w:rPr>
        <w:t>:</w:t>
      </w:r>
      <w:r w:rsidR="003757A4">
        <w:rPr>
          <w:rFonts w:ascii="Times New Roman" w:hAnsi="Times New Roman" w:cs="Times New Roman"/>
          <w:sz w:val="24"/>
          <w:szCs w:val="24"/>
        </w:rPr>
        <w:t xml:space="preserve"> 1) examine and compare </w:t>
      </w:r>
      <w:r w:rsidR="003757A4" w:rsidRPr="003755E6">
        <w:rPr>
          <w:rFonts w:ascii="Times New Roman" w:hAnsi="Times New Roman" w:cs="Times New Roman"/>
          <w:sz w:val="24"/>
          <w:szCs w:val="24"/>
        </w:rPr>
        <w:t xml:space="preserve">low-activity Ra adsorption to </w:t>
      </w:r>
      <w:r w:rsidR="003757A4">
        <w:rPr>
          <w:rFonts w:ascii="Times New Roman" w:hAnsi="Times New Roman" w:cs="Times New Roman"/>
          <w:sz w:val="24"/>
          <w:szCs w:val="24"/>
        </w:rPr>
        <w:t>ferrihydrite, goethite, and Na-montmorilonite—</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r w:rsidR="00901EB5">
        <w:rPr>
          <w:rStyle w:val="CommentReference"/>
          <w:rFonts w:ascii="Times New Roman" w:hAnsi="Times New Roman" w:cs="Times New Roman"/>
          <w:sz w:val="24"/>
          <w:szCs w:val="24"/>
        </w:rPr>
        <w:t xml:space="preserve">constrain Ra adsorption mechanisms and provide a quantitative basis for comparing Ra adsorption to different minerals, across a range of pH values. </w:t>
      </w:r>
      <w:r w:rsidR="002E2C50">
        <w:rPr>
          <w:rFonts w:ascii="Times New Roman" w:hAnsi="Times New Roman" w:cs="Times New Roman"/>
          <w:sz w:val="24"/>
          <w:szCs w:val="24"/>
        </w:rPr>
        <w:t xml:space="preserve">We </w:t>
      </w:r>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(hydr)oxides</w:t>
      </w:r>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r w:rsidR="002E2C50">
        <w:rPr>
          <w:rFonts w:ascii="Times New Roman" w:hAnsi="Times New Roman" w:cs="Times New Roman"/>
          <w:sz w:val="24"/>
          <w:szCs w:val="24"/>
        </w:rPr>
        <w:t xml:space="preserve">Ra </w:t>
      </w:r>
      <w:r w:rsidR="00E0062E">
        <w:rPr>
          <w:rFonts w:ascii="Times New Roman" w:hAnsi="Times New Roman" w:cs="Times New Roman"/>
          <w:sz w:val="24"/>
          <w:szCs w:val="24"/>
        </w:rPr>
        <w:t>sorbents</w:t>
      </w:r>
      <w:r w:rsidR="002E2C50">
        <w:rPr>
          <w:rFonts w:ascii="Times New Roman" w:hAnsi="Times New Roman" w:cs="Times New Roman"/>
          <w:sz w:val="24"/>
          <w:szCs w:val="24"/>
        </w:rPr>
        <w:t xml:space="preserve">. Further, we find that </w:t>
      </w:r>
      <w:r w:rsidR="000E192B">
        <w:rPr>
          <w:rFonts w:ascii="Times New Roman" w:hAnsi="Times New Roman" w:cs="Times New Roman"/>
          <w:sz w:val="24"/>
          <w:szCs w:val="24"/>
        </w:rPr>
        <w:t>under neutral or high pH, Na-montmorillonite retains the most Ra of all minerals tested</w:t>
      </w:r>
      <w:r w:rsidR="00CB6029">
        <w:rPr>
          <w:rFonts w:ascii="Times New Roman" w:hAnsi="Times New Roman" w:cs="Times New Roman"/>
          <w:sz w:val="24"/>
          <w:szCs w:val="24"/>
        </w:rPr>
        <w:t xml:space="preserve"> on a mass basis, but adsorption to pyrite far exceeds all other minerals when normalized to surface area. </w:t>
      </w:r>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(hydr)oxides and pyrite is extensive at neutral to high pH, yet limited under acidic conditions.</w:t>
      </w:r>
      <w:r w:rsidR="00CB6029">
        <w:rPr>
          <w:rFonts w:ascii="Times New Roman" w:hAnsi="Times New Roman" w:cs="Times New Roman"/>
          <w:sz w:val="24"/>
          <w:szCs w:val="24"/>
        </w:rPr>
        <w:t xml:space="preserve"> </w:t>
      </w: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63BFF24B"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HCl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ferrihydrite</w:t>
      </w:r>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r w:rsidR="00167D90" w:rsidRPr="003755E6">
        <w:rPr>
          <w:rFonts w:ascii="Times New Roman" w:hAnsi="Times New Roman" w:cs="Times New Roman"/>
          <w:sz w:val="24"/>
          <w:szCs w:val="24"/>
        </w:rPr>
        <w:t>alcium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 xml:space="preserve">re-equilibrated </w:t>
      </w:r>
      <w:r w:rsidR="00C674DF" w:rsidRPr="003755E6">
        <w:rPr>
          <w:rFonts w:ascii="Times New Roman" w:hAnsi="Times New Roman" w:cs="Times New Roman"/>
          <w:sz w:val="24"/>
          <w:szCs w:val="24"/>
        </w:rPr>
        <w:lastRenderedPageBreak/>
        <w:t>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w:t>
      </w:r>
      <w:r w:rsidR="00CF1EC9">
        <w:rPr>
          <w:rFonts w:ascii="Times New Roman" w:hAnsi="Times New Roman" w:cs="Times New Roman"/>
          <w:sz w:val="24"/>
          <w:szCs w:val="24"/>
        </w:rPr>
        <w:t>µ</w:t>
      </w:r>
      <w:r w:rsidR="003F60EB" w:rsidRPr="003755E6">
        <w:rPr>
          <w:rFonts w:ascii="Times New Roman" w:hAnsi="Times New Roman" w:cs="Times New Roman"/>
          <w:sz w:val="24"/>
          <w:szCs w:val="24"/>
        </w:rPr>
        <w:t xml:space="preserve">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ins w:id="0" w:author="Michael Chen" w:date="2017-03-09T13:20:00Z">
        <w:r w:rsidR="00AB356C">
          <w:rPr>
            <w:rFonts w:ascii="Times New Roman" w:hAnsi="Times New Roman" w:cs="Times New Roman"/>
            <w:sz w:val="24"/>
            <w:szCs w:val="24"/>
          </w:rPr>
          <w:t>2-3</w:t>
        </w:r>
      </w:ins>
      <w:del w:id="1" w:author="Michael Chen" w:date="2017-03-09T13:20:00Z">
        <w:r w:rsidR="003F60EB" w:rsidRPr="003755E6" w:rsidDel="00AB356C">
          <w:rPr>
            <w:rFonts w:ascii="Times New Roman" w:hAnsi="Times New Roman" w:cs="Times New Roman"/>
            <w:sz w:val="24"/>
            <w:szCs w:val="24"/>
          </w:rPr>
          <w:delText>5</w:delText>
        </w:r>
      </w:del>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9</w:t>
      </w:r>
      <w:ins w:id="2" w:author="Michael Chen" w:date="2017-03-09T13:20:00Z">
        <w:r w:rsidR="00AB356C">
          <w:rPr>
            <w:rFonts w:ascii="Times New Roman" w:hAnsi="Times New Roman" w:cs="Times New Roman"/>
            <w:sz w:val="24"/>
            <w:szCs w:val="24"/>
          </w:rPr>
          <w:t>8-97</w:t>
        </w:r>
      </w:ins>
      <w:del w:id="3" w:author="Michael Chen" w:date="2017-03-09T13:20:00Z">
        <w:r w:rsidR="003F60EB" w:rsidRPr="003755E6" w:rsidDel="00AB356C">
          <w:rPr>
            <w:rFonts w:ascii="Times New Roman" w:hAnsi="Times New Roman" w:cs="Times New Roman"/>
            <w:sz w:val="24"/>
            <w:szCs w:val="24"/>
          </w:rPr>
          <w:delText>5</w:delText>
        </w:r>
      </w:del>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HCl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The composition of pyrite, ferrihydrite and goethite was confirmed using XRD, and surface area was measured for all minerals using BET (table</w:t>
      </w:r>
      <w:r w:rsidR="001F650E">
        <w:rPr>
          <w:rFonts w:ascii="Times New Roman" w:hAnsi="Times New Roman" w:cs="Times New Roman"/>
          <w:sz w:val="24"/>
          <w:szCs w:val="24"/>
        </w:rPr>
        <w:t xml:space="preserve"> S1</w:t>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4F753133"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mM NaCl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Bq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3,5,7 or 9 +/- 0.0</w:t>
      </w:r>
      <w:r w:rsidR="002B323A" w:rsidRPr="003755E6">
        <w:rPr>
          <w:rFonts w:ascii="Times New Roman" w:hAnsi="Times New Roman" w:cs="Times New Roman"/>
          <w:sz w:val="24"/>
          <w:szCs w:val="24"/>
        </w:rPr>
        <w:t>5 through use of an autotitrator,</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(HCl) and base (NaOH) v</w:t>
      </w:r>
      <w:r w:rsidR="004664DA" w:rsidRPr="003755E6">
        <w:rPr>
          <w:rFonts w:ascii="Times New Roman" w:hAnsi="Times New Roman" w:cs="Times New Roman"/>
          <w:sz w:val="24"/>
          <w:szCs w:val="24"/>
        </w:rPr>
        <w:t xml:space="preserve">olume additions did not exceed 5% of the original </w:t>
      </w:r>
      <w:r w:rsidR="00FB011E">
        <w:rPr>
          <w:rFonts w:ascii="Times New Roman" w:hAnsi="Times New Roman" w:cs="Times New Roman"/>
          <w:sz w:val="24"/>
          <w:szCs w:val="24"/>
        </w:rPr>
        <w:t xml:space="preserve">solution-slurry </w:t>
      </w:r>
      <w:r w:rsidR="004664DA" w:rsidRPr="003755E6">
        <w:rPr>
          <w:rFonts w:ascii="Times New Roman" w:hAnsi="Times New Roman" w:cs="Times New Roman"/>
          <w:sz w:val="24"/>
          <w:szCs w:val="24"/>
        </w:rPr>
        <w:t xml:space="preserve">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1ADFFC8A"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lastRenderedPageBreak/>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Ultima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r w:rsidR="007B346B" w:rsidRPr="003755E6">
        <w:rPr>
          <w:rFonts w:ascii="Times New Roman" w:hAnsi="Times New Roman" w:cs="Times New Roman"/>
          <w:sz w:val="24"/>
          <w:szCs w:val="24"/>
        </w:rPr>
        <w:t xml:space="preserve"> equilibrium 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FB011E" w:rsidRPr="00FB011E">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with the single exception of experiments using ferrihydrite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596D14C1"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experimental data</w:t>
      </w:r>
      <w:r w:rsidR="00894976">
        <w:rPr>
          <w:rFonts w:ascii="Times New Roman" w:hAnsi="Times New Roman" w:cs="Times New Roman"/>
          <w:sz w:val="24"/>
          <w:szCs w:val="24"/>
        </w:rPr>
        <w:t>.</w:t>
      </w:r>
      <w:r w:rsidR="003F3B39"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r w:rsidR="00894976">
        <w:rPr>
          <w:rFonts w:ascii="Times New Roman" w:hAnsi="Times New Roman" w:cs="Times New Roman"/>
          <w:sz w:val="24"/>
          <w:szCs w:val="24"/>
        </w:rPr>
        <w:t xml:space="preserve"> Details for fitting SCMs here along with some alternative modeling strategies are found in the supporting information</w:t>
      </w:r>
      <w:r w:rsidR="003C2BD1" w:rsidRPr="003755E6">
        <w:rPr>
          <w:rFonts w:ascii="Times New Roman" w:hAnsi="Times New Roman" w:cs="Times New Roman"/>
          <w:sz w:val="24"/>
          <w:szCs w:val="24"/>
        </w:rPr>
        <w:t>.</w:t>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1E84F014" w:rsidR="008B0456" w:rsidRPr="003755E6"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4A13E2">
        <w:rPr>
          <w:rFonts w:ascii="Times New Roman" w:hAnsi="Times New Roman" w:cs="Times New Roman"/>
          <w:sz w:val="24"/>
          <w:szCs w:val="24"/>
        </w:rPr>
        <w:t xml:space="preserve"> isotherm results (normalized by mass) are plotted in figure 1. A</w:t>
      </w:r>
      <w:r w:rsidR="00ED2BF3" w:rsidRPr="003755E6">
        <w:rPr>
          <w:rFonts w:ascii="Times New Roman" w:hAnsi="Times New Roman" w:cs="Times New Roman"/>
          <w:sz w:val="24"/>
          <w:szCs w:val="24"/>
        </w:rPr>
        <w:t xml:space="preserve"> K</w:t>
      </w:r>
      <w:r w:rsidR="00ED2BF3" w:rsidRPr="003755E6">
        <w:rPr>
          <w:rFonts w:ascii="Times New Roman" w:hAnsi="Times New Roman" w:cs="Times New Roman"/>
          <w:sz w:val="24"/>
          <w:szCs w:val="24"/>
          <w:vertAlign w:val="subscript"/>
        </w:rPr>
        <w:t>d</w:t>
      </w:r>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was</w:t>
      </w:r>
      <w:r w:rsidR="004A13E2">
        <w:rPr>
          <w:rFonts w:ascii="Times New Roman" w:hAnsi="Times New Roman" w:cs="Times New Roman"/>
          <w:sz w:val="24"/>
          <w:szCs w:val="24"/>
        </w:rPr>
        <w:t xml:space="preserve"> also</w:t>
      </w:r>
      <w:r w:rsidR="00C23B9A" w:rsidRPr="003755E6">
        <w:rPr>
          <w:rFonts w:ascii="Times New Roman" w:hAnsi="Times New Roman" w:cs="Times New Roman"/>
          <w:sz w:val="24"/>
          <w:szCs w:val="24"/>
        </w:rPr>
        <w:t xml:space="preserve"> calculated </w:t>
      </w:r>
      <w:r w:rsidR="00954BA2" w:rsidRPr="003755E6">
        <w:rPr>
          <w:rFonts w:ascii="Times New Roman" w:hAnsi="Times New Roman" w:cs="Times New Roman"/>
          <w:sz w:val="24"/>
          <w:szCs w:val="24"/>
        </w:rPr>
        <w:t>by fitting a line to the experimental data (</w:t>
      </w:r>
      <w:r w:rsidR="00954BA2" w:rsidRPr="00DC31AB">
        <w:rPr>
          <w:rFonts w:ascii="Times New Roman" w:hAnsi="Times New Roman" w:cs="Times New Roman"/>
          <w:sz w:val="24"/>
          <w:szCs w:val="24"/>
        </w:rPr>
        <w:t xml:space="preserve">Table </w:t>
      </w:r>
      <w:r w:rsidR="00DC31AB">
        <w:rPr>
          <w:rFonts w:ascii="Times New Roman" w:hAnsi="Times New Roman" w:cs="Times New Roman"/>
          <w:sz w:val="24"/>
          <w:szCs w:val="24"/>
        </w:rPr>
        <w:t>S</w:t>
      </w:r>
      <w:r w:rsidR="006E6A17" w:rsidRPr="00DC31AB">
        <w:rPr>
          <w:rFonts w:ascii="Times New Roman" w:hAnsi="Times New Roman" w:cs="Times New Roman"/>
          <w:sz w:val="24"/>
          <w:szCs w:val="24"/>
        </w:rPr>
        <w:t>1</w:t>
      </w:r>
      <w:r w:rsidR="006E6A17">
        <w:rPr>
          <w:rFonts w:ascii="Times New Roman" w:hAnsi="Times New Roman" w:cs="Times New Roman"/>
          <w:sz w:val="24"/>
          <w:szCs w:val="24"/>
        </w:rPr>
        <w:t>)</w:t>
      </w:r>
      <w:r w:rsidR="00C23B9A"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w:t>
      </w:r>
      <w:r w:rsidR="00B03826">
        <w:rPr>
          <w:rFonts w:ascii="Times New Roman" w:hAnsi="Times New Roman" w:cs="Times New Roman"/>
          <w:sz w:val="24"/>
          <w:szCs w:val="24"/>
        </w:rPr>
        <w:t>(hydr)</w:t>
      </w:r>
      <w:r w:rsidR="006674E7" w:rsidRPr="003755E6">
        <w:rPr>
          <w:rFonts w:ascii="Times New Roman" w:hAnsi="Times New Roman" w:cs="Times New Roman"/>
          <w:sz w:val="24"/>
          <w:szCs w:val="24"/>
        </w:rPr>
        <w:t xml:space="preserve">oxides show a strong dependence on pH, with ferrihydrite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3826">
        <w:rPr>
          <w:rFonts w:ascii="Times New Roman" w:hAnsi="Times New Roman" w:cs="Times New Roman"/>
          <w:sz w:val="24"/>
          <w:szCs w:val="24"/>
        </w:rPr>
        <w:t>(hydr)</w:t>
      </w:r>
      <w:r w:rsidR="00B021FA" w:rsidRPr="003755E6">
        <w:rPr>
          <w:rFonts w:ascii="Times New Roman" w:hAnsi="Times New Roman" w:cs="Times New Roman"/>
          <w:sz w:val="24"/>
          <w:szCs w:val="24"/>
        </w:rPr>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 xml:space="preserve">when </w:t>
      </w:r>
      <w:r w:rsidR="005339C6" w:rsidRPr="003755E6">
        <w:rPr>
          <w:rFonts w:ascii="Times New Roman" w:hAnsi="Times New Roman" w:cs="Times New Roman"/>
          <w:sz w:val="24"/>
          <w:szCs w:val="24"/>
        </w:rPr>
        <w:lastRenderedPageBreak/>
        <w:t>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ferrihydrite sorption, with ferrihydrite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normalization of sorbed Ra concentrations by mineral surface area (figure 2), as well as a</w:t>
      </w:r>
      <w:r w:rsidR="00A179B7" w:rsidRPr="003755E6">
        <w:rPr>
          <w:rFonts w:ascii="Times New Roman" w:hAnsi="Times New Roman" w:cs="Times New Roman"/>
          <w:sz w:val="24"/>
          <w:szCs w:val="24"/>
        </w:rPr>
        <w:t xml:space="preserve"> K</w:t>
      </w:r>
      <w:r w:rsidR="00A179B7" w:rsidRPr="003755E6">
        <w:rPr>
          <w:rFonts w:ascii="Times New Roman" w:hAnsi="Times New Roman" w:cs="Times New Roman"/>
          <w:sz w:val="24"/>
          <w:szCs w:val="24"/>
          <w:vertAlign w:val="subscript"/>
        </w:rPr>
        <w:t>sa</w:t>
      </w:r>
      <w:r w:rsidR="00A179B7" w:rsidRPr="003755E6">
        <w:rPr>
          <w:rFonts w:ascii="Times New Roman" w:hAnsi="Times New Roman" w:cs="Times New Roman"/>
          <w:sz w:val="24"/>
          <w:szCs w:val="24"/>
        </w:rPr>
        <w:t>, defined as the K</w:t>
      </w:r>
      <w:r w:rsidR="00A179B7" w:rsidRPr="003755E6">
        <w:rPr>
          <w:rFonts w:ascii="Times New Roman" w:hAnsi="Times New Roman" w:cs="Times New Roman"/>
          <w:sz w:val="24"/>
          <w:szCs w:val="24"/>
          <w:vertAlign w:val="subscript"/>
        </w:rPr>
        <w:t>d</w:t>
      </w:r>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 xml:space="preserve">able </w:t>
      </w:r>
      <w:r w:rsidR="00DC31AB">
        <w:rPr>
          <w:rFonts w:ascii="Times New Roman" w:hAnsi="Times New Roman" w:cs="Times New Roman"/>
          <w:sz w:val="24"/>
          <w:szCs w:val="24"/>
        </w:rPr>
        <w:t>S</w:t>
      </w:r>
      <w:r w:rsidR="0091160F">
        <w:rPr>
          <w:rFonts w:ascii="Times New Roman" w:hAnsi="Times New Roman" w:cs="Times New Roman"/>
          <w:sz w:val="24"/>
          <w:szCs w:val="24"/>
        </w:rPr>
        <w:t>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DC31A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At circumneutral pH, goethite and ferrihydrite have relatively close K</w:t>
      </w:r>
      <w:r w:rsidR="00E530C7" w:rsidRPr="003755E6">
        <w:rPr>
          <w:rFonts w:ascii="Times New Roman" w:hAnsi="Times New Roman" w:cs="Times New Roman"/>
          <w:sz w:val="24"/>
          <w:szCs w:val="24"/>
          <w:vertAlign w:val="subscript"/>
        </w:rPr>
        <w:t>sa</w:t>
      </w:r>
      <w:r w:rsidR="00E530C7" w:rsidRPr="003755E6">
        <w:rPr>
          <w:rFonts w:ascii="Times New Roman" w:hAnsi="Times New Roman" w:cs="Times New Roman"/>
          <w:sz w:val="24"/>
          <w:szCs w:val="24"/>
        </w:rPr>
        <w:t xml:space="preserve"> values, however at more extreme values (pH = 3 and pH = 9), ferrihydrite demonstrates an appreciably larger extent of sorption compared to goethite</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r w:rsidR="008B0456" w:rsidRPr="003755E6">
        <w:rPr>
          <w:rFonts w:ascii="Times New Roman" w:hAnsi="Times New Roman" w:cs="Times New Roman"/>
          <w:sz w:val="24"/>
          <w:szCs w:val="24"/>
        </w:rPr>
        <w:t>ferrihydrite</w:t>
      </w:r>
      <w:r w:rsidR="00655749"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00655749"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K</w:t>
      </w:r>
      <w:r w:rsidR="008B0456" w:rsidRPr="003755E6">
        <w:rPr>
          <w:rFonts w:ascii="Times New Roman" w:hAnsi="Times New Roman" w:cs="Times New Roman"/>
          <w:sz w:val="24"/>
          <w:szCs w:val="24"/>
          <w:vertAlign w:val="subscript"/>
        </w:rPr>
        <w:t xml:space="preserve">d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The 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 xml:space="preserve">d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mM, others, 100-500 mM)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w:t>
      </w:r>
      <w:r w:rsidR="009F14DD">
        <w:rPr>
          <w:rFonts w:ascii="Times New Roman" w:hAnsi="Times New Roman" w:cs="Times New Roman"/>
          <w:sz w:val="24"/>
          <w:szCs w:val="24"/>
        </w:rPr>
        <w:t>demonstrating</w:t>
      </w:r>
      <w:r w:rsidR="000660E0" w:rsidRPr="003755E6">
        <w:rPr>
          <w:rFonts w:ascii="Times New Roman" w:hAnsi="Times New Roman" w:cs="Times New Roman"/>
          <w:sz w:val="24"/>
          <w:szCs w:val="24"/>
        </w:rPr>
        <w:t xml:space="preserve"> </w:t>
      </w:r>
      <w:r w:rsidR="009F14DD">
        <w:rPr>
          <w:rFonts w:ascii="Times New Roman" w:hAnsi="Times New Roman" w:cs="Times New Roman"/>
          <w:sz w:val="24"/>
          <w:szCs w:val="24"/>
        </w:rPr>
        <w:t xml:space="preserve">that </w:t>
      </w:r>
      <w:r w:rsidR="000660E0" w:rsidRPr="003755E6">
        <w:rPr>
          <w:rFonts w:ascii="Times New Roman" w:hAnsi="Times New Roman" w:cs="Times New Roman"/>
          <w:sz w:val="24"/>
          <w:szCs w:val="24"/>
        </w:rPr>
        <w:t>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O</w:t>
      </w:r>
      <w:r w:rsidR="000660E0" w:rsidRPr="003755E6">
        <w:rPr>
          <w:rFonts w:ascii="Times New Roman" w:hAnsi="Times New Roman" w:cs="Times New Roman"/>
          <w:sz w:val="24"/>
          <w:szCs w:val="24"/>
        </w:rPr>
        <w:t xml:space="preserve">ne 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ferri</w:t>
      </w:r>
      <w:r w:rsidR="000660E0" w:rsidRPr="003755E6">
        <w:rPr>
          <w:rFonts w:ascii="Times New Roman" w:hAnsi="Times New Roman" w:cs="Times New Roman"/>
          <w:sz w:val="24"/>
          <w:szCs w:val="24"/>
        </w:rPr>
        <w:t xml:space="preserve">hydrite, goethite, and lepidocrocite, finding that ferrihydrite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w:t>
      </w:r>
      <w:r w:rsidR="00B03826">
        <w:rPr>
          <w:rFonts w:ascii="Times New Roman" w:hAnsi="Times New Roman" w:cs="Times New Roman"/>
          <w:sz w:val="24"/>
          <w:szCs w:val="24"/>
        </w:rPr>
        <w:t>(hdyr)</w:t>
      </w:r>
      <w:r w:rsidR="0031487F" w:rsidRPr="003755E6">
        <w:rPr>
          <w:rFonts w:ascii="Times New Roman" w:hAnsi="Times New Roman" w:cs="Times New Roman"/>
          <w:sz w:val="24"/>
          <w:szCs w:val="24"/>
        </w:rPr>
        <w:t>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07591251"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Reported K</w:t>
      </w:r>
      <w:r w:rsidRPr="009E652B">
        <w:rPr>
          <w:rFonts w:ascii="Times New Roman" w:hAnsi="Times New Roman" w:cs="Times New Roman"/>
          <w:sz w:val="24"/>
          <w:szCs w:val="24"/>
          <w:vertAlign w:val="subscript"/>
        </w:rPr>
        <w:t>d</w:t>
      </w:r>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"&lt;sup&gt;11,16,17&lt;/sup&gt;", "plainTextFormattedCitation" : "11,16,17", "previouslyFormattedCitation" : "&lt;sup&gt;11,16,17&lt;/sup&gt;"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11,16,17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Unlike </w:t>
      </w:r>
      <w:r w:rsidR="003F3BF5" w:rsidRPr="003755E6">
        <w:rPr>
          <w:rFonts w:ascii="Times New Roman" w:hAnsi="Times New Roman" w:cs="Times New Roman"/>
          <w:sz w:val="24"/>
          <w:szCs w:val="24"/>
        </w:rPr>
        <w:t xml:space="preserve">results obtained for </w:t>
      </w:r>
      <w:r w:rsidR="00FC6BEA" w:rsidRPr="003755E6">
        <w:rPr>
          <w:rFonts w:ascii="Times New Roman" w:hAnsi="Times New Roman" w:cs="Times New Roman"/>
          <w:sz w:val="24"/>
          <w:szCs w:val="24"/>
        </w:rPr>
        <w:t xml:space="preserve">ferrihydrite,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K</w:t>
      </w:r>
      <w:r w:rsidR="003F3BF5" w:rsidRPr="00671603">
        <w:rPr>
          <w:rFonts w:ascii="Times New Roman" w:hAnsi="Times New Roman" w:cs="Times New Roman"/>
          <w:sz w:val="24"/>
          <w:szCs w:val="24"/>
          <w:vertAlign w:val="subscript"/>
        </w:rPr>
        <w:t>d</w:t>
      </w:r>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w:t>
      </w:r>
      <w:r w:rsidR="004C3155" w:rsidRPr="003755E6">
        <w:rPr>
          <w:rFonts w:ascii="Times New Roman" w:hAnsi="Times New Roman" w:cs="Times New Roman"/>
          <w:sz w:val="24"/>
          <w:szCs w:val="24"/>
        </w:rPr>
        <w:lastRenderedPageBreak/>
        <w:t>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K</w:t>
      </w:r>
      <w:r w:rsidR="00A77D01" w:rsidRPr="003755E6">
        <w:rPr>
          <w:rFonts w:ascii="Times New Roman" w:hAnsi="Times New Roman" w:cs="Times New Roman"/>
          <w:sz w:val="24"/>
          <w:szCs w:val="24"/>
          <w:vertAlign w:val="subscript"/>
        </w:rPr>
        <w:t>d</w:t>
      </w:r>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0899396A"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387552">
        <w:rPr>
          <w:rFonts w:ascii="Times New Roman" w:hAnsi="Times New Roman" w:cs="Times New Roman"/>
          <w:sz w:val="24"/>
          <w:szCs w:val="24"/>
        </w:rPr>
        <w:t>S</w:t>
      </w:r>
      <w:r w:rsidRPr="003755E6">
        <w:rPr>
          <w:rFonts w:ascii="Times New Roman" w:hAnsi="Times New Roman" w:cs="Times New Roman"/>
          <w:sz w:val="24"/>
          <w:szCs w:val="24"/>
        </w:rPr>
        <w:t xml:space="preserve">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Pr="003755E6">
        <w:rPr>
          <w:rFonts w:ascii="Times New Roman" w:hAnsi="Times New Roman" w:cs="Times New Roman"/>
          <w:sz w:val="24"/>
          <w:szCs w:val="24"/>
        </w:rPr>
        <w:t>, the calculated K</w:t>
      </w:r>
      <w:r w:rsidRPr="003755E6">
        <w:rPr>
          <w:rFonts w:ascii="Times New Roman" w:hAnsi="Times New Roman" w:cs="Times New Roman"/>
          <w:sz w:val="24"/>
          <w:szCs w:val="24"/>
          <w:vertAlign w:val="subscript"/>
        </w:rPr>
        <w:t xml:space="preserve">d </w:t>
      </w:r>
      <w:r w:rsidR="00C24530">
        <w:rPr>
          <w:rFonts w:ascii="Times New Roman" w:hAnsi="Times New Roman" w:cs="Times New Roman"/>
          <w:sz w:val="24"/>
          <w:szCs w:val="24"/>
        </w:rPr>
        <w:t>and K</w:t>
      </w:r>
      <w:r w:rsidR="00C24530">
        <w:rPr>
          <w:rFonts w:ascii="Times New Roman" w:hAnsi="Times New Roman" w:cs="Times New Roman"/>
          <w:sz w:val="24"/>
          <w:szCs w:val="24"/>
          <w:vertAlign w:val="subscript"/>
        </w:rPr>
        <w:t>sa</w:t>
      </w:r>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w:t>
      </w:r>
      <w:r w:rsidR="00387552">
        <w:rPr>
          <w:rFonts w:ascii="Times New Roman" w:hAnsi="Times New Roman" w:cs="Times New Roman"/>
          <w:sz w:val="24"/>
          <w:szCs w:val="24"/>
        </w:rPr>
        <w:t>S</w:t>
      </w:r>
      <w:r w:rsidR="0091160F">
        <w:rPr>
          <w:rFonts w:ascii="Times New Roman" w:hAnsi="Times New Roman" w:cs="Times New Roman"/>
          <w:sz w:val="24"/>
          <w:szCs w:val="24"/>
        </w:rPr>
        <w:t>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r w:rsidR="00B212A9" w:rsidRPr="003755E6">
        <w:rPr>
          <w:rFonts w:ascii="Times New Roman" w:hAnsi="Times New Roman" w:cs="Times New Roman"/>
          <w:sz w:val="24"/>
          <w:szCs w:val="24"/>
        </w:rPr>
        <w:t xml:space="preserve">ferrihydrite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(hydr)</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This result </w:t>
      </w:r>
      <w:r w:rsidR="00783ED9">
        <w:rPr>
          <w:rFonts w:ascii="Times New Roman" w:hAnsi="Times New Roman" w:cs="Times New Roman"/>
          <w:sz w:val="24"/>
          <w:szCs w:val="24"/>
        </w:rPr>
        <w:t xml:space="preserve">implies </w:t>
      </w:r>
      <w:r w:rsidR="00800E52" w:rsidRPr="003755E6">
        <w:rPr>
          <w:rFonts w:ascii="Times New Roman" w:hAnsi="Times New Roman" w:cs="Times New Roman"/>
          <w:sz w:val="24"/>
          <w:szCs w:val="24"/>
        </w:rPr>
        <w:t>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w:t>
      </w:r>
      <w:r w:rsidR="007D3FC8">
        <w:rPr>
          <w:rFonts w:ascii="Times New Roman" w:hAnsi="Times New Roman" w:cs="Times New Roman"/>
          <w:sz w:val="24"/>
          <w:szCs w:val="24"/>
        </w:rPr>
        <w:t>clay</w:t>
      </w:r>
      <w:r w:rsidR="00DE6870" w:rsidRPr="003755E6">
        <w:rPr>
          <w:rFonts w:ascii="Times New Roman" w:hAnsi="Times New Roman" w:cs="Times New Roman"/>
          <w:sz w:val="24"/>
          <w:szCs w:val="24"/>
        </w:rPr>
        <w:t xml:space="preserve"> interlayer</w:t>
      </w:r>
      <w:r w:rsidR="007D3FC8">
        <w:rPr>
          <w:rFonts w:ascii="Times New Roman" w:hAnsi="Times New Roman" w:cs="Times New Roman"/>
          <w:sz w:val="24"/>
          <w:szCs w:val="24"/>
        </w:rPr>
        <w:t xml:space="preserve"> cations</w:t>
      </w:r>
      <w:r w:rsidR="00DE6870"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Comparison of the measured sorption K</w:t>
      </w:r>
      <w:r w:rsidR="002D5B80" w:rsidRPr="003755E6">
        <w:rPr>
          <w:rFonts w:ascii="Times New Roman" w:hAnsi="Times New Roman" w:cs="Times New Roman"/>
          <w:sz w:val="24"/>
          <w:szCs w:val="24"/>
          <w:vertAlign w:val="subscript"/>
        </w:rPr>
        <w:t>d</w:t>
      </w:r>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"&lt;sup&gt;14,18&lt;/sup&gt;", "plainTextFormattedCitation" : "14,18", "previouslyFormattedCitation" : "&lt;sup&gt;14,18&lt;/sup&gt;"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14,18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meq/100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r w:rsidR="00B32114" w:rsidRPr="003755E6">
        <w:rPr>
          <w:rFonts w:ascii="Times New Roman" w:hAnsi="Times New Roman" w:cs="Times New Roman"/>
          <w:sz w:val="24"/>
          <w:szCs w:val="24"/>
        </w:rPr>
        <w:t xml:space="preserve"> </w:t>
      </w:r>
    </w:p>
    <w:p w14:paraId="17DAFE13" w14:textId="4888F68A"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The circumneutral and basic K</w:t>
      </w:r>
      <w:r w:rsidR="0022420D" w:rsidRPr="003755E6">
        <w:rPr>
          <w:rFonts w:ascii="Times New Roman" w:hAnsi="Times New Roman" w:cs="Times New Roman"/>
          <w:sz w:val="24"/>
          <w:szCs w:val="24"/>
          <w:vertAlign w:val="subscript"/>
        </w:rPr>
        <w:t>d</w:t>
      </w:r>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w:t>
      </w:r>
      <w:r w:rsidR="00387552">
        <w:rPr>
          <w:rFonts w:ascii="Times New Roman" w:hAnsi="Times New Roman" w:cs="Times New Roman"/>
          <w:sz w:val="24"/>
          <w:szCs w:val="24"/>
        </w:rPr>
        <w:t>S</w:t>
      </w:r>
      <w:r w:rsidR="00FF304B">
        <w:rPr>
          <w:rFonts w:ascii="Times New Roman" w:hAnsi="Times New Roman" w:cs="Times New Roman"/>
          <w:sz w:val="24"/>
          <w:szCs w:val="24"/>
        </w:rPr>
        <w:t>1)</w:t>
      </w:r>
      <w:r w:rsidR="0022420D" w:rsidRPr="003755E6">
        <w:rPr>
          <w:rFonts w:ascii="Times New Roman" w:hAnsi="Times New Roman" w:cs="Times New Roman"/>
          <w:sz w:val="24"/>
          <w:szCs w:val="24"/>
        </w:rPr>
        <w:t xml:space="preserve"> for pyrite are comparable to that of goethite at a circumneutral pH. Unexpectedly, </w:t>
      </w:r>
      <w:del w:id="4" w:author="Michael Chen" w:date="2017-03-09T13:26:00Z">
        <w:r w:rsidR="0022420D" w:rsidRPr="003755E6" w:rsidDel="00AB356C">
          <w:rPr>
            <w:rFonts w:ascii="Times New Roman" w:hAnsi="Times New Roman" w:cs="Times New Roman"/>
            <w:sz w:val="24"/>
            <w:szCs w:val="24"/>
          </w:rPr>
          <w:delText xml:space="preserve">calculated </w:delText>
        </w:r>
      </w:del>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all of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A previous study demonstrated that s</w:t>
      </w:r>
      <w:r w:rsidR="00E63AD6">
        <w:rPr>
          <w:rFonts w:ascii="Times New Roman" w:hAnsi="Times New Roman" w:cs="Times New Roman"/>
          <w:sz w:val="24"/>
          <w:szCs w:val="24"/>
        </w:rPr>
        <w:t>trontium</w:t>
      </w:r>
      <w:r w:rsidR="00783ED9">
        <w:rPr>
          <w:rFonts w:ascii="Times New Roman" w:hAnsi="Times New Roman" w:cs="Times New Roman"/>
          <w:sz w:val="24"/>
          <w:szCs w:val="24"/>
        </w:rPr>
        <w:t xml:space="preserve"> (Sr)</w:t>
      </w:r>
      <w:r w:rsidR="00E63AD6">
        <w:rPr>
          <w:rFonts w:ascii="Times New Roman" w:hAnsi="Times New Roman" w:cs="Times New Roman"/>
          <w:sz w:val="24"/>
          <w:szCs w:val="24"/>
        </w:rPr>
        <w:t xml:space="preserve">,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19</w:t>
      </w:r>
      <w:r w:rsidR="006B7DCE" w:rsidRPr="003755E6">
        <w:rPr>
          <w:rFonts w:ascii="Times New Roman" w:hAnsi="Times New Roman" w:cs="Times New Roman"/>
          <w:sz w:val="24"/>
          <w:szCs w:val="24"/>
        </w:rPr>
        <w:fldChar w:fldCharType="end"/>
      </w:r>
      <w:r w:rsidR="001E343D">
        <w:rPr>
          <w:rFonts w:ascii="Times New Roman" w:hAnsi="Times New Roman" w:cs="Times New Roman"/>
          <w:sz w:val="24"/>
          <w:szCs w:val="24"/>
        </w:rPr>
        <w:t xml:space="preserve">, but </w:t>
      </w:r>
      <w:r w:rsidR="00AB069C">
        <w:rPr>
          <w:rFonts w:ascii="Times New Roman" w:hAnsi="Times New Roman" w:cs="Times New Roman"/>
          <w:sz w:val="24"/>
          <w:szCs w:val="24"/>
        </w:rPr>
        <w:t>little other data exists regarding</w:t>
      </w:r>
      <w:r w:rsidR="00493CE4" w:rsidRPr="00EE014C">
        <w:rPr>
          <w:rFonts w:ascii="Times New Roman" w:hAnsi="Times New Roman" w:cs="Times New Roman"/>
          <w:sz w:val="24"/>
          <w:szCs w:val="24"/>
        </w:rPr>
        <w:t xml:space="preserve"> </w:t>
      </w:r>
      <w:r w:rsidR="00493CE4" w:rsidRPr="00EE014C">
        <w:rPr>
          <w:rFonts w:ascii="Times New Roman" w:hAnsi="Times New Roman" w:cs="Times New Roman"/>
          <w:sz w:val="24"/>
          <w:szCs w:val="24"/>
        </w:rPr>
        <w:lastRenderedPageBreak/>
        <w:t>group II cation sorptio</w:t>
      </w:r>
      <w:r w:rsidR="001E343D">
        <w:rPr>
          <w:rFonts w:ascii="Times New Roman" w:hAnsi="Times New Roman" w:cs="Times New Roman"/>
          <w:sz w:val="24"/>
          <w:szCs w:val="24"/>
        </w:rPr>
        <w:t>n to unoxidized pyrite surfaces. In contrast, a</w:t>
      </w:r>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"&lt;sup&gt;19\u201324&lt;/sup&gt;", "plainTextFormattedCitation" : "19\u201324", "previouslyFormattedCitation" : "&lt;sup&gt;19\u201324&lt;/sup&gt;"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19–24</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r w:rsidR="001E343D" w:rsidRPr="00EE014C">
        <w:rPr>
          <w:rFonts w:ascii="Times New Roman" w:hAnsi="Times New Roman" w:cs="Times New Roman"/>
          <w:sz w:val="24"/>
          <w:szCs w:val="24"/>
        </w:rPr>
        <w:t>The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(oxic) pyrite alteration in our experimentation, and exceedingly low</w:t>
      </w:r>
      <w:r w:rsidR="004C4228">
        <w:rPr>
          <w:rFonts w:ascii="Times New Roman" w:hAnsi="Times New Roman" w:cs="Times New Roman"/>
          <w:sz w:val="24"/>
          <w:szCs w:val="24"/>
        </w:rPr>
        <w:t xml:space="preserve"> Ra</w:t>
      </w:r>
      <w:r w:rsidR="001E343D">
        <w:rPr>
          <w:rFonts w:ascii="Times New Roman" w:hAnsi="Times New Roman" w:cs="Times New Roman"/>
          <w:sz w:val="24"/>
          <w:szCs w:val="24"/>
        </w:rPr>
        <w:t xml:space="preserve">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r w:rsidR="00A142EA">
        <w:rPr>
          <w:rFonts w:ascii="Times New Roman" w:hAnsi="Times New Roman" w:cs="Times New Roman"/>
          <w:sz w:val="24"/>
          <w:szCs w:val="24"/>
        </w:rPr>
        <w:t xml:space="preserve">nmoles per experiment) </w:t>
      </w:r>
      <w:r w:rsidR="00366F54">
        <w:rPr>
          <w:rFonts w:ascii="Times New Roman" w:hAnsi="Times New Roman" w:cs="Times New Roman"/>
          <w:sz w:val="24"/>
          <w:szCs w:val="24"/>
        </w:rPr>
        <w:t xml:space="preserve">preclude other methods for examining the coordination environment of adsorbed Ra. </w:t>
      </w:r>
    </w:p>
    <w:p w14:paraId="3CCCC385" w14:textId="26A7DF29" w:rsidR="00741E18" w:rsidRPr="003755E6" w:rsidRDefault="006B107C" w:rsidP="00CD082E">
      <w:pPr>
        <w:spacing w:line="480" w:lineRule="auto"/>
        <w:rPr>
          <w:rFonts w:ascii="Times New Roman" w:hAnsi="Times New Roman" w:cs="Times New Roman"/>
          <w:sz w:val="24"/>
          <w:szCs w:val="24"/>
        </w:rPr>
      </w:pPr>
      <w:r w:rsidRPr="00FC769C">
        <w:rPr>
          <w:rFonts w:ascii="Times New Roman" w:hAnsi="Times New Roman" w:cs="Times New Roman"/>
          <w:b/>
          <w:sz w:val="24"/>
          <w:szCs w:val="24"/>
          <w:highlight w:val="yellow"/>
        </w:rPr>
        <w:t>Surface Complexation Modeling</w:t>
      </w:r>
      <w:r w:rsidRPr="00FC769C">
        <w:rPr>
          <w:rFonts w:ascii="Times New Roman" w:hAnsi="Times New Roman" w:cs="Times New Roman"/>
          <w:sz w:val="24"/>
          <w:szCs w:val="24"/>
          <w:highlight w:val="yellow"/>
        </w:rPr>
        <w:t>.</w:t>
      </w:r>
      <w:r w:rsidR="00346B02" w:rsidRPr="003755E6">
        <w:rPr>
          <w:rFonts w:ascii="Times New Roman" w:hAnsi="Times New Roman" w:cs="Times New Roman"/>
          <w:sz w:val="24"/>
          <w:szCs w:val="24"/>
        </w:rPr>
        <w:t xml:space="preserve"> </w:t>
      </w:r>
    </w:p>
    <w:p w14:paraId="2ED26736" w14:textId="2483B34B" w:rsidR="00F2570A" w:rsidRDefault="008C44D7" w:rsidP="00FC769C">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below the analytical detection limits of</w:t>
      </w:r>
      <w:r w:rsidR="00665176">
        <w:rPr>
          <w:rFonts w:ascii="Times New Roman" w:hAnsi="Times New Roman" w:cs="Times New Roman"/>
          <w:sz w:val="24"/>
          <w:szCs w:val="24"/>
        </w:rPr>
        <w:t xml:space="preserve"> most</w:t>
      </w:r>
      <w:r w:rsidR="00F2570A">
        <w:rPr>
          <w:rFonts w:ascii="Times New Roman" w:hAnsi="Times New Roman" w:cs="Times New Roman"/>
          <w:sz w:val="24"/>
          <w:szCs w:val="24"/>
        </w:rPr>
        <w:t xml:space="preserve"> </w:t>
      </w:r>
      <w:r w:rsidRPr="003755E6">
        <w:rPr>
          <w:rFonts w:ascii="Times New Roman" w:hAnsi="Times New Roman" w:cs="Times New Roman"/>
          <w:sz w:val="24"/>
          <w:szCs w:val="24"/>
        </w:rPr>
        <w:t>techniques</w:t>
      </w:r>
      <w:r w:rsidR="00665176">
        <w:rPr>
          <w:rFonts w:ascii="Times New Roman" w:hAnsi="Times New Roman" w:cs="Times New Roman"/>
          <w:sz w:val="24"/>
          <w:szCs w:val="24"/>
        </w:rPr>
        <w:t xml:space="preserve"> (e.g. X-ray spectroscopy)</w:t>
      </w:r>
      <w:r w:rsidRPr="003755E6">
        <w:rPr>
          <w:rFonts w:ascii="Times New Roman" w:hAnsi="Times New Roman" w:cs="Times New Roman"/>
          <w:sz w:val="24"/>
          <w:szCs w:val="24"/>
        </w:rPr>
        <w:t xml:space="preserve"> used to </w:t>
      </w:r>
      <w:r w:rsidR="009D48D3">
        <w:rPr>
          <w:rFonts w:ascii="Times New Roman" w:hAnsi="Times New Roman" w:cs="Times New Roman"/>
          <w:sz w:val="24"/>
          <w:szCs w:val="24"/>
        </w:rPr>
        <w:t>validate</w:t>
      </w:r>
      <w:r w:rsidRPr="003755E6">
        <w:rPr>
          <w:rFonts w:ascii="Times New Roman" w:hAnsi="Times New Roman" w:cs="Times New Roman"/>
          <w:sz w:val="24"/>
          <w:szCs w:val="24"/>
        </w:rPr>
        <w:t xml:space="preserve"> the bonding environment of Ra to solids. Hence, SCM developed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w:t>
      </w:r>
      <w:r w:rsidR="00567BA6">
        <w:rPr>
          <w:rFonts w:ascii="Times New Roman" w:hAnsi="Times New Roman" w:cs="Times New Roman"/>
          <w:sz w:val="24"/>
          <w:szCs w:val="24"/>
        </w:rPr>
        <w:t xml:space="preserve"> </w:t>
      </w:r>
      <w:r w:rsidRPr="003755E6">
        <w:rPr>
          <w:rFonts w:ascii="Times New Roman" w:hAnsi="Times New Roman" w:cs="Times New Roman"/>
          <w:sz w:val="24"/>
          <w:szCs w:val="24"/>
        </w:rPr>
        <w:t>used to constrain surface reactions of</w:t>
      </w:r>
      <w:r w:rsidR="004C4228">
        <w:rPr>
          <w:rFonts w:ascii="Times New Roman" w:hAnsi="Times New Roman" w:cs="Times New Roman"/>
          <w:sz w:val="24"/>
          <w:szCs w:val="24"/>
        </w:rPr>
        <w:t xml:space="preserve"> other group II</w:t>
      </w:r>
      <w:r w:rsidR="00B1364D" w:rsidRPr="003755E6">
        <w:rPr>
          <w:rFonts w:ascii="Times New Roman" w:hAnsi="Times New Roman" w:cs="Times New Roman"/>
          <w:sz w:val="24"/>
          <w:szCs w:val="24"/>
        </w:rPr>
        <w:t xml:space="preserve">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00567BA6">
        <w:rPr>
          <w:rFonts w:ascii="Times New Roman" w:hAnsi="Times New Roman" w:cs="Times New Roman"/>
          <w:sz w:val="24"/>
          <w:szCs w:val="24"/>
        </w:rPr>
        <w:t xml:space="preserve"> </w:t>
      </w:r>
      <w:r w:rsidR="00665176">
        <w:rPr>
          <w:rFonts w:ascii="Times New Roman" w:hAnsi="Times New Roman" w:cs="Times New Roman"/>
          <w:sz w:val="24"/>
          <w:szCs w:val="24"/>
        </w:rPr>
        <w:t xml:space="preserve">In a previous study, </w:t>
      </w:r>
      <w:r w:rsidR="00DD4636" w:rsidRPr="003755E6">
        <w:rPr>
          <w:rFonts w:ascii="Times New Roman" w:hAnsi="Times New Roman" w:cs="Times New Roman"/>
          <w:sz w:val="24"/>
          <w:szCs w:val="24"/>
        </w:rPr>
        <w:t>X-ray absorption spectrosco</w:t>
      </w:r>
      <w:r w:rsidR="00991691" w:rsidRPr="003755E6">
        <w:rPr>
          <w:rFonts w:ascii="Times New Roman" w:hAnsi="Times New Roman" w:cs="Times New Roman"/>
          <w:sz w:val="24"/>
          <w:szCs w:val="24"/>
        </w:rPr>
        <w:t>py was used to examine Sr</w:t>
      </w:r>
      <w:r w:rsidR="00DD4636" w:rsidRPr="003755E6">
        <w:rPr>
          <w:rFonts w:ascii="Times New Roman" w:hAnsi="Times New Roman" w:cs="Times New Roman"/>
          <w:sz w:val="24"/>
          <w:szCs w:val="24"/>
        </w:rPr>
        <w:t xml:space="preserve"> binding with the surface of iron </w:t>
      </w:r>
      <w:r w:rsidR="008B48AE">
        <w:rPr>
          <w:rFonts w:ascii="Times New Roman" w:hAnsi="Times New Roman" w:cs="Times New Roman"/>
          <w:sz w:val="24"/>
          <w:szCs w:val="24"/>
        </w:rPr>
        <w:t>(hydr)</w:t>
      </w:r>
      <w:r w:rsidR="00DD4636" w:rsidRPr="003755E6">
        <w:rPr>
          <w:rFonts w:ascii="Times New Roman" w:hAnsi="Times New Roman" w:cs="Times New Roman"/>
          <w:sz w:val="24"/>
          <w:szCs w:val="24"/>
        </w:rPr>
        <w:t>oxides</w:t>
      </w:r>
      <w:r w:rsidR="009D48D3">
        <w:rPr>
          <w:rFonts w:ascii="Times New Roman" w:hAnsi="Times New Roman" w:cs="Times New Roman"/>
          <w:sz w:val="24"/>
          <w:szCs w:val="24"/>
        </w:rPr>
        <w:t>, revealing</w:t>
      </w:r>
      <w:r w:rsidR="008B48AE" w:rsidRPr="003755E6">
        <w:rPr>
          <w:rFonts w:ascii="Times New Roman" w:hAnsi="Times New Roman" w:cs="Times New Roman"/>
          <w:sz w:val="24"/>
          <w:szCs w:val="24"/>
        </w:rPr>
        <w:t xml:space="preserve"> </w:t>
      </w:r>
      <w:r w:rsidR="00991691" w:rsidRPr="003755E6">
        <w:rPr>
          <w:rFonts w:ascii="Times New Roman" w:hAnsi="Times New Roman" w:cs="Times New Roman"/>
          <w:sz w:val="24"/>
          <w:szCs w:val="24"/>
        </w:rPr>
        <w:t>it forms outer spher</w:t>
      </w:r>
      <w:r w:rsidR="003E0052">
        <w:rPr>
          <w:rFonts w:ascii="Times New Roman" w:hAnsi="Times New Roman" w:cs="Times New Roman"/>
          <w:sz w:val="24"/>
          <w:szCs w:val="24"/>
        </w:rPr>
        <w:t>e complexes.</w:t>
      </w:r>
      <w:r w:rsidR="00991691"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"&lt;sup&gt;25&lt;/sup&gt;", "plainTextFormattedCitation" : "25", "previouslyFormattedCitation" : "&lt;sup&gt;25&lt;/sup&gt;"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(hydr)oxides,</w:t>
      </w:r>
      <w:r w:rsidR="00991691" w:rsidRPr="003755E6">
        <w:rPr>
          <w:rFonts w:ascii="Times New Roman" w:hAnsi="Times New Roman" w:cs="Times New Roman"/>
          <w:sz w:val="24"/>
          <w:szCs w:val="24"/>
        </w:rPr>
        <w:t xml:space="preserve"> </w:t>
      </w:r>
      <w:r w:rsidR="009D48D3">
        <w:rPr>
          <w:rFonts w:ascii="Times New Roman" w:hAnsi="Times New Roman" w:cs="Times New Roman"/>
          <w:sz w:val="24"/>
          <w:szCs w:val="24"/>
        </w:rPr>
        <w:t>and predicted</w:t>
      </w:r>
      <w:r w:rsidR="008F2AD3">
        <w:rPr>
          <w:rFonts w:ascii="Times New Roman" w:hAnsi="Times New Roman" w:cs="Times New Roman"/>
          <w:sz w:val="24"/>
          <w:szCs w:val="24"/>
        </w:rPr>
        <w:t xml:space="preserve"> </w:t>
      </w:r>
      <w:r w:rsidR="000B6FA9" w:rsidRPr="003755E6">
        <w:rPr>
          <w:rFonts w:ascii="Times New Roman" w:hAnsi="Times New Roman" w:cs="Times New Roman"/>
          <w:sz w:val="24"/>
          <w:szCs w:val="24"/>
        </w:rPr>
        <w:t>tetradentate coordination</w:t>
      </w:r>
      <w:r w:rsidR="009D48D3">
        <w:rPr>
          <w:rFonts w:ascii="Times New Roman" w:hAnsi="Times New Roman" w:cs="Times New Roman"/>
          <w:sz w:val="24"/>
          <w:szCs w:val="24"/>
        </w:rPr>
        <w:t xml:space="preserve"> of Ra</w:t>
      </w:r>
      <w:r w:rsidR="000B6FA9" w:rsidRPr="003755E6">
        <w:rPr>
          <w:rFonts w:ascii="Times New Roman" w:hAnsi="Times New Roman" w:cs="Times New Roman"/>
          <w:sz w:val="24"/>
          <w:szCs w:val="24"/>
        </w:rPr>
        <w:t xml:space="preserve"> with iron (hydr)oxide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"&lt;sup&gt;12,26&lt;/sup&gt;", "plainTextFormattedCitation" : "12,26", "previouslyFormattedCitation" : "&lt;sup&gt;12,26&lt;/sup&gt;"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12,26</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FC769C">
        <w:rPr>
          <w:rFonts w:ascii="Times New Roman" w:hAnsi="Times New Roman" w:cs="Times New Roman"/>
          <w:sz w:val="24"/>
          <w:szCs w:val="24"/>
        </w:rPr>
        <w:t>Accordingly, Ra</w:t>
      </w:r>
      <w:r w:rsidR="00FC769C" w:rsidRPr="003755E6">
        <w:rPr>
          <w:rFonts w:ascii="Times New Roman" w:hAnsi="Times New Roman" w:cs="Times New Roman"/>
          <w:sz w:val="24"/>
          <w:szCs w:val="24"/>
        </w:rPr>
        <w:t xml:space="preserve"> </w:t>
      </w:r>
      <w:r w:rsidR="00FC769C">
        <w:rPr>
          <w:rFonts w:ascii="Times New Roman" w:hAnsi="Times New Roman" w:cs="Times New Roman"/>
          <w:sz w:val="24"/>
          <w:szCs w:val="24"/>
        </w:rPr>
        <w:t>ad</w:t>
      </w:r>
      <w:r w:rsidR="00FC769C" w:rsidRPr="003755E6">
        <w:rPr>
          <w:rFonts w:ascii="Times New Roman" w:hAnsi="Times New Roman" w:cs="Times New Roman"/>
          <w:sz w:val="24"/>
          <w:szCs w:val="24"/>
        </w:rPr>
        <w:t xml:space="preserve">sorption to ferrihydrite and goethite was </w:t>
      </w:r>
      <w:r w:rsidR="00FC769C">
        <w:rPr>
          <w:rFonts w:ascii="Times New Roman" w:hAnsi="Times New Roman" w:cs="Times New Roman"/>
          <w:sz w:val="24"/>
          <w:szCs w:val="24"/>
        </w:rPr>
        <w:t>simulated</w:t>
      </w:r>
      <w:r w:rsidR="00FC769C" w:rsidRPr="003755E6">
        <w:rPr>
          <w:rFonts w:ascii="Times New Roman" w:hAnsi="Times New Roman" w:cs="Times New Roman"/>
          <w:sz w:val="24"/>
          <w:szCs w:val="24"/>
        </w:rPr>
        <w:t xml:space="preserve"> </w:t>
      </w:r>
      <w:r w:rsidR="00D54402">
        <w:rPr>
          <w:rFonts w:ascii="Times New Roman" w:hAnsi="Times New Roman" w:cs="Times New Roman"/>
          <w:sz w:val="24"/>
          <w:szCs w:val="24"/>
        </w:rPr>
        <w:t xml:space="preserve">here by </w:t>
      </w:r>
      <w:r w:rsidR="00FC769C" w:rsidRPr="003755E6">
        <w:rPr>
          <w:rFonts w:ascii="Times New Roman" w:hAnsi="Times New Roman" w:cs="Times New Roman"/>
          <w:sz w:val="24"/>
          <w:szCs w:val="24"/>
        </w:rPr>
        <w:t>using two tetradentate reactions with a single site</w:t>
      </w:r>
      <w:r w:rsidR="00665176">
        <w:rPr>
          <w:rFonts w:ascii="Times New Roman" w:hAnsi="Times New Roman" w:cs="Times New Roman"/>
          <w:sz w:val="24"/>
          <w:szCs w:val="24"/>
        </w:rPr>
        <w:t>—</w:t>
      </w:r>
      <w:ins w:id="5" w:author="Michael Chen" w:date="2017-03-09T13:29:00Z">
        <w:r w:rsidR="00A72F97">
          <w:rPr>
            <w:rFonts w:ascii="Times New Roman" w:hAnsi="Times New Roman" w:cs="Times New Roman"/>
            <w:sz w:val="24"/>
            <w:szCs w:val="24"/>
          </w:rPr>
          <w:t xml:space="preserve">the </w:t>
        </w:r>
      </w:ins>
      <w:r w:rsidR="00665176">
        <w:rPr>
          <w:rFonts w:ascii="Times New Roman" w:hAnsi="Times New Roman" w:cs="Times New Roman"/>
          <w:sz w:val="24"/>
          <w:szCs w:val="24"/>
          <w:highlight w:val="yellow"/>
        </w:rPr>
        <w:t>f</w:t>
      </w:r>
      <w:r w:rsidR="00665176" w:rsidRPr="00D54402">
        <w:rPr>
          <w:rFonts w:ascii="Times New Roman" w:hAnsi="Times New Roman" w:cs="Times New Roman"/>
          <w:sz w:val="24"/>
          <w:szCs w:val="24"/>
          <w:highlight w:val="yellow"/>
        </w:rPr>
        <w:t>itted</w:t>
      </w:r>
      <w:r w:rsidR="00665176">
        <w:rPr>
          <w:rFonts w:ascii="Times New Roman" w:hAnsi="Times New Roman" w:cs="Times New Roman"/>
          <w:sz w:val="24"/>
          <w:szCs w:val="24"/>
          <w:highlight w:val="yellow"/>
        </w:rPr>
        <w:t xml:space="preserve"> </w:t>
      </w:r>
      <w:r w:rsidR="00665176" w:rsidRPr="00D54402">
        <w:rPr>
          <w:rFonts w:ascii="Times New Roman" w:hAnsi="Times New Roman" w:cs="Times New Roman"/>
          <w:sz w:val="24"/>
          <w:szCs w:val="24"/>
          <w:highlight w:val="yellow"/>
        </w:rPr>
        <w:t xml:space="preserve">parameters </w:t>
      </w:r>
      <w:ins w:id="6" w:author="Michael Chen" w:date="2017-03-09T13:29:00Z">
        <w:r w:rsidR="00A72F97">
          <w:rPr>
            <w:rFonts w:ascii="Times New Roman" w:hAnsi="Times New Roman" w:cs="Times New Roman"/>
            <w:sz w:val="24"/>
            <w:szCs w:val="24"/>
            <w:highlight w:val="yellow"/>
          </w:rPr>
          <w:t xml:space="preserve">result in sorption envelopes that </w:t>
        </w:r>
      </w:ins>
      <w:r w:rsidR="00665176" w:rsidRPr="00D54402">
        <w:rPr>
          <w:rFonts w:ascii="Times New Roman" w:hAnsi="Times New Roman" w:cs="Times New Roman"/>
          <w:sz w:val="24"/>
          <w:szCs w:val="24"/>
          <w:highlight w:val="yellow"/>
        </w:rPr>
        <w:t xml:space="preserve">closely match experimental </w:t>
      </w:r>
      <w:ins w:id="7" w:author="Michael Chen" w:date="2017-03-09T13:29:00Z">
        <w:r w:rsidR="00A72F97">
          <w:rPr>
            <w:rFonts w:ascii="Times New Roman" w:hAnsi="Times New Roman" w:cs="Times New Roman"/>
            <w:sz w:val="24"/>
            <w:szCs w:val="24"/>
            <w:highlight w:val="yellow"/>
          </w:rPr>
          <w:t>sorption envelopes</w:t>
        </w:r>
      </w:ins>
      <w:del w:id="8" w:author="Michael Chen" w:date="2017-03-09T13:29:00Z">
        <w:r w:rsidR="00665176" w:rsidRPr="00D54402" w:rsidDel="00A72F97">
          <w:rPr>
            <w:rFonts w:ascii="Times New Roman" w:hAnsi="Times New Roman" w:cs="Times New Roman"/>
            <w:sz w:val="24"/>
            <w:szCs w:val="24"/>
            <w:highlight w:val="yellow"/>
          </w:rPr>
          <w:delText>data</w:delText>
        </w:r>
      </w:del>
      <w:r w:rsidR="00665176" w:rsidRPr="00D54402">
        <w:rPr>
          <w:rFonts w:ascii="Times New Roman" w:hAnsi="Times New Roman" w:cs="Times New Roman"/>
          <w:sz w:val="24"/>
          <w:szCs w:val="24"/>
          <w:highlight w:val="yellow"/>
        </w:rPr>
        <w:t xml:space="preserve"> (figure </w:t>
      </w:r>
      <w:commentRangeStart w:id="9"/>
      <w:r w:rsidR="00665176" w:rsidRPr="00D54402">
        <w:rPr>
          <w:rFonts w:ascii="Times New Roman" w:hAnsi="Times New Roman" w:cs="Times New Roman"/>
          <w:sz w:val="24"/>
          <w:szCs w:val="24"/>
          <w:highlight w:val="yellow"/>
        </w:rPr>
        <w:t>3</w:t>
      </w:r>
      <w:commentRangeEnd w:id="9"/>
      <w:r w:rsidR="00665176">
        <w:rPr>
          <w:rStyle w:val="CommentReference"/>
        </w:rPr>
        <w:commentReference w:id="9"/>
      </w:r>
      <w:r w:rsidR="00665176" w:rsidRPr="00D54402">
        <w:rPr>
          <w:rFonts w:ascii="Times New Roman" w:hAnsi="Times New Roman" w:cs="Times New Roman"/>
          <w:sz w:val="24"/>
          <w:szCs w:val="24"/>
          <w:highlight w:val="yellow"/>
        </w:rPr>
        <w:t>).</w:t>
      </w:r>
      <w:r w:rsidR="00665176">
        <w:rPr>
          <w:rFonts w:ascii="Times New Roman" w:hAnsi="Times New Roman" w:cs="Times New Roman"/>
          <w:sz w:val="24"/>
          <w:szCs w:val="24"/>
        </w:rPr>
        <w:t xml:space="preserve"> This approach was also successfully used by Sajih et al (2014) for simulating Ra adsorption to ferrihydrite and goethite, a</w:t>
      </w:r>
      <w:ins w:id="10" w:author="Michael Chen" w:date="2017-03-09T15:29:00Z">
        <w:r w:rsidR="00B67EA3">
          <w:rPr>
            <w:rFonts w:ascii="Times New Roman" w:hAnsi="Times New Roman" w:cs="Times New Roman"/>
            <w:sz w:val="24"/>
            <w:szCs w:val="24"/>
          </w:rPr>
          <w:t>l</w:t>
        </w:r>
      </w:ins>
      <w:r w:rsidR="00665176">
        <w:rPr>
          <w:rFonts w:ascii="Times New Roman" w:hAnsi="Times New Roman" w:cs="Times New Roman"/>
          <w:sz w:val="24"/>
          <w:szCs w:val="24"/>
        </w:rPr>
        <w:t xml:space="preserve">beit at substantially higher levels of Ra. </w:t>
      </w:r>
      <w:r w:rsidR="00FC769C" w:rsidRPr="003755E6">
        <w:rPr>
          <w:rFonts w:ascii="Times New Roman" w:hAnsi="Times New Roman" w:cs="Times New Roman"/>
          <w:sz w:val="24"/>
          <w:szCs w:val="24"/>
        </w:rPr>
        <w:t xml:space="preserve">The fitted </w:t>
      </w:r>
      <w:r w:rsidR="00FC769C">
        <w:rPr>
          <w:rFonts w:ascii="Times New Roman" w:hAnsi="Times New Roman" w:cs="Times New Roman"/>
          <w:sz w:val="24"/>
          <w:szCs w:val="24"/>
        </w:rPr>
        <w:t>reactions and constants (</w:t>
      </w:r>
      <w:del w:id="11" w:author="Michael Chen" w:date="2017-03-09T13:30:00Z">
        <w:r w:rsidR="00FC769C" w:rsidDel="00A72F97">
          <w:rPr>
            <w:rFonts w:ascii="Times New Roman" w:hAnsi="Times New Roman" w:cs="Times New Roman"/>
            <w:sz w:val="24"/>
            <w:szCs w:val="24"/>
          </w:rPr>
          <w:delText xml:space="preserve">table </w:delText>
        </w:r>
      </w:del>
      <w:ins w:id="12" w:author="Michael Chen" w:date="2017-03-09T13:30:00Z">
        <w:r w:rsidR="00A72F97">
          <w:rPr>
            <w:rFonts w:ascii="Times New Roman" w:hAnsi="Times New Roman" w:cs="Times New Roman"/>
            <w:sz w:val="24"/>
            <w:szCs w:val="24"/>
          </w:rPr>
          <w:t xml:space="preserve">Table </w:t>
        </w:r>
      </w:ins>
      <w:r w:rsidR="00FC769C">
        <w:rPr>
          <w:rFonts w:ascii="Times New Roman" w:hAnsi="Times New Roman" w:cs="Times New Roman"/>
          <w:sz w:val="24"/>
          <w:szCs w:val="24"/>
        </w:rPr>
        <w:t>1</w:t>
      </w:r>
      <w:r w:rsidR="00FC769C" w:rsidRPr="003755E6">
        <w:rPr>
          <w:rFonts w:ascii="Times New Roman" w:hAnsi="Times New Roman" w:cs="Times New Roman"/>
          <w:sz w:val="24"/>
          <w:szCs w:val="24"/>
        </w:rPr>
        <w:t xml:space="preserve">) show that ferrihydrite and goethite have roughly similar reaction constants, but ferrihydrite has more </w:t>
      </w:r>
      <w:r w:rsidR="00FC769C" w:rsidRPr="003755E6">
        <w:rPr>
          <w:rFonts w:ascii="Times New Roman" w:hAnsi="Times New Roman" w:cs="Times New Roman"/>
          <w:sz w:val="24"/>
          <w:szCs w:val="24"/>
        </w:rPr>
        <w:lastRenderedPageBreak/>
        <w:t xml:space="preserve">sites, explaining </w:t>
      </w:r>
      <w:r w:rsidR="00FC769C">
        <w:rPr>
          <w:rFonts w:ascii="Times New Roman" w:hAnsi="Times New Roman" w:cs="Times New Roman"/>
          <w:sz w:val="24"/>
          <w:szCs w:val="24"/>
        </w:rPr>
        <w:t>the greater</w:t>
      </w:r>
      <w:r w:rsidR="00FC769C" w:rsidRPr="003755E6">
        <w:rPr>
          <w:rFonts w:ascii="Times New Roman" w:hAnsi="Times New Roman" w:cs="Times New Roman"/>
          <w:sz w:val="24"/>
          <w:szCs w:val="24"/>
        </w:rPr>
        <w:t xml:space="preserve"> observe</w:t>
      </w:r>
      <w:r w:rsidR="00FC769C">
        <w:rPr>
          <w:rFonts w:ascii="Times New Roman" w:hAnsi="Times New Roman" w:cs="Times New Roman"/>
          <w:sz w:val="24"/>
          <w:szCs w:val="24"/>
        </w:rPr>
        <w:t>d</w:t>
      </w:r>
      <w:r w:rsidR="00FC769C" w:rsidRPr="003755E6">
        <w:rPr>
          <w:rFonts w:ascii="Times New Roman" w:hAnsi="Times New Roman" w:cs="Times New Roman"/>
          <w:sz w:val="24"/>
          <w:szCs w:val="24"/>
        </w:rPr>
        <w:t xml:space="preserve"> sorption extent. While the</w:t>
      </w:r>
      <w:r w:rsidR="00FC769C">
        <w:rPr>
          <w:rFonts w:ascii="Times New Roman" w:hAnsi="Times New Roman" w:cs="Times New Roman"/>
          <w:sz w:val="24"/>
          <w:szCs w:val="24"/>
        </w:rPr>
        <w:t xml:space="preserve"> reaction constants found</w:t>
      </w:r>
      <w:r w:rsidR="00FC769C" w:rsidRPr="003755E6">
        <w:rPr>
          <w:rFonts w:ascii="Times New Roman" w:hAnsi="Times New Roman" w:cs="Times New Roman"/>
          <w:sz w:val="24"/>
          <w:szCs w:val="24"/>
        </w:rPr>
        <w:t xml:space="preserve"> here are only a</w:t>
      </w:r>
      <w:r w:rsidR="00FC769C">
        <w:rPr>
          <w:rFonts w:ascii="Times New Roman" w:hAnsi="Times New Roman" w:cs="Times New Roman"/>
          <w:sz w:val="24"/>
          <w:szCs w:val="24"/>
        </w:rPr>
        <w:t xml:space="preserve"> few </w:t>
      </w:r>
      <w:del w:id="13" w:author="Michael Chen" w:date="2017-03-09T13:30:00Z">
        <w:r w:rsidR="00FC769C" w:rsidDel="00A72F97">
          <w:rPr>
            <w:rFonts w:ascii="Times New Roman" w:hAnsi="Times New Roman" w:cs="Times New Roman"/>
            <w:sz w:val="24"/>
            <w:szCs w:val="24"/>
          </w:rPr>
          <w:delText>log units</w:delText>
        </w:r>
      </w:del>
      <w:ins w:id="14" w:author="Michael Chen" w:date="2017-03-09T13:30:00Z">
        <w:r w:rsidR="00A72F97">
          <w:rPr>
            <w:rFonts w:ascii="Times New Roman" w:hAnsi="Times New Roman" w:cs="Times New Roman"/>
            <w:sz w:val="24"/>
            <w:szCs w:val="24"/>
          </w:rPr>
          <w:t>orders of magnitude</w:t>
        </w:r>
      </w:ins>
      <w:r w:rsidR="00FC769C">
        <w:rPr>
          <w:rFonts w:ascii="Times New Roman" w:hAnsi="Times New Roman" w:cs="Times New Roman"/>
          <w:sz w:val="24"/>
          <w:szCs w:val="24"/>
        </w:rPr>
        <w:t xml:space="preserve"> larger than other studies’</w:t>
      </w:r>
      <w:r w:rsidR="00FC769C" w:rsidRPr="003755E6">
        <w:rPr>
          <w:rFonts w:ascii="Times New Roman" w:hAnsi="Times New Roman" w:cs="Times New Roman"/>
          <w:sz w:val="24"/>
          <w:szCs w:val="24"/>
        </w:rPr>
        <w:t xml:space="preserve"> goethite results, the constants for ferrihydrite sorption reactions here are nearly 20 </w:t>
      </w:r>
      <w:r w:rsidR="00FC769C">
        <w:rPr>
          <w:rFonts w:ascii="Times New Roman" w:hAnsi="Times New Roman" w:cs="Times New Roman"/>
          <w:sz w:val="24"/>
          <w:szCs w:val="24"/>
        </w:rPr>
        <w:t>orders of magnitude smaller.</w:t>
      </w:r>
      <w:r w:rsidR="00FC769C">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FC769C">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11,12</w:t>
      </w:r>
      <w:r w:rsidR="00FC769C">
        <w:rPr>
          <w:rFonts w:ascii="Times New Roman" w:hAnsi="Times New Roman" w:cs="Times New Roman"/>
          <w:sz w:val="24"/>
          <w:szCs w:val="24"/>
        </w:rPr>
        <w:fldChar w:fldCharType="end"/>
      </w:r>
      <w:r w:rsidR="00FC769C" w:rsidRPr="003755E6">
        <w:rPr>
          <w:rFonts w:ascii="Times New Roman" w:hAnsi="Times New Roman" w:cs="Times New Roman"/>
          <w:sz w:val="24"/>
          <w:szCs w:val="24"/>
        </w:rPr>
        <w:t xml:space="preserve"> Although </w:t>
      </w:r>
      <w:r w:rsidR="00FC769C">
        <w:rPr>
          <w:rFonts w:ascii="Times New Roman" w:hAnsi="Times New Roman" w:cs="Times New Roman"/>
          <w:sz w:val="24"/>
          <w:szCs w:val="24"/>
        </w:rPr>
        <w:t>this disparity is quite large</w:t>
      </w:r>
      <w:r w:rsidR="00FC769C" w:rsidRPr="003755E6">
        <w:rPr>
          <w:rFonts w:ascii="Times New Roman" w:hAnsi="Times New Roman" w:cs="Times New Roman"/>
          <w:sz w:val="24"/>
          <w:szCs w:val="24"/>
        </w:rPr>
        <w:t>, it is known that the structural properties (crystallinity, crystal unit size, water content) of ferrihydrite may vary substantially according to the method used for synthesis, which may account for some of the variance</w:t>
      </w:r>
      <w:r w:rsidR="00FC769C">
        <w:rPr>
          <w:rFonts w:ascii="Times New Roman" w:hAnsi="Times New Roman" w:cs="Times New Roman"/>
          <w:sz w:val="24"/>
          <w:szCs w:val="24"/>
        </w:rPr>
        <w:t>.</w:t>
      </w:r>
      <w:r w:rsidR="00FC769C"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"&lt;sup&gt;27&lt;/sup&gt;", "plainTextFormattedCitation" : "27", "previouslyFormattedCitation" : "&lt;sup&gt;27&lt;/sup&gt;" }, "properties" : { "noteIndex" : 0 }, "schema" : "https://github.com/citation-style-language/schema/raw/master/csl-citation.json" }</w:instrText>
      </w:r>
      <w:r w:rsidR="00FC769C"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27</w:t>
      </w:r>
      <w:r w:rsidR="00FC769C" w:rsidRPr="003755E6">
        <w:rPr>
          <w:rFonts w:ascii="Times New Roman" w:hAnsi="Times New Roman" w:cs="Times New Roman"/>
          <w:sz w:val="24"/>
          <w:szCs w:val="24"/>
        </w:rPr>
        <w:fldChar w:fldCharType="end"/>
      </w:r>
    </w:p>
    <w:p w14:paraId="2EEFBB1C" w14:textId="5567DF64" w:rsidR="008C44D7" w:rsidRPr="003755E6" w:rsidRDefault="005D29EF">
      <w:pPr>
        <w:spacing w:line="480" w:lineRule="auto"/>
        <w:ind w:firstLine="720"/>
        <w:rPr>
          <w:rFonts w:ascii="Times New Roman" w:hAnsi="Times New Roman" w:cs="Times New Roman"/>
          <w:sz w:val="24"/>
          <w:szCs w:val="24"/>
        </w:rPr>
        <w:pPrChange w:id="15" w:author="Michael Chen" w:date="2017-03-09T13:32:00Z">
          <w:pPr>
            <w:spacing w:line="480" w:lineRule="auto"/>
          </w:pPr>
        </w:pPrChange>
      </w:pPr>
      <w:r>
        <w:rPr>
          <w:rFonts w:ascii="Times New Roman" w:hAnsi="Times New Roman" w:cs="Times New Roman"/>
          <w:sz w:val="24"/>
          <w:szCs w:val="24"/>
        </w:rPr>
        <w:t xml:space="preserve">To test the importance of (inferred) tetradentate Ra coordination with </w:t>
      </w:r>
      <w:del w:id="16" w:author="Michael Chen" w:date="2017-03-09T16:11:00Z">
        <w:r w:rsidDel="007728A5">
          <w:rPr>
            <w:rFonts w:ascii="Times New Roman" w:hAnsi="Times New Roman" w:cs="Times New Roman"/>
            <w:sz w:val="24"/>
            <w:szCs w:val="24"/>
          </w:rPr>
          <w:delText>mineral surfaces</w:delText>
        </w:r>
      </w:del>
      <w:ins w:id="17" w:author="Michael Chen" w:date="2017-03-09T16:11:00Z">
        <w:r w:rsidR="007728A5">
          <w:rPr>
            <w:rFonts w:ascii="Times New Roman" w:hAnsi="Times New Roman" w:cs="Times New Roman"/>
            <w:sz w:val="24"/>
            <w:szCs w:val="24"/>
          </w:rPr>
          <w:t>Fe (hydr)oxide surfaces</w:t>
        </w:r>
      </w:ins>
      <w:r>
        <w:rPr>
          <w:rFonts w:ascii="Times New Roman" w:hAnsi="Times New Roman" w:cs="Times New Roman"/>
          <w:sz w:val="24"/>
          <w:szCs w:val="24"/>
        </w:rPr>
        <w:t xml:space="preserve">, simulations were performed using simplified reactions (table </w:t>
      </w:r>
      <w:del w:id="18" w:author="Michael Chen" w:date="2017-03-09T13:32:00Z">
        <w:r w:rsidDel="00A72F97">
          <w:rPr>
            <w:rFonts w:ascii="Times New Roman" w:hAnsi="Times New Roman" w:cs="Times New Roman"/>
            <w:sz w:val="24"/>
            <w:szCs w:val="24"/>
          </w:rPr>
          <w:delText>3SI</w:delText>
        </w:r>
      </w:del>
      <w:ins w:id="19" w:author="Michael Chen" w:date="2017-03-09T13:32:00Z">
        <w:r w:rsidR="00A72F97">
          <w:rPr>
            <w:rFonts w:ascii="Times New Roman" w:hAnsi="Times New Roman" w:cs="Times New Roman"/>
            <w:sz w:val="24"/>
            <w:szCs w:val="24"/>
          </w:rPr>
          <w:t>S3</w:t>
        </w:r>
      </w:ins>
      <w:r>
        <w:rPr>
          <w:rFonts w:ascii="Times New Roman" w:hAnsi="Times New Roman" w:cs="Times New Roman"/>
          <w:sz w:val="24"/>
          <w:szCs w:val="24"/>
        </w:rPr>
        <w:t xml:space="preserve">), and yielded </w:t>
      </w:r>
      <w:ins w:id="20" w:author="Michael Chen" w:date="2017-03-09T16:10:00Z">
        <w:r w:rsidR="007728A5">
          <w:rPr>
            <w:rFonts w:ascii="Times New Roman" w:hAnsi="Times New Roman" w:cs="Times New Roman"/>
            <w:sz w:val="24"/>
            <w:szCs w:val="24"/>
          </w:rPr>
          <w:t>worse</w:t>
        </w:r>
      </w:ins>
      <w:del w:id="21" w:author="Michael Chen" w:date="2017-03-09T16:10:00Z">
        <w:r w:rsidDel="007728A5">
          <w:rPr>
            <w:rFonts w:ascii="Times New Roman" w:hAnsi="Times New Roman" w:cs="Times New Roman"/>
            <w:sz w:val="24"/>
            <w:szCs w:val="24"/>
          </w:rPr>
          <w:delText>poor</w:delText>
        </w:r>
      </w:del>
      <w:r>
        <w:rPr>
          <w:rFonts w:ascii="Times New Roman" w:hAnsi="Times New Roman" w:cs="Times New Roman"/>
          <w:sz w:val="24"/>
          <w:szCs w:val="24"/>
        </w:rPr>
        <w:t xml:space="preserve"> fits to the data. This eliminates the validity of a “simplified” reaction scheme for modeling Ra adsorption to Fe (hydr)oxides, and favors the use of the tet</w:t>
      </w:r>
      <w:r w:rsidR="002A22C4">
        <w:rPr>
          <w:rFonts w:ascii="Times New Roman" w:hAnsi="Times New Roman" w:cs="Times New Roman"/>
          <w:sz w:val="24"/>
          <w:szCs w:val="24"/>
        </w:rPr>
        <w:t xml:space="preserve">radentate model. However, despite providing good fits to experimental data, thermodynamic constants found through modeling reactions using Ra-tetradentate coordination do not </w:t>
      </w:r>
      <w:r w:rsidR="00AA610F">
        <w:rPr>
          <w:rFonts w:ascii="Times New Roman" w:hAnsi="Times New Roman" w:cs="Times New Roman"/>
          <w:sz w:val="24"/>
          <w:szCs w:val="24"/>
        </w:rPr>
        <w:t xml:space="preserve">closely match the constants predicted by </w:t>
      </w:r>
      <w:r w:rsidR="002A22C4">
        <w:rPr>
          <w:rFonts w:ascii="Times New Roman" w:hAnsi="Times New Roman" w:cs="Times New Roman"/>
          <w:sz w:val="24"/>
          <w:szCs w:val="24"/>
        </w:rPr>
        <w:t>a previous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xml:space="preserve">, and </w:t>
      </w:r>
      <w:r w:rsidR="00494D70">
        <w:rPr>
          <w:rFonts w:ascii="Times New Roman" w:hAnsi="Times New Roman" w:cs="Times New Roman"/>
          <w:sz w:val="24"/>
          <w:szCs w:val="24"/>
        </w:rPr>
        <w:t>variations</w:t>
      </w:r>
      <w:r w:rsidR="00AA610F">
        <w:rPr>
          <w:rFonts w:ascii="Times New Roman" w:hAnsi="Times New Roman" w:cs="Times New Roman"/>
          <w:sz w:val="24"/>
          <w:szCs w:val="24"/>
        </w:rPr>
        <w:t xml:space="preserve"> in experimental methodology for SCM,</w:t>
      </w:r>
      <w:r w:rsidR="00F4023A" w:rsidRPr="003755E6">
        <w:rPr>
          <w:rFonts w:ascii="Times New Roman" w:hAnsi="Times New Roman" w:cs="Times New Roman"/>
          <w:sz w:val="24"/>
          <w:szCs w:val="24"/>
        </w:rPr>
        <w:t xml:space="preserve"> underscore the </w:t>
      </w:r>
      <w:r w:rsidR="00DC5EC5">
        <w:rPr>
          <w:rFonts w:ascii="Times New Roman" w:hAnsi="Times New Roman" w:cs="Times New Roman"/>
          <w:sz w:val="24"/>
          <w:szCs w:val="24"/>
        </w:rPr>
        <w:t xml:space="preserve">ongoing </w:t>
      </w:r>
      <w:r w:rsidR="00F4023A" w:rsidRPr="003755E6">
        <w:rPr>
          <w:rFonts w:ascii="Times New Roman" w:hAnsi="Times New Roman" w:cs="Times New Roman"/>
          <w:sz w:val="24"/>
          <w:szCs w:val="24"/>
        </w:rPr>
        <w:t>need to make measurements of Ra sorption to mineral surfaces using the same</w:t>
      </w:r>
      <w:r w:rsidR="00D01449">
        <w:rPr>
          <w:rFonts w:ascii="Times New Roman" w:hAnsi="Times New Roman" w:cs="Times New Roman"/>
          <w:sz w:val="24"/>
          <w:szCs w:val="24"/>
        </w:rPr>
        <w:t xml:space="preserve"> (or similar)</w:t>
      </w:r>
      <w:r w:rsidR="00F4023A" w:rsidRPr="003755E6">
        <w:rPr>
          <w:rFonts w:ascii="Times New Roman" w:hAnsi="Times New Roman" w:cs="Times New Roman"/>
          <w:sz w:val="24"/>
          <w:szCs w:val="24"/>
        </w:rPr>
        <w:t xml:space="preserve"> </w:t>
      </w:r>
      <w:r w:rsidR="00D01449">
        <w:rPr>
          <w:rFonts w:ascii="Times New Roman" w:hAnsi="Times New Roman" w:cs="Times New Roman"/>
          <w:sz w:val="24"/>
          <w:szCs w:val="24"/>
        </w:rPr>
        <w:t>analytical</w:t>
      </w:r>
      <w:r w:rsidR="00D01449" w:rsidRPr="003755E6">
        <w:rPr>
          <w:rFonts w:ascii="Times New Roman" w:hAnsi="Times New Roman" w:cs="Times New Roman"/>
          <w:sz w:val="24"/>
          <w:szCs w:val="24"/>
        </w:rPr>
        <w:t xml:space="preserve"> </w:t>
      </w:r>
      <w:r w:rsidR="00F4023A" w:rsidRPr="003755E6">
        <w:rPr>
          <w:rFonts w:ascii="Times New Roman" w:hAnsi="Times New Roman" w:cs="Times New Roman"/>
          <w:sz w:val="24"/>
          <w:szCs w:val="24"/>
        </w:rPr>
        <w:t>techniques used for other group II elements.</w:t>
      </w:r>
      <w:r w:rsidR="00494D70">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"&lt;sup&gt;28&lt;/sup&gt;", "plainTextFormattedCitation" : "28", "previouslyFormattedCitation" : "&lt;sup&gt;28&lt;/sup&gt;" }, "properties" : { "noteIndex" : 0 }, "schema" : "https://github.com/citation-style-language/schema/raw/master/csl-citation.json" }</w:instrText>
      </w:r>
      <w:r w:rsidR="00494D70">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28</w:t>
      </w:r>
      <w:r w:rsidR="00494D70">
        <w:rPr>
          <w:rFonts w:ascii="Times New Roman" w:hAnsi="Times New Roman" w:cs="Times New Roman"/>
          <w:sz w:val="24"/>
          <w:szCs w:val="24"/>
        </w:rPr>
        <w:fldChar w:fldCharType="end"/>
      </w:r>
    </w:p>
    <w:p w14:paraId="4DDC3865" w14:textId="08F9B0BD"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387552">
        <w:rPr>
          <w:rFonts w:ascii="Times New Roman" w:hAnsi="Times New Roman" w:cs="Times New Roman"/>
          <w:sz w:val="24"/>
          <w:szCs w:val="24"/>
        </w:rPr>
        <w:t xml:space="preserve"> (T</w:t>
      </w:r>
      <w:r w:rsidR="00E06C50">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"&lt;sup&gt;29&lt;/sup&gt;", "plainTextFormattedCitation" : "29", "previouslyFormattedCitation" : "&lt;sup&gt;29&lt;/sup&gt;"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29</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w:t>
      </w:r>
      <w:r w:rsidR="00387552">
        <w:rPr>
          <w:rFonts w:ascii="Times New Roman" w:hAnsi="Times New Roman" w:cs="Times New Roman"/>
          <w:sz w:val="24"/>
          <w:szCs w:val="24"/>
        </w:rPr>
        <w:t>3</w:t>
      </w:r>
      <w:r w:rsidR="00E32830">
        <w:rPr>
          <w:rFonts w:ascii="Times New Roman" w:hAnsi="Times New Roman" w:cs="Times New Roman"/>
          <w:sz w:val="24"/>
          <w:szCs w:val="24"/>
        </w:rPr>
        <w:t xml:space="preserve">), and the exchange reaction </w:t>
      </w:r>
      <w:r w:rsidR="00D01449">
        <w:rPr>
          <w:rFonts w:ascii="Times New Roman" w:hAnsi="Times New Roman" w:cs="Times New Roman"/>
          <w:sz w:val="24"/>
          <w:szCs w:val="24"/>
        </w:rPr>
        <w:t>accounts for extensive</w:t>
      </w:r>
      <w:r w:rsidR="00E32830">
        <w:rPr>
          <w:rFonts w:ascii="Times New Roman" w:hAnsi="Times New Roman" w:cs="Times New Roman"/>
          <w:sz w:val="24"/>
          <w:szCs w:val="24"/>
        </w:rPr>
        <w:t xml:space="preserve"> </w:t>
      </w:r>
      <w:r w:rsidR="00E32830">
        <w:rPr>
          <w:rFonts w:ascii="Times New Roman" w:hAnsi="Times New Roman" w:cs="Times New Roman"/>
          <w:sz w:val="24"/>
          <w:szCs w:val="24"/>
        </w:rPr>
        <w:lastRenderedPageBreak/>
        <w:t xml:space="preserve">Ra sorption over all pH values. </w:t>
      </w:r>
      <w:ins w:id="22" w:author="Michael Chen" w:date="2017-03-09T16:12:00Z">
        <w:r w:rsidR="007728A5">
          <w:rPr>
            <w:rFonts w:ascii="Times New Roman" w:hAnsi="Times New Roman" w:cs="Times New Roman"/>
            <w:sz w:val="24"/>
            <w:szCs w:val="24"/>
          </w:rPr>
          <w:t xml:space="preserve">A </w:t>
        </w:r>
      </w:ins>
      <w:ins w:id="23" w:author="Michael Chen" w:date="2017-03-09T16:13:00Z">
        <w:r w:rsidR="007728A5">
          <w:rPr>
            <w:rFonts w:ascii="Times New Roman" w:hAnsi="Times New Roman" w:cs="Times New Roman"/>
            <w:sz w:val="24"/>
            <w:szCs w:val="24"/>
          </w:rPr>
          <w:t xml:space="preserve">simplified, </w:t>
        </w:r>
      </w:ins>
      <w:ins w:id="24" w:author="Michael Chen" w:date="2017-03-09T16:12:00Z">
        <w:r w:rsidR="007728A5">
          <w:rPr>
            <w:rFonts w:ascii="Times New Roman" w:hAnsi="Times New Roman" w:cs="Times New Roman"/>
            <w:sz w:val="24"/>
            <w:szCs w:val="24"/>
          </w:rPr>
          <w:t>single site model</w:t>
        </w:r>
      </w:ins>
      <w:ins w:id="25" w:author="Michael Chen" w:date="2017-03-09T16:13:00Z">
        <w:r w:rsidR="007728A5">
          <w:rPr>
            <w:rFonts w:ascii="Times New Roman" w:hAnsi="Times New Roman" w:cs="Times New Roman"/>
            <w:sz w:val="24"/>
            <w:szCs w:val="24"/>
          </w:rPr>
          <w:t xml:space="preserve"> with exchange</w:t>
        </w:r>
      </w:ins>
      <w:ins w:id="26" w:author="Michael Chen" w:date="2017-03-09T16:12:00Z">
        <w:r w:rsidR="007728A5">
          <w:rPr>
            <w:rFonts w:ascii="Times New Roman" w:hAnsi="Times New Roman" w:cs="Times New Roman"/>
            <w:sz w:val="24"/>
            <w:szCs w:val="24"/>
          </w:rPr>
          <w:t xml:space="preserve"> was considered, but produced poor fits (Table S3). </w:t>
        </w:r>
      </w:ins>
      <w:r w:rsidR="00583695" w:rsidRPr="003755E6">
        <w:rPr>
          <w:rFonts w:ascii="Times New Roman" w:hAnsi="Times New Roman" w:cs="Times New Roman"/>
          <w:sz w:val="24"/>
          <w:szCs w:val="24"/>
        </w:rPr>
        <w:t xml:space="preserve">A </w:t>
      </w:r>
      <w:r w:rsidR="00D01449">
        <w:rPr>
          <w:rFonts w:ascii="Times New Roman" w:hAnsi="Times New Roman" w:cs="Times New Roman"/>
          <w:sz w:val="24"/>
          <w:szCs w:val="24"/>
        </w:rPr>
        <w:t xml:space="preserve">previous study used a </w:t>
      </w:r>
      <w:r w:rsidR="00583695" w:rsidRPr="003755E6">
        <w:rPr>
          <w:rFonts w:ascii="Times New Roman" w:hAnsi="Times New Roman" w:cs="Times New Roman"/>
          <w:sz w:val="24"/>
          <w:szCs w:val="24"/>
        </w:rPr>
        <w:t xml:space="preserve">similar suite of reactions </w:t>
      </w:r>
      <w:r w:rsidR="00D01449">
        <w:rPr>
          <w:rFonts w:ascii="Times New Roman" w:hAnsi="Times New Roman" w:cs="Times New Roman"/>
          <w:sz w:val="24"/>
          <w:szCs w:val="24"/>
        </w:rPr>
        <w:t>t</w:t>
      </w:r>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"&lt;sup&gt;30&lt;/sup&gt;", "plainTextFormattedCitation" : "30", "previouslyFormattedCitation" : "&lt;sup&gt;30&lt;/sup&gt;"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30</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pHs</w:t>
      </w:r>
      <w:r w:rsidR="00DC5EC5">
        <w:rPr>
          <w:rFonts w:ascii="Times New Roman" w:hAnsi="Times New Roman" w:cs="Times New Roman"/>
          <w:sz w:val="24"/>
          <w:szCs w:val="24"/>
        </w:rPr>
        <w:t xml:space="preserve">, and </w:t>
      </w:r>
      <w:r w:rsidR="009E1276" w:rsidRPr="00494D70">
        <w:rPr>
          <w:rFonts w:ascii="Times New Roman" w:hAnsi="Times New Roman" w:cs="Times New Roman"/>
          <w:sz w:val="24"/>
          <w:szCs w:val="24"/>
        </w:rPr>
        <w:t xml:space="preserve">the fitted surface complexation constants </w:t>
      </w:r>
      <w:r w:rsidR="009D6242" w:rsidRPr="00494D70">
        <w:rPr>
          <w:rFonts w:ascii="Times New Roman" w:hAnsi="Times New Roman" w:cs="Times New Roman"/>
          <w:sz w:val="24"/>
          <w:szCs w:val="24"/>
        </w:rPr>
        <w:t xml:space="preserve">in either model </w:t>
      </w:r>
      <w:r w:rsidR="009E1276" w:rsidRPr="00494D70">
        <w:rPr>
          <w:rFonts w:ascii="Times New Roman" w:hAnsi="Times New Roman" w:cs="Times New Roman"/>
          <w:sz w:val="24"/>
          <w:szCs w:val="24"/>
        </w:rPr>
        <w:t xml:space="preserve">also suggest that </w:t>
      </w:r>
      <w:r w:rsidR="00E45DBF" w:rsidRPr="00494D70">
        <w:rPr>
          <w:rFonts w:ascii="Times New Roman" w:hAnsi="Times New Roman" w:cs="Times New Roman"/>
          <w:sz w:val="24"/>
          <w:szCs w:val="24"/>
        </w:rPr>
        <w:t>Ra</w:t>
      </w:r>
      <w:r w:rsidR="009E1276" w:rsidRPr="00494D70">
        <w:rPr>
          <w:rFonts w:ascii="Times New Roman" w:hAnsi="Times New Roman" w:cs="Times New Roman"/>
          <w:sz w:val="24"/>
          <w:szCs w:val="24"/>
        </w:rPr>
        <w:t xml:space="preserve"> binds </w:t>
      </w:r>
      <w:r w:rsidR="00494D70">
        <w:rPr>
          <w:rFonts w:ascii="Times New Roman" w:hAnsi="Times New Roman" w:cs="Times New Roman"/>
          <w:sz w:val="24"/>
          <w:szCs w:val="24"/>
        </w:rPr>
        <w:t>more extensively</w:t>
      </w:r>
      <w:r w:rsidR="009E1276" w:rsidRPr="00494D70">
        <w:rPr>
          <w:rFonts w:ascii="Times New Roman" w:hAnsi="Times New Roman" w:cs="Times New Roman"/>
          <w:sz w:val="24"/>
          <w:szCs w:val="24"/>
        </w:rPr>
        <w:t xml:space="preserve"> with the clay surface than either of the iron </w:t>
      </w:r>
      <w:r w:rsidR="00B03826">
        <w:rPr>
          <w:rFonts w:ascii="Times New Roman" w:hAnsi="Times New Roman" w:cs="Times New Roman"/>
          <w:sz w:val="24"/>
          <w:szCs w:val="24"/>
        </w:rPr>
        <w:t>(hydr)</w:t>
      </w:r>
      <w:r w:rsidR="009E1276" w:rsidRPr="00494D70">
        <w:rPr>
          <w:rFonts w:ascii="Times New Roman" w:hAnsi="Times New Roman" w:cs="Times New Roman"/>
          <w:sz w:val="24"/>
          <w:szCs w:val="24"/>
        </w:rPr>
        <w:t>oxides</w:t>
      </w:r>
      <w:r w:rsidR="00624C90" w:rsidRPr="00494D70">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p>
    <w:p w14:paraId="60B5A7D8" w14:textId="00F343FF"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w:t>
      </w:r>
      <w:r w:rsidR="00544755">
        <w:rPr>
          <w:rFonts w:ascii="Times New Roman" w:hAnsi="Times New Roman" w:cs="Times New Roman"/>
          <w:sz w:val="24"/>
          <w:szCs w:val="24"/>
        </w:rPr>
        <w:t xml:space="preserve"> selectivity </w:t>
      </w:r>
      <w:r w:rsidR="00624C90" w:rsidRPr="003755E6">
        <w:rPr>
          <w:rFonts w:ascii="Times New Roman" w:hAnsi="Times New Roman" w:cs="Times New Roman"/>
          <w:sz w:val="24"/>
          <w:szCs w:val="24"/>
        </w:rPr>
        <w:t>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31</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del w:id="27" w:author="Michael Chen" w:date="2017-03-09T15:34:00Z">
        <w:r w:rsidRPr="003755E6" w:rsidDel="00B67EA3">
          <w:rPr>
            <w:rFonts w:ascii="Times New Roman" w:hAnsi="Times New Roman" w:cs="Times New Roman"/>
            <w:sz w:val="24"/>
            <w:szCs w:val="24"/>
          </w:rPr>
          <w:delText>Previously calculated</w:delText>
        </w:r>
        <w:r w:rsidR="00DC7B2B" w:rsidRPr="003755E6" w:rsidDel="00B67EA3">
          <w:rPr>
            <w:rFonts w:ascii="Times New Roman" w:hAnsi="Times New Roman" w:cs="Times New Roman"/>
            <w:sz w:val="24"/>
            <w:szCs w:val="24"/>
          </w:rPr>
          <w:delText xml:space="preserve"> </w:delText>
        </w:r>
      </w:del>
      <w:ins w:id="28" w:author="Michael Chen" w:date="2017-03-09T15:34:00Z">
        <w:r w:rsidR="00B67EA3">
          <w:rPr>
            <w:rFonts w:ascii="Times New Roman" w:hAnsi="Times New Roman" w:cs="Times New Roman"/>
            <w:sz w:val="24"/>
            <w:szCs w:val="24"/>
          </w:rPr>
          <w:t xml:space="preserve">Reported </w:t>
        </w:r>
      </w:ins>
      <w:del w:id="29" w:author="Michael Chen" w:date="2017-03-09T15:34:00Z">
        <w:r w:rsidRPr="003755E6" w:rsidDel="00B67EA3">
          <w:rPr>
            <w:rFonts w:ascii="Times New Roman" w:hAnsi="Times New Roman" w:cs="Times New Roman"/>
            <w:sz w:val="24"/>
            <w:szCs w:val="24"/>
          </w:rPr>
          <w:delText xml:space="preserve">metal </w:delText>
        </w:r>
      </w:del>
      <w:ins w:id="30" w:author="Michael Chen" w:date="2017-03-09T15:34:00Z">
        <w:r w:rsidR="00B67EA3" w:rsidRPr="003755E6">
          <w:rPr>
            <w:rFonts w:ascii="Times New Roman" w:hAnsi="Times New Roman" w:cs="Times New Roman"/>
            <w:sz w:val="24"/>
            <w:szCs w:val="24"/>
          </w:rPr>
          <w:t>metal</w:t>
        </w:r>
        <w:r w:rsidR="00B67EA3">
          <w:rPr>
            <w:rFonts w:ascii="Times New Roman" w:hAnsi="Times New Roman" w:cs="Times New Roman"/>
            <w:sz w:val="24"/>
            <w:szCs w:val="24"/>
          </w:rPr>
          <w:t xml:space="preserve"> ion</w:t>
        </w:r>
      </w:ins>
      <w:r w:rsidRPr="003755E6">
        <w:rPr>
          <w:rFonts w:ascii="Times New Roman" w:hAnsi="Times New Roman" w:cs="Times New Roman"/>
          <w:sz w:val="24"/>
          <w:szCs w:val="24"/>
        </w:rPr>
        <w:t>exchange reaction</w:t>
      </w:r>
      <w:ins w:id="31" w:author="Michael Chen" w:date="2017-03-09T13:35:00Z">
        <w:r w:rsidR="00A72F97">
          <w:rPr>
            <w:rFonts w:ascii="Times New Roman" w:hAnsi="Times New Roman" w:cs="Times New Roman"/>
            <w:sz w:val="24"/>
            <w:szCs w:val="24"/>
          </w:rPr>
          <w:t xml:space="preserve"> constants</w:t>
        </w:r>
      </w:ins>
      <w:del w:id="32" w:author="Michael Chen" w:date="2017-03-09T13:35:00Z">
        <w:r w:rsidRPr="003755E6" w:rsidDel="00A72F97">
          <w:rPr>
            <w:rFonts w:ascii="Times New Roman" w:hAnsi="Times New Roman" w:cs="Times New Roman"/>
            <w:sz w:val="24"/>
            <w:szCs w:val="24"/>
          </w:rPr>
          <w:delText>s</w:delText>
        </w:r>
      </w:del>
      <w:r w:rsidRPr="003755E6">
        <w:rPr>
          <w:rFonts w:ascii="Times New Roman" w:hAnsi="Times New Roman" w:cs="Times New Roman"/>
          <w:sz w:val="24"/>
          <w:szCs w:val="24"/>
        </w:rPr>
        <w:t xml:space="preserve">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r w:rsidR="00B10CA2">
        <w:rPr>
          <w:rFonts w:ascii="Times New Roman" w:hAnsi="Times New Roman" w:cs="Times New Roman"/>
          <w:sz w:val="24"/>
          <w:szCs w:val="24"/>
        </w:rPr>
        <w:t xml:space="preserve"> and other clays with a cation-exchangeable interlayer</w:t>
      </w:r>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w:t>
      </w:r>
      <w:ins w:id="33" w:author="Michael Chen" w:date="2017-03-09T13:35:00Z">
        <w:r w:rsidR="00A72F97">
          <w:rPr>
            <w:rFonts w:ascii="Times New Roman" w:hAnsi="Times New Roman" w:cs="Times New Roman"/>
            <w:sz w:val="24"/>
            <w:szCs w:val="24"/>
          </w:rPr>
          <w:t xml:space="preserve">log K </w:t>
        </w:r>
      </w:ins>
      <w:r w:rsidR="00E06C50">
        <w:rPr>
          <w:rFonts w:ascii="Times New Roman" w:hAnsi="Times New Roman" w:cs="Times New Roman"/>
          <w:sz w:val="24"/>
          <w:szCs w:val="24"/>
        </w:rPr>
        <w:t>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w:t>
      </w:r>
      <w:ins w:id="34" w:author="Michael Chen" w:date="2017-03-09T13:35:00Z">
        <w:r w:rsidR="00A72F97">
          <w:rPr>
            <w:rFonts w:ascii="Times New Roman" w:hAnsi="Times New Roman" w:cs="Times New Roman"/>
            <w:sz w:val="24"/>
            <w:szCs w:val="24"/>
          </w:rPr>
          <w:t xml:space="preserve">log K </w:t>
        </w:r>
      </w:ins>
      <w:r w:rsidR="00E06C50">
        <w:rPr>
          <w:rFonts w:ascii="Times New Roman" w:hAnsi="Times New Roman" w:cs="Times New Roman"/>
          <w:sz w:val="24"/>
          <w:szCs w:val="24"/>
        </w:rPr>
        <w:t>-20 to 2).</w:t>
      </w:r>
      <w:r w:rsidR="00162120"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"&lt;sup&gt;29,32&lt;/sup&gt;", "plainTextFormattedCitation" : "29,32", "previouslyFormattedCitation" : "&lt;sup&gt;29,32&lt;/sup&gt;"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29,32</w:t>
      </w:r>
      <w:r w:rsidR="00162120" w:rsidRPr="003755E6">
        <w:rPr>
          <w:rFonts w:ascii="Times New Roman" w:hAnsi="Times New Roman" w:cs="Times New Roman"/>
          <w:sz w:val="24"/>
          <w:szCs w:val="24"/>
        </w:rPr>
        <w:fldChar w:fldCharType="end"/>
      </w:r>
      <w:r w:rsidR="00E06C50">
        <w:rPr>
          <w:rFonts w:ascii="Times New Roman" w:hAnsi="Times New Roman" w:cs="Times New Roman"/>
          <w:sz w:val="24"/>
          <w:szCs w:val="24"/>
        </w:rPr>
        <w:t xml:space="preserve"> </w:t>
      </w:r>
      <w:r w:rsidR="00E501C7" w:rsidRPr="003755E6">
        <w:rPr>
          <w:rFonts w:ascii="Times New Roman" w:hAnsi="Times New Roman" w:cs="Times New Roman"/>
          <w:sz w:val="24"/>
          <w:szCs w:val="24"/>
        </w:rPr>
        <w:t xml:space="preserve">This suggests that less competition for the protonated surface sites will occur in the presence of other metals, though it is unclear how ion exchange will control the ultimate fate </w:t>
      </w:r>
      <w:r w:rsidR="00E501C7" w:rsidRPr="003755E6">
        <w:rPr>
          <w:rFonts w:ascii="Times New Roman" w:hAnsi="Times New Roman" w:cs="Times New Roman"/>
          <w:sz w:val="24"/>
          <w:szCs w:val="24"/>
        </w:rPr>
        <w:lastRenderedPageBreak/>
        <w:t xml:space="preserve">of Ra </w:t>
      </w:r>
      <w:r w:rsidR="00CE63DF">
        <w:rPr>
          <w:rFonts w:ascii="Times New Roman" w:hAnsi="Times New Roman" w:cs="Times New Roman"/>
          <w:sz w:val="24"/>
          <w:szCs w:val="24"/>
        </w:rPr>
        <w:t>in high salinity environments with many competing cations</w:t>
      </w:r>
      <w:r w:rsidR="003A096D">
        <w:rPr>
          <w:rFonts w:ascii="Times New Roman" w:hAnsi="Times New Roman" w:cs="Times New Roman"/>
          <w:sz w:val="24"/>
          <w:szCs w:val="24"/>
        </w:rPr>
        <w:t>, particularly divalent cations with high selectivity</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p>
    <w:p w14:paraId="533CC959" w14:textId="0F0E89D6"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3A096D">
        <w:rPr>
          <w:rFonts w:ascii="Times New Roman" w:hAnsi="Times New Roman" w:cs="Times New Roman"/>
          <w:sz w:val="24"/>
          <w:szCs w:val="24"/>
        </w:rPr>
        <w:t xml:space="preserve"> </w:t>
      </w:r>
      <w:r w:rsidR="00387552">
        <w:rPr>
          <w:rFonts w:ascii="Times New Roman" w:hAnsi="Times New Roman" w:cs="Times New Roman"/>
          <w:sz w:val="24"/>
          <w:szCs w:val="24"/>
        </w:rPr>
        <w:t>(T</w:t>
      </w:r>
      <w:r w:rsidR="00E06C50" w:rsidRPr="003755E6">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"&lt;sup&gt;20&lt;/sup&gt;", "plainTextFormattedCitation" : "20", "previouslyFormattedCitation" : "&lt;sup&gt;20&lt;/sup&gt;"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20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Sr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317C9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vertAlign w:val="superscript"/>
        </w:rPr>
        <w:t>19</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w:t>
      </w:r>
      <w:r w:rsidR="007D2945">
        <w:rPr>
          <w:rFonts w:ascii="Times New Roman" w:hAnsi="Times New Roman" w:cs="Times New Roman"/>
          <w:sz w:val="24"/>
          <w:szCs w:val="24"/>
        </w:rPr>
        <w:t>(hydr)</w:t>
      </w:r>
      <w:r w:rsidR="008A7689" w:rsidRPr="003755E6">
        <w:rPr>
          <w:rFonts w:ascii="Times New Roman" w:hAnsi="Times New Roman" w:cs="Times New Roman"/>
          <w:sz w:val="24"/>
          <w:szCs w:val="24"/>
        </w:rPr>
        <w:t xml:space="preserve">oxides </w:t>
      </w:r>
      <w:r w:rsidR="009C11F2">
        <w:rPr>
          <w:rFonts w:ascii="Times New Roman" w:hAnsi="Times New Roman" w:cs="Times New Roman"/>
          <w:sz w:val="24"/>
          <w:szCs w:val="24"/>
        </w:rPr>
        <w:t>(</w:t>
      </w:r>
      <w:r w:rsidR="00387552">
        <w:rPr>
          <w:rFonts w:ascii="Times New Roman" w:hAnsi="Times New Roman" w:cs="Times New Roman"/>
          <w:sz w:val="24"/>
          <w:szCs w:val="24"/>
        </w:rPr>
        <w:t>F</w:t>
      </w:r>
      <w:r w:rsidR="00E06C50">
        <w:rPr>
          <w:rFonts w:ascii="Times New Roman" w:hAnsi="Times New Roman" w:cs="Times New Roman"/>
          <w:sz w:val="24"/>
          <w:szCs w:val="24"/>
        </w:rPr>
        <w:t xml:space="preserve">igure </w:t>
      </w:r>
      <w:r w:rsidR="00387552">
        <w:rPr>
          <w:rFonts w:ascii="Times New Roman" w:hAnsi="Times New Roman" w:cs="Times New Roman"/>
          <w:sz w:val="24"/>
          <w:szCs w:val="24"/>
        </w:rPr>
        <w:t>3</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 xml:space="preserve">iple </w:t>
      </w:r>
      <w:r w:rsidR="00494D70">
        <w:rPr>
          <w:rFonts w:ascii="Times New Roman" w:hAnsi="Times New Roman" w:cs="Times New Roman"/>
          <w:sz w:val="24"/>
          <w:szCs w:val="24"/>
        </w:rPr>
        <w:t>orders of magnitude</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This confirms the results when comparing 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 xml:space="preserve">d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 xml:space="preserve">sa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F</w:t>
      </w:r>
      <w:r w:rsidR="00952C4A" w:rsidRPr="003755E6">
        <w:rPr>
          <w:rFonts w:ascii="Times New Roman" w:hAnsi="Times New Roman" w:cs="Times New Roman"/>
          <w:sz w:val="24"/>
          <w:szCs w:val="24"/>
        </w:rPr>
        <w:t xml:space="preserve">urther </w:t>
      </w:r>
      <w:r w:rsidR="003A096D">
        <w:rPr>
          <w:rFonts w:ascii="Times New Roman" w:hAnsi="Times New Roman" w:cs="Times New Roman"/>
          <w:sz w:val="24"/>
          <w:szCs w:val="24"/>
        </w:rPr>
        <w:t>analytical investigation using surface-sensitive measurements</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may</w:t>
      </w:r>
      <w:r w:rsidR="00952C4A" w:rsidRPr="003755E6">
        <w:rPr>
          <w:rFonts w:ascii="Times New Roman" w:hAnsi="Times New Roman" w:cs="Times New Roman"/>
          <w:sz w:val="24"/>
          <w:szCs w:val="24"/>
        </w:rPr>
        <w:t xml:space="preserve"> elucidate </w:t>
      </w:r>
      <w:r w:rsidR="0094470C">
        <w:rPr>
          <w:rFonts w:ascii="Times New Roman" w:hAnsi="Times New Roman" w:cs="Times New Roman"/>
          <w:sz w:val="24"/>
          <w:szCs w:val="24"/>
        </w:rPr>
        <w:t>mechanisms of Ra sorption</w:t>
      </w:r>
      <w:r w:rsidR="003A096D">
        <w:rPr>
          <w:rFonts w:ascii="Times New Roman" w:hAnsi="Times New Roman" w:cs="Times New Roman"/>
          <w:sz w:val="24"/>
          <w:szCs w:val="24"/>
        </w:rPr>
        <w:t>.</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4B516F19" w14:textId="3D223C45" w:rsidR="004A1838" w:rsidRDefault="002A0CF7">
      <w:pPr>
        <w:spacing w:line="480" w:lineRule="auto"/>
        <w:ind w:firstLine="720"/>
        <w:rPr>
          <w:rFonts w:ascii="Times New Roman" w:hAnsi="Times New Roman" w:cs="Times New Roman"/>
          <w:sz w:val="24"/>
          <w:szCs w:val="24"/>
        </w:rPr>
        <w:pPrChange w:id="35" w:author="Michael Chen" w:date="2017-03-09T15:37:00Z">
          <w:pPr>
            <w:spacing w:line="480" w:lineRule="auto"/>
          </w:pPr>
        </w:pPrChange>
      </w:pPr>
      <w:r>
        <w:rPr>
          <w:rFonts w:ascii="Times New Roman" w:hAnsi="Times New Roman" w:cs="Times New Roman"/>
          <w:sz w:val="24"/>
          <w:szCs w:val="24"/>
        </w:rPr>
        <w:t>E</w:t>
      </w:r>
      <w:r w:rsidR="0074768D" w:rsidRPr="003755E6">
        <w:rPr>
          <w:rFonts w:ascii="Times New Roman" w:hAnsi="Times New Roman" w:cs="Times New Roman"/>
          <w:sz w:val="24"/>
          <w:szCs w:val="24"/>
        </w:rPr>
        <w:t xml:space="preserve">xperimental </w:t>
      </w:r>
      <w:r w:rsidR="004F7042">
        <w:rPr>
          <w:rFonts w:ascii="Times New Roman" w:hAnsi="Times New Roman" w:cs="Times New Roman"/>
          <w:sz w:val="24"/>
          <w:szCs w:val="24"/>
        </w:rPr>
        <w:t xml:space="preserve">and </w:t>
      </w:r>
      <w:r w:rsidR="0074768D"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r w:rsidR="004F7042">
        <w:rPr>
          <w:rFonts w:ascii="Times New Roman" w:hAnsi="Times New Roman" w:cs="Times New Roman"/>
          <w:sz w:val="24"/>
          <w:szCs w:val="24"/>
        </w:rPr>
        <w:t xml:space="preserve">results </w:t>
      </w:r>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0074768D" w:rsidRPr="003755E6">
        <w:rPr>
          <w:rFonts w:ascii="Times New Roman" w:hAnsi="Times New Roman" w:cs="Times New Roman"/>
          <w:sz w:val="24"/>
          <w:szCs w:val="24"/>
        </w:rPr>
        <w:t>of Ra to different mineral phases present in</w:t>
      </w:r>
      <w:r w:rsidR="003F4A54">
        <w:rPr>
          <w:rFonts w:ascii="Times New Roman" w:hAnsi="Times New Roman" w:cs="Times New Roman"/>
          <w:sz w:val="24"/>
          <w:szCs w:val="24"/>
        </w:rPr>
        <w:t xml:space="preserve"> soils and</w:t>
      </w:r>
      <w:r w:rsidR="0074768D"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0074768D"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r w:rsidR="003A096D">
        <w:rPr>
          <w:rFonts w:ascii="Times New Roman" w:hAnsi="Times New Roman" w:cs="Times New Roman"/>
          <w:sz w:val="24"/>
          <w:szCs w:val="24"/>
        </w:rPr>
        <w:t xml:space="preserve"> </w:t>
      </w:r>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FD5C3B">
        <w:rPr>
          <w:rFonts w:ascii="Times New Roman" w:hAnsi="Times New Roman" w:cs="Times New Roman"/>
          <w:sz w:val="24"/>
          <w:szCs w:val="24"/>
        </w:rPr>
        <w:t>Radium adsorbed extensively to every mineral examined, albeit maximum adsorption varied according to pH and nature of the exchange site(s) on the mineral surface. Hence, us</w:t>
      </w:r>
      <w:ins w:id="36" w:author="Michael Chen" w:date="2017-03-09T15:36:00Z">
        <w:r w:rsidR="00B67EA3">
          <w:rPr>
            <w:rFonts w:ascii="Times New Roman" w:hAnsi="Times New Roman" w:cs="Times New Roman"/>
            <w:sz w:val="24"/>
            <w:szCs w:val="24"/>
          </w:rPr>
          <w:t>e of</w:t>
        </w:r>
      </w:ins>
      <w:del w:id="37" w:author="Michael Chen" w:date="2017-03-09T15:36:00Z">
        <w:r w:rsidR="00FD5C3B" w:rsidDel="00B67EA3">
          <w:rPr>
            <w:rFonts w:ascii="Times New Roman" w:hAnsi="Times New Roman" w:cs="Times New Roman"/>
            <w:sz w:val="24"/>
            <w:szCs w:val="24"/>
          </w:rPr>
          <w:delText>ing</w:delText>
        </w:r>
      </w:del>
      <w:r w:rsidR="00FD5C3B">
        <w:rPr>
          <w:rFonts w:ascii="Times New Roman" w:hAnsi="Times New Roman" w:cs="Times New Roman"/>
          <w:sz w:val="24"/>
          <w:szCs w:val="24"/>
        </w:rPr>
        <w:t xml:space="preserve"> literature-reported K</w:t>
      </w:r>
      <w:r w:rsidR="00FD5C3B" w:rsidRPr="00441F3D">
        <w:rPr>
          <w:rFonts w:ascii="Times New Roman" w:hAnsi="Times New Roman" w:cs="Times New Roman"/>
          <w:sz w:val="24"/>
          <w:szCs w:val="24"/>
          <w:vertAlign w:val="subscript"/>
        </w:rPr>
        <w:t xml:space="preserve">d </w:t>
      </w:r>
      <w:r w:rsidR="00FD5C3B">
        <w:rPr>
          <w:rFonts w:ascii="Times New Roman" w:hAnsi="Times New Roman" w:cs="Times New Roman"/>
          <w:sz w:val="24"/>
          <w:szCs w:val="24"/>
        </w:rPr>
        <w:t xml:space="preserve">values for predicting Ra mobility in natural systems may be erroneous if solution conditions and possible sorbing phases are not considered. </w:t>
      </w:r>
      <w:r w:rsidR="00E810CB">
        <w:rPr>
          <w:rFonts w:ascii="Times New Roman" w:hAnsi="Times New Roman" w:cs="Times New Roman"/>
          <w:sz w:val="24"/>
          <w:szCs w:val="24"/>
        </w:rPr>
        <w:t xml:space="preserve">In light of this, </w:t>
      </w:r>
      <w:r w:rsidR="003F4A54">
        <w:rPr>
          <w:rFonts w:ascii="Times New Roman" w:hAnsi="Times New Roman" w:cs="Times New Roman"/>
          <w:sz w:val="24"/>
          <w:szCs w:val="24"/>
        </w:rPr>
        <w:t>groundwater model predictions and estimations</w:t>
      </w:r>
      <w:r>
        <w:rPr>
          <w:rFonts w:ascii="Times New Roman" w:hAnsi="Times New Roman" w:cs="Times New Roman"/>
          <w:sz w:val="24"/>
          <w:szCs w:val="24"/>
        </w:rPr>
        <w:t xml:space="preserve"> employing the use of Ra</w:t>
      </w:r>
      <w:r w:rsidR="003F4A54">
        <w:rPr>
          <w:rFonts w:ascii="Times New Roman" w:hAnsi="Times New Roman" w:cs="Times New Roman"/>
          <w:sz w:val="24"/>
          <w:szCs w:val="24"/>
        </w:rPr>
        <w:t xml:space="preserve"> </w:t>
      </w:r>
      <w:r w:rsidR="00FD5C3B">
        <w:rPr>
          <w:rFonts w:ascii="Times New Roman" w:hAnsi="Times New Roman" w:cs="Times New Roman"/>
          <w:sz w:val="24"/>
          <w:szCs w:val="24"/>
        </w:rPr>
        <w:t xml:space="preserve">as a tracer </w:t>
      </w:r>
      <w:r w:rsidR="003F4A54">
        <w:rPr>
          <w:rFonts w:ascii="Times New Roman" w:hAnsi="Times New Roman" w:cs="Times New Roman"/>
          <w:sz w:val="24"/>
          <w:szCs w:val="24"/>
        </w:rPr>
        <w:t xml:space="preserve">may improve by </w:t>
      </w:r>
      <w:r w:rsidR="003F4A54">
        <w:rPr>
          <w:rFonts w:ascii="Times New Roman" w:hAnsi="Times New Roman" w:cs="Times New Roman"/>
          <w:sz w:val="24"/>
          <w:szCs w:val="24"/>
        </w:rPr>
        <w:lastRenderedPageBreak/>
        <w:t>measuring total Ra (and in some scenarios, Ra isotopes) associated with dominant subsurface minerals, and incorporating adsorption processes into simplistic mixing models.</w:t>
      </w:r>
    </w:p>
    <w:p w14:paraId="3DA1D0D6" w14:textId="77777777" w:rsidR="00FB011E" w:rsidRDefault="00FB011E" w:rsidP="00E810CB">
      <w:pPr>
        <w:spacing w:line="480" w:lineRule="auto"/>
        <w:rPr>
          <w:rFonts w:ascii="Times New Roman" w:hAnsi="Times New Roman" w:cs="Times New Roman"/>
          <w:sz w:val="24"/>
          <w:szCs w:val="24"/>
        </w:rPr>
      </w:pPr>
    </w:p>
    <w:p w14:paraId="3BB90D98" w14:textId="77777777" w:rsidR="00FB011E" w:rsidRDefault="00FB011E" w:rsidP="00E810CB">
      <w:pPr>
        <w:spacing w:line="480" w:lineRule="auto"/>
        <w:rPr>
          <w:rFonts w:ascii="Times New Roman" w:hAnsi="Times New Roman" w:cs="Times New Roman"/>
          <w:sz w:val="24"/>
          <w:szCs w:val="24"/>
        </w:rPr>
      </w:pPr>
    </w:p>
    <w:p w14:paraId="381F9E36" w14:textId="44EAED03" w:rsidR="006B107C" w:rsidRPr="008C1BCE" w:rsidRDefault="008C1BCE" w:rsidP="003A096D">
      <w:pPr>
        <w:spacing w:line="480" w:lineRule="auto"/>
        <w:ind w:firstLine="720"/>
        <w:rPr>
          <w:rFonts w:ascii="Times New Roman" w:hAnsi="Times New Roman" w:cs="Times New Roman"/>
          <w:b/>
          <w:sz w:val="24"/>
          <w:szCs w:val="24"/>
          <w:u w:val="single"/>
        </w:rPr>
      </w:pPr>
      <w:r w:rsidRPr="008C1BCE">
        <w:rPr>
          <w:rFonts w:ascii="Times New Roman" w:hAnsi="Times New Roman" w:cs="Times New Roman"/>
          <w:b/>
          <w:sz w:val="24"/>
          <w:szCs w:val="24"/>
          <w:u w:val="single"/>
        </w:rPr>
        <w:t>References</w:t>
      </w:r>
    </w:p>
    <w:p w14:paraId="0A34F140" w14:textId="1B87AB79" w:rsidR="00317C95" w:rsidRPr="00317C95" w:rsidRDefault="00F563F7"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317C95" w:rsidRPr="00317C95">
        <w:rPr>
          <w:rFonts w:ascii="Times New Roman" w:hAnsi="Times New Roman" w:cs="Times New Roman"/>
          <w:noProof/>
          <w:sz w:val="24"/>
          <w:szCs w:val="24"/>
        </w:rPr>
        <w:t xml:space="preserve">(1) </w:t>
      </w:r>
      <w:r w:rsidR="00317C95" w:rsidRPr="00317C95">
        <w:rPr>
          <w:rFonts w:ascii="Times New Roman" w:hAnsi="Times New Roman" w:cs="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317C95" w:rsidRPr="00317C95">
        <w:rPr>
          <w:rFonts w:ascii="Times New Roman" w:hAnsi="Times New Roman" w:cs="Times New Roman"/>
          <w:i/>
          <w:iCs/>
          <w:noProof/>
          <w:sz w:val="24"/>
          <w:szCs w:val="24"/>
        </w:rPr>
        <w:t>Environ. Sci. Technol.</w:t>
      </w:r>
      <w:r w:rsidR="00317C95" w:rsidRPr="00317C95">
        <w:rPr>
          <w:rFonts w:ascii="Times New Roman" w:hAnsi="Times New Roman" w:cs="Times New Roman"/>
          <w:noProof/>
          <w:sz w:val="24"/>
          <w:szCs w:val="24"/>
        </w:rPr>
        <w:t xml:space="preserve"> </w:t>
      </w:r>
      <w:r w:rsidR="00317C95" w:rsidRPr="00317C95">
        <w:rPr>
          <w:rFonts w:ascii="Times New Roman" w:hAnsi="Times New Roman" w:cs="Times New Roman"/>
          <w:b/>
          <w:bCs/>
          <w:noProof/>
          <w:sz w:val="24"/>
          <w:szCs w:val="24"/>
        </w:rPr>
        <w:t>2014</w:t>
      </w:r>
      <w:r w:rsidR="00317C95" w:rsidRPr="00317C95">
        <w:rPr>
          <w:rFonts w:ascii="Times New Roman" w:hAnsi="Times New Roman" w:cs="Times New Roman"/>
          <w:noProof/>
          <w:sz w:val="24"/>
          <w:szCs w:val="24"/>
        </w:rPr>
        <w:t xml:space="preserve">, </w:t>
      </w:r>
      <w:r w:rsidR="00317C95" w:rsidRPr="00317C95">
        <w:rPr>
          <w:rFonts w:ascii="Times New Roman" w:hAnsi="Times New Roman" w:cs="Times New Roman"/>
          <w:i/>
          <w:iCs/>
          <w:noProof/>
          <w:sz w:val="24"/>
          <w:szCs w:val="24"/>
        </w:rPr>
        <w:t>48</w:t>
      </w:r>
      <w:r w:rsidR="00317C95" w:rsidRPr="00317C95">
        <w:rPr>
          <w:rFonts w:ascii="Times New Roman" w:hAnsi="Times New Roman" w:cs="Times New Roman"/>
          <w:noProof/>
          <w:sz w:val="24"/>
          <w:szCs w:val="24"/>
        </w:rPr>
        <w:t xml:space="preserve"> (8), 4596–4603 DOI: 10.1021/es405168b.</w:t>
      </w:r>
    </w:p>
    <w:p w14:paraId="2C17D734"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 </w:t>
      </w:r>
      <w:r w:rsidRPr="00317C95">
        <w:rPr>
          <w:rFonts w:ascii="Times New Roman" w:hAnsi="Times New Roman" w:cs="Times New Roman"/>
          <w:noProof/>
          <w:sz w:val="24"/>
          <w:szCs w:val="24"/>
        </w:rPr>
        <w:tab/>
        <w:t xml:space="preserve">Jones, A. P. Indoor air quality and health. </w:t>
      </w:r>
      <w:r w:rsidRPr="00317C95">
        <w:rPr>
          <w:rFonts w:ascii="Times New Roman" w:hAnsi="Times New Roman" w:cs="Times New Roman"/>
          <w:i/>
          <w:iCs/>
          <w:noProof/>
          <w:sz w:val="24"/>
          <w:szCs w:val="24"/>
        </w:rPr>
        <w:t>Atmos. Environ.</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1999</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33</w:t>
      </w:r>
      <w:r w:rsidRPr="00317C95">
        <w:rPr>
          <w:rFonts w:ascii="Times New Roman" w:hAnsi="Times New Roman" w:cs="Times New Roman"/>
          <w:noProof/>
          <w:sz w:val="24"/>
          <w:szCs w:val="24"/>
        </w:rPr>
        <w:t xml:space="preserve"> (28), 4535–4564 DOI: 10.1016/S1352-2310(99)00272-1.</w:t>
      </w:r>
    </w:p>
    <w:p w14:paraId="29A7AD26"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(3) </w:t>
      </w:r>
      <w:r w:rsidRPr="00317C95">
        <w:rPr>
          <w:rFonts w:ascii="Times New Roman" w:hAnsi="Times New Roman" w:cs="Times New Roman"/>
          <w:noProof/>
          <w:sz w:val="24"/>
          <w:szCs w:val="24"/>
        </w:rPr>
        <w:tab/>
        <w:t xml:space="preserve">Lu, N.; Mason, C. F. V. Sorption-desorption behavior of strontium-85 onto montmorillonite and silica colloids. </w:t>
      </w:r>
      <w:r w:rsidRPr="00317C95">
        <w:rPr>
          <w:rFonts w:ascii="Times New Roman" w:hAnsi="Times New Roman" w:cs="Times New Roman"/>
          <w:i/>
          <w:iCs/>
          <w:noProof/>
          <w:sz w:val="24"/>
          <w:szCs w:val="24"/>
        </w:rPr>
        <w:t>Appl. Geochemistry</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2001</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16</w:t>
      </w:r>
      <w:r w:rsidRPr="00317C95">
        <w:rPr>
          <w:rFonts w:ascii="Times New Roman" w:hAnsi="Times New Roman" w:cs="Times New Roman"/>
          <w:noProof/>
          <w:sz w:val="24"/>
          <w:szCs w:val="24"/>
        </w:rPr>
        <w:t xml:space="preserve"> (14), 1653–1662 DOI: 10.1016/S0883-2927(01)00060-9.</w:t>
      </w:r>
    </w:p>
    <w:p w14:paraId="20AA5AAE"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(4) </w:t>
      </w:r>
      <w:r w:rsidRPr="00317C95">
        <w:rPr>
          <w:rFonts w:ascii="Times New Roman" w:hAnsi="Times New Roman" w:cs="Times New Roman"/>
          <w:noProof/>
          <w:sz w:val="24"/>
          <w:szCs w:val="24"/>
        </w:rPr>
        <w:tab/>
        <w:t xml:space="preserve">Szabo, Z.; dePaul, V. T.; Fischer, J. M.; Kraemer, T. F.; Jacobsen, E. Occurrence and geochemistry of radium in water from principal drinking-water aquifer systems of the United States. </w:t>
      </w:r>
      <w:r w:rsidRPr="00317C95">
        <w:rPr>
          <w:rFonts w:ascii="Times New Roman" w:hAnsi="Times New Roman" w:cs="Times New Roman"/>
          <w:i/>
          <w:iCs/>
          <w:noProof/>
          <w:sz w:val="24"/>
          <w:szCs w:val="24"/>
        </w:rPr>
        <w:t>Appl. Geochemistry</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2012</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27</w:t>
      </w:r>
      <w:r w:rsidRPr="00317C95">
        <w:rPr>
          <w:rFonts w:ascii="Times New Roman" w:hAnsi="Times New Roman" w:cs="Times New Roman"/>
          <w:noProof/>
          <w:sz w:val="24"/>
          <w:szCs w:val="24"/>
        </w:rPr>
        <w:t xml:space="preserve"> (3), 729–752 DOI: 10.1016/j.apgeochem.2011.11.002.</w:t>
      </w:r>
    </w:p>
    <w:p w14:paraId="426590D0"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(5) </w:t>
      </w:r>
      <w:r w:rsidRPr="00317C95">
        <w:rPr>
          <w:rFonts w:ascii="Times New Roman" w:hAnsi="Times New Roman" w:cs="Times New Roman"/>
          <w:noProof/>
          <w:sz w:val="24"/>
          <w:szCs w:val="24"/>
        </w:rPr>
        <w:tab/>
        <w:t xml:space="preserve">Barbot, E.; Vidic, N. S.; Gregory, K. B.; Vidic, R. D. Spatial and temporal correlation of water quality parameters of produced waters from devonian-age shale following hydraulic fracturing. </w:t>
      </w:r>
      <w:r w:rsidRPr="00317C95">
        <w:rPr>
          <w:rFonts w:ascii="Times New Roman" w:hAnsi="Times New Roman" w:cs="Times New Roman"/>
          <w:i/>
          <w:iCs/>
          <w:noProof/>
          <w:sz w:val="24"/>
          <w:szCs w:val="24"/>
        </w:rPr>
        <w:t>Environ. Sci. Technol.</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2013</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47</w:t>
      </w:r>
      <w:r w:rsidRPr="00317C95">
        <w:rPr>
          <w:rFonts w:ascii="Times New Roman" w:hAnsi="Times New Roman" w:cs="Times New Roman"/>
          <w:noProof/>
          <w:sz w:val="24"/>
          <w:szCs w:val="24"/>
        </w:rPr>
        <w:t xml:space="preserve"> (6), 2562–2569 DOI: 10.1021/es304638h.</w:t>
      </w:r>
    </w:p>
    <w:p w14:paraId="4D715FF7"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(6) </w:t>
      </w:r>
      <w:r w:rsidRPr="00317C95">
        <w:rPr>
          <w:rFonts w:ascii="Times New Roman" w:hAnsi="Times New Roman" w:cs="Times New Roman"/>
          <w:noProof/>
          <w:sz w:val="24"/>
          <w:szCs w:val="24"/>
        </w:rPr>
        <w:tab/>
        <w:t xml:space="preserve">Vengosh, A.; Hirschfeld, D.; Vinson, D.; Dwyer, G.; Raanan, H.; Rimawi, O.; Al-zoubi, A.; Akkawi, E.; Marie, A.; Haquin, G.; et al. High Naturally Occurring Radioactivity in Fossil Groundwater from the Middle East High Naturally Occurring Radioactivity in Fossil Groundwater from the Middle East. </w:t>
      </w:r>
      <w:r w:rsidRPr="00317C95">
        <w:rPr>
          <w:rFonts w:ascii="Times New Roman" w:hAnsi="Times New Roman" w:cs="Times New Roman"/>
          <w:i/>
          <w:iCs/>
          <w:noProof/>
          <w:sz w:val="24"/>
          <w:szCs w:val="24"/>
        </w:rPr>
        <w:t>Environ. Sci. Technol.</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2009</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43</w:t>
      </w:r>
      <w:r w:rsidRPr="00317C95">
        <w:rPr>
          <w:rFonts w:ascii="Times New Roman" w:hAnsi="Times New Roman" w:cs="Times New Roman"/>
          <w:noProof/>
          <w:sz w:val="24"/>
          <w:szCs w:val="24"/>
        </w:rPr>
        <w:t>, 1769–1775 DOI: 10.1021/es802969r.</w:t>
      </w:r>
    </w:p>
    <w:p w14:paraId="117B6FDC"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(7) </w:t>
      </w:r>
      <w:r w:rsidRPr="00317C95">
        <w:rPr>
          <w:rFonts w:ascii="Times New Roman" w:hAnsi="Times New Roman" w:cs="Times New Roman"/>
          <w:noProof/>
          <w:sz w:val="24"/>
          <w:szCs w:val="24"/>
        </w:rPr>
        <w:tab/>
        <w:t xml:space="preserve">Lauer, N.; Vengosh, A. Age Dating Oil and Gas Wastewater Spills Using Radium Isotopes and Their Decay Products in Impacted Soil and Sediment. </w:t>
      </w:r>
      <w:r w:rsidRPr="00317C95">
        <w:rPr>
          <w:rFonts w:ascii="Times New Roman" w:hAnsi="Times New Roman" w:cs="Times New Roman"/>
          <w:i/>
          <w:iCs/>
          <w:noProof/>
          <w:sz w:val="24"/>
          <w:szCs w:val="24"/>
        </w:rPr>
        <w:t>Environ. Sci. Technol. Lett.</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2016</w:t>
      </w:r>
      <w:r w:rsidRPr="00317C95">
        <w:rPr>
          <w:rFonts w:ascii="Times New Roman" w:hAnsi="Times New Roman" w:cs="Times New Roman"/>
          <w:noProof/>
          <w:sz w:val="24"/>
          <w:szCs w:val="24"/>
        </w:rPr>
        <w:t>, acs.estlett.6b00118 DOI: 10.1021/acs.estlett.6b00118.</w:t>
      </w:r>
    </w:p>
    <w:p w14:paraId="477EF854"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(8) </w:t>
      </w:r>
      <w:r w:rsidRPr="00317C95">
        <w:rPr>
          <w:rFonts w:ascii="Times New Roman" w:hAnsi="Times New Roman" w:cs="Times New Roman"/>
          <w:noProof/>
          <w:sz w:val="24"/>
          <w:szCs w:val="24"/>
        </w:rPr>
        <w:tab/>
        <w:t xml:space="preserve">Fesenko, S.; Carvalho, F.; Martin, P.; Moore, W. S.; Yankovich, T. </w:t>
      </w:r>
      <w:r w:rsidRPr="00317C95">
        <w:rPr>
          <w:rFonts w:ascii="Times New Roman" w:hAnsi="Times New Roman" w:cs="Times New Roman"/>
          <w:i/>
          <w:iCs/>
          <w:noProof/>
          <w:sz w:val="24"/>
          <w:szCs w:val="24"/>
        </w:rPr>
        <w:t>Radium in the Environment</w:t>
      </w:r>
      <w:r w:rsidRPr="00317C95">
        <w:rPr>
          <w:rFonts w:ascii="Times New Roman" w:hAnsi="Times New Roman" w:cs="Times New Roman"/>
          <w:noProof/>
          <w:sz w:val="24"/>
          <w:szCs w:val="24"/>
        </w:rPr>
        <w:t>; 2014.</w:t>
      </w:r>
    </w:p>
    <w:p w14:paraId="6D098B33"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(9) </w:t>
      </w:r>
      <w:r w:rsidRPr="00317C95">
        <w:rPr>
          <w:rFonts w:ascii="Times New Roman" w:hAnsi="Times New Roman" w:cs="Times New Roman"/>
          <w:noProof/>
          <w:sz w:val="24"/>
          <w:szCs w:val="24"/>
        </w:rPr>
        <w:tab/>
        <w:t xml:space="preserve">Gonneea, M. E.; Morris, P. J.; Dulaiova, H.; Charette, M. a. New perspectives on radium behavior within a subterranean estuary. </w:t>
      </w:r>
      <w:r w:rsidRPr="00317C95">
        <w:rPr>
          <w:rFonts w:ascii="Times New Roman" w:hAnsi="Times New Roman" w:cs="Times New Roman"/>
          <w:i/>
          <w:iCs/>
          <w:noProof/>
          <w:sz w:val="24"/>
          <w:szCs w:val="24"/>
        </w:rPr>
        <w:t>Mar. Chem.</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2008</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109</w:t>
      </w:r>
      <w:r w:rsidRPr="00317C95">
        <w:rPr>
          <w:rFonts w:ascii="Times New Roman" w:hAnsi="Times New Roman" w:cs="Times New Roman"/>
          <w:noProof/>
          <w:sz w:val="24"/>
          <w:szCs w:val="24"/>
        </w:rPr>
        <w:t xml:space="preserve"> (3–4), 250–267 DOI: 10.1016/j.marchem.2007.12.002.</w:t>
      </w:r>
    </w:p>
    <w:p w14:paraId="222E17D1"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lastRenderedPageBreak/>
        <w:t xml:space="preserve">(10) </w:t>
      </w:r>
      <w:r w:rsidRPr="00317C95">
        <w:rPr>
          <w:rFonts w:ascii="Times New Roman" w:hAnsi="Times New Roman" w:cs="Times New Roman"/>
          <w:noProof/>
          <w:sz w:val="24"/>
          <w:szCs w:val="24"/>
        </w:rPr>
        <w:tab/>
        <w:t xml:space="preserve">Grivé, M.; Duro, L.; Colàs, E.; Giffaut, E. Thermodynamic data selection applied to radionuclides and chemotoxic elements: An overview of the ThermoChimie-TDB. </w:t>
      </w:r>
      <w:r w:rsidRPr="00317C95">
        <w:rPr>
          <w:rFonts w:ascii="Times New Roman" w:hAnsi="Times New Roman" w:cs="Times New Roman"/>
          <w:i/>
          <w:iCs/>
          <w:noProof/>
          <w:sz w:val="24"/>
          <w:szCs w:val="24"/>
        </w:rPr>
        <w:t>Appl. Geochemistry</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2015</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55</w:t>
      </w:r>
      <w:r w:rsidRPr="00317C95">
        <w:rPr>
          <w:rFonts w:ascii="Times New Roman" w:hAnsi="Times New Roman" w:cs="Times New Roman"/>
          <w:noProof/>
          <w:sz w:val="24"/>
          <w:szCs w:val="24"/>
        </w:rPr>
        <w:t>, 85–94 DOI: 10.1016/j.apgeochem.2014.12.017.</w:t>
      </w:r>
    </w:p>
    <w:p w14:paraId="5D54832B"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(11) </w:t>
      </w:r>
      <w:r w:rsidRPr="00317C95">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2014</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146</w:t>
      </w:r>
      <w:r w:rsidRPr="00317C95">
        <w:rPr>
          <w:rFonts w:ascii="Times New Roman" w:hAnsi="Times New Roman" w:cs="Times New Roman"/>
          <w:noProof/>
          <w:sz w:val="24"/>
          <w:szCs w:val="24"/>
        </w:rPr>
        <w:t>, 150–163 DOI: 10.1016/j.gca.2014.10.008.</w:t>
      </w:r>
    </w:p>
    <w:p w14:paraId="0E38E516"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(12) </w:t>
      </w:r>
      <w:r w:rsidRPr="00317C95">
        <w:rPr>
          <w:rFonts w:ascii="Times New Roman" w:hAnsi="Times New Roman" w:cs="Times New Roman"/>
          <w:noProof/>
          <w:sz w:val="24"/>
          <w:szCs w:val="24"/>
        </w:rPr>
        <w:tab/>
        <w:t xml:space="preserve">Sverjensky, D. A. Prediction of the speciation of alkaline earths adsorbed on mineral surfaces in salt solutions.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2006</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70</w:t>
      </w:r>
      <w:r w:rsidRPr="00317C95">
        <w:rPr>
          <w:rFonts w:ascii="Times New Roman" w:hAnsi="Times New Roman" w:cs="Times New Roman"/>
          <w:noProof/>
          <w:sz w:val="24"/>
          <w:szCs w:val="24"/>
        </w:rPr>
        <w:t xml:space="preserve"> (10), 2427–2453 DOI: 10.1016/j.gca.2006.01.006.</w:t>
      </w:r>
    </w:p>
    <w:p w14:paraId="37B93603"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(13) </w:t>
      </w:r>
      <w:r w:rsidRPr="00317C95">
        <w:rPr>
          <w:rFonts w:ascii="Times New Roman" w:hAnsi="Times New Roman" w:cs="Times New Roman"/>
          <w:noProof/>
          <w:sz w:val="24"/>
          <w:szCs w:val="24"/>
        </w:rPr>
        <w:tab/>
        <w:t xml:space="preserve">Schwertmann, U.; Cornell, R. </w:t>
      </w:r>
      <w:r w:rsidRPr="00317C95">
        <w:rPr>
          <w:rFonts w:ascii="Times New Roman" w:hAnsi="Times New Roman" w:cs="Times New Roman"/>
          <w:i/>
          <w:iCs/>
          <w:noProof/>
          <w:sz w:val="24"/>
          <w:szCs w:val="24"/>
        </w:rPr>
        <w:t>Iron Oxides in the Laboratary</w:t>
      </w:r>
      <w:r w:rsidRPr="00317C95">
        <w:rPr>
          <w:rFonts w:ascii="Times New Roman" w:hAnsi="Times New Roman" w:cs="Times New Roman"/>
          <w:noProof/>
          <w:sz w:val="24"/>
          <w:szCs w:val="24"/>
        </w:rPr>
        <w:t>; Wiley-VCH Verlag GmbH: Weinheim, Germany, 2000.</w:t>
      </w:r>
    </w:p>
    <w:p w14:paraId="5759F3B2"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(14) </w:t>
      </w:r>
      <w:r w:rsidRPr="00317C95">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317C95">
        <w:rPr>
          <w:rFonts w:ascii="Times New Roman" w:hAnsi="Times New Roman" w:cs="Times New Roman"/>
          <w:i/>
          <w:iCs/>
          <w:noProof/>
          <w:sz w:val="24"/>
          <w:szCs w:val="24"/>
        </w:rPr>
        <w:t>J. Radioanal. Nucl. Chem.</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2013</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299</w:t>
      </w:r>
      <w:r w:rsidRPr="00317C95">
        <w:rPr>
          <w:rFonts w:ascii="Times New Roman" w:hAnsi="Times New Roman" w:cs="Times New Roman"/>
          <w:noProof/>
          <w:sz w:val="24"/>
          <w:szCs w:val="24"/>
        </w:rPr>
        <w:t xml:space="preserve"> (1), 569–575 DOI: 10.1007/s10967-013-2740-3.</w:t>
      </w:r>
    </w:p>
    <w:p w14:paraId="30E6CF01"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(15) </w:t>
      </w:r>
      <w:r w:rsidRPr="00317C95">
        <w:rPr>
          <w:rFonts w:ascii="Times New Roman" w:hAnsi="Times New Roman" w:cs="Times New Roman"/>
          <w:noProof/>
          <w:sz w:val="24"/>
          <w:szCs w:val="24"/>
        </w:rPr>
        <w:tab/>
        <w:t xml:space="preserve">Parkhurst, D. L.; Appela, C. A. J. </w:t>
      </w:r>
      <w:r w:rsidRPr="00317C95">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317C95">
        <w:rPr>
          <w:rFonts w:ascii="Times New Roman" w:hAnsi="Times New Roman" w:cs="Times New Roman"/>
          <w:noProof/>
          <w:sz w:val="24"/>
          <w:szCs w:val="24"/>
        </w:rPr>
        <w:t>; 2013.</w:t>
      </w:r>
    </w:p>
    <w:p w14:paraId="21A01CF3"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(16) </w:t>
      </w:r>
      <w:r w:rsidRPr="00317C95">
        <w:rPr>
          <w:rFonts w:ascii="Times New Roman" w:hAnsi="Times New Roman" w:cs="Times New Roman"/>
          <w:noProof/>
          <w:sz w:val="24"/>
          <w:szCs w:val="24"/>
        </w:rPr>
        <w:tab/>
        <w:t xml:space="preserve">Beck, A. J.; Cochran, M. a. Controls on solid-solution partitioning of radium in saturated marine sands. </w:t>
      </w:r>
      <w:r w:rsidRPr="00317C95">
        <w:rPr>
          <w:rFonts w:ascii="Times New Roman" w:hAnsi="Times New Roman" w:cs="Times New Roman"/>
          <w:i/>
          <w:iCs/>
          <w:noProof/>
          <w:sz w:val="24"/>
          <w:szCs w:val="24"/>
        </w:rPr>
        <w:t>Mar. Chem.</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2013</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156</w:t>
      </w:r>
      <w:r w:rsidRPr="00317C95">
        <w:rPr>
          <w:rFonts w:ascii="Times New Roman" w:hAnsi="Times New Roman" w:cs="Times New Roman"/>
          <w:noProof/>
          <w:sz w:val="24"/>
          <w:szCs w:val="24"/>
        </w:rPr>
        <w:t>, 38–48 DOI: 10.1016/j.marchem.2013.01.008.</w:t>
      </w:r>
    </w:p>
    <w:p w14:paraId="168369FA"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(17) </w:t>
      </w:r>
      <w:r w:rsidRPr="00317C95">
        <w:rPr>
          <w:rFonts w:ascii="Times New Roman" w:hAnsi="Times New Roman" w:cs="Times New Roman"/>
          <w:noProof/>
          <w:sz w:val="24"/>
          <w:szCs w:val="24"/>
        </w:rPr>
        <w:tab/>
        <w:t xml:space="preserve">Nirdosh, I.; Trembley, W.; Johnson, C. Adsorption-desorption studies on the 226Ra-hydrated metal oxide systems. </w:t>
      </w:r>
      <w:r w:rsidRPr="00317C95">
        <w:rPr>
          <w:rFonts w:ascii="Times New Roman" w:hAnsi="Times New Roman" w:cs="Times New Roman"/>
          <w:i/>
          <w:iCs/>
          <w:noProof/>
          <w:sz w:val="24"/>
          <w:szCs w:val="24"/>
        </w:rPr>
        <w:t>Hydrometallurgy</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1990</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24</w:t>
      </w:r>
      <w:r w:rsidRPr="00317C95">
        <w:rPr>
          <w:rFonts w:ascii="Times New Roman" w:hAnsi="Times New Roman" w:cs="Times New Roman"/>
          <w:noProof/>
          <w:sz w:val="24"/>
          <w:szCs w:val="24"/>
        </w:rPr>
        <w:t xml:space="preserve"> (2), 237–248 DOI: 10.1016/0304-386X(90)90089-K.</w:t>
      </w:r>
    </w:p>
    <w:p w14:paraId="4A854B2D"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(18) </w:t>
      </w:r>
      <w:r w:rsidRPr="00317C95">
        <w:rPr>
          <w:rFonts w:ascii="Times New Roman" w:hAnsi="Times New Roman" w:cs="Times New Roman"/>
          <w:noProof/>
          <w:sz w:val="24"/>
          <w:szCs w:val="24"/>
        </w:rPr>
        <w:tab/>
        <w:t xml:space="preserve">Ames, L. L. Sorption of Trace Constituents from Aqueous Solutions onto Secondary Minerals. I. Uranium. </w:t>
      </w:r>
      <w:r w:rsidRPr="00317C95">
        <w:rPr>
          <w:rFonts w:ascii="Times New Roman" w:hAnsi="Times New Roman" w:cs="Times New Roman"/>
          <w:i/>
          <w:iCs/>
          <w:noProof/>
          <w:sz w:val="24"/>
          <w:szCs w:val="24"/>
        </w:rPr>
        <w:t>Clays Clay Miner.</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1983</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31</w:t>
      </w:r>
      <w:r w:rsidRPr="00317C95">
        <w:rPr>
          <w:rFonts w:ascii="Times New Roman" w:hAnsi="Times New Roman" w:cs="Times New Roman"/>
          <w:noProof/>
          <w:sz w:val="24"/>
          <w:szCs w:val="24"/>
        </w:rPr>
        <w:t xml:space="preserve"> (5), 321–334 DOI: 10.1346/CCMN.1983.0310501.</w:t>
      </w:r>
    </w:p>
    <w:p w14:paraId="76A1CF64"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(19) </w:t>
      </w:r>
      <w:r w:rsidRPr="00317C95">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317C95">
        <w:rPr>
          <w:rFonts w:ascii="Times New Roman" w:hAnsi="Times New Roman" w:cs="Times New Roman"/>
          <w:i/>
          <w:iCs/>
          <w:noProof/>
          <w:sz w:val="24"/>
          <w:szCs w:val="24"/>
        </w:rPr>
        <w:t>J. Colloid Interface Sci.</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2006</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293</w:t>
      </w:r>
      <w:r w:rsidRPr="00317C95">
        <w:rPr>
          <w:rFonts w:ascii="Times New Roman" w:hAnsi="Times New Roman" w:cs="Times New Roman"/>
          <w:noProof/>
          <w:sz w:val="24"/>
          <w:szCs w:val="24"/>
        </w:rPr>
        <w:t xml:space="preserve"> (1), 27–35 DOI: 10.1016/j.jcis.2005.06.049.</w:t>
      </w:r>
    </w:p>
    <w:p w14:paraId="389E2B8F"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(20) </w:t>
      </w:r>
      <w:r w:rsidRPr="00317C95">
        <w:rPr>
          <w:rFonts w:ascii="Times New Roman" w:hAnsi="Times New Roman" w:cs="Times New Roman"/>
          <w:noProof/>
          <w:sz w:val="24"/>
          <w:szCs w:val="24"/>
        </w:rPr>
        <w:tab/>
        <w:t xml:space="preserve">Murphy, R.; Strongin, D. Surface reactivity of pyrite and related sulfides. </w:t>
      </w:r>
      <w:r w:rsidRPr="00317C95">
        <w:rPr>
          <w:rFonts w:ascii="Times New Roman" w:hAnsi="Times New Roman" w:cs="Times New Roman"/>
          <w:i/>
          <w:iCs/>
          <w:noProof/>
          <w:sz w:val="24"/>
          <w:szCs w:val="24"/>
        </w:rPr>
        <w:t>Surf. Sci. Rep.</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2009</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64</w:t>
      </w:r>
      <w:r w:rsidRPr="00317C95">
        <w:rPr>
          <w:rFonts w:ascii="Times New Roman" w:hAnsi="Times New Roman" w:cs="Times New Roman"/>
          <w:noProof/>
          <w:sz w:val="24"/>
          <w:szCs w:val="24"/>
        </w:rPr>
        <w:t xml:space="preserve"> (1), 1–45 DOI: 10.1016/j.surfrep.2008.09.002.</w:t>
      </w:r>
    </w:p>
    <w:p w14:paraId="26F9ED16"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(21) </w:t>
      </w:r>
      <w:r w:rsidRPr="00317C95">
        <w:rPr>
          <w:rFonts w:ascii="Times New Roman" w:hAnsi="Times New Roman" w:cs="Times New Roman"/>
          <w:noProof/>
          <w:sz w:val="24"/>
          <w:szCs w:val="24"/>
        </w:rPr>
        <w:tab/>
        <w:t xml:space="preserve">Kornicker, W. A.; Morse, J. W. Interactions of divalent cations with the surface of pyrite.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1991</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55</w:t>
      </w:r>
      <w:r w:rsidRPr="00317C95">
        <w:rPr>
          <w:rFonts w:ascii="Times New Roman" w:hAnsi="Times New Roman" w:cs="Times New Roman"/>
          <w:noProof/>
          <w:sz w:val="24"/>
          <w:szCs w:val="24"/>
        </w:rPr>
        <w:t xml:space="preserve"> (8), 2159–2171 DOI: 10.1016/0016-7037(91)90094-L.</w:t>
      </w:r>
    </w:p>
    <w:p w14:paraId="5D091A31"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(22) </w:t>
      </w:r>
      <w:r w:rsidRPr="00317C95">
        <w:rPr>
          <w:rFonts w:ascii="Times New Roman" w:hAnsi="Times New Roman" w:cs="Times New Roman"/>
          <w:noProof/>
          <w:sz w:val="24"/>
          <w:szCs w:val="24"/>
        </w:rPr>
        <w:tab/>
        <w:t xml:space="preserve">Wersin, P.; Hochella, M. F.; Persson, P.; Redden, G.; Leckie, J. O.; Harris, D. W. Interaction between aqueous uranium (VI) and sulfide minerals: Spectroscopic evidence for sorption and reduction.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1994</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58</w:t>
      </w:r>
      <w:r w:rsidRPr="00317C95">
        <w:rPr>
          <w:rFonts w:ascii="Times New Roman" w:hAnsi="Times New Roman" w:cs="Times New Roman"/>
          <w:noProof/>
          <w:sz w:val="24"/>
          <w:szCs w:val="24"/>
        </w:rPr>
        <w:t xml:space="preserve"> (13), 2829–2843 DOI: 10.1016/0016-7037(94)90117-1.</w:t>
      </w:r>
    </w:p>
    <w:p w14:paraId="413EA24B"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(23) </w:t>
      </w:r>
      <w:r w:rsidRPr="00317C95">
        <w:rPr>
          <w:rFonts w:ascii="Times New Roman" w:hAnsi="Times New Roman" w:cs="Times New Roman"/>
          <w:noProof/>
          <w:sz w:val="24"/>
          <w:szCs w:val="24"/>
        </w:rPr>
        <w:tab/>
        <w:t xml:space="preserve">Naveau, A.; Monteil-Rivera, F.; Guillon, E.; Dumonceau, J. Interactions of aqueous </w:t>
      </w:r>
      <w:r w:rsidRPr="00317C95">
        <w:rPr>
          <w:rFonts w:ascii="Times New Roman" w:hAnsi="Times New Roman" w:cs="Times New Roman"/>
          <w:noProof/>
          <w:sz w:val="24"/>
          <w:szCs w:val="24"/>
        </w:rPr>
        <w:lastRenderedPageBreak/>
        <w:t xml:space="preserve">selenium (-II) and (IV) with metallic sulfide surfaces. </w:t>
      </w:r>
      <w:r w:rsidRPr="00317C95">
        <w:rPr>
          <w:rFonts w:ascii="Times New Roman" w:hAnsi="Times New Roman" w:cs="Times New Roman"/>
          <w:i/>
          <w:iCs/>
          <w:noProof/>
          <w:sz w:val="24"/>
          <w:szCs w:val="24"/>
        </w:rPr>
        <w:t>Environ. Sci. Technol.</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2007</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41</w:t>
      </w:r>
      <w:r w:rsidRPr="00317C95">
        <w:rPr>
          <w:rFonts w:ascii="Times New Roman" w:hAnsi="Times New Roman" w:cs="Times New Roman"/>
          <w:noProof/>
          <w:sz w:val="24"/>
          <w:szCs w:val="24"/>
        </w:rPr>
        <w:t xml:space="preserve"> (15), 5376–5382 DOI: 10.1021/es0704481.</w:t>
      </w:r>
    </w:p>
    <w:p w14:paraId="1AE4DE95"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(24) </w:t>
      </w:r>
      <w:r w:rsidRPr="00317C95">
        <w:rPr>
          <w:rFonts w:ascii="Times New Roman" w:hAnsi="Times New Roman" w:cs="Times New Roman"/>
          <w:noProof/>
          <w:sz w:val="24"/>
          <w:szCs w:val="24"/>
        </w:rPr>
        <w:tab/>
        <w:t xml:space="preserve">Das, D. K.; Pathak, P. N.; Kumar, S.; Manchanda, V. K. Sorption behavior of Am3+ on suspended pyrite. </w:t>
      </w:r>
      <w:r w:rsidRPr="00317C95">
        <w:rPr>
          <w:rFonts w:ascii="Times New Roman" w:hAnsi="Times New Roman" w:cs="Times New Roman"/>
          <w:i/>
          <w:iCs/>
          <w:noProof/>
          <w:sz w:val="24"/>
          <w:szCs w:val="24"/>
        </w:rPr>
        <w:t>J. Radioanal. Nucl. Chem.</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2009</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281</w:t>
      </w:r>
      <w:r w:rsidRPr="00317C95">
        <w:rPr>
          <w:rFonts w:ascii="Times New Roman" w:hAnsi="Times New Roman" w:cs="Times New Roman"/>
          <w:noProof/>
          <w:sz w:val="24"/>
          <w:szCs w:val="24"/>
        </w:rPr>
        <w:t xml:space="preserve"> (3), 449–455 DOI: 10.1007/s10967-009-0030-x.</w:t>
      </w:r>
    </w:p>
    <w:p w14:paraId="593BAA9B"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(25) </w:t>
      </w:r>
      <w:r w:rsidRPr="00317C95">
        <w:rPr>
          <w:rFonts w:ascii="Times New Roman" w:hAnsi="Times New Roman" w:cs="Times New Roman"/>
          <w:noProof/>
          <w:sz w:val="24"/>
          <w:szCs w:val="24"/>
        </w:rPr>
        <w:tab/>
        <w:t xml:space="preserve">Sahai, N.; Carroll, S. A.; Roberts, S.; O’Day, P. A. X-Ray Absorption Spectroscopy of Strontium(II) Coordination. </w:t>
      </w:r>
      <w:r w:rsidRPr="00317C95">
        <w:rPr>
          <w:rFonts w:ascii="Times New Roman" w:hAnsi="Times New Roman" w:cs="Times New Roman"/>
          <w:i/>
          <w:iCs/>
          <w:noProof/>
          <w:sz w:val="24"/>
          <w:szCs w:val="24"/>
        </w:rPr>
        <w:t>J. Colloid Interface Sci.</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2000</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222</w:t>
      </w:r>
      <w:r w:rsidRPr="00317C95">
        <w:rPr>
          <w:rFonts w:ascii="Times New Roman" w:hAnsi="Times New Roman" w:cs="Times New Roman"/>
          <w:noProof/>
          <w:sz w:val="24"/>
          <w:szCs w:val="24"/>
        </w:rPr>
        <w:t xml:space="preserve"> (2), 198–212 DOI: 10.1006/jcis.1999.6562.</w:t>
      </w:r>
    </w:p>
    <w:p w14:paraId="610CEA27"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(26) </w:t>
      </w:r>
      <w:r w:rsidRPr="00317C95">
        <w:rPr>
          <w:rFonts w:ascii="Times New Roman" w:hAnsi="Times New Roman" w:cs="Times New Roman"/>
          <w:noProof/>
          <w:sz w:val="24"/>
          <w:szCs w:val="24"/>
        </w:rPr>
        <w:tab/>
        <w:t xml:space="preserve">Fenter, P.; Cheng, L.; Rihs, S.; Machesky, M. L.; Bedzyk, M. J.; Sturchio, N. C. Electrical Double-Layer Structure at the Rutile-Water Interface as Observed in Situ with Small-Period X-Ray Standing Waves. </w:t>
      </w:r>
      <w:r w:rsidRPr="00317C95">
        <w:rPr>
          <w:rFonts w:ascii="Times New Roman" w:hAnsi="Times New Roman" w:cs="Times New Roman"/>
          <w:i/>
          <w:iCs/>
          <w:noProof/>
          <w:sz w:val="24"/>
          <w:szCs w:val="24"/>
        </w:rPr>
        <w:t>J. Colloid Interface Sci.</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2000</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225</w:t>
      </w:r>
      <w:r w:rsidRPr="00317C95">
        <w:rPr>
          <w:rFonts w:ascii="Times New Roman" w:hAnsi="Times New Roman" w:cs="Times New Roman"/>
          <w:noProof/>
          <w:sz w:val="24"/>
          <w:szCs w:val="24"/>
        </w:rPr>
        <w:t>, 154–165 DOI: 10.1006/jcis.2000.6756.</w:t>
      </w:r>
    </w:p>
    <w:p w14:paraId="477FBEF2"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(27) </w:t>
      </w:r>
      <w:r w:rsidRPr="00317C95">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Pr="00317C95">
        <w:rPr>
          <w:rFonts w:ascii="Times New Roman" w:hAnsi="Times New Roman" w:cs="Times New Roman"/>
          <w:i/>
          <w:iCs/>
          <w:noProof/>
          <w:sz w:val="24"/>
          <w:szCs w:val="24"/>
        </w:rPr>
        <w:t>Science</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2007</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316</w:t>
      </w:r>
      <w:r w:rsidRPr="00317C95">
        <w:rPr>
          <w:rFonts w:ascii="Times New Roman" w:hAnsi="Times New Roman" w:cs="Times New Roman"/>
          <w:noProof/>
          <w:sz w:val="24"/>
          <w:szCs w:val="24"/>
        </w:rPr>
        <w:t xml:space="preserve"> (5832), 1726–1729 DOI: 10.1126/science.1142525.</w:t>
      </w:r>
    </w:p>
    <w:p w14:paraId="0ACD2F85"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(28) </w:t>
      </w:r>
      <w:r w:rsidRPr="00317C95">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317C95">
        <w:rPr>
          <w:rFonts w:ascii="Times New Roman" w:hAnsi="Times New Roman" w:cs="Times New Roman"/>
          <w:i/>
          <w:iCs/>
          <w:noProof/>
          <w:sz w:val="24"/>
          <w:szCs w:val="24"/>
        </w:rPr>
        <w:t>Environ. Sci. Technol.</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2016</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50</w:t>
      </w:r>
      <w:r w:rsidRPr="00317C95">
        <w:rPr>
          <w:rFonts w:ascii="Times New Roman" w:hAnsi="Times New Roman" w:cs="Times New Roman"/>
          <w:noProof/>
          <w:sz w:val="24"/>
          <w:szCs w:val="24"/>
        </w:rPr>
        <w:t xml:space="preserve"> (14), 7274–7275 DOI: 10.1021/acs.est.6b02669.</w:t>
      </w:r>
    </w:p>
    <w:p w14:paraId="7CA4C07A"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(29) </w:t>
      </w:r>
      <w:r w:rsidRPr="00317C95">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2005</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69</w:t>
      </w:r>
      <w:r w:rsidRPr="00317C95">
        <w:rPr>
          <w:rFonts w:ascii="Times New Roman" w:hAnsi="Times New Roman" w:cs="Times New Roman"/>
          <w:noProof/>
          <w:sz w:val="24"/>
          <w:szCs w:val="24"/>
        </w:rPr>
        <w:t xml:space="preserve"> (4), 875–892 DOI: 10.1016/j.gca.2004.07.020.</w:t>
      </w:r>
    </w:p>
    <w:p w14:paraId="57790D3E"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(30) </w:t>
      </w:r>
      <w:r w:rsidRPr="00317C95">
        <w:rPr>
          <w:rFonts w:ascii="Times New Roman" w:hAnsi="Times New Roman" w:cs="Times New Roman"/>
          <w:noProof/>
          <w:sz w:val="24"/>
          <w:szCs w:val="24"/>
        </w:rPr>
        <w:tab/>
        <w:t xml:space="preserve">Zhang, P. C.; Brady, P. V.; Arthur, S. E.; Zhou, W. Q.; Sawyer, D.; Hesterberg, D. A. Adsorption of barium(II) on montmorillonite: An EXAFS study. </w:t>
      </w:r>
      <w:r w:rsidRPr="00317C95">
        <w:rPr>
          <w:rFonts w:ascii="Times New Roman" w:hAnsi="Times New Roman" w:cs="Times New Roman"/>
          <w:i/>
          <w:iCs/>
          <w:noProof/>
          <w:sz w:val="24"/>
          <w:szCs w:val="24"/>
        </w:rPr>
        <w:t>Colloids Surfaces A Physicochem. Eng. Asp.</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2001</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190</w:t>
      </w:r>
      <w:r w:rsidRPr="00317C95">
        <w:rPr>
          <w:rFonts w:ascii="Times New Roman" w:hAnsi="Times New Roman" w:cs="Times New Roman"/>
          <w:noProof/>
          <w:sz w:val="24"/>
          <w:szCs w:val="24"/>
        </w:rPr>
        <w:t xml:space="preserve"> (3), 239–249 DOI: 10.1016/S0927-7757(01)00592-1.</w:t>
      </w:r>
    </w:p>
    <w:p w14:paraId="59FDE65A"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szCs w:val="24"/>
        </w:rPr>
      </w:pPr>
      <w:r w:rsidRPr="00317C95">
        <w:rPr>
          <w:rFonts w:ascii="Times New Roman" w:hAnsi="Times New Roman" w:cs="Times New Roman"/>
          <w:noProof/>
          <w:sz w:val="24"/>
          <w:szCs w:val="24"/>
        </w:rPr>
        <w:t xml:space="preserve">(31) </w:t>
      </w:r>
      <w:r w:rsidRPr="00317C95">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317C95">
        <w:rPr>
          <w:rFonts w:ascii="Times New Roman" w:hAnsi="Times New Roman" w:cs="Times New Roman"/>
          <w:i/>
          <w:iCs/>
          <w:noProof/>
          <w:sz w:val="24"/>
          <w:szCs w:val="24"/>
        </w:rPr>
        <w:t>Geochim. Cosmochim. Acta</w:t>
      </w:r>
      <w:r w:rsidRPr="00317C95">
        <w:rPr>
          <w:rFonts w:ascii="Times New Roman" w:hAnsi="Times New Roman" w:cs="Times New Roman"/>
          <w:noProof/>
          <w:sz w:val="24"/>
          <w:szCs w:val="24"/>
        </w:rPr>
        <w:t xml:space="preserve"> </w:t>
      </w:r>
      <w:r w:rsidRPr="00317C95">
        <w:rPr>
          <w:rFonts w:ascii="Times New Roman" w:hAnsi="Times New Roman" w:cs="Times New Roman"/>
          <w:b/>
          <w:bCs/>
          <w:noProof/>
          <w:sz w:val="24"/>
          <w:szCs w:val="24"/>
        </w:rPr>
        <w:t>2005</w:t>
      </w:r>
      <w:r w:rsidRPr="00317C95">
        <w:rPr>
          <w:rFonts w:ascii="Times New Roman" w:hAnsi="Times New Roman" w:cs="Times New Roman"/>
          <w:noProof/>
          <w:sz w:val="24"/>
          <w:szCs w:val="24"/>
        </w:rPr>
        <w:t xml:space="preserve">, </w:t>
      </w:r>
      <w:r w:rsidRPr="00317C95">
        <w:rPr>
          <w:rFonts w:ascii="Times New Roman" w:hAnsi="Times New Roman" w:cs="Times New Roman"/>
          <w:i/>
          <w:iCs/>
          <w:noProof/>
          <w:sz w:val="24"/>
          <w:szCs w:val="24"/>
        </w:rPr>
        <w:t>69</w:t>
      </w:r>
      <w:r w:rsidRPr="00317C95">
        <w:rPr>
          <w:rFonts w:ascii="Times New Roman" w:hAnsi="Times New Roman" w:cs="Times New Roman"/>
          <w:noProof/>
          <w:sz w:val="24"/>
          <w:szCs w:val="24"/>
        </w:rPr>
        <w:t xml:space="preserve"> (23), 5403–5412 DOI: 10.1016/j.gca.2005.06.031.</w:t>
      </w:r>
    </w:p>
    <w:p w14:paraId="7C7AFAEF" w14:textId="77777777" w:rsidR="00317C95" w:rsidRPr="00317C95" w:rsidRDefault="00317C95" w:rsidP="00317C95">
      <w:pPr>
        <w:widowControl w:val="0"/>
        <w:autoSpaceDE w:val="0"/>
        <w:autoSpaceDN w:val="0"/>
        <w:adjustRightInd w:val="0"/>
        <w:spacing w:line="240" w:lineRule="auto"/>
        <w:ind w:left="640" w:hanging="640"/>
        <w:rPr>
          <w:rFonts w:ascii="Times New Roman" w:hAnsi="Times New Roman" w:cs="Times New Roman"/>
          <w:noProof/>
          <w:sz w:val="24"/>
        </w:rPr>
      </w:pPr>
      <w:r w:rsidRPr="00317C95">
        <w:rPr>
          <w:rFonts w:ascii="Times New Roman" w:hAnsi="Times New Roman" w:cs="Times New Roman"/>
          <w:noProof/>
          <w:sz w:val="24"/>
          <w:szCs w:val="24"/>
        </w:rPr>
        <w:t xml:space="preserve">(32) </w:t>
      </w:r>
      <w:r w:rsidRPr="00317C95">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606C0EF9" w14:textId="5F08DBC5" w:rsidR="00DC31AB" w:rsidRDefault="00F563F7" w:rsidP="00DC31AB">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71E3EC4E" w14:textId="77777777" w:rsidR="00DC31AB" w:rsidRDefault="00DC31AB">
      <w:pPr>
        <w:rPr>
          <w:rFonts w:ascii="Times New Roman" w:hAnsi="Times New Roman" w:cs="Times New Roman"/>
          <w:sz w:val="24"/>
          <w:szCs w:val="24"/>
        </w:rPr>
      </w:pPr>
      <w:r>
        <w:rPr>
          <w:rFonts w:ascii="Times New Roman" w:hAnsi="Times New Roman" w:cs="Times New Roman"/>
          <w:sz w:val="24"/>
          <w:szCs w:val="24"/>
        </w:rPr>
        <w:br w:type="page"/>
      </w:r>
      <w:bookmarkStart w:id="38" w:name="_GoBack"/>
      <w:bookmarkEnd w:id="38"/>
    </w:p>
    <w:p w14:paraId="1A4B8A64" w14:textId="77777777" w:rsidR="00E45DBF" w:rsidRDefault="00E45DBF" w:rsidP="00DC31AB">
      <w:pPr>
        <w:widowControl w:val="0"/>
        <w:autoSpaceDE w:val="0"/>
        <w:autoSpaceDN w:val="0"/>
        <w:adjustRightInd w:val="0"/>
        <w:spacing w:line="240" w:lineRule="auto"/>
        <w:rPr>
          <w:rFonts w:ascii="Times New Roman" w:hAnsi="Times New Roman" w:cs="Times New Roman"/>
          <w:sz w:val="24"/>
          <w:szCs w:val="24"/>
        </w:rPr>
      </w:pPr>
    </w:p>
    <w:p w14:paraId="2027C4EB" w14:textId="3F7B2EF6" w:rsidR="00DA41B0" w:rsidRDefault="00DA41B0" w:rsidP="00DC31AB">
      <w:pPr>
        <w:widowControl w:val="0"/>
        <w:autoSpaceDE w:val="0"/>
        <w:autoSpaceDN w:val="0"/>
        <w:adjustRightInd w:val="0"/>
        <w:spacing w:line="240" w:lineRule="auto"/>
        <w:rPr>
          <w:rFonts w:ascii="Times New Roman" w:hAnsi="Times New Roman" w:cs="Times New Roman"/>
          <w:sz w:val="24"/>
          <w:szCs w:val="24"/>
        </w:rPr>
      </w:pPr>
      <w:r w:rsidRPr="00066C25">
        <w:rPr>
          <w:rFonts w:ascii="Times New Roman" w:hAnsi="Times New Roman" w:cs="Times New Roman"/>
          <w:b/>
        </w:rPr>
        <w:t xml:space="preserve">Table 1: </w:t>
      </w:r>
      <w:r w:rsidR="0094470C">
        <w:rPr>
          <w:rFonts w:ascii="Times New Roman" w:hAnsi="Times New Roman" w:cs="Times New Roman"/>
        </w:rPr>
        <w:t>Reactions and Constants used in Surface Complexation Modeling</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(mol/g)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Ferrihydrite</w:t>
            </w:r>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5F118F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≡FhyOH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57F1DAD0"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 xml:space="preserve">≡FhyOH </w:t>
            </w:r>
            <w:r w:rsidR="003D0217" w:rsidRPr="003D0217">
              <w:rPr>
                <w:rFonts w:ascii="Cambria Math" w:hAnsi="Cambria Math" w:cs="Cambria Math"/>
                <w:b w:val="0"/>
              </w:rPr>
              <w:t>⇄</w:t>
            </w:r>
            <w:r w:rsidRPr="007B3FB9">
              <w:rPr>
                <w:rFonts w:ascii="Times New Roman" w:hAnsi="Times New Roman" w:cs="Times New Roman"/>
                <w:b w:val="0"/>
              </w:rPr>
              <w:t xml:space="preserve"> ≡FhyO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28AE213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(FhyOH)</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1C76C94F"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≡GoeOH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4E9C815D"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 xml:space="preserve">≡GoeOH </w:t>
            </w:r>
            <w:r w:rsidR="003D0217" w:rsidRPr="003D0217">
              <w:rPr>
                <w:rFonts w:ascii="Cambria Math" w:hAnsi="Cambria Math" w:cs="Cambria Math"/>
                <w:b w:val="0"/>
              </w:rPr>
              <w:t>⇄</w:t>
            </w:r>
            <w:r w:rsidRPr="007B3FB9">
              <w:rPr>
                <w:rFonts w:ascii="Times New Roman" w:hAnsi="Times New Roman" w:cs="Times New Roman"/>
                <w:b w:val="0"/>
              </w:rPr>
              <w:t xml:space="preserve"> ≡GoeO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5B3F95F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Exch: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29803DD0" w:rsidR="0036682A" w:rsidRPr="007B3FB9"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 xml:space="preserve">OH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3F125BFC" w:rsidR="0036682A"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04A31FC6" w:rsidR="0036682A"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 xml:space="preserve">OH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16F79725" w:rsidR="0036682A" w:rsidRPr="007B3FB9" w:rsidRDefault="0036682A" w:rsidP="00E700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"&lt;sup&gt;31&lt;/sup&gt;", "plainTextFormattedCitation" : "31",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31</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ORa</w:t>
            </w:r>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7B3F4A05" w:rsidR="00431D68" w:rsidRPr="007B3FB9" w:rsidRDefault="00431D68"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 xml:space="preserve">≡PyrSH </w:t>
            </w:r>
            <w:r w:rsidR="003D0217" w:rsidRPr="003D0217">
              <w:rPr>
                <w:rFonts w:ascii="Cambria Math" w:hAnsi="Cambria Math" w:cs="Cambria Math"/>
                <w:b w:val="0"/>
              </w:rPr>
              <w:t>⇄</w:t>
            </w:r>
            <w:r w:rsidRPr="007B3FB9">
              <w:rPr>
                <w:rFonts w:ascii="Times New Roman" w:hAnsi="Times New Roman" w:cs="Times New Roman"/>
                <w:b w:val="0"/>
              </w:rPr>
              <w:t xml:space="preserve"> ≡PyrS-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1BDB5B1A" w:rsidR="0036682A" w:rsidRPr="007B3FB9" w:rsidRDefault="0036682A"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17C95">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317C95" w:rsidRPr="00317C95">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066C25"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≡PyrS</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≡PyrSRa</w:t>
            </w:r>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40672993" w14:textId="2EA91FEA" w:rsidR="00D41F47" w:rsidRPr="00D41F47" w:rsidRDefault="00967D23" w:rsidP="007810A5">
      <w:pPr>
        <w:spacing w:after="0" w:line="480" w:lineRule="auto"/>
        <w:jc w:val="center"/>
        <w:rPr>
          <w:rFonts w:ascii="Times New Roman" w:hAnsi="Times New Roman" w:cs="Times New Roman"/>
          <w:u w:val="single"/>
        </w:rPr>
      </w:pPr>
      <w:r w:rsidRPr="007B3FB9">
        <w:rPr>
          <w:rFonts w:ascii="Times New Roman" w:hAnsi="Times New Roman" w:cs="Times New Roman"/>
          <w:u w:val="single"/>
        </w:rPr>
        <w:br w:type="page"/>
      </w:r>
      <w:r w:rsidR="00D41F47">
        <w:rPr>
          <w:rFonts w:ascii="Times New Roman" w:hAnsi="Times New Roman" w:cs="Times New Roman"/>
          <w:b/>
          <w:noProof/>
          <w:sz w:val="24"/>
          <w:szCs w:val="24"/>
        </w:rPr>
        <w:lastRenderedPageBreak/>
        <w:drawing>
          <wp:inline distT="0" distB="0" distL="0" distR="0" wp14:anchorId="44CADA4B" wp14:editId="08EA9F3D">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r w:rsidR="00CD2535">
        <w:rPr>
          <w:rFonts w:ascii="Times New Roman" w:hAnsi="Times New Roman" w:cs="Times New Roman"/>
          <w:sz w:val="24"/>
          <w:szCs w:val="24"/>
        </w:rPr>
        <w:t>Isotherm results for the studied minerals. Error bars represent the standard deviation of the triplicate measurement. Fit lines’ slope matches the measured K</w:t>
      </w:r>
      <w:r w:rsidR="00CD2535">
        <w:rPr>
          <w:rFonts w:ascii="Times New Roman" w:hAnsi="Times New Roman" w:cs="Times New Roman"/>
          <w:sz w:val="24"/>
          <w:szCs w:val="24"/>
          <w:vertAlign w:val="subscript"/>
        </w:rPr>
        <w:t>d</w:t>
      </w:r>
      <w:r w:rsidR="00CD2535">
        <w:rPr>
          <w:rFonts w:ascii="Times New Roman" w:hAnsi="Times New Roman" w:cs="Times New Roman"/>
          <w:sz w:val="24"/>
          <w:szCs w:val="24"/>
        </w:rPr>
        <w:t xml:space="preserve"> values reported in Table </w:t>
      </w:r>
      <w:r w:rsidR="00D41F47">
        <w:rPr>
          <w:rFonts w:ascii="Times New Roman" w:hAnsi="Times New Roman" w:cs="Times New Roman"/>
          <w:sz w:val="24"/>
          <w:szCs w:val="24"/>
        </w:rPr>
        <w:t>S</w:t>
      </w:r>
      <w:r w:rsidR="00CD2535">
        <w:rPr>
          <w:rFonts w:ascii="Times New Roman" w:hAnsi="Times New Roman" w:cs="Times New Roman"/>
          <w:sz w:val="24"/>
          <w:szCs w:val="24"/>
        </w:rPr>
        <w:t>1.</w:t>
      </w:r>
      <w:r w:rsidR="00110B27">
        <w:rPr>
          <w:rFonts w:ascii="Times New Roman" w:hAnsi="Times New Roman" w:cs="Times New Roman"/>
          <w:sz w:val="24"/>
          <w:szCs w:val="24"/>
        </w:rPr>
        <w:t xml:space="preserve"> </w:t>
      </w:r>
      <w:r w:rsidR="00D41F47">
        <w:rPr>
          <w:rFonts w:ascii="Times New Roman" w:hAnsi="Times New Roman" w:cs="Times New Roman"/>
          <w:b/>
        </w:rPr>
        <w:br w:type="page"/>
      </w:r>
    </w:p>
    <w:p w14:paraId="11C2BE51" w14:textId="0A91388B" w:rsidR="00D41F47" w:rsidRDefault="00D41F47">
      <w:pPr>
        <w:rPr>
          <w:rFonts w:ascii="Times New Roman" w:hAnsi="Times New Roman" w:cs="Times New Roman"/>
          <w:b/>
        </w:rPr>
      </w:pPr>
      <w:r>
        <w:rPr>
          <w:rFonts w:ascii="Times New Roman" w:hAnsi="Times New Roman" w:cs="Times New Roman"/>
          <w:b/>
          <w:noProof/>
        </w:rPr>
        <w:lastRenderedPageBreak/>
        <w:drawing>
          <wp:inline distT="0" distB="0" distL="0" distR="0" wp14:anchorId="0032E72B" wp14:editId="18FF4551">
            <wp:extent cx="5943600" cy="447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orption Isotherms S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B15961D" w14:textId="51A1949E" w:rsidR="00CF6B49" w:rsidRPr="00490DDE" w:rsidRDefault="00D41F47" w:rsidP="00173437">
      <w:pPr>
        <w:spacing w:after="0" w:line="480" w:lineRule="auto"/>
        <w:jc w:val="cente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Isotherm results for the studied minerals, normalized by mineral surface area.</w:t>
      </w:r>
      <w:r w:rsidR="00490DDE">
        <w:rPr>
          <w:rFonts w:ascii="Times New Roman" w:hAnsi="Times New Roman" w:cs="Times New Roman"/>
        </w:rPr>
        <w:t xml:space="preserve"> Error bars represent the standard deviation of the triplicate experiment, and fit lines the corresponding K</w:t>
      </w:r>
      <w:r w:rsidR="00490DDE">
        <w:rPr>
          <w:rFonts w:ascii="Times New Roman" w:hAnsi="Times New Roman" w:cs="Times New Roman"/>
          <w:vertAlign w:val="subscript"/>
        </w:rPr>
        <w:t xml:space="preserve">sa </w:t>
      </w:r>
      <w:r w:rsidR="00490DDE">
        <w:rPr>
          <w:rFonts w:ascii="Times New Roman" w:hAnsi="Times New Roman" w:cs="Times New Roman"/>
        </w:rPr>
        <w:t xml:space="preserve">in </w:t>
      </w:r>
      <w:r w:rsidR="009B4DF6">
        <w:rPr>
          <w:rFonts w:ascii="Times New Roman" w:hAnsi="Times New Roman" w:cs="Times New Roman"/>
        </w:rPr>
        <w:t>T</w:t>
      </w:r>
      <w:r w:rsidR="00490DDE">
        <w:rPr>
          <w:rFonts w:ascii="Times New Roman" w:hAnsi="Times New Roman" w:cs="Times New Roman"/>
        </w:rPr>
        <w:t>able S1.</w:t>
      </w:r>
    </w:p>
    <w:p w14:paraId="789E6724" w14:textId="7B661590" w:rsidR="0019783D" w:rsidRDefault="009B4DF6"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561FDD" wp14:editId="69C3A5BA">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3F1883" w14:textId="7F20FBC1" w:rsidR="003A096D" w:rsidRPr="0019783D" w:rsidRDefault="0019783D" w:rsidP="0017343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9B4DF6">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SCM results </w:t>
      </w:r>
      <w:r w:rsidR="00AE104A">
        <w:rPr>
          <w:rFonts w:ascii="Times New Roman" w:hAnsi="Times New Roman" w:cs="Times New Roman"/>
          <w:sz w:val="24"/>
          <w:szCs w:val="24"/>
        </w:rPr>
        <w:t xml:space="preserve">(lines) </w:t>
      </w:r>
      <w:r>
        <w:rPr>
          <w:rFonts w:ascii="Times New Roman" w:hAnsi="Times New Roman" w:cs="Times New Roman"/>
          <w:sz w:val="24"/>
          <w:szCs w:val="24"/>
        </w:rPr>
        <w:t xml:space="preserve">compared against experimental results </w:t>
      </w:r>
      <w:r w:rsidR="00AE104A">
        <w:rPr>
          <w:rFonts w:ascii="Times New Roman" w:hAnsi="Times New Roman" w:cs="Times New Roman"/>
          <w:sz w:val="24"/>
          <w:szCs w:val="24"/>
        </w:rPr>
        <w:t xml:space="preserve">(points) </w:t>
      </w:r>
      <w:r>
        <w:rPr>
          <w:rFonts w:ascii="Times New Roman" w:hAnsi="Times New Roman" w:cs="Times New Roman"/>
          <w:sz w:val="24"/>
          <w:szCs w:val="24"/>
        </w:rPr>
        <w:t xml:space="preserve">for </w:t>
      </w:r>
      <w:r w:rsidR="009B4DF6">
        <w:rPr>
          <w:rFonts w:ascii="Times New Roman" w:hAnsi="Times New Roman" w:cs="Times New Roman"/>
          <w:sz w:val="24"/>
          <w:szCs w:val="24"/>
        </w:rPr>
        <w:t>the studied minerals</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3A096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icrosoft Office User" w:date="2017-03-08T19:37:00Z" w:initials="Office">
    <w:p w14:paraId="14BC06D1" w14:textId="77777777" w:rsidR="00665176" w:rsidRDefault="00665176" w:rsidP="00665176">
      <w:pPr>
        <w:pStyle w:val="CommentText"/>
      </w:pPr>
      <w:r>
        <w:rPr>
          <w:rStyle w:val="CommentReference"/>
        </w:rPr>
        <w:annotationRef/>
      </w:r>
      <w:r>
        <w:t>Expand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C06D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A8B9E" w14:textId="77777777" w:rsidR="006221C3" w:rsidRDefault="006221C3" w:rsidP="005660E3">
      <w:pPr>
        <w:spacing w:after="0" w:line="240" w:lineRule="auto"/>
      </w:pPr>
      <w:r>
        <w:separator/>
      </w:r>
    </w:p>
  </w:endnote>
  <w:endnote w:type="continuationSeparator" w:id="0">
    <w:p w14:paraId="1BB69F11" w14:textId="77777777" w:rsidR="006221C3" w:rsidRDefault="006221C3"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B31B9" w14:textId="77777777" w:rsidR="006221C3" w:rsidRDefault="006221C3" w:rsidP="005660E3">
      <w:pPr>
        <w:spacing w:after="0" w:line="240" w:lineRule="auto"/>
      </w:pPr>
      <w:r>
        <w:separator/>
      </w:r>
    </w:p>
  </w:footnote>
  <w:footnote w:type="continuationSeparator" w:id="0">
    <w:p w14:paraId="206420DD" w14:textId="77777777" w:rsidR="006221C3" w:rsidRDefault="006221C3" w:rsidP="005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448247"/>
      <w:docPartObj>
        <w:docPartGallery w:val="Page Numbers (Top of Page)"/>
        <w:docPartUnique/>
      </w:docPartObj>
    </w:sdtPr>
    <w:sdtEndPr>
      <w:rPr>
        <w:noProof/>
      </w:rPr>
    </w:sdtEndPr>
    <w:sdtContent>
      <w:p w14:paraId="2D8E62A8" w14:textId="54A579E7" w:rsidR="007C3F2A" w:rsidRDefault="007C3F2A">
        <w:pPr>
          <w:pStyle w:val="Header"/>
          <w:jc w:val="right"/>
        </w:pPr>
        <w:r>
          <w:fldChar w:fldCharType="begin"/>
        </w:r>
        <w:r>
          <w:instrText xml:space="preserve"> PAGE   \* MERGEFORMAT </w:instrText>
        </w:r>
        <w:r>
          <w:fldChar w:fldCharType="separate"/>
        </w:r>
        <w:r w:rsidR="00317C95">
          <w:rPr>
            <w:noProof/>
          </w:rPr>
          <w:t>14</w:t>
        </w:r>
        <w:r>
          <w:rPr>
            <w:noProof/>
          </w:rPr>
          <w:fldChar w:fldCharType="end"/>
        </w:r>
      </w:p>
    </w:sdtContent>
  </w:sdt>
  <w:p w14:paraId="4D6AB4DB" w14:textId="77777777" w:rsidR="007C3F2A" w:rsidRDefault="007C3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6"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01BC"/>
    <w:rsid w:val="00043634"/>
    <w:rsid w:val="000463E4"/>
    <w:rsid w:val="000476B0"/>
    <w:rsid w:val="000504B0"/>
    <w:rsid w:val="00051EC7"/>
    <w:rsid w:val="000522B7"/>
    <w:rsid w:val="0005341D"/>
    <w:rsid w:val="000544CD"/>
    <w:rsid w:val="00060014"/>
    <w:rsid w:val="000619E1"/>
    <w:rsid w:val="00062851"/>
    <w:rsid w:val="000660E0"/>
    <w:rsid w:val="00066C25"/>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500B"/>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343D"/>
    <w:rsid w:val="001E443A"/>
    <w:rsid w:val="001F06AE"/>
    <w:rsid w:val="001F0F1F"/>
    <w:rsid w:val="001F136D"/>
    <w:rsid w:val="001F1A7F"/>
    <w:rsid w:val="001F6475"/>
    <w:rsid w:val="001F650E"/>
    <w:rsid w:val="00201811"/>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A0292"/>
    <w:rsid w:val="002A0CF7"/>
    <w:rsid w:val="002A22C4"/>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17C95"/>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C0"/>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A131A"/>
    <w:rsid w:val="004A13E2"/>
    <w:rsid w:val="004A1838"/>
    <w:rsid w:val="004A4F39"/>
    <w:rsid w:val="004A556B"/>
    <w:rsid w:val="004B34D2"/>
    <w:rsid w:val="004B3E94"/>
    <w:rsid w:val="004B4E03"/>
    <w:rsid w:val="004B591D"/>
    <w:rsid w:val="004C3155"/>
    <w:rsid w:val="004C4228"/>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248D"/>
    <w:rsid w:val="00543FCE"/>
    <w:rsid w:val="00544755"/>
    <w:rsid w:val="00545060"/>
    <w:rsid w:val="00546607"/>
    <w:rsid w:val="00551C0C"/>
    <w:rsid w:val="00556F98"/>
    <w:rsid w:val="00557356"/>
    <w:rsid w:val="0056233A"/>
    <w:rsid w:val="005637A4"/>
    <w:rsid w:val="0056396A"/>
    <w:rsid w:val="00563D7C"/>
    <w:rsid w:val="00564049"/>
    <w:rsid w:val="005660E3"/>
    <w:rsid w:val="00566609"/>
    <w:rsid w:val="00567BA6"/>
    <w:rsid w:val="00567F2A"/>
    <w:rsid w:val="00570A6F"/>
    <w:rsid w:val="0057203B"/>
    <w:rsid w:val="0057538C"/>
    <w:rsid w:val="00575D2A"/>
    <w:rsid w:val="00575F3A"/>
    <w:rsid w:val="0057637D"/>
    <w:rsid w:val="00576FCF"/>
    <w:rsid w:val="005811BD"/>
    <w:rsid w:val="00583695"/>
    <w:rsid w:val="005843CD"/>
    <w:rsid w:val="00584C5A"/>
    <w:rsid w:val="00587CA5"/>
    <w:rsid w:val="0059019C"/>
    <w:rsid w:val="00590DA0"/>
    <w:rsid w:val="00592430"/>
    <w:rsid w:val="00592FEF"/>
    <w:rsid w:val="005974D7"/>
    <w:rsid w:val="00597EC1"/>
    <w:rsid w:val="00597F4B"/>
    <w:rsid w:val="005A3496"/>
    <w:rsid w:val="005A3E50"/>
    <w:rsid w:val="005B2E7B"/>
    <w:rsid w:val="005B33C0"/>
    <w:rsid w:val="005B52D6"/>
    <w:rsid w:val="005B6C39"/>
    <w:rsid w:val="005C3F83"/>
    <w:rsid w:val="005C4438"/>
    <w:rsid w:val="005C542A"/>
    <w:rsid w:val="005C659B"/>
    <w:rsid w:val="005C6ADA"/>
    <w:rsid w:val="005D25A5"/>
    <w:rsid w:val="005D29EF"/>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21C3"/>
    <w:rsid w:val="00624C90"/>
    <w:rsid w:val="00624EDE"/>
    <w:rsid w:val="00626F00"/>
    <w:rsid w:val="00627B14"/>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76"/>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A6CB8"/>
    <w:rsid w:val="006B107C"/>
    <w:rsid w:val="006B3EA5"/>
    <w:rsid w:val="006B4EBE"/>
    <w:rsid w:val="006B55C3"/>
    <w:rsid w:val="006B58C5"/>
    <w:rsid w:val="006B7DCE"/>
    <w:rsid w:val="006C06F1"/>
    <w:rsid w:val="006C260C"/>
    <w:rsid w:val="006C34B0"/>
    <w:rsid w:val="006C464C"/>
    <w:rsid w:val="006C4A16"/>
    <w:rsid w:val="006C700C"/>
    <w:rsid w:val="006C7B81"/>
    <w:rsid w:val="006D0FB0"/>
    <w:rsid w:val="006D16E0"/>
    <w:rsid w:val="006D1C55"/>
    <w:rsid w:val="006D478E"/>
    <w:rsid w:val="006D771A"/>
    <w:rsid w:val="006E06BE"/>
    <w:rsid w:val="006E6A17"/>
    <w:rsid w:val="006F06BC"/>
    <w:rsid w:val="006F0CE2"/>
    <w:rsid w:val="006F1041"/>
    <w:rsid w:val="006F3A7F"/>
    <w:rsid w:val="006F63E8"/>
    <w:rsid w:val="006F67D6"/>
    <w:rsid w:val="006F6CB4"/>
    <w:rsid w:val="00700E4D"/>
    <w:rsid w:val="00701448"/>
    <w:rsid w:val="00701D70"/>
    <w:rsid w:val="007072DB"/>
    <w:rsid w:val="00711BC8"/>
    <w:rsid w:val="00712471"/>
    <w:rsid w:val="00717676"/>
    <w:rsid w:val="0072105F"/>
    <w:rsid w:val="0072190E"/>
    <w:rsid w:val="0072383F"/>
    <w:rsid w:val="0072409D"/>
    <w:rsid w:val="00727B10"/>
    <w:rsid w:val="00733113"/>
    <w:rsid w:val="00733356"/>
    <w:rsid w:val="0073470F"/>
    <w:rsid w:val="0073678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28A5"/>
    <w:rsid w:val="00777680"/>
    <w:rsid w:val="007810A5"/>
    <w:rsid w:val="007835E3"/>
    <w:rsid w:val="0078375C"/>
    <w:rsid w:val="00783CAA"/>
    <w:rsid w:val="00783ED9"/>
    <w:rsid w:val="00791993"/>
    <w:rsid w:val="00791ACF"/>
    <w:rsid w:val="00792D8C"/>
    <w:rsid w:val="007934FD"/>
    <w:rsid w:val="0079375A"/>
    <w:rsid w:val="00793F9C"/>
    <w:rsid w:val="00795E1C"/>
    <w:rsid w:val="00797662"/>
    <w:rsid w:val="007A01B7"/>
    <w:rsid w:val="007A37D8"/>
    <w:rsid w:val="007A67E5"/>
    <w:rsid w:val="007B17F0"/>
    <w:rsid w:val="007B346B"/>
    <w:rsid w:val="007B3C17"/>
    <w:rsid w:val="007B3FB9"/>
    <w:rsid w:val="007C217D"/>
    <w:rsid w:val="007C3F2A"/>
    <w:rsid w:val="007C6A43"/>
    <w:rsid w:val="007D0178"/>
    <w:rsid w:val="007D2347"/>
    <w:rsid w:val="007D2945"/>
    <w:rsid w:val="007D34D5"/>
    <w:rsid w:val="007D3FC8"/>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D"/>
    <w:rsid w:val="008C17F9"/>
    <w:rsid w:val="008C1BCE"/>
    <w:rsid w:val="008C44D7"/>
    <w:rsid w:val="008D33CD"/>
    <w:rsid w:val="008D3AFB"/>
    <w:rsid w:val="008D4E4F"/>
    <w:rsid w:val="008D5E6F"/>
    <w:rsid w:val="008E2DFE"/>
    <w:rsid w:val="008E6C6F"/>
    <w:rsid w:val="008E7F35"/>
    <w:rsid w:val="008F1045"/>
    <w:rsid w:val="008F2AD3"/>
    <w:rsid w:val="008F2F9A"/>
    <w:rsid w:val="008F5580"/>
    <w:rsid w:val="008F66F1"/>
    <w:rsid w:val="008F68B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777B"/>
    <w:rsid w:val="009378CA"/>
    <w:rsid w:val="0094470C"/>
    <w:rsid w:val="00944A37"/>
    <w:rsid w:val="00946431"/>
    <w:rsid w:val="00947637"/>
    <w:rsid w:val="00952553"/>
    <w:rsid w:val="00952C4A"/>
    <w:rsid w:val="00954BA2"/>
    <w:rsid w:val="00954BC5"/>
    <w:rsid w:val="00954DB4"/>
    <w:rsid w:val="00960229"/>
    <w:rsid w:val="009667D6"/>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B7790"/>
    <w:rsid w:val="009C09AD"/>
    <w:rsid w:val="009C11F2"/>
    <w:rsid w:val="009C2602"/>
    <w:rsid w:val="009C2D94"/>
    <w:rsid w:val="009C2E7A"/>
    <w:rsid w:val="009C4B10"/>
    <w:rsid w:val="009C7A05"/>
    <w:rsid w:val="009C7C54"/>
    <w:rsid w:val="009D0726"/>
    <w:rsid w:val="009D48D3"/>
    <w:rsid w:val="009D6242"/>
    <w:rsid w:val="009D7BE3"/>
    <w:rsid w:val="009E1276"/>
    <w:rsid w:val="009E1557"/>
    <w:rsid w:val="009E19A5"/>
    <w:rsid w:val="009E3738"/>
    <w:rsid w:val="009E5C96"/>
    <w:rsid w:val="009E652B"/>
    <w:rsid w:val="009E6615"/>
    <w:rsid w:val="009E6A32"/>
    <w:rsid w:val="009F10FA"/>
    <w:rsid w:val="009F14DD"/>
    <w:rsid w:val="009F1CF8"/>
    <w:rsid w:val="009F3031"/>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2F97"/>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356C"/>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5ED1"/>
    <w:rsid w:val="00AE6156"/>
    <w:rsid w:val="00AE78E0"/>
    <w:rsid w:val="00AF0855"/>
    <w:rsid w:val="00AF1164"/>
    <w:rsid w:val="00AF2CAB"/>
    <w:rsid w:val="00AF55A8"/>
    <w:rsid w:val="00AF5737"/>
    <w:rsid w:val="00AF5BF5"/>
    <w:rsid w:val="00AF6630"/>
    <w:rsid w:val="00B00F8C"/>
    <w:rsid w:val="00B01788"/>
    <w:rsid w:val="00B021FA"/>
    <w:rsid w:val="00B03733"/>
    <w:rsid w:val="00B03826"/>
    <w:rsid w:val="00B07AE0"/>
    <w:rsid w:val="00B10CA2"/>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402F"/>
    <w:rsid w:val="00B6602E"/>
    <w:rsid w:val="00B67EA3"/>
    <w:rsid w:val="00B70691"/>
    <w:rsid w:val="00B763C8"/>
    <w:rsid w:val="00B80292"/>
    <w:rsid w:val="00B80B14"/>
    <w:rsid w:val="00B822C2"/>
    <w:rsid w:val="00B85D71"/>
    <w:rsid w:val="00B874BA"/>
    <w:rsid w:val="00B87E63"/>
    <w:rsid w:val="00B94D9B"/>
    <w:rsid w:val="00B9754E"/>
    <w:rsid w:val="00B97F5D"/>
    <w:rsid w:val="00BA344C"/>
    <w:rsid w:val="00BA5039"/>
    <w:rsid w:val="00BA63F1"/>
    <w:rsid w:val="00BB16C8"/>
    <w:rsid w:val="00BB52F1"/>
    <w:rsid w:val="00BB771E"/>
    <w:rsid w:val="00BB777D"/>
    <w:rsid w:val="00BC00AE"/>
    <w:rsid w:val="00BC0ABA"/>
    <w:rsid w:val="00BC1BEA"/>
    <w:rsid w:val="00BC3575"/>
    <w:rsid w:val="00BC36D6"/>
    <w:rsid w:val="00BC7261"/>
    <w:rsid w:val="00BD4A5A"/>
    <w:rsid w:val="00BD58B5"/>
    <w:rsid w:val="00BD701F"/>
    <w:rsid w:val="00BE0432"/>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1CD2"/>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1EC9"/>
    <w:rsid w:val="00CF467D"/>
    <w:rsid w:val="00CF64AE"/>
    <w:rsid w:val="00CF6B49"/>
    <w:rsid w:val="00CF7B6C"/>
    <w:rsid w:val="00CF7DE4"/>
    <w:rsid w:val="00D00C71"/>
    <w:rsid w:val="00D013FE"/>
    <w:rsid w:val="00D01449"/>
    <w:rsid w:val="00D039D4"/>
    <w:rsid w:val="00D03E35"/>
    <w:rsid w:val="00D042E8"/>
    <w:rsid w:val="00D07FBE"/>
    <w:rsid w:val="00D105B2"/>
    <w:rsid w:val="00D10B46"/>
    <w:rsid w:val="00D11505"/>
    <w:rsid w:val="00D1297C"/>
    <w:rsid w:val="00D14891"/>
    <w:rsid w:val="00D15281"/>
    <w:rsid w:val="00D16ED2"/>
    <w:rsid w:val="00D173FA"/>
    <w:rsid w:val="00D22DE9"/>
    <w:rsid w:val="00D238B6"/>
    <w:rsid w:val="00D24816"/>
    <w:rsid w:val="00D2511A"/>
    <w:rsid w:val="00D26D99"/>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1E85"/>
    <w:rsid w:val="00D54402"/>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1B0"/>
    <w:rsid w:val="00DA4A9B"/>
    <w:rsid w:val="00DA57A6"/>
    <w:rsid w:val="00DA5D18"/>
    <w:rsid w:val="00DB28E5"/>
    <w:rsid w:val="00DB2A45"/>
    <w:rsid w:val="00DB5BA3"/>
    <w:rsid w:val="00DB6383"/>
    <w:rsid w:val="00DC0FB9"/>
    <w:rsid w:val="00DC31AB"/>
    <w:rsid w:val="00DC37A4"/>
    <w:rsid w:val="00DC4D83"/>
    <w:rsid w:val="00DC5EC5"/>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72D"/>
    <w:rsid w:val="00E22EDD"/>
    <w:rsid w:val="00E23CF6"/>
    <w:rsid w:val="00E26EE8"/>
    <w:rsid w:val="00E3115A"/>
    <w:rsid w:val="00E32830"/>
    <w:rsid w:val="00E3333D"/>
    <w:rsid w:val="00E3344E"/>
    <w:rsid w:val="00E35427"/>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3AD6"/>
    <w:rsid w:val="00E65D02"/>
    <w:rsid w:val="00E66BFC"/>
    <w:rsid w:val="00E67E4B"/>
    <w:rsid w:val="00E700E5"/>
    <w:rsid w:val="00E71196"/>
    <w:rsid w:val="00E724BE"/>
    <w:rsid w:val="00E73360"/>
    <w:rsid w:val="00E744F7"/>
    <w:rsid w:val="00E748D5"/>
    <w:rsid w:val="00E761CE"/>
    <w:rsid w:val="00E8100A"/>
    <w:rsid w:val="00E81075"/>
    <w:rsid w:val="00E810CB"/>
    <w:rsid w:val="00E81727"/>
    <w:rsid w:val="00E81E28"/>
    <w:rsid w:val="00E85CC1"/>
    <w:rsid w:val="00E86AE5"/>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2570A"/>
    <w:rsid w:val="00F31B86"/>
    <w:rsid w:val="00F34338"/>
    <w:rsid w:val="00F34D0A"/>
    <w:rsid w:val="00F35DE1"/>
    <w:rsid w:val="00F4023A"/>
    <w:rsid w:val="00F40708"/>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011E"/>
    <w:rsid w:val="00FB1B1A"/>
    <w:rsid w:val="00FB24D8"/>
    <w:rsid w:val="00FB2D02"/>
    <w:rsid w:val="00FB3B93"/>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C769C"/>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9662-9670-4D63-8E0A-5AF10000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29339</Words>
  <Characters>167233</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cp:lastPrinted>2017-03-09T18:07:00Z</cp:lastPrinted>
  <dcterms:created xsi:type="dcterms:W3CDTF">2017-03-09T21:16:00Z</dcterms:created>
  <dcterms:modified xsi:type="dcterms:W3CDTF">2017-03-10T13:36:00Z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http://www.zotero.org/styles/american-chemical-society-with-titles-sentence-case-doi</vt:lpwstr>
  </property>
  <property fmtid="{D5CDD505-2E9C-101B-9397-08002B2CF9AE}" pid="4" name="Mendeley Recent Style Id 0_1">
    <vt:lpwstr>http://www.zotero.org/styles/american-chemical-society-with-titles-doi-no-et-al</vt:lpwstr>
  </property>
  <property fmtid="{D5CDD505-2E9C-101B-9397-08002B2CF9AE}" pid="5" name="Mendeley Recent Style Name 0_1">
    <vt:lpwstr>American Chemical Society (with titles and DOI, no "et al.")</vt:lpwstr>
  </property>
  <property fmtid="{D5CDD505-2E9C-101B-9397-08002B2CF9AE}" pid="6" name="Mendeley Recent Style Id 1_1">
    <vt:lpwstr>http://www.zotero.org/styles/american-chemical-society-with-titles-sentence-case-doi</vt:lpwstr>
  </property>
  <property fmtid="{D5CDD505-2E9C-101B-9397-08002B2CF9AE}" pid="7" name="Mendeley Recent Style Name 1_1">
    <vt:lpwstr>American Chemical Society (with titles and DOI, sentence case)</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880b3e83-c3f0-30db-9023-51056ac502ef</vt:lpwstr>
  </property>
</Properties>
</file>