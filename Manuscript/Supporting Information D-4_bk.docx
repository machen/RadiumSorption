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25D054B8"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proofErr w:type="spellStart"/>
      <w:r w:rsidR="00377C16" w:rsidRPr="00EE014C">
        <w:rPr>
          <w:rFonts w:ascii="Times New Roman" w:hAnsi="Times New Roman" w:cs="Times New Roman"/>
          <w:sz w:val="24"/>
          <w:szCs w:val="24"/>
        </w:rPr>
        <w:t>Ferrihydrite</w:t>
      </w:r>
      <w:proofErr w:type="spellEnd"/>
      <w:r w:rsidR="00377C16" w:rsidRPr="00EE014C">
        <w:rPr>
          <w:rFonts w:ascii="Times New Roman" w:hAnsi="Times New Roman" w:cs="Times New Roman"/>
          <w:sz w:val="24"/>
          <w:szCs w:val="24"/>
        </w:rPr>
        <w:t xml:space="preserv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"[5]"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the mineral such that its hydration was preserved</w:t>
      </w:r>
      <w:r w:rsidR="00A7716C" w:rsidRPr="00EE014C">
        <w:rPr>
          <w:rFonts w:ascii="Times New Roman" w:hAnsi="Times New Roman" w:cs="Times New Roman"/>
          <w:sz w:val="24"/>
          <w:szCs w:val="24"/>
        </w:rPr>
        <w:t>, as opposed to adding known masses of a dried sample</w:t>
      </w:r>
      <w:r w:rsidR="00377C16" w:rsidRPr="00EE014C">
        <w:rPr>
          <w:rFonts w:ascii="Times New Roman" w:hAnsi="Times New Roman" w:cs="Times New Roman"/>
          <w:sz w:val="24"/>
          <w:szCs w:val="24"/>
        </w:rPr>
        <w:t xml:space="preserve">. </w:t>
      </w:r>
      <w:r w:rsidR="00C06B10">
        <w:rPr>
          <w:rFonts w:ascii="Times New Roman" w:hAnsi="Times New Roman" w:cs="Times New Roman"/>
          <w:sz w:val="24"/>
          <w:szCs w:val="24"/>
        </w:rPr>
        <w:t xml:space="preserve">Here, a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slurry was prepared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w:t>
      </w:r>
      <w:proofErr w:type="gramStart"/>
      <w:r w:rsidR="00E75547" w:rsidRPr="00EE014C">
        <w:rPr>
          <w:rFonts w:ascii="Times New Roman" w:hAnsi="Times New Roman" w:cs="Times New Roman"/>
          <w:sz w:val="24"/>
          <w:szCs w:val="24"/>
        </w:rPr>
        <w:t xml:space="preserve">50 </w:t>
      </w:r>
      <w:proofErr w:type="spellStart"/>
      <w:r w:rsidR="00E75547" w:rsidRPr="00EE014C">
        <w:rPr>
          <w:rFonts w:ascii="Times New Roman" w:hAnsi="Times New Roman" w:cs="Times New Roman"/>
          <w:sz w:val="24"/>
          <w:szCs w:val="24"/>
        </w:rPr>
        <w:t>mM</w:t>
      </w:r>
      <w:proofErr w:type="spellEnd"/>
      <w:proofErr w:type="gram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xml:space="preserve">, resulting in a thick paste of </w:t>
      </w:r>
      <w:proofErr w:type="spellStart"/>
      <w:r w:rsidR="00C06B10">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w:t>
      </w:r>
      <w:proofErr w:type="spellStart"/>
      <w:r w:rsidR="00C06B10">
        <w:rPr>
          <w:rFonts w:ascii="Times New Roman" w:hAnsi="Times New Roman" w:cs="Times New Roman"/>
          <w:sz w:val="24"/>
          <w:szCs w:val="24"/>
        </w:rPr>
        <w:t>ferrozine</w:t>
      </w:r>
      <w:proofErr w:type="spellEnd"/>
      <w:r w:rsidR="00C06B10">
        <w:rPr>
          <w:rFonts w:ascii="Times New Roman" w:hAnsi="Times New Roman" w:cs="Times New Roman"/>
          <w:sz w:val="24"/>
          <w:szCs w:val="24"/>
        </w:rPr>
        <w:t xml:space="preserve"> method)</w:t>
      </w:r>
      <w:r w:rsidR="00E75547"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"[6]"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2092F754"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"[7]"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lastRenderedPageBreak/>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p>
    <w:p w14:paraId="726F9A3A" w14:textId="30BFFAA6"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w:t>
      </w:r>
      <w:del w:id="0" w:author="Microsoft Office User" w:date="2017-03-08T14:31:00Z">
        <w:r w:rsidDel="00EB23B3">
          <w:rPr>
            <w:rFonts w:ascii="Times New Roman" w:hAnsi="Times New Roman" w:cs="Times New Roman"/>
            <w:sz w:val="24"/>
            <w:szCs w:val="24"/>
          </w:rPr>
          <w:delText>had to be</w:delText>
        </w:r>
      </w:del>
      <w:ins w:id="1" w:author="Microsoft Office User" w:date="2017-03-08T14:31:00Z">
        <w:r w:rsidR="00EB23B3">
          <w:rPr>
            <w:rFonts w:ascii="Times New Roman" w:hAnsi="Times New Roman" w:cs="Times New Roman"/>
            <w:sz w:val="24"/>
            <w:szCs w:val="24"/>
          </w:rPr>
          <w:t>was</w:t>
        </w:r>
      </w:ins>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ins w:id="2" w:author="Microsoft Office User" w:date="2017-03-08T14:31:00Z">
        <w:r w:rsidR="00EB23B3">
          <w:rPr>
            <w:rFonts w:ascii="Times New Roman" w:hAnsi="Times New Roman" w:cs="Times New Roman"/>
            <w:sz w:val="24"/>
            <w:szCs w:val="24"/>
          </w:rPr>
          <w:t xml:space="preserve">was </w:t>
        </w:r>
      </w:ins>
      <w:r w:rsidR="00D102A3">
        <w:rPr>
          <w:rFonts w:ascii="Times New Roman" w:hAnsi="Times New Roman" w:cs="Times New Roman"/>
          <w:sz w:val="24"/>
          <w:szCs w:val="24"/>
        </w:rPr>
        <w:t xml:space="preserve">held anaerobically </w:t>
      </w:r>
      <w:del w:id="3" w:author="Microsoft Office User" w:date="2017-03-08T14:31:00Z">
        <w:r w:rsidR="00D102A3" w:rsidDel="00EB23B3">
          <w:rPr>
            <w:rFonts w:ascii="Times New Roman" w:hAnsi="Times New Roman" w:cs="Times New Roman"/>
            <w:sz w:val="24"/>
            <w:szCs w:val="24"/>
          </w:rPr>
          <w:delText>until right before</w:delText>
        </w:r>
      </w:del>
      <w:ins w:id="4" w:author="Microsoft Office User" w:date="2017-03-08T14:31:00Z">
        <w:r w:rsidR="00EB23B3">
          <w:rPr>
            <w:rFonts w:ascii="Times New Roman" w:hAnsi="Times New Roman" w:cs="Times New Roman"/>
            <w:sz w:val="24"/>
            <w:szCs w:val="24"/>
          </w:rPr>
          <w:t>until</w:t>
        </w:r>
      </w:ins>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13059280" w14:textId="738F2DF6" w:rsidR="00024B12" w:rsidRDefault="00EE014C" w:rsidP="00035B63">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del w:id="5" w:author="Microsoft Office User" w:date="2017-03-08T14:31:00Z">
        <w:r w:rsidR="00E75547" w:rsidRPr="00EE014C" w:rsidDel="00EB23B3">
          <w:rPr>
            <w:rFonts w:ascii="Times New Roman" w:hAnsi="Times New Roman" w:cs="Times New Roman"/>
            <w:sz w:val="24"/>
            <w:szCs w:val="24"/>
          </w:rPr>
          <w:delText>on the</w:delText>
        </w:r>
      </w:del>
      <w:ins w:id="6" w:author="Microsoft Office User" w:date="2017-03-08T14:31:00Z">
        <w:r w:rsidR="00EB23B3">
          <w:rPr>
            <w:rFonts w:ascii="Times New Roman" w:hAnsi="Times New Roman" w:cs="Times New Roman"/>
            <w:sz w:val="24"/>
            <w:szCs w:val="24"/>
          </w:rPr>
          <w:t>through</w:t>
        </w:r>
      </w:ins>
      <w:r w:rsidR="00E75547" w:rsidRPr="00EE014C">
        <w:rPr>
          <w:rFonts w:ascii="Times New Roman" w:hAnsi="Times New Roman" w:cs="Times New Roman"/>
          <w:sz w:val="24"/>
          <w:szCs w:val="24"/>
        </w:rPr>
        <w:t xml:space="preserve"> scintillation count</w:t>
      </w:r>
      <w:ins w:id="7" w:author="Microsoft Office User" w:date="2017-03-08T14:32:00Z">
        <w:r w:rsidR="00EB23B3">
          <w:rPr>
            <w:rFonts w:ascii="Times New Roman" w:hAnsi="Times New Roman" w:cs="Times New Roman"/>
            <w:sz w:val="24"/>
            <w:szCs w:val="24"/>
          </w:rPr>
          <w:t>ing</w:t>
        </w:r>
      </w:ins>
      <w:del w:id="8" w:author="Microsoft Office User" w:date="2017-03-08T14:32:00Z">
        <w:r w:rsidR="00E75547" w:rsidRPr="00EE014C" w:rsidDel="00EB23B3">
          <w:rPr>
            <w:rFonts w:ascii="Times New Roman" w:hAnsi="Times New Roman" w:cs="Times New Roman"/>
            <w:sz w:val="24"/>
            <w:szCs w:val="24"/>
          </w:rPr>
          <w:delText>er</w:delText>
        </w:r>
      </w:del>
      <w:r w:rsidR="00E75547" w:rsidRPr="00EE014C">
        <w:rPr>
          <w:rFonts w:ascii="Times New Roman" w:hAnsi="Times New Roman" w:cs="Times New Roman"/>
          <w:sz w:val="24"/>
          <w:szCs w:val="24"/>
        </w:rPr>
        <w:t xml:space="preserve">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only for samples that exceeded this value by a factor of 1.5.</w:t>
      </w:r>
      <w:r>
        <w:rPr>
          <w:rFonts w:ascii="Times New Roman" w:hAnsi="Times New Roman" w:cs="Times New Roman"/>
          <w:sz w:val="24"/>
          <w:szCs w:val="24"/>
        </w:rPr>
        <w:t xml:space="preserve"> </w:t>
      </w:r>
      <w:r w:rsidR="00D102A3">
        <w:rPr>
          <w:rFonts w:ascii="Times New Roman" w:hAnsi="Times New Roman" w:cs="Times New Roman"/>
          <w:sz w:val="24"/>
          <w:szCs w:val="24"/>
        </w:rPr>
        <w:t>Most of the s</w:t>
      </w:r>
      <w:r w:rsidR="00E75547" w:rsidRPr="00EE014C">
        <w:rPr>
          <w:rFonts w:ascii="Times New Roman" w:hAnsi="Times New Roman" w:cs="Times New Roman"/>
          <w:sz w:val="24"/>
          <w:szCs w:val="24"/>
        </w:rPr>
        <w:t xml:space="preserve">upernatant samples collected from the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loss during filtration. Gamma spectroscopy was also used </w:t>
      </w:r>
      <w:r w:rsidR="001A06D8">
        <w:rPr>
          <w:rFonts w:ascii="Times New Roman" w:hAnsi="Times New Roman" w:cs="Times New Roman"/>
          <w:sz w:val="24"/>
          <w:szCs w:val="24"/>
        </w:rPr>
        <w:t xml:space="preserve">to quantify and confirm the </w:t>
      </w:r>
      <w:r w:rsidR="001A06D8" w:rsidRPr="001A06D8">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standard curve used in scintillation counting.</w:t>
      </w:r>
    </w:p>
    <w:p w14:paraId="0501691E" w14:textId="12277179" w:rsidR="00024B12" w:rsidRPr="00033AD2" w:rsidRDefault="00024B12" w:rsidP="00024B12">
      <w:pPr>
        <w:spacing w:line="480" w:lineRule="auto"/>
        <w:rPr>
          <w:rFonts w:ascii="Times New Roman" w:hAnsi="Times New Roman" w:cs="Times New Roman"/>
          <w:sz w:val="24"/>
          <w:szCs w:val="24"/>
          <w:u w:val="single"/>
        </w:rPr>
      </w:pPr>
      <w:r w:rsidRPr="00033AD2">
        <w:rPr>
          <w:rFonts w:ascii="Times New Roman" w:hAnsi="Times New Roman" w:cs="Times New Roman"/>
          <w:sz w:val="24"/>
          <w:szCs w:val="24"/>
          <w:u w:val="single"/>
        </w:rPr>
        <w:lastRenderedPageBreak/>
        <w:t xml:space="preserve">Table </w:t>
      </w:r>
      <w:r w:rsidR="00033AD2" w:rsidRPr="00033AD2">
        <w:rPr>
          <w:rFonts w:ascii="Times New Roman" w:hAnsi="Times New Roman" w:cs="Times New Roman"/>
          <w:sz w:val="24"/>
          <w:szCs w:val="24"/>
          <w:u w:val="single"/>
        </w:rPr>
        <w:t>S</w:t>
      </w:r>
      <w:r w:rsidRPr="00033AD2">
        <w:rPr>
          <w:rFonts w:ascii="Times New Roman" w:hAnsi="Times New Roman" w:cs="Times New Roman"/>
          <w:sz w:val="24"/>
          <w:szCs w:val="24"/>
          <w:u w:val="single"/>
        </w:rPr>
        <w:t>1: Mineral BET Surface Areas</w:t>
      </w:r>
    </w:p>
    <w:tbl>
      <w:tblPr>
        <w:tblStyle w:val="PlainTable5"/>
        <w:tblW w:w="0" w:type="auto"/>
        <w:tblInd w:w="1215" w:type="dxa"/>
        <w:tblLook w:val="0620" w:firstRow="1" w:lastRow="0" w:firstColumn="0" w:lastColumn="0" w:noHBand="1" w:noVBand="1"/>
      </w:tblPr>
      <w:tblGrid>
        <w:gridCol w:w="1803"/>
        <w:gridCol w:w="1752"/>
      </w:tblGrid>
      <w:tr w:rsidR="00024B12" w:rsidRPr="00EE014C" w14:paraId="3142AC79" w14:textId="77777777" w:rsidTr="001A06D8">
        <w:trPr>
          <w:cnfStyle w:val="100000000000" w:firstRow="1" w:lastRow="0" w:firstColumn="0" w:lastColumn="0" w:oddVBand="0" w:evenVBand="0" w:oddHBand="0" w:evenHBand="0" w:firstRowFirstColumn="0" w:firstRowLastColumn="0" w:lastRowFirstColumn="0" w:lastRowLastColumn="0"/>
          <w:trHeight w:val="359"/>
        </w:trPr>
        <w:tc>
          <w:tcPr>
            <w:tcW w:w="1803" w:type="dxa"/>
            <w:tcBorders>
              <w:top w:val="single" w:sz="4" w:space="0" w:color="auto"/>
              <w:bottom w:val="single" w:sz="4" w:space="0" w:color="auto"/>
            </w:tcBorders>
          </w:tcPr>
          <w:p w14:paraId="222A5C06"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Mineral</w:t>
            </w:r>
          </w:p>
        </w:tc>
        <w:tc>
          <w:tcPr>
            <w:tcW w:w="1752" w:type="dxa"/>
            <w:tcBorders>
              <w:top w:val="single" w:sz="4" w:space="0" w:color="auto"/>
              <w:bottom w:val="single" w:sz="4" w:space="0" w:color="auto"/>
            </w:tcBorders>
          </w:tcPr>
          <w:p w14:paraId="4E190787"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Surface Area (m</w:t>
            </w:r>
            <w:r w:rsidRPr="00EE014C">
              <w:rPr>
                <w:rFonts w:ascii="Times New Roman" w:hAnsi="Times New Roman" w:cs="Times New Roman"/>
                <w:b/>
                <w:i w:val="0"/>
                <w:sz w:val="24"/>
                <w:szCs w:val="24"/>
                <w:vertAlign w:val="superscript"/>
              </w:rPr>
              <w:t>2</w:t>
            </w:r>
            <w:r w:rsidRPr="00EE014C">
              <w:rPr>
                <w:rFonts w:ascii="Times New Roman" w:hAnsi="Times New Roman" w:cs="Times New Roman"/>
                <w:b/>
                <w:i w:val="0"/>
                <w:sz w:val="24"/>
                <w:szCs w:val="24"/>
              </w:rPr>
              <w:t>/g)</w:t>
            </w:r>
          </w:p>
        </w:tc>
      </w:tr>
      <w:tr w:rsidR="00024B12" w:rsidRPr="00EE014C" w14:paraId="62BD8D14" w14:textId="77777777" w:rsidTr="001A06D8">
        <w:trPr>
          <w:trHeight w:val="332"/>
        </w:trPr>
        <w:tc>
          <w:tcPr>
            <w:tcW w:w="1803" w:type="dxa"/>
            <w:tcBorders>
              <w:top w:val="single" w:sz="4" w:space="0" w:color="auto"/>
            </w:tcBorders>
          </w:tcPr>
          <w:p w14:paraId="65DF5D0B" w14:textId="77777777" w:rsidR="00024B12" w:rsidRPr="00EE014C" w:rsidRDefault="00024B12" w:rsidP="00B44993">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52" w:type="dxa"/>
            <w:tcBorders>
              <w:top w:val="single" w:sz="4" w:space="0" w:color="auto"/>
            </w:tcBorders>
          </w:tcPr>
          <w:p w14:paraId="45016CF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382.9</w:t>
            </w:r>
          </w:p>
        </w:tc>
      </w:tr>
      <w:tr w:rsidR="00024B12" w:rsidRPr="00EE014C" w14:paraId="0B445F45" w14:textId="77777777" w:rsidTr="001A06D8">
        <w:trPr>
          <w:trHeight w:val="369"/>
        </w:trPr>
        <w:tc>
          <w:tcPr>
            <w:tcW w:w="1803" w:type="dxa"/>
          </w:tcPr>
          <w:p w14:paraId="1CDA1A3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Goethite</w:t>
            </w:r>
          </w:p>
        </w:tc>
        <w:tc>
          <w:tcPr>
            <w:tcW w:w="1752" w:type="dxa"/>
          </w:tcPr>
          <w:p w14:paraId="762BD98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146.46</w:t>
            </w:r>
          </w:p>
        </w:tc>
      </w:tr>
      <w:tr w:rsidR="00024B12" w:rsidRPr="00EE014C" w14:paraId="5B4F2FC9" w14:textId="77777777" w:rsidTr="001A06D8">
        <w:trPr>
          <w:trHeight w:val="459"/>
        </w:trPr>
        <w:tc>
          <w:tcPr>
            <w:tcW w:w="1803" w:type="dxa"/>
          </w:tcPr>
          <w:p w14:paraId="5907841A"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52" w:type="dxa"/>
          </w:tcPr>
          <w:p w14:paraId="1063AF77"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50.162</w:t>
            </w:r>
          </w:p>
        </w:tc>
      </w:tr>
      <w:tr w:rsidR="00024B12" w:rsidRPr="00EE014C" w14:paraId="3271247A" w14:textId="77777777" w:rsidTr="001A06D8">
        <w:trPr>
          <w:trHeight w:val="637"/>
        </w:trPr>
        <w:tc>
          <w:tcPr>
            <w:tcW w:w="1803" w:type="dxa"/>
          </w:tcPr>
          <w:p w14:paraId="07E91DC5"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Pyrite</w:t>
            </w:r>
          </w:p>
        </w:tc>
        <w:tc>
          <w:tcPr>
            <w:tcW w:w="1752" w:type="dxa"/>
          </w:tcPr>
          <w:p w14:paraId="1527C9B0" w14:textId="77777777" w:rsidR="00024B12" w:rsidRPr="00EE014C" w:rsidRDefault="00024B12" w:rsidP="00B44993">
            <w:pPr>
              <w:keepNext/>
              <w:jc w:val="center"/>
              <w:rPr>
                <w:rFonts w:ascii="Times New Roman" w:hAnsi="Times New Roman" w:cs="Times New Roman"/>
                <w:sz w:val="24"/>
                <w:szCs w:val="24"/>
              </w:rPr>
            </w:pPr>
            <w:r w:rsidRPr="00EE014C">
              <w:rPr>
                <w:rFonts w:ascii="Times New Roman" w:hAnsi="Times New Roman" w:cs="Times New Roman"/>
                <w:sz w:val="24"/>
                <w:szCs w:val="24"/>
              </w:rPr>
              <w:t>0.0685</w:t>
            </w:r>
          </w:p>
        </w:tc>
      </w:tr>
    </w:tbl>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40839008"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as long as fits were reasonable</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"[8], [9]"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05CE1E9C" w:rsidR="00035B63" w:rsidRDefault="00024B12" w:rsidP="004B6422">
      <w:pPr>
        <w:spacing w:line="480" w:lineRule="auto"/>
        <w:rPr>
          <w:ins w:id="9" w:author="Microsoft Office User" w:date="2017-03-08T14:32:00Z"/>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sidR="00B2087B">
        <w:rPr>
          <w:rFonts w:ascii="Times New Roman" w:hAnsi="Times New Roman" w:cs="Times New Roman"/>
          <w:sz w:val="24"/>
          <w:szCs w:val="24"/>
        </w:rPr>
        <w:t>.</w:t>
      </w:r>
      <w:r>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can make it difficult to understand the mechanisms controlling Ra sorption</w:t>
      </w:r>
      <w:r>
        <w:rPr>
          <w:rFonts w:ascii="Times New Roman" w:hAnsi="Times New Roman" w:cs="Times New Roman"/>
          <w:sz w:val="24"/>
          <w:szCs w:val="24"/>
        </w:rPr>
        <w:t>, further highlighting the need for a more mechanistic description of Ra sorption, as is provided by SCM.</w:t>
      </w:r>
    </w:p>
    <w:p w14:paraId="56E321E3" w14:textId="77777777" w:rsidR="00EB23B3" w:rsidRDefault="00EB23B3" w:rsidP="004B6422">
      <w:pPr>
        <w:spacing w:line="480" w:lineRule="auto"/>
        <w:rPr>
          <w:ins w:id="10" w:author="Microsoft Office User" w:date="2017-03-08T14:32:00Z"/>
          <w:rFonts w:ascii="Times New Roman" w:hAnsi="Times New Roman" w:cs="Times New Roman"/>
          <w:sz w:val="24"/>
          <w:szCs w:val="24"/>
        </w:rPr>
      </w:pPr>
    </w:p>
    <w:p w14:paraId="6297F47A" w14:textId="77777777" w:rsidR="00EB23B3" w:rsidRDefault="00EB23B3" w:rsidP="004B6422">
      <w:pPr>
        <w:spacing w:line="480" w:lineRule="auto"/>
        <w:rPr>
          <w:ins w:id="11" w:author="Microsoft Office User" w:date="2017-03-08T14:32:00Z"/>
          <w:rFonts w:ascii="Times New Roman" w:hAnsi="Times New Roman" w:cs="Times New Roman"/>
          <w:sz w:val="24"/>
          <w:szCs w:val="24"/>
        </w:rPr>
      </w:pPr>
    </w:p>
    <w:p w14:paraId="7A8AE58D" w14:textId="77777777" w:rsidR="00EB23B3" w:rsidRPr="00B2087B" w:rsidRDefault="00EB23B3" w:rsidP="004B6422">
      <w:pPr>
        <w:spacing w:line="480" w:lineRule="auto"/>
        <w:rPr>
          <w:rFonts w:ascii="Times New Roman" w:hAnsi="Times New Roman" w:cs="Times New Roman"/>
          <w:sz w:val="24"/>
          <w:szCs w:val="24"/>
        </w:rPr>
      </w:pPr>
    </w:p>
    <w:p w14:paraId="633DDB91" w14:textId="49EFDE14" w:rsidR="00035B63" w:rsidRPr="00033AD2" w:rsidRDefault="00035B63" w:rsidP="00035B63">
      <w:pPr>
        <w:spacing w:line="240" w:lineRule="auto"/>
        <w:rPr>
          <w:rFonts w:ascii="Times New Roman" w:hAnsi="Times New Roman" w:cs="Times New Roman"/>
          <w:sz w:val="24"/>
          <w:szCs w:val="24"/>
          <w:u w:val="single"/>
        </w:rPr>
      </w:pPr>
      <w:r w:rsidRPr="00033AD2">
        <w:rPr>
          <w:rFonts w:ascii="Times New Roman" w:hAnsi="Times New Roman" w:cs="Times New Roman"/>
          <w:sz w:val="24"/>
          <w:szCs w:val="24"/>
          <w:u w:val="single"/>
        </w:rPr>
        <w:t xml:space="preserve">Table </w:t>
      </w:r>
      <w:r w:rsidR="00033AD2" w:rsidRPr="00033AD2">
        <w:rPr>
          <w:rFonts w:ascii="Times New Roman" w:hAnsi="Times New Roman" w:cs="Times New Roman"/>
          <w:sz w:val="24"/>
          <w:szCs w:val="24"/>
          <w:u w:val="single"/>
        </w:rPr>
        <w:t>S</w:t>
      </w:r>
      <w:r w:rsidRPr="00033AD2">
        <w:rPr>
          <w:rFonts w:ascii="Times New Roman" w:hAnsi="Times New Roman" w:cs="Times New Roman"/>
          <w:sz w:val="24"/>
          <w:szCs w:val="24"/>
          <w:u w:val="single"/>
        </w:rPr>
        <w:t xml:space="preserve">2: Comparison of Literature Ra Sorption Experiments and Fitted </w:t>
      </w:r>
      <w:proofErr w:type="spellStart"/>
      <w:r w:rsidRPr="00033AD2">
        <w:rPr>
          <w:rFonts w:ascii="Times New Roman" w:hAnsi="Times New Roman" w:cs="Times New Roman"/>
          <w:sz w:val="24"/>
          <w:szCs w:val="24"/>
          <w:u w:val="single"/>
        </w:rPr>
        <w:t>Kd</w:t>
      </w:r>
      <w:proofErr w:type="spellEnd"/>
      <w:r w:rsidRPr="00033AD2">
        <w:rPr>
          <w:rFonts w:ascii="Times New Roman" w:hAnsi="Times New Roman" w:cs="Times New Roman"/>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035B63" w:rsidRPr="00EE014C" w14:paraId="2BAA2EF0" w14:textId="77777777" w:rsidTr="0003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571D3A38" w14:textId="77777777" w:rsidR="00035B63" w:rsidRPr="00EE014C" w:rsidRDefault="00035B63" w:rsidP="00B44993">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174F4971"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57C13862"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2A9CFA9E"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63475244"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422BF6DC"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1A06D8" w:rsidRPr="00EE014C" w14:paraId="7A7184E6" w14:textId="77777777" w:rsidTr="001A06D8">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3AD77EEF" w14:textId="77777777" w:rsidR="001A06D8" w:rsidRPr="00EE014C" w:rsidRDefault="001A06D8"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10" w:type="dxa"/>
            <w:tcBorders>
              <w:top w:val="single" w:sz="4" w:space="0" w:color="auto"/>
            </w:tcBorders>
          </w:tcPr>
          <w:p w14:paraId="22256070" w14:textId="3B43A30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09AD16D2" w14:textId="556C7FBE"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2D2F898" w14:textId="57C8824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A289DF2" w14:textId="6F9A111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7B8A0F15" w14:textId="1D4B104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1F986747" w14:textId="77777777" w:rsidTr="001A06D8">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3F46E98B" w14:textId="77777777" w:rsidR="001A06D8" w:rsidRPr="00EE014C" w:rsidRDefault="001A06D8" w:rsidP="00B44993">
            <w:pPr>
              <w:rPr>
                <w:rFonts w:ascii="Times New Roman" w:hAnsi="Times New Roman" w:cs="Times New Roman"/>
                <w:sz w:val="24"/>
                <w:szCs w:val="24"/>
              </w:rPr>
            </w:pPr>
          </w:p>
        </w:tc>
        <w:tc>
          <w:tcPr>
            <w:tcW w:w="1710" w:type="dxa"/>
          </w:tcPr>
          <w:p w14:paraId="1E7A4075" w14:textId="4503FC1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3077C81" w14:textId="74A41B8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1403CF3" w14:textId="3B8F3E4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86F192E" w14:textId="723C5BE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5925F0EC" w14:textId="10CC11B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5B8F32CF" w14:textId="77777777" w:rsidTr="001A06D8">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5E7ADF48" w14:textId="77777777" w:rsidR="001A06D8" w:rsidRPr="00EE014C" w:rsidRDefault="001A06D8" w:rsidP="00B44993">
            <w:pPr>
              <w:rPr>
                <w:rFonts w:ascii="Times New Roman" w:hAnsi="Times New Roman" w:cs="Times New Roman"/>
                <w:sz w:val="24"/>
                <w:szCs w:val="24"/>
              </w:rPr>
            </w:pPr>
          </w:p>
        </w:tc>
        <w:tc>
          <w:tcPr>
            <w:tcW w:w="1710" w:type="dxa"/>
          </w:tcPr>
          <w:p w14:paraId="2AD4AAD1" w14:textId="3A2F560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3BA9EFB7" w14:textId="6E314EA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015E0684" w14:textId="534FE84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F2CB0ED" w14:textId="24A1E7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408C25B4" w14:textId="4D8F62B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7AF069AC" w14:textId="77777777" w:rsidTr="001A06D8">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360E0E0"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769FC777" w14:textId="1DD45E2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6AB4151E" w14:textId="3F1FE3A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199B0787" w14:textId="6EB4B6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6B7C8189" w14:textId="6B6D778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22824727" w14:textId="580BD06D"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1A06D8" w:rsidRPr="00EE014C" w14:paraId="713AD82C" w14:textId="77777777" w:rsidTr="001A06D8">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70045786" w14:textId="77777777" w:rsidR="001A06D8" w:rsidRPr="00EE014C" w:rsidRDefault="001A06D8" w:rsidP="00B44993">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7364433D" w14:textId="7458442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0EEB3CE1" w14:textId="72CB556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4427E3FC" w14:textId="74B5E00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0674DB7E" w14:textId="227604E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45BCA60B" w14:textId="0F27976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D56DD26" w14:textId="77777777" w:rsidTr="001A06D8">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755AE67C" w14:textId="77777777" w:rsidR="001A06D8" w:rsidRPr="00EE014C" w:rsidRDefault="001A06D8" w:rsidP="00B44993">
            <w:pPr>
              <w:rPr>
                <w:rFonts w:ascii="Times New Roman" w:hAnsi="Times New Roman" w:cs="Times New Roman"/>
                <w:sz w:val="24"/>
                <w:szCs w:val="24"/>
              </w:rPr>
            </w:pPr>
          </w:p>
        </w:tc>
        <w:tc>
          <w:tcPr>
            <w:tcW w:w="1710" w:type="dxa"/>
          </w:tcPr>
          <w:p w14:paraId="3B4910BE" w14:textId="5EB448BD"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7D141FDD" w14:textId="3640FBA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08174F22" w14:textId="33381D9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14389EC" w14:textId="6C3E1A5E"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170EC98D" w14:textId="0066B15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78A974CF" w14:textId="77777777" w:rsidTr="001A06D8">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786D7B54" w14:textId="77777777" w:rsidR="001A06D8" w:rsidRPr="00EE014C" w:rsidRDefault="001A06D8" w:rsidP="00B44993">
            <w:pPr>
              <w:rPr>
                <w:rFonts w:ascii="Times New Roman" w:hAnsi="Times New Roman" w:cs="Times New Roman"/>
                <w:sz w:val="24"/>
                <w:szCs w:val="24"/>
              </w:rPr>
            </w:pPr>
          </w:p>
        </w:tc>
        <w:tc>
          <w:tcPr>
            <w:tcW w:w="1710" w:type="dxa"/>
          </w:tcPr>
          <w:p w14:paraId="1B214858" w14:textId="6B7C1D5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E11123" w14:textId="48ED1EF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35B5C41" w14:textId="0BC84C4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42EF2312" w14:textId="13E033D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B21543C" w14:textId="38258A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571889A6" w14:textId="77777777" w:rsidTr="001A06D8">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06D8DA38" w14:textId="77777777" w:rsidR="001A06D8" w:rsidRPr="00EE014C" w:rsidRDefault="001A06D8" w:rsidP="00B44993">
            <w:pPr>
              <w:rPr>
                <w:rFonts w:ascii="Times New Roman" w:hAnsi="Times New Roman" w:cs="Times New Roman"/>
                <w:sz w:val="24"/>
                <w:szCs w:val="24"/>
              </w:rPr>
            </w:pPr>
          </w:p>
        </w:tc>
        <w:tc>
          <w:tcPr>
            <w:tcW w:w="1710" w:type="dxa"/>
          </w:tcPr>
          <w:p w14:paraId="48385A74" w14:textId="5963FF8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34F2F240" w14:textId="454AB8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744607B" w14:textId="4127866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453649B7" w14:textId="6594FC4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EB6D50F" w14:textId="221CF6E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0D322B8C" w14:textId="77777777" w:rsidTr="001A06D8">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100546B8" w14:textId="77777777" w:rsidR="001A06D8" w:rsidRPr="00EE014C" w:rsidRDefault="001A06D8" w:rsidP="00B44993">
            <w:pPr>
              <w:rPr>
                <w:rFonts w:ascii="Times New Roman" w:hAnsi="Times New Roman" w:cs="Times New Roman"/>
                <w:sz w:val="24"/>
                <w:szCs w:val="24"/>
              </w:rPr>
            </w:pPr>
          </w:p>
        </w:tc>
        <w:tc>
          <w:tcPr>
            <w:tcW w:w="1710" w:type="dxa"/>
          </w:tcPr>
          <w:p w14:paraId="3576B658" w14:textId="589B504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63E1BF9" w14:textId="6E18B7A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37C3D64E" w14:textId="255B786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F0146AD" w14:textId="690AFCE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1F013A9C" w14:textId="5EFCC4F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4C161B80" w14:textId="77777777" w:rsidTr="001A06D8">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1FE86185" w14:textId="77777777" w:rsidR="001A06D8" w:rsidRPr="00EE014C" w:rsidRDefault="001A06D8" w:rsidP="00B44993">
            <w:pPr>
              <w:rPr>
                <w:rFonts w:ascii="Times New Roman" w:hAnsi="Times New Roman" w:cs="Times New Roman"/>
                <w:sz w:val="24"/>
                <w:szCs w:val="24"/>
              </w:rPr>
            </w:pPr>
          </w:p>
        </w:tc>
        <w:tc>
          <w:tcPr>
            <w:tcW w:w="1710" w:type="dxa"/>
          </w:tcPr>
          <w:p w14:paraId="30F1F7F8" w14:textId="064406F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4DC2B7F7" w14:textId="7619C45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42185486" w14:textId="5985DDD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6F71B2" w14:textId="3F54111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60698B69" w14:textId="47340E6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1A06D8" w:rsidRPr="00EE014C" w14:paraId="7ED58E3E" w14:textId="77777777" w:rsidTr="001A06D8">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5504C17F" w14:textId="77777777" w:rsidR="001A06D8" w:rsidRPr="00EE014C" w:rsidRDefault="001A06D8" w:rsidP="00B44993">
            <w:pPr>
              <w:rPr>
                <w:rFonts w:ascii="Times New Roman" w:hAnsi="Times New Roman" w:cs="Times New Roman"/>
                <w:sz w:val="24"/>
                <w:szCs w:val="24"/>
              </w:rPr>
            </w:pPr>
          </w:p>
        </w:tc>
        <w:tc>
          <w:tcPr>
            <w:tcW w:w="1710" w:type="dxa"/>
          </w:tcPr>
          <w:p w14:paraId="327FF6F6" w14:textId="2F09422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7231FC54" w14:textId="40795D57"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AA0EDE" w14:textId="6ABEA375"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510900F0" w14:textId="6622E29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6175CA0F" w14:textId="4E2F9AA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"&lt;sup&gt;7&lt;/sup&gt;", "plainTextFormattedCitation" : "7",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1A06D8" w:rsidRPr="00EE014C" w14:paraId="08F461FE" w14:textId="77777777" w:rsidTr="001A06D8">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36530CE"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7C0E084D" w14:textId="5C8D2D2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41617E63" w14:textId="1026EDB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543A8517" w14:textId="510C95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64109720" w14:textId="3B6328D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6B82834F" w14:textId="3C6D7508"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"&lt;sup&gt;7&lt;/sup&gt;", "plainTextFormattedCitation" : "7",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035B63" w:rsidRPr="00EE014C" w14:paraId="53E91380"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9840A90" w14:textId="77777777" w:rsidR="00035B63" w:rsidRPr="00EE014C" w:rsidRDefault="00035B63"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Lepidocrocite</w:t>
            </w:r>
            <w:proofErr w:type="spellEnd"/>
          </w:p>
        </w:tc>
        <w:tc>
          <w:tcPr>
            <w:tcW w:w="1710" w:type="dxa"/>
            <w:tcBorders>
              <w:top w:val="single" w:sz="4" w:space="0" w:color="auto"/>
              <w:bottom w:val="single" w:sz="4" w:space="0" w:color="auto"/>
            </w:tcBorders>
          </w:tcPr>
          <w:p w14:paraId="59963CC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73A7ACD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29E6D3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12D0274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567EA768" w14:textId="2FDC0D74" w:rsidR="00035B63" w:rsidRPr="00EE014C" w:rsidRDefault="00035B63"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035B63" w:rsidRPr="00EE014C" w14:paraId="16F54D39"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2F9E03B9"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5C018B1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4242357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109177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54D58A1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1F1F831A" w14:textId="509F4035" w:rsidR="00035B63" w:rsidRPr="00EE014C" w:rsidRDefault="00035B63"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7E0CC5D7" w14:textId="77777777" w:rsidTr="001A06D8">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5BA02FD7" w14:textId="77777777" w:rsidR="001A06D8" w:rsidRPr="00EE014C" w:rsidRDefault="001A06D8" w:rsidP="00B44993">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022D30F" w14:textId="3B0B54B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5665D788" w14:textId="2395487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0E95D2B5" w14:textId="6C418D9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6A307859" w14:textId="382ED34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026BD666" w14:textId="5534730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D82C4CB" w14:textId="77777777" w:rsidTr="001A06D8">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07FBE09E" w14:textId="77777777" w:rsidR="001A06D8" w:rsidRPr="00EE014C" w:rsidRDefault="001A06D8" w:rsidP="00B44993">
            <w:pPr>
              <w:rPr>
                <w:rFonts w:ascii="Times New Roman" w:hAnsi="Times New Roman" w:cs="Times New Roman"/>
                <w:sz w:val="24"/>
                <w:szCs w:val="24"/>
              </w:rPr>
            </w:pPr>
          </w:p>
        </w:tc>
        <w:tc>
          <w:tcPr>
            <w:tcW w:w="1710" w:type="dxa"/>
          </w:tcPr>
          <w:p w14:paraId="64E4B555" w14:textId="760F937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350D76F7" w14:textId="361A8CF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099A996" w14:textId="026E6B2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020BC0C1" w14:textId="4D907B0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7EE56C0" w14:textId="1263417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9105092" w14:textId="77777777" w:rsidTr="001A06D8">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534AABC2" w14:textId="77777777" w:rsidR="001A06D8" w:rsidRPr="00EE014C" w:rsidRDefault="001A06D8" w:rsidP="00B44993">
            <w:pPr>
              <w:rPr>
                <w:rFonts w:ascii="Times New Roman" w:hAnsi="Times New Roman" w:cs="Times New Roman"/>
                <w:sz w:val="24"/>
                <w:szCs w:val="24"/>
              </w:rPr>
            </w:pPr>
          </w:p>
        </w:tc>
        <w:tc>
          <w:tcPr>
            <w:tcW w:w="1710" w:type="dxa"/>
          </w:tcPr>
          <w:p w14:paraId="72AC1D98" w14:textId="67E063F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FF8548B" w14:textId="7647EDD7"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04D029F2" w14:textId="507AF62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40E5ED66" w14:textId="288DF6B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4FD13CA4" w14:textId="17FFD6C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"&lt;sup&gt;8&lt;/sup&gt;", "plainTextFormattedCitation" : "8", "previouslyFormattedCitation" : "[11]"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tc>
      </w:tr>
      <w:tr w:rsidR="001A06D8" w:rsidRPr="00EE014C" w14:paraId="45DEC5E9" w14:textId="77777777" w:rsidTr="001A06D8">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0CF10167"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14CF8631" w14:textId="64F6B73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785BBAFF" w14:textId="26C8894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7221C77D" w14:textId="5A74DE2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14EEF42F" w14:textId="6DD893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2E1A6699" w14:textId="550410A8"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"&lt;sup&gt;9&lt;/sup&gt;", "plainTextFormattedCitation" : "9", "previouslyFormattedCitation" : "[12]"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9</w:t>
            </w:r>
            <w:r w:rsidRPr="00EE014C">
              <w:rPr>
                <w:rFonts w:ascii="Times New Roman" w:hAnsi="Times New Roman" w:cs="Times New Roman"/>
                <w:sz w:val="24"/>
                <w:szCs w:val="24"/>
              </w:rPr>
              <w:fldChar w:fldCharType="end"/>
            </w:r>
          </w:p>
        </w:tc>
      </w:tr>
    </w:tbl>
    <w:p w14:paraId="4F5DF99D" w14:textId="77777777" w:rsidR="00035B63" w:rsidRDefault="00035B63" w:rsidP="004B6422">
      <w:pPr>
        <w:spacing w:line="480" w:lineRule="auto"/>
        <w:rPr>
          <w:rFonts w:ascii="Times New Roman" w:hAnsi="Times New Roman" w:cs="Times New Roman"/>
          <w:sz w:val="24"/>
          <w:szCs w:val="24"/>
        </w:rPr>
      </w:pPr>
    </w:p>
    <w:p w14:paraId="23137AAA" w14:textId="77777777" w:rsidR="00647E25" w:rsidRDefault="00647E25" w:rsidP="00C77069">
      <w:pPr>
        <w:spacing w:line="480" w:lineRule="auto"/>
        <w:rPr>
          <w:ins w:id="12" w:author="Microsoft Office User" w:date="2017-03-08T14:34:00Z"/>
          <w:rFonts w:ascii="Times New Roman" w:hAnsi="Times New Roman" w:cs="Times New Roman"/>
          <w:b/>
          <w:sz w:val="24"/>
          <w:szCs w:val="24"/>
        </w:rPr>
      </w:pPr>
    </w:p>
    <w:p w14:paraId="3D559676" w14:textId="77777777" w:rsidR="00647E25" w:rsidRDefault="00647E25" w:rsidP="00C77069">
      <w:pPr>
        <w:spacing w:line="480" w:lineRule="auto"/>
        <w:rPr>
          <w:ins w:id="13" w:author="Microsoft Office User" w:date="2017-03-08T14:34:00Z"/>
          <w:rFonts w:ascii="Times New Roman" w:hAnsi="Times New Roman" w:cs="Times New Roman"/>
          <w:b/>
          <w:sz w:val="24"/>
          <w:szCs w:val="24"/>
        </w:rPr>
      </w:pPr>
    </w:p>
    <w:p w14:paraId="177A0A61" w14:textId="77777777" w:rsidR="00647E25" w:rsidRDefault="00647E25" w:rsidP="00C77069">
      <w:pPr>
        <w:spacing w:line="480" w:lineRule="auto"/>
        <w:rPr>
          <w:ins w:id="14" w:author="Microsoft Office User" w:date="2017-03-08T14:34:00Z"/>
          <w:rFonts w:ascii="Times New Roman" w:hAnsi="Times New Roman" w:cs="Times New Roman"/>
          <w:b/>
          <w:sz w:val="24"/>
          <w:szCs w:val="24"/>
        </w:rPr>
      </w:pPr>
    </w:p>
    <w:p w14:paraId="3FECF917" w14:textId="77777777" w:rsidR="00647E25" w:rsidRDefault="00647E25" w:rsidP="00C77069">
      <w:pPr>
        <w:spacing w:line="480" w:lineRule="auto"/>
        <w:rPr>
          <w:ins w:id="15" w:author="Microsoft Office User" w:date="2017-03-08T14:34:00Z"/>
          <w:rFonts w:ascii="Times New Roman" w:hAnsi="Times New Roman" w:cs="Times New Roman"/>
          <w:b/>
          <w:sz w:val="24"/>
          <w:szCs w:val="24"/>
        </w:rPr>
      </w:pPr>
    </w:p>
    <w:p w14:paraId="011CB6A2" w14:textId="77777777" w:rsidR="00647E25" w:rsidRDefault="00647E25" w:rsidP="00C77069">
      <w:pPr>
        <w:spacing w:line="480" w:lineRule="auto"/>
        <w:rPr>
          <w:ins w:id="16" w:author="Microsoft Office User" w:date="2017-03-08T14:34:00Z"/>
          <w:rFonts w:ascii="Times New Roman" w:hAnsi="Times New Roman" w:cs="Times New Roman"/>
          <w:b/>
          <w:sz w:val="24"/>
          <w:szCs w:val="24"/>
        </w:rPr>
      </w:pPr>
    </w:p>
    <w:p w14:paraId="45971F12" w14:textId="77777777" w:rsidR="00647E25" w:rsidRDefault="00647E25" w:rsidP="00C77069">
      <w:pPr>
        <w:spacing w:line="480" w:lineRule="auto"/>
        <w:rPr>
          <w:ins w:id="17" w:author="Microsoft Office User" w:date="2017-03-08T14:34:00Z"/>
          <w:rFonts w:ascii="Times New Roman" w:hAnsi="Times New Roman" w:cs="Times New Roman"/>
          <w:b/>
          <w:sz w:val="24"/>
          <w:szCs w:val="24"/>
        </w:rPr>
      </w:pPr>
    </w:p>
    <w:p w14:paraId="518FD48C" w14:textId="77777777" w:rsidR="00647E25" w:rsidRDefault="00647E25" w:rsidP="00C77069">
      <w:pPr>
        <w:spacing w:line="480" w:lineRule="auto"/>
        <w:rPr>
          <w:ins w:id="18" w:author="Microsoft Office User" w:date="2017-03-08T14:34:00Z"/>
          <w:rFonts w:ascii="Times New Roman" w:hAnsi="Times New Roman" w:cs="Times New Roman"/>
          <w:b/>
          <w:sz w:val="24"/>
          <w:szCs w:val="24"/>
        </w:rPr>
      </w:pPr>
    </w:p>
    <w:p w14:paraId="15D9F074" w14:textId="77777777" w:rsidR="00647E25" w:rsidRDefault="00647E25" w:rsidP="00C77069">
      <w:pPr>
        <w:spacing w:line="480" w:lineRule="auto"/>
        <w:rPr>
          <w:ins w:id="19" w:author="Microsoft Office User" w:date="2017-03-08T14:34:00Z"/>
          <w:rFonts w:ascii="Times New Roman" w:hAnsi="Times New Roman" w:cs="Times New Roman"/>
          <w:b/>
          <w:sz w:val="24"/>
          <w:szCs w:val="24"/>
        </w:rPr>
      </w:pPr>
    </w:p>
    <w:p w14:paraId="791FC8F9" w14:textId="63648A1E" w:rsidR="00024B12" w:rsidRPr="00EE014C" w:rsidDel="00647E25" w:rsidRDefault="00024B12" w:rsidP="00024B12">
      <w:pPr>
        <w:spacing w:line="480" w:lineRule="auto"/>
        <w:ind w:firstLine="720"/>
        <w:rPr>
          <w:del w:id="20" w:author="Microsoft Office User" w:date="2017-03-08T14:34:00Z"/>
          <w:rFonts w:ascii="Times New Roman" w:hAnsi="Times New Roman" w:cs="Times New Roman"/>
          <w:b/>
          <w:sz w:val="24"/>
          <w:szCs w:val="24"/>
          <w:u w:val="single"/>
        </w:rPr>
      </w:pPr>
      <w:del w:id="21" w:author="Microsoft Office User" w:date="2017-03-08T14:34:00Z">
        <w:r w:rsidDel="00647E25">
          <w:rPr>
            <w:rFonts w:ascii="Times New Roman" w:hAnsi="Times New Roman" w:cs="Times New Roman"/>
            <w:b/>
            <w:sz w:val="24"/>
            <w:szCs w:val="24"/>
          </w:rPr>
          <w:lastRenderedPageBreak/>
          <w:delText xml:space="preserve">Pyrite surface treatment: </w:delText>
        </w:r>
      </w:del>
      <w:del w:id="22" w:author="Microsoft Office User" w:date="2017-03-08T10:05:00Z">
        <w:r w:rsidRPr="00EE014C" w:rsidDel="0036106D">
          <w:rPr>
            <w:rFonts w:ascii="Times New Roman" w:hAnsi="Times New Roman" w:cs="Times New Roman"/>
            <w:sz w:val="24"/>
            <w:szCs w:val="24"/>
          </w:rPr>
          <w:delText xml:space="preserve">It is difficult to explain why previous studies have not observed adsorption of Sr to a cleaned and unoxidized pyrite surface, yet we have observed </w:delText>
        </w:r>
        <w:r w:rsidR="004423AB" w:rsidDel="0036106D">
          <w:rPr>
            <w:rFonts w:ascii="Times New Roman" w:hAnsi="Times New Roman" w:cs="Times New Roman"/>
            <w:sz w:val="24"/>
            <w:szCs w:val="24"/>
          </w:rPr>
          <w:delText>measurable</w:delText>
        </w:r>
        <w:r w:rsidRPr="00EE014C" w:rsidDel="0036106D">
          <w:rPr>
            <w:rFonts w:ascii="Times New Roman" w:hAnsi="Times New Roman" w:cs="Times New Roman"/>
            <w:sz w:val="24"/>
            <w:szCs w:val="24"/>
          </w:rPr>
          <w:delText xml:space="preserve"> sorption of Ra to pyrite. </w:delText>
        </w:r>
      </w:del>
      <w:del w:id="23" w:author="Microsoft Office User" w:date="2017-03-08T14:34:00Z">
        <w:r w:rsidRPr="00EE014C" w:rsidDel="00647E25">
          <w:rPr>
            <w:rFonts w:ascii="Times New Roman" w:hAnsi="Times New Roman" w:cs="Times New Roman"/>
            <w:sz w:val="24"/>
            <w:szCs w:val="24"/>
          </w:rPr>
          <w:delText>Aside from the previously referenced Sr sorption modeling work, we could not find any other study that specifically examined Ra or other group II cation sorption to unoxidized pyrite surfaces. However, many have used a variety of experimental and spectroscopic techniques to study redox active metal ions sorption to the pyrite surface, which often includes redox reactions between the metal ion and pyrite surface groups</w:delText>
        </w:r>
        <w:r w:rsidR="00033AD2" w:rsidDel="00647E25">
          <w:rPr>
            <w:rFonts w:ascii="Times New Roman" w:hAnsi="Times New Roman" w:cs="Times New Roman"/>
            <w:sz w:val="24"/>
            <w:szCs w:val="24"/>
          </w:rPr>
          <w:delText>.</w:delText>
        </w:r>
        <w:r w:rsidRPr="00EE014C" w:rsidDel="00647E25">
          <w:rPr>
            <w:rFonts w:ascii="Times New Roman" w:hAnsi="Times New Roman" w:cs="Times New Roman"/>
            <w:sz w:val="24"/>
            <w:szCs w:val="24"/>
          </w:rPr>
          <w:fldChar w:fldCharType="begin" w:fldLock="1"/>
        </w:r>
        <w:r w:rsidR="00C06B10" w:rsidDel="00647E25">
          <w:rPr>
            <w:rFonts w:ascii="Times New Roman" w:hAnsi="Times New Roman" w:cs="Times New Roman"/>
            <w:sz w:val="24"/>
            <w:szCs w:val="24"/>
          </w:rPr>
          <w:del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"&lt;sup&gt;10\u201316&lt;/sup&gt;", "plainTextFormattedCitation" : "10\u201316", "previouslyFormattedCitation" : "[13]\u2013[19]" }, "properties" : { "noteIndex" : 0 }, "schema" : "https://github.com/citation-style-language/schema/raw/master/csl-citation.json" }</w:delInstrText>
        </w:r>
        <w:r w:rsidRPr="00EE014C" w:rsidDel="00647E25">
          <w:rPr>
            <w:rFonts w:ascii="Times New Roman" w:hAnsi="Times New Roman" w:cs="Times New Roman"/>
            <w:sz w:val="24"/>
            <w:szCs w:val="24"/>
          </w:rPr>
          <w:fldChar w:fldCharType="separate"/>
        </w:r>
        <w:r w:rsidR="00C06B10" w:rsidRPr="00C06B10" w:rsidDel="00647E25">
          <w:rPr>
            <w:rFonts w:ascii="Times New Roman" w:hAnsi="Times New Roman" w:cs="Times New Roman"/>
            <w:noProof/>
            <w:sz w:val="24"/>
            <w:szCs w:val="24"/>
            <w:vertAlign w:val="superscript"/>
          </w:rPr>
          <w:delText>10–16</w:delText>
        </w:r>
        <w:r w:rsidRPr="00EE014C" w:rsidDel="00647E25">
          <w:rPr>
            <w:rFonts w:ascii="Times New Roman" w:hAnsi="Times New Roman" w:cs="Times New Roman"/>
            <w:sz w:val="24"/>
            <w:szCs w:val="24"/>
          </w:rPr>
          <w:fldChar w:fldCharType="end"/>
        </w:r>
        <w:r w:rsidRPr="00EE014C" w:rsidDel="00647E25">
          <w:rPr>
            <w:rFonts w:ascii="Times New Roman" w:hAnsi="Times New Roman" w:cs="Times New Roman"/>
            <w:sz w:val="24"/>
            <w:szCs w:val="24"/>
          </w:rPr>
          <w:delText xml:space="preserve"> The results of these studies imply that redox active metal ions in solution</w:delText>
        </w:r>
      </w:del>
      <w:del w:id="24" w:author="Microsoft Office User" w:date="2017-03-08T10:09:00Z">
        <w:r w:rsidRPr="00EE014C" w:rsidDel="00613FDD">
          <w:rPr>
            <w:rFonts w:ascii="Times New Roman" w:hAnsi="Times New Roman" w:cs="Times New Roman"/>
            <w:sz w:val="24"/>
            <w:szCs w:val="24"/>
          </w:rPr>
          <w:delText>s</w:delText>
        </w:r>
      </w:del>
      <w:del w:id="25" w:author="Microsoft Office User" w:date="2017-03-08T14:34:00Z">
        <w:r w:rsidRPr="00EE014C" w:rsidDel="00647E25">
          <w:rPr>
            <w:rFonts w:ascii="Times New Roman" w:hAnsi="Times New Roman" w:cs="Times New Roman"/>
            <w:sz w:val="24"/>
            <w:szCs w:val="24"/>
          </w:rPr>
          <w:delText xml:space="preserve"> with Ra may alter the pyrite surface, consequentially </w:delText>
        </w:r>
      </w:del>
      <w:del w:id="26" w:author="Microsoft Office User" w:date="2017-03-08T10:08:00Z">
        <w:r w:rsidRPr="00EE014C" w:rsidDel="00613FDD">
          <w:rPr>
            <w:rFonts w:ascii="Times New Roman" w:hAnsi="Times New Roman" w:cs="Times New Roman"/>
            <w:sz w:val="24"/>
            <w:szCs w:val="24"/>
          </w:rPr>
          <w:delText xml:space="preserve">blocking </w:delText>
        </w:r>
      </w:del>
      <w:del w:id="27" w:author="Microsoft Office User" w:date="2017-03-08T14:34:00Z">
        <w:r w:rsidRPr="00EE014C" w:rsidDel="00647E25">
          <w:rPr>
            <w:rFonts w:ascii="Times New Roman" w:hAnsi="Times New Roman" w:cs="Times New Roman"/>
            <w:sz w:val="24"/>
            <w:szCs w:val="24"/>
          </w:rPr>
          <w:delText>or enhancing Ra</w:delText>
        </w:r>
        <w:r w:rsidR="000E570C" w:rsidDel="00647E25">
          <w:rPr>
            <w:rFonts w:ascii="Times New Roman" w:hAnsi="Times New Roman" w:cs="Times New Roman"/>
            <w:sz w:val="24"/>
            <w:szCs w:val="24"/>
          </w:rPr>
          <w:delText xml:space="preserve"> sorption. </w:delText>
        </w:r>
        <w:commentRangeStart w:id="28"/>
        <w:r w:rsidR="000E570C" w:rsidDel="00647E25">
          <w:rPr>
            <w:rFonts w:ascii="Times New Roman" w:hAnsi="Times New Roman" w:cs="Times New Roman"/>
            <w:sz w:val="24"/>
            <w:szCs w:val="24"/>
          </w:rPr>
          <w:delText xml:space="preserve">A notable </w:delText>
        </w:r>
        <w:r w:rsidR="00CE33ED" w:rsidDel="00647E25">
          <w:rPr>
            <w:rFonts w:ascii="Times New Roman" w:hAnsi="Times New Roman" w:cs="Times New Roman"/>
            <w:sz w:val="24"/>
            <w:szCs w:val="24"/>
          </w:rPr>
          <w:delText>anaerobic (O</w:delText>
        </w:r>
        <w:r w:rsidR="00CE33ED" w:rsidDel="00647E25">
          <w:rPr>
            <w:rFonts w:ascii="Times New Roman" w:hAnsi="Times New Roman" w:cs="Times New Roman"/>
            <w:sz w:val="24"/>
            <w:szCs w:val="24"/>
            <w:vertAlign w:val="subscript"/>
          </w:rPr>
          <w:delText xml:space="preserve">2 </w:delText>
        </w:r>
        <w:r w:rsidR="00CE33ED" w:rsidDel="00647E25">
          <w:rPr>
            <w:rFonts w:ascii="Times New Roman" w:hAnsi="Times New Roman" w:cs="Times New Roman"/>
            <w:sz w:val="24"/>
            <w:szCs w:val="24"/>
          </w:rPr>
          <w:delText xml:space="preserve">&lt; 0.1 ppm) </w:delText>
        </w:r>
        <w:r w:rsidR="000E570C" w:rsidDel="00647E25">
          <w:rPr>
            <w:rFonts w:ascii="Times New Roman" w:hAnsi="Times New Roman" w:cs="Times New Roman"/>
            <w:sz w:val="24"/>
            <w:szCs w:val="24"/>
          </w:rPr>
          <w:delText>study of As</w:delText>
        </w:r>
        <w:r w:rsidR="000E570C" w:rsidDel="00647E25">
          <w:rPr>
            <w:rFonts w:ascii="Times New Roman" w:hAnsi="Times New Roman" w:cs="Times New Roman"/>
            <w:sz w:val="24"/>
            <w:szCs w:val="24"/>
            <w:vertAlign w:val="superscript"/>
          </w:rPr>
          <w:delText xml:space="preserve">3+ </w:delText>
        </w:r>
        <w:r w:rsidR="000E570C" w:rsidDel="00647E25">
          <w:rPr>
            <w:rFonts w:ascii="Times New Roman" w:hAnsi="Times New Roman" w:cs="Times New Roman"/>
            <w:sz w:val="24"/>
            <w:szCs w:val="24"/>
          </w:rPr>
          <w:delText>sorption to</w:delText>
        </w:r>
        <w:r w:rsidRPr="00EE014C" w:rsidDel="00647E25">
          <w:rPr>
            <w:rFonts w:ascii="Times New Roman" w:hAnsi="Times New Roman" w:cs="Times New Roman"/>
            <w:sz w:val="24"/>
            <w:szCs w:val="24"/>
          </w:rPr>
          <w:delText xml:space="preserve"> </w:delText>
        </w:r>
        <w:r w:rsidR="000E570C" w:rsidDel="00647E25">
          <w:rPr>
            <w:rFonts w:ascii="Times New Roman" w:hAnsi="Times New Roman" w:cs="Times New Roman"/>
            <w:sz w:val="24"/>
            <w:szCs w:val="24"/>
          </w:rPr>
          <w:delText xml:space="preserve">an oxidized </w:delText>
        </w:r>
        <w:r w:rsidRPr="00EE014C" w:rsidDel="00647E25">
          <w:rPr>
            <w:rFonts w:ascii="Times New Roman" w:hAnsi="Times New Roman" w:cs="Times New Roman"/>
            <w:sz w:val="24"/>
            <w:szCs w:val="24"/>
          </w:rPr>
          <w:delText xml:space="preserve">synthetic pyrite </w:delText>
        </w:r>
        <w:r w:rsidR="000E570C" w:rsidDel="00647E25">
          <w:rPr>
            <w:rFonts w:ascii="Times New Roman" w:hAnsi="Times New Roman" w:cs="Times New Roman"/>
            <w:sz w:val="24"/>
            <w:szCs w:val="24"/>
          </w:rPr>
          <w:delText>surface found similarities in As</w:delText>
        </w:r>
        <w:r w:rsidR="000E570C" w:rsidDel="00647E25">
          <w:rPr>
            <w:rFonts w:ascii="Times New Roman" w:hAnsi="Times New Roman" w:cs="Times New Roman"/>
            <w:sz w:val="24"/>
            <w:szCs w:val="24"/>
            <w:vertAlign w:val="superscript"/>
          </w:rPr>
          <w:delText xml:space="preserve">3+ </w:delText>
        </w:r>
        <w:r w:rsidR="000E570C" w:rsidDel="00647E25">
          <w:rPr>
            <w:rFonts w:ascii="Times New Roman" w:hAnsi="Times New Roman" w:cs="Times New Roman"/>
            <w:sz w:val="24"/>
            <w:szCs w:val="24"/>
          </w:rPr>
          <w:delText xml:space="preserve">sorption to another study of “unoxidized” pyrite held anaerobic </w:delText>
        </w:r>
        <w:r w:rsidRPr="00EE014C" w:rsidDel="00647E25">
          <w:rPr>
            <w:rFonts w:ascii="Times New Roman" w:hAnsi="Times New Roman" w:cs="Times New Roman"/>
            <w:sz w:val="24"/>
            <w:szCs w:val="24"/>
          </w:rPr>
          <w:delText>(O</w:delText>
        </w:r>
        <w:r w:rsidRPr="00EE014C" w:rsidDel="00647E25">
          <w:rPr>
            <w:rFonts w:ascii="Times New Roman" w:hAnsi="Times New Roman" w:cs="Times New Roman"/>
            <w:sz w:val="24"/>
            <w:szCs w:val="24"/>
            <w:vertAlign w:val="subscript"/>
          </w:rPr>
          <w:delText xml:space="preserve">2 </w:delText>
        </w:r>
        <w:r w:rsidRPr="00EE014C" w:rsidDel="00647E25">
          <w:rPr>
            <w:rFonts w:ascii="Times New Roman" w:hAnsi="Times New Roman" w:cs="Times New Roman"/>
            <w:sz w:val="24"/>
            <w:szCs w:val="24"/>
          </w:rPr>
          <w:delText>&lt; 1 ppm)</w:delText>
        </w:r>
        <w:r w:rsidR="000E570C" w:rsidDel="00647E25">
          <w:rPr>
            <w:rFonts w:ascii="Times New Roman" w:hAnsi="Times New Roman" w:cs="Times New Roman"/>
            <w:sz w:val="24"/>
            <w:szCs w:val="24"/>
          </w:rPr>
          <w:delText xml:space="preserve"> atmosphere</w:delText>
        </w:r>
        <w:commentRangeEnd w:id="28"/>
        <w:r w:rsidR="00CE33ED" w:rsidDel="00647E25">
          <w:rPr>
            <w:rStyle w:val="CommentReference"/>
          </w:rPr>
          <w:commentReference w:id="28"/>
        </w:r>
        <w:r w:rsidR="00033AD2" w:rsidDel="00647E25">
          <w:rPr>
            <w:rFonts w:ascii="Times New Roman" w:hAnsi="Times New Roman" w:cs="Times New Roman"/>
            <w:sz w:val="24"/>
            <w:szCs w:val="24"/>
          </w:rPr>
          <w:delText>.</w:delText>
        </w:r>
        <w:r w:rsidRPr="00EE014C" w:rsidDel="00647E25">
          <w:rPr>
            <w:rFonts w:ascii="Times New Roman" w:hAnsi="Times New Roman" w:cs="Times New Roman"/>
            <w:sz w:val="24"/>
            <w:szCs w:val="24"/>
          </w:rPr>
          <w:fldChar w:fldCharType="begin" w:fldLock="1"/>
        </w:r>
        <w:r w:rsidR="00C06B10" w:rsidDel="00647E25">
          <w:rPr>
            <w:rFonts w:ascii="Times New Roman" w:hAnsi="Times New Roman" w:cs="Times New Roman"/>
            <w:sz w:val="24"/>
            <w:szCs w:val="24"/>
          </w:rPr>
          <w:del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"&lt;sup&gt;17&lt;/sup&gt;", "plainTextFormattedCitation" : "17", "previouslyFormattedCitation" : "[20]" }, "properties" : { "noteIndex" : 0 }, "schema" : "https://github.com/citation-style-language/schema/raw/master/csl-citation.json" }</w:delInstrText>
        </w:r>
        <w:r w:rsidRPr="00EE014C" w:rsidDel="00647E25">
          <w:rPr>
            <w:rFonts w:ascii="Times New Roman" w:hAnsi="Times New Roman" w:cs="Times New Roman"/>
            <w:sz w:val="24"/>
            <w:szCs w:val="24"/>
          </w:rPr>
          <w:fldChar w:fldCharType="separate"/>
        </w:r>
        <w:r w:rsidR="00C06B10" w:rsidRPr="00C06B10" w:rsidDel="00647E25">
          <w:rPr>
            <w:rFonts w:ascii="Times New Roman" w:hAnsi="Times New Roman" w:cs="Times New Roman"/>
            <w:noProof/>
            <w:sz w:val="24"/>
            <w:szCs w:val="24"/>
            <w:vertAlign w:val="superscript"/>
          </w:rPr>
          <w:delText>17</w:delText>
        </w:r>
        <w:r w:rsidRPr="00EE014C" w:rsidDel="00647E25">
          <w:rPr>
            <w:rFonts w:ascii="Times New Roman" w:hAnsi="Times New Roman" w:cs="Times New Roman"/>
            <w:sz w:val="24"/>
            <w:szCs w:val="24"/>
          </w:rPr>
          <w:fldChar w:fldCharType="end"/>
        </w:r>
        <w:r w:rsidRPr="00EE014C" w:rsidDel="00647E25">
          <w:rPr>
            <w:rFonts w:ascii="Times New Roman" w:hAnsi="Times New Roman" w:cs="Times New Roman"/>
            <w:sz w:val="24"/>
            <w:szCs w:val="24"/>
          </w:rPr>
          <w:delText xml:space="preserve"> This suggests th</w:delText>
        </w:r>
        <w:r w:rsidR="00CE33ED" w:rsidDel="00647E25">
          <w:rPr>
            <w:rFonts w:ascii="Times New Roman" w:hAnsi="Times New Roman" w:cs="Times New Roman"/>
            <w:sz w:val="24"/>
            <w:szCs w:val="24"/>
          </w:rPr>
          <w:delText>at pyrite typically considered unoxidized</w:delText>
        </w:r>
        <w:r w:rsidRPr="00EE014C" w:rsidDel="00647E25">
          <w:rPr>
            <w:rFonts w:ascii="Times New Roman" w:hAnsi="Times New Roman" w:cs="Times New Roman"/>
            <w:sz w:val="24"/>
            <w:szCs w:val="24"/>
          </w:rPr>
          <w:delText xml:space="preserve"> (including the pyrite surface used here) have some differences in surface chemistry compared to a “pristine” synthetic pyrite surface. </w:delText>
        </w:r>
        <w:r w:rsidDel="00647E25">
          <w:rPr>
            <w:rFonts w:ascii="Times New Roman" w:hAnsi="Times New Roman" w:cs="Times New Roman"/>
            <w:sz w:val="24"/>
            <w:szCs w:val="24"/>
          </w:rPr>
          <w:delText xml:space="preserve">These </w:delText>
        </w:r>
        <w:r w:rsidRPr="00EE014C" w:rsidDel="00647E25">
          <w:rPr>
            <w:rFonts w:ascii="Times New Roman" w:hAnsi="Times New Roman" w:cs="Times New Roman"/>
            <w:sz w:val="24"/>
            <w:szCs w:val="24"/>
          </w:rPr>
          <w:delText xml:space="preserve">differences in pyrite treatment and </w:delText>
        </w:r>
        <w:r w:rsidDel="00647E25">
          <w:rPr>
            <w:rFonts w:ascii="Times New Roman" w:hAnsi="Times New Roman" w:cs="Times New Roman"/>
            <w:sz w:val="24"/>
            <w:szCs w:val="24"/>
          </w:rPr>
          <w:delText>cleaning during experiments could be the</w:delText>
        </w:r>
        <w:r w:rsidRPr="00EE014C" w:rsidDel="00647E25">
          <w:rPr>
            <w:rFonts w:ascii="Times New Roman" w:hAnsi="Times New Roman" w:cs="Times New Roman"/>
            <w:sz w:val="24"/>
            <w:szCs w:val="24"/>
          </w:rPr>
          <w:delText xml:space="preserve"> drive</w:delText>
        </w:r>
        <w:r w:rsidDel="00647E25">
          <w:rPr>
            <w:rFonts w:ascii="Times New Roman" w:hAnsi="Times New Roman" w:cs="Times New Roman"/>
            <w:sz w:val="24"/>
            <w:szCs w:val="24"/>
          </w:rPr>
          <w:delText>r for</w:delText>
        </w:r>
        <w:r w:rsidRPr="00EE014C" w:rsidDel="00647E25">
          <w:rPr>
            <w:rFonts w:ascii="Times New Roman" w:hAnsi="Times New Roman" w:cs="Times New Roman"/>
            <w:sz w:val="24"/>
            <w:szCs w:val="24"/>
          </w:rPr>
          <w:delText xml:space="preserve"> differences in surface sites that result in this unexpected Ra sorption. Two</w:delText>
        </w:r>
        <w:r w:rsidR="002D44FC" w:rsidDel="00647E25">
          <w:rPr>
            <w:rFonts w:ascii="Times New Roman" w:hAnsi="Times New Roman" w:cs="Times New Roman"/>
            <w:sz w:val="24"/>
            <w:szCs w:val="24"/>
          </w:rPr>
          <w:delText xml:space="preserve"> different natural pyrites were used between</w:delText>
        </w:r>
        <w:r w:rsidRPr="00EE014C" w:rsidDel="00647E25">
          <w:rPr>
            <w:rFonts w:ascii="Times New Roman" w:hAnsi="Times New Roman" w:cs="Times New Roman"/>
            <w:sz w:val="24"/>
            <w:szCs w:val="24"/>
          </w:rPr>
          <w:delText xml:space="preserve"> the experiment here and for studying Sr sorption, thus it is also possible there are</w:delText>
        </w:r>
        <w:r w:rsidR="002D44FC" w:rsidDel="00647E25">
          <w:rPr>
            <w:rFonts w:ascii="Times New Roman" w:hAnsi="Times New Roman" w:cs="Times New Roman"/>
            <w:sz w:val="24"/>
            <w:szCs w:val="24"/>
          </w:rPr>
          <w:delText xml:space="preserve"> also</w:delText>
        </w:r>
        <w:r w:rsidRPr="00EE014C" w:rsidDel="00647E25">
          <w:rPr>
            <w:rFonts w:ascii="Times New Roman" w:hAnsi="Times New Roman" w:cs="Times New Roman"/>
            <w:sz w:val="24"/>
            <w:szCs w:val="24"/>
          </w:rPr>
          <w:delText xml:space="preserve"> structural </w:delText>
        </w:r>
        <w:r w:rsidR="00CE33ED" w:rsidDel="00647E25">
          <w:rPr>
            <w:rFonts w:ascii="Times New Roman" w:hAnsi="Times New Roman" w:cs="Times New Roman"/>
            <w:sz w:val="24"/>
            <w:szCs w:val="24"/>
          </w:rPr>
          <w:delText>differences relating to</w:delText>
        </w:r>
        <w:r w:rsidRPr="00EE014C" w:rsidDel="00647E25">
          <w:rPr>
            <w:rFonts w:ascii="Times New Roman" w:hAnsi="Times New Roman" w:cs="Times New Roman"/>
            <w:sz w:val="24"/>
            <w:szCs w:val="24"/>
          </w:rPr>
          <w:delText xml:space="preserve"> lattice substitutions </w:delText>
        </w:r>
        <w:r w:rsidR="00CE33ED" w:rsidDel="00647E25">
          <w:rPr>
            <w:rFonts w:ascii="Times New Roman" w:hAnsi="Times New Roman" w:cs="Times New Roman"/>
            <w:sz w:val="24"/>
            <w:szCs w:val="24"/>
          </w:rPr>
          <w:delText xml:space="preserve">of impurities </w:delText>
        </w:r>
        <w:r w:rsidRPr="00EE014C" w:rsidDel="00647E25">
          <w:rPr>
            <w:rFonts w:ascii="Times New Roman" w:hAnsi="Times New Roman" w:cs="Times New Roman"/>
            <w:sz w:val="24"/>
            <w:szCs w:val="24"/>
          </w:rPr>
          <w:delText>or other inclusions into the pyrite</w:delText>
        </w:r>
        <w:r w:rsidR="00CE33ED" w:rsidDel="00647E25">
          <w:rPr>
            <w:rFonts w:ascii="Times New Roman" w:hAnsi="Times New Roman" w:cs="Times New Roman"/>
            <w:sz w:val="24"/>
            <w:szCs w:val="24"/>
          </w:rPr>
          <w:delText>.</w:delText>
        </w:r>
        <w:r w:rsidRPr="00EE014C" w:rsidDel="00647E25">
          <w:rPr>
            <w:rFonts w:ascii="Times New Roman" w:hAnsi="Times New Roman" w:cs="Times New Roman"/>
            <w:sz w:val="24"/>
            <w:szCs w:val="24"/>
          </w:rPr>
          <w:fldChar w:fldCharType="begin" w:fldLock="1"/>
        </w:r>
        <w:r w:rsidR="00C06B10" w:rsidDel="00647E25">
          <w:rPr>
            <w:rFonts w:ascii="Times New Roman" w:hAnsi="Times New Roman" w:cs="Times New Roman"/>
            <w:sz w:val="24"/>
            <w:szCs w:val="24"/>
          </w:rPr>
          <w:del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"&lt;sup&gt;10&lt;/sup&gt;", "plainTextFormattedCitation" : "10", "previouslyFormattedCitation" : "[13]" }, "properties" : { "noteIndex" : 0 }, "schema" : "https://github.com/citation-style-language/schema/raw/master/csl-citation.json" }</w:delInstrText>
        </w:r>
        <w:r w:rsidRPr="00EE014C" w:rsidDel="00647E25">
          <w:rPr>
            <w:rFonts w:ascii="Times New Roman" w:hAnsi="Times New Roman" w:cs="Times New Roman"/>
            <w:sz w:val="24"/>
            <w:szCs w:val="24"/>
          </w:rPr>
          <w:fldChar w:fldCharType="separate"/>
        </w:r>
        <w:r w:rsidR="00C06B10" w:rsidRPr="00C06B10" w:rsidDel="00647E25">
          <w:rPr>
            <w:rFonts w:ascii="Times New Roman" w:hAnsi="Times New Roman" w:cs="Times New Roman"/>
            <w:noProof/>
            <w:sz w:val="24"/>
            <w:szCs w:val="24"/>
            <w:vertAlign w:val="superscript"/>
          </w:rPr>
          <w:delText>10</w:delText>
        </w:r>
        <w:r w:rsidRPr="00EE014C" w:rsidDel="00647E25">
          <w:rPr>
            <w:rFonts w:ascii="Times New Roman" w:hAnsi="Times New Roman" w:cs="Times New Roman"/>
            <w:sz w:val="24"/>
            <w:szCs w:val="24"/>
          </w:rPr>
          <w:fldChar w:fldCharType="end"/>
        </w:r>
        <w:r w:rsidRPr="00EE014C" w:rsidDel="00647E25">
          <w:rPr>
            <w:rFonts w:ascii="Times New Roman" w:hAnsi="Times New Roman" w:cs="Times New Roman"/>
            <w:sz w:val="24"/>
            <w:szCs w:val="24"/>
          </w:rPr>
          <w:delText xml:space="preserve"> Only spectroscopic investigation of Ra sorption to pyrite surface, however, can elucidate the large differences between Sr and Ra sorption as well as enable the development of an SCM that accurately predicts Ra speciation in the presence of an unoxidized pyrite surface.</w:delText>
        </w:r>
        <w:r w:rsidR="002D44FC" w:rsidDel="00647E25">
          <w:rPr>
            <w:rFonts w:ascii="Times New Roman" w:hAnsi="Times New Roman" w:cs="Times New Roman"/>
            <w:sz w:val="24"/>
            <w:szCs w:val="24"/>
          </w:rPr>
          <w:delText xml:space="preserve"> Indeed the reactivity of the pyrite surface suggests that care must be taken to determine which surface conditions best match those found in the environment.</w:delText>
        </w:r>
      </w:del>
    </w:p>
    <w:p w14:paraId="0CC4E0FF" w14:textId="3533046D" w:rsidR="00867736" w:rsidRDefault="00C77069" w:rsidP="00C77069">
      <w:pPr>
        <w:spacing w:line="480" w:lineRule="auto"/>
        <w:rPr>
          <w:rFonts w:ascii="Times New Roman" w:hAnsi="Times New Roman" w:cs="Times New Roman"/>
          <w:b/>
          <w:sz w:val="24"/>
          <w:szCs w:val="24"/>
        </w:rPr>
      </w:pPr>
      <w:r>
        <w:rPr>
          <w:rFonts w:ascii="Times New Roman" w:hAnsi="Times New Roman" w:cs="Times New Roman"/>
          <w:b/>
          <w:sz w:val="24"/>
          <w:szCs w:val="24"/>
        </w:rPr>
        <w:t>Surface Complexation Modeling:</w:t>
      </w:r>
    </w:p>
    <w:p w14:paraId="3250B8E8" w14:textId="5393033B" w:rsidR="005402BE" w:rsidRDefault="00867736" w:rsidP="00C77069">
      <w:pPr>
        <w:spacing w:line="480" w:lineRule="auto"/>
        <w:rPr>
          <w:ins w:id="29" w:author="Microsoft Office User" w:date="2017-03-08T14:34:00Z"/>
          <w:rFonts w:ascii="Times New Roman" w:hAnsi="Times New Roman" w:cs="Times New Roman"/>
          <w:noProof/>
          <w:sz w:val="24"/>
          <w:szCs w:val="24"/>
        </w:rPr>
      </w:pPr>
      <w:r>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0BB5E6E8" wp14:editId="484820BC">
            <wp:simplePos x="0" y="0"/>
            <wp:positionH relativeFrom="column">
              <wp:posOffset>3313723</wp:posOffset>
            </wp:positionH>
            <wp:positionV relativeFrom="paragraph">
              <wp:posOffset>10551</wp:posOffset>
            </wp:positionV>
            <wp:extent cx="3044825" cy="19519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I2-PyriteS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825" cy="1951990"/>
                    </a:xfrm>
                    <a:prstGeom prst="rect">
                      <a:avLst/>
                    </a:prstGeom>
                  </pic:spPr>
                </pic:pic>
              </a:graphicData>
            </a:graphic>
          </wp:anchor>
        </w:drawing>
      </w:r>
      <w:r w:rsidRPr="00867736">
        <w:rPr>
          <w:rFonts w:ascii="Times New Roman" w:hAnsi="Times New Roman" w:cs="Times New Roman"/>
          <w:noProof/>
          <w:sz w:val="24"/>
          <w:szCs w:val="24"/>
        </w:rPr>
        <w:t xml:space="preserve"> </w:t>
      </w:r>
      <w:r>
        <w:rPr>
          <w:rFonts w:ascii="Times New Roman" w:hAnsi="Times New Roman" w:cs="Times New Roman"/>
          <w:noProof/>
          <w:sz w:val="24"/>
          <w:szCs w:val="24"/>
          <w:lang w:eastAsia="en-US"/>
        </w:rPr>
        <w:drawing>
          <wp:inline distT="0" distB="0" distL="0" distR="0" wp14:anchorId="7543912F" wp14:editId="64A80006">
            <wp:extent cx="3044952" cy="1952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I1-MontS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2" cy="1952600"/>
                    </a:xfrm>
                    <a:prstGeom prst="rect">
                      <a:avLst/>
                    </a:prstGeom>
                  </pic:spPr>
                </pic:pic>
              </a:graphicData>
            </a:graphic>
          </wp:inline>
        </w:drawing>
      </w:r>
      <w:r w:rsidR="00033AD2">
        <w:rPr>
          <w:rFonts w:ascii="Times New Roman" w:hAnsi="Times New Roman" w:cs="Times New Roman"/>
          <w:noProof/>
          <w:sz w:val="24"/>
          <w:szCs w:val="24"/>
        </w:rPr>
        <w:t>Figure S1</w:t>
      </w:r>
      <w:r>
        <w:rPr>
          <w:rFonts w:ascii="Times New Roman" w:hAnsi="Times New Roman" w:cs="Times New Roman"/>
          <w:noProof/>
          <w:sz w:val="24"/>
          <w:szCs w:val="24"/>
        </w:rPr>
        <w:t>: SCM results omitted from the main text. Lines indicate model fit and points experimental data. Left: SCM of Ra sorption to Na Montmorillonite, using a 2 site reaction formulation and an exchange reaction. Rig</w:t>
      </w:r>
      <w:bookmarkStart w:id="30" w:name="_GoBack"/>
      <w:bookmarkEnd w:id="30"/>
      <w:r>
        <w:rPr>
          <w:rFonts w:ascii="Times New Roman" w:hAnsi="Times New Roman" w:cs="Times New Roman"/>
          <w:noProof/>
          <w:sz w:val="24"/>
          <w:szCs w:val="24"/>
        </w:rPr>
        <w:t>ht: SCM of Ra to anaerobic pyrite.</w:t>
      </w:r>
    </w:p>
    <w:p w14:paraId="64EA53B3" w14:textId="77777777" w:rsidR="00647E25" w:rsidRPr="00867736" w:rsidRDefault="00647E25" w:rsidP="00C77069">
      <w:pPr>
        <w:spacing w:line="480" w:lineRule="auto"/>
        <w:rPr>
          <w:rFonts w:ascii="Times New Roman" w:hAnsi="Times New Roman" w:cs="Times New Roman"/>
          <w:sz w:val="24"/>
          <w:szCs w:val="24"/>
        </w:rPr>
      </w:pPr>
    </w:p>
    <w:p w14:paraId="5543A7B5" w14:textId="4459B9B1" w:rsidR="00BC5486" w:rsidRPr="00703598"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w:t>
      </w:r>
      <w:r w:rsidR="00033AD2">
        <w:rPr>
          <w:rFonts w:ascii="Times New Roman" w:hAnsi="Times New Roman" w:cs="Times New Roman"/>
          <w:sz w:val="24"/>
          <w:szCs w:val="24"/>
        </w:rPr>
        <w:t xml:space="preserve"> (Figure 2, Figure S1).</w:t>
      </w:r>
      <w:r>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"&lt;sup&gt;18,19&lt;/sup&gt;", "plainTextFormattedCitation" : "18,19", "previouslyFormattedCitation" : "[21], [22]" }, "properties" : { "noteIndex" : 0 }, "schema" : "https://github.com/citation-style-language/schema/raw/master/csl-citation.json" }</w:instrText>
      </w:r>
      <w:r>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18,19</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w:t>
      </w:r>
      <w:r>
        <w:rPr>
          <w:rFonts w:ascii="Times New Roman" w:hAnsi="Times New Roman" w:cs="Times New Roman"/>
          <w:sz w:val="24"/>
          <w:szCs w:val="24"/>
        </w:rPr>
        <w:t xml:space="preserve"> There are, however, SCM formulations that are </w:t>
      </w:r>
      <w:commentRangeStart w:id="31"/>
      <w:del w:id="32" w:author="Microsoft Office User" w:date="2017-03-08T14:36:00Z">
        <w:r w:rsidDel="00647E25">
          <w:rPr>
            <w:rFonts w:ascii="Times New Roman" w:hAnsi="Times New Roman" w:cs="Times New Roman"/>
            <w:sz w:val="24"/>
            <w:szCs w:val="24"/>
          </w:rPr>
          <w:delText xml:space="preserve">simpler, yet </w:delText>
        </w:r>
      </w:del>
      <w:del w:id="33" w:author="Microsoft Office User" w:date="2017-03-08T14:35:00Z">
        <w:r w:rsidDel="00647E25">
          <w:rPr>
            <w:rFonts w:ascii="Times New Roman" w:hAnsi="Times New Roman" w:cs="Times New Roman"/>
            <w:sz w:val="24"/>
            <w:szCs w:val="24"/>
          </w:rPr>
          <w:delText>still provide some value; these models</w:delText>
        </w:r>
        <w:r w:rsidRPr="00EE014C" w:rsidDel="00647E25">
          <w:rPr>
            <w:rFonts w:ascii="Times New Roman" w:hAnsi="Times New Roman" w:cs="Times New Roman"/>
            <w:sz w:val="24"/>
            <w:szCs w:val="24"/>
          </w:rPr>
          <w:delText xml:space="preserve"> </w:delText>
        </w:r>
      </w:del>
      <w:del w:id="34" w:author="Microsoft Office User" w:date="2017-03-08T14:36:00Z">
        <w:r w:rsidRPr="00EE014C" w:rsidDel="00647E25">
          <w:rPr>
            <w:rFonts w:ascii="Times New Roman" w:hAnsi="Times New Roman" w:cs="Times New Roman"/>
            <w:sz w:val="24"/>
            <w:szCs w:val="24"/>
          </w:rPr>
          <w:delText>pose</w:delText>
        </w:r>
      </w:del>
      <w:ins w:id="35" w:author="Microsoft Office User" w:date="2017-03-08T14:36:00Z">
        <w:r w:rsidR="00647E25">
          <w:rPr>
            <w:rFonts w:ascii="Times New Roman" w:hAnsi="Times New Roman" w:cs="Times New Roman"/>
            <w:sz w:val="24"/>
            <w:szCs w:val="24"/>
          </w:rPr>
          <w:t>pose</w:t>
        </w:r>
      </w:ins>
      <w:r w:rsidRPr="00EE014C">
        <w:rPr>
          <w:rFonts w:ascii="Times New Roman" w:hAnsi="Times New Roman" w:cs="Times New Roman"/>
          <w:sz w:val="24"/>
          <w:szCs w:val="24"/>
        </w:rPr>
        <w:t xml:space="preserve"> only the existence of the </w:t>
      </w:r>
      <w:ins w:id="36" w:author="Microsoft Office User" w:date="2017-03-08T14:36:00Z">
        <w:r w:rsidR="00647E25">
          <w:rPr>
            <w:rFonts w:ascii="Times New Roman" w:hAnsi="Times New Roman" w:cs="Times New Roman"/>
            <w:sz w:val="24"/>
            <w:szCs w:val="24"/>
          </w:rPr>
          <w:t xml:space="preserve">probable </w:t>
        </w:r>
      </w:ins>
      <w:r w:rsidRPr="00EE014C">
        <w:rPr>
          <w:rFonts w:ascii="Times New Roman" w:hAnsi="Times New Roman" w:cs="Times New Roman"/>
          <w:sz w:val="24"/>
          <w:szCs w:val="24"/>
        </w:rPr>
        <w:t>reaction</w:t>
      </w:r>
      <w:commentRangeEnd w:id="31"/>
      <w:r w:rsidR="00647E25">
        <w:rPr>
          <w:rStyle w:val="CommentReference"/>
        </w:rPr>
        <w:commentReference w:id="31"/>
      </w:r>
      <w:r w:rsidRPr="00EE014C">
        <w:rPr>
          <w:rFonts w:ascii="Times New Roman" w:hAnsi="Times New Roman" w:cs="Times New Roman"/>
          <w:sz w:val="24"/>
          <w:szCs w:val="24"/>
        </w:rPr>
        <w:t xml:space="preserve">,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comparison of the relative importance of the different minerals for radium retention</w:t>
      </w:r>
      <w:r w:rsidR="00033AD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"&lt;sup&gt;20\u201322&lt;/sup&gt;", "plainTextFormattedCitation" : "20\u201322", "previouslyFormattedCitation" : "[23]\u2013[25]"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20–22</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r w:rsidR="004423AB">
        <w:rPr>
          <w:rFonts w:ascii="Times New Roman" w:hAnsi="Times New Roman" w:cs="Times New Roman"/>
          <w:sz w:val="24"/>
          <w:szCs w:val="24"/>
        </w:rPr>
        <w:t>These models</w:t>
      </w:r>
      <w:r>
        <w:rPr>
          <w:rFonts w:ascii="Times New Roman" w:hAnsi="Times New Roman" w:cs="Times New Roman"/>
          <w:sz w:val="24"/>
          <w:szCs w:val="24"/>
        </w:rPr>
        <w:t xml:space="preserve"> also may provide utility in larger scale groundwater modeling efforts, as these simpler formulations </w:t>
      </w:r>
      <w:r w:rsidR="004423AB">
        <w:rPr>
          <w:rFonts w:ascii="Times New Roman" w:hAnsi="Times New Roman" w:cs="Times New Roman"/>
          <w:sz w:val="24"/>
          <w:szCs w:val="24"/>
        </w:rPr>
        <w:t xml:space="preserve">are easier </w:t>
      </w:r>
      <w:r>
        <w:rPr>
          <w:rFonts w:ascii="Times New Roman" w:hAnsi="Times New Roman" w:cs="Times New Roman"/>
          <w:sz w:val="24"/>
          <w:szCs w:val="24"/>
        </w:rPr>
        <w:t>to add to larger scale modeling packages that incorporate a variety of biogeochemical and flow processes.</w:t>
      </w:r>
    </w:p>
    <w:p w14:paraId="479BA4B8" w14:textId="1524DFD9" w:rsidR="00024B12" w:rsidRDefault="002768D1" w:rsidP="004B6422">
      <w:pPr>
        <w:spacing w:line="480" w:lineRule="auto"/>
        <w:rPr>
          <w:ins w:id="37" w:author="Microsoft Office User" w:date="2017-03-08T14:37:00Z"/>
          <w:rFonts w:ascii="Times New Roman" w:hAnsi="Times New Roman" w:cs="Times New Roman"/>
          <w:sz w:val="24"/>
          <w:szCs w:val="24"/>
        </w:rPr>
      </w:pPr>
      <w:r>
        <w:rPr>
          <w:rFonts w:ascii="Times New Roman" w:hAnsi="Times New Roman" w:cs="Times New Roman"/>
          <w:b/>
          <w:sz w:val="24"/>
          <w:szCs w:val="24"/>
        </w:rPr>
        <w:tab/>
      </w:r>
      <w:r w:rsidR="00703598">
        <w:rPr>
          <w:rFonts w:ascii="Times New Roman" w:hAnsi="Times New Roman" w:cs="Times New Roman"/>
          <w:sz w:val="24"/>
          <w:szCs w:val="24"/>
        </w:rPr>
        <w:t>Table S3</w:t>
      </w:r>
      <w:r>
        <w:rPr>
          <w:rFonts w:ascii="Times New Roman" w:hAnsi="Times New Roman" w:cs="Times New Roman"/>
          <w:sz w:val="24"/>
          <w:szCs w:val="24"/>
        </w:rPr>
        <w:t xml:space="preserve"> provides the results of fitting the experimental data to these simpler reaction formulations. </w:t>
      </w:r>
      <w:proofErr w:type="spellStart"/>
      <w:r w:rsidR="007A5DC3">
        <w:rPr>
          <w:rFonts w:ascii="Times New Roman" w:hAnsi="Times New Roman" w:cs="Times New Roman"/>
          <w:sz w:val="24"/>
          <w:szCs w:val="24"/>
        </w:rPr>
        <w:t>Ferrihydrite</w:t>
      </w:r>
      <w:proofErr w:type="spellEnd"/>
      <w:r w:rsidR="007A5DC3">
        <w:rPr>
          <w:rFonts w:ascii="Times New Roman" w:hAnsi="Times New Roman" w:cs="Times New Roman"/>
          <w:sz w:val="24"/>
          <w:szCs w:val="24"/>
        </w:rPr>
        <w:t xml:space="preserve"> and goethite were fit a single site model based on a previous model of iron (</w:t>
      </w:r>
      <w:proofErr w:type="spellStart"/>
      <w:r w:rsidR="007A5DC3">
        <w:rPr>
          <w:rFonts w:ascii="Times New Roman" w:hAnsi="Times New Roman" w:cs="Times New Roman"/>
          <w:sz w:val="24"/>
          <w:szCs w:val="24"/>
        </w:rPr>
        <w:t>hydr</w:t>
      </w:r>
      <w:proofErr w:type="spellEnd"/>
      <w:r w:rsidR="007A5DC3">
        <w:rPr>
          <w:rFonts w:ascii="Times New Roman" w:hAnsi="Times New Roman" w:cs="Times New Roman"/>
          <w:sz w:val="24"/>
          <w:szCs w:val="24"/>
        </w:rPr>
        <w:t xml:space="preserve">)oxide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4423AB">
        <w:rPr>
          <w:rFonts w:ascii="Times New Roman" w:hAnsi="Times New Roman" w:cs="Times New Roman"/>
          <w:sz w:val="24"/>
          <w:szCs w:val="24"/>
        </w:rPr>
        <w:t>.</w:t>
      </w:r>
      <w:r w:rsidR="005402BE">
        <w:rPr>
          <w:rFonts w:ascii="Times New Roman" w:hAnsi="Times New Roman" w:cs="Times New Roman"/>
          <w:sz w:val="24"/>
          <w:szCs w:val="24"/>
        </w:rPr>
        <w:t xml:space="preserve"> </w:t>
      </w:r>
      <w:r w:rsidR="007A5DC3">
        <w:rPr>
          <w:rFonts w:ascii="Times New Roman" w:hAnsi="Times New Roman" w:cs="Times New Roman"/>
          <w:sz w:val="24"/>
          <w:szCs w:val="24"/>
        </w:rPr>
        <w:t xml:space="preserve">While that model typically specifies two </w:t>
      </w:r>
      <w:r w:rsidR="007A5DC3">
        <w:rPr>
          <w:rFonts w:ascii="Times New Roman" w:hAnsi="Times New Roman" w:cs="Times New Roman"/>
          <w:sz w:val="24"/>
          <w:szCs w:val="24"/>
        </w:rPr>
        <w:lastRenderedPageBreak/>
        <w:t>sites, a strong site controlling sorption at low solute loading, and a weak site contributing to sorption at high solute loading, the model fit here only one site</w:t>
      </w:r>
      <w:r w:rsidR="00CE33ED">
        <w:rPr>
          <w:rFonts w:ascii="Times New Roman" w:hAnsi="Times New Roman" w:cs="Times New Roman"/>
          <w:sz w:val="24"/>
          <w:szCs w:val="24"/>
        </w:rPr>
        <w:t>, exhibiting no sensitivity to a second site. The site fitted</w:t>
      </w:r>
      <w:r w:rsidR="007A5DC3">
        <w:rPr>
          <w:rFonts w:ascii="Times New Roman" w:hAnsi="Times New Roman" w:cs="Times New Roman"/>
          <w:sz w:val="24"/>
          <w:szCs w:val="24"/>
        </w:rPr>
        <w:t xml:space="preserve">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 </w:t>
      </w:r>
      <w:r w:rsidR="00EC34C7">
        <w:rPr>
          <w:rFonts w:ascii="Times New Roman" w:hAnsi="Times New Roman" w:cs="Times New Roman"/>
          <w:sz w:val="24"/>
          <w:szCs w:val="24"/>
        </w:rPr>
        <w:t>For sodium montmorillonite, a single site with two re</w:t>
      </w:r>
      <w:r w:rsidR="00CE33ED">
        <w:rPr>
          <w:rFonts w:ascii="Times New Roman" w:hAnsi="Times New Roman" w:cs="Times New Roman"/>
          <w:sz w:val="24"/>
          <w:szCs w:val="24"/>
        </w:rPr>
        <w:t>actions was considered, but the</w:t>
      </w:r>
      <w:r w:rsidR="00EC34C7">
        <w:rPr>
          <w:rFonts w:ascii="Times New Roman" w:hAnsi="Times New Roman" w:cs="Times New Roman"/>
          <w:sz w:val="24"/>
          <w:szCs w:val="24"/>
        </w:rPr>
        <w:t xml:space="preserve"> fit was visually inferior to the reported two site model. The pyrite model reported here matches the model used in the main text, as both use a simple, single site model that makes no assumptions about surface reactions between Ra and pyrite.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followed by </w:t>
      </w:r>
      <w:proofErr w:type="spellStart"/>
      <w:r>
        <w:rPr>
          <w:rFonts w:ascii="Times New Roman" w:hAnsi="Times New Roman" w:cs="Times New Roman"/>
          <w:sz w:val="24"/>
          <w:szCs w:val="24"/>
        </w:rPr>
        <w:t>ferrihyd</w:t>
      </w:r>
      <w:r w:rsidR="003A3CB4">
        <w:rPr>
          <w:rFonts w:ascii="Times New Roman" w:hAnsi="Times New Roman" w:cs="Times New Roman"/>
          <w:sz w:val="24"/>
          <w:szCs w:val="24"/>
        </w:rPr>
        <w:t>rite</w:t>
      </w:r>
      <w:proofErr w:type="spellEnd"/>
      <w:r w:rsidR="003A3CB4">
        <w:rPr>
          <w:rFonts w:ascii="Times New Roman" w:hAnsi="Times New Roman" w:cs="Times New Roman"/>
          <w:sz w:val="24"/>
          <w:szCs w:val="24"/>
        </w:rPr>
        <w:t xml:space="preserve">, goethite, and </w:t>
      </w:r>
      <w:r w:rsidR="00CE33ED">
        <w:rPr>
          <w:rFonts w:ascii="Times New Roman" w:hAnsi="Times New Roman" w:cs="Times New Roman"/>
          <w:sz w:val="24"/>
          <w:szCs w:val="24"/>
        </w:rPr>
        <w:t xml:space="preserve">then </w:t>
      </w:r>
      <w:r w:rsidR="003A3CB4">
        <w:rPr>
          <w:rFonts w:ascii="Times New Roman" w:hAnsi="Times New Roman" w:cs="Times New Roman"/>
          <w:sz w:val="24"/>
          <w:szCs w:val="24"/>
        </w:rPr>
        <w:t>pyrite.</w:t>
      </w:r>
    </w:p>
    <w:p w14:paraId="2F57B8D7" w14:textId="77777777" w:rsidR="00647E25" w:rsidRDefault="00647E25" w:rsidP="004B6422">
      <w:pPr>
        <w:spacing w:line="480" w:lineRule="auto"/>
        <w:rPr>
          <w:ins w:id="38" w:author="Microsoft Office User" w:date="2017-03-08T14:37:00Z"/>
          <w:rFonts w:ascii="Times New Roman" w:hAnsi="Times New Roman" w:cs="Times New Roman"/>
          <w:sz w:val="24"/>
          <w:szCs w:val="24"/>
        </w:rPr>
      </w:pPr>
    </w:p>
    <w:p w14:paraId="535ADFE7" w14:textId="77777777" w:rsidR="00647E25" w:rsidRDefault="00647E25" w:rsidP="004B6422">
      <w:pPr>
        <w:spacing w:line="480" w:lineRule="auto"/>
        <w:rPr>
          <w:ins w:id="39" w:author="Microsoft Office User" w:date="2017-03-08T14:37:00Z"/>
          <w:rFonts w:ascii="Times New Roman" w:hAnsi="Times New Roman" w:cs="Times New Roman"/>
          <w:sz w:val="24"/>
          <w:szCs w:val="24"/>
        </w:rPr>
      </w:pPr>
    </w:p>
    <w:p w14:paraId="604C8BEA" w14:textId="77777777" w:rsidR="00647E25" w:rsidRDefault="00647E25" w:rsidP="004B6422">
      <w:pPr>
        <w:spacing w:line="480" w:lineRule="auto"/>
        <w:rPr>
          <w:ins w:id="40" w:author="Microsoft Office User" w:date="2017-03-08T14:37:00Z"/>
          <w:rFonts w:ascii="Times New Roman" w:hAnsi="Times New Roman" w:cs="Times New Roman"/>
          <w:sz w:val="24"/>
          <w:szCs w:val="24"/>
        </w:rPr>
      </w:pPr>
    </w:p>
    <w:p w14:paraId="73A07888" w14:textId="77777777" w:rsidR="00647E25" w:rsidRDefault="00647E25" w:rsidP="004B6422">
      <w:pPr>
        <w:spacing w:line="480" w:lineRule="auto"/>
        <w:rPr>
          <w:ins w:id="41" w:author="Microsoft Office User" w:date="2017-03-08T14:37:00Z"/>
          <w:rFonts w:ascii="Times New Roman" w:hAnsi="Times New Roman" w:cs="Times New Roman"/>
          <w:sz w:val="24"/>
          <w:szCs w:val="24"/>
        </w:rPr>
      </w:pPr>
    </w:p>
    <w:p w14:paraId="6E3CE227" w14:textId="77777777" w:rsidR="00647E25" w:rsidRDefault="00647E25" w:rsidP="004B6422">
      <w:pPr>
        <w:spacing w:line="480" w:lineRule="auto"/>
        <w:rPr>
          <w:ins w:id="42" w:author="Microsoft Office User" w:date="2017-03-08T14:37:00Z"/>
          <w:rFonts w:ascii="Times New Roman" w:hAnsi="Times New Roman" w:cs="Times New Roman"/>
          <w:sz w:val="24"/>
          <w:szCs w:val="24"/>
        </w:rPr>
      </w:pPr>
    </w:p>
    <w:p w14:paraId="30BCEFF9" w14:textId="77777777" w:rsidR="00647E25" w:rsidRDefault="00647E25" w:rsidP="004B6422">
      <w:pPr>
        <w:spacing w:line="480" w:lineRule="auto"/>
        <w:rPr>
          <w:ins w:id="43" w:author="Microsoft Office User" w:date="2017-03-08T14:37:00Z"/>
          <w:rFonts w:ascii="Times New Roman" w:hAnsi="Times New Roman" w:cs="Times New Roman"/>
          <w:sz w:val="24"/>
          <w:szCs w:val="24"/>
        </w:rPr>
      </w:pPr>
    </w:p>
    <w:p w14:paraId="5B4EFC65" w14:textId="77777777" w:rsidR="00647E25" w:rsidRDefault="00647E25" w:rsidP="004B6422">
      <w:pPr>
        <w:spacing w:line="480" w:lineRule="auto"/>
        <w:rPr>
          <w:ins w:id="44" w:author="Microsoft Office User" w:date="2017-03-08T14:37:00Z"/>
          <w:rFonts w:ascii="Times New Roman" w:hAnsi="Times New Roman" w:cs="Times New Roman"/>
          <w:sz w:val="24"/>
          <w:szCs w:val="24"/>
        </w:rPr>
      </w:pPr>
    </w:p>
    <w:p w14:paraId="00359FD6" w14:textId="77777777" w:rsidR="00647E25" w:rsidRDefault="00647E25" w:rsidP="004B6422">
      <w:pPr>
        <w:spacing w:line="480" w:lineRule="auto"/>
        <w:rPr>
          <w:ins w:id="45" w:author="Microsoft Office User" w:date="2017-03-08T14:37:00Z"/>
          <w:rFonts w:ascii="Times New Roman" w:hAnsi="Times New Roman" w:cs="Times New Roman"/>
          <w:sz w:val="24"/>
          <w:szCs w:val="24"/>
        </w:rPr>
      </w:pPr>
    </w:p>
    <w:p w14:paraId="244192DC" w14:textId="77777777" w:rsidR="00647E25" w:rsidRDefault="00647E25" w:rsidP="004B6422">
      <w:pPr>
        <w:spacing w:line="480" w:lineRule="auto"/>
        <w:rPr>
          <w:ins w:id="46" w:author="Microsoft Office User" w:date="2017-03-08T14:37:00Z"/>
          <w:rFonts w:ascii="Times New Roman" w:hAnsi="Times New Roman" w:cs="Times New Roman"/>
          <w:sz w:val="24"/>
          <w:szCs w:val="24"/>
        </w:rPr>
      </w:pPr>
    </w:p>
    <w:p w14:paraId="02ABCBA8" w14:textId="77777777" w:rsidR="00647E25" w:rsidRPr="002768D1" w:rsidRDefault="00647E25" w:rsidP="004B6422">
      <w:pPr>
        <w:spacing w:line="480" w:lineRule="auto"/>
        <w:rPr>
          <w:rFonts w:ascii="Times New Roman" w:hAnsi="Times New Roman" w:cs="Times New Roman"/>
          <w:sz w:val="24"/>
          <w:szCs w:val="24"/>
        </w:rPr>
      </w:pPr>
    </w:p>
    <w:p w14:paraId="426F0767" w14:textId="60D42A30" w:rsidR="00C646A7" w:rsidRPr="00EC34C7" w:rsidRDefault="00EC34C7" w:rsidP="003A3CB4">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lastRenderedPageBreak/>
        <w:t>Table 3</w:t>
      </w:r>
      <w:r w:rsidR="00C646A7" w:rsidRPr="00EC34C7">
        <w:rPr>
          <w:rFonts w:ascii="Times New Roman" w:hAnsi="Times New Roman" w:cs="Times New Roman"/>
          <w:b/>
          <w:sz w:val="24"/>
          <w:szCs w:val="24"/>
          <w:u w:val="single"/>
        </w:rPr>
        <w:t>: SCM reaction formulas and fitted constants</w:t>
      </w:r>
    </w:p>
    <w:tbl>
      <w:tblPr>
        <w:tblStyle w:val="PlainTable4"/>
        <w:tblW w:w="9990" w:type="dxa"/>
        <w:tblLook w:val="06A0" w:firstRow="1" w:lastRow="0" w:firstColumn="1" w:lastColumn="0" w:noHBand="1" w:noVBand="1"/>
      </w:tblPr>
      <w:tblGrid>
        <w:gridCol w:w="4230"/>
        <w:gridCol w:w="2216"/>
        <w:gridCol w:w="1081"/>
        <w:gridCol w:w="2463"/>
      </w:tblGrid>
      <w:tr w:rsidR="00C646A7" w:rsidRPr="00EE014C" w14:paraId="1CCA5F33" w14:textId="77777777" w:rsidTr="0027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87BC7D2" w14:textId="77777777" w:rsidR="00C646A7" w:rsidRPr="00EE014C" w:rsidRDefault="00C646A7" w:rsidP="003A3CB4">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7FAD8F1D"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405844D8"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1555EF4F"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C646A7" w:rsidRPr="00EE014C" w14:paraId="7A428A30"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AB2F588" w14:textId="77777777" w:rsidR="00C646A7" w:rsidRPr="00EE014C" w:rsidRDefault="00C646A7" w:rsidP="003A3CB4">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p w14:paraId="5E821941" w14:textId="6E47F212"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400FAAF4" w14:textId="0308FDE3"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341E3266" w14:textId="21C3E601"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058052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26DBF5D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5F71F20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5E924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141E1C7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62379C7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A7A256D" w14:textId="6E0933F6"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AFA6FD0" w14:textId="79796ECA"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w:t>
            </w:r>
            <w:r w:rsidRPr="00EE014C">
              <w:rPr>
                <w:rFonts w:ascii="Times New Roman" w:hAnsi="Times New Roman" w:cs="Times New Roman"/>
                <w:sz w:val="24"/>
                <w:szCs w:val="24"/>
              </w:rPr>
              <w:fldChar w:fldCharType="end"/>
            </w:r>
          </w:p>
          <w:p w14:paraId="44A02E4B" w14:textId="4D20B83C"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w:t>
            </w:r>
            <w:r w:rsidRPr="00EE014C">
              <w:rPr>
                <w:rFonts w:ascii="Times New Roman" w:hAnsi="Times New Roman" w:cs="Times New Roman"/>
                <w:sz w:val="24"/>
                <w:szCs w:val="24"/>
              </w:rPr>
              <w:fldChar w:fldCharType="end"/>
            </w:r>
          </w:p>
          <w:p w14:paraId="501CC1C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2FBB981A"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BC5BA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06151E91" w14:textId="432770CA"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3424EAE" w14:textId="2B365DC5" w:rsidR="00C646A7" w:rsidRPr="00EE014C" w:rsidRDefault="00CE33ED" w:rsidP="003A3CB4">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00C646A7" w:rsidRPr="00EE014C">
              <w:rPr>
                <w:rFonts w:ascii="Times New Roman" w:hAnsi="Times New Roman" w:cs="Times New Roman"/>
                <w:b w:val="0"/>
                <w:sz w:val="24"/>
                <w:szCs w:val="24"/>
              </w:rPr>
              <w:t xml:space="preserve"> ≡</w:t>
            </w:r>
            <w:proofErr w:type="spellStart"/>
            <w:r w:rsidR="00C646A7" w:rsidRPr="00EE014C">
              <w:rPr>
                <w:rFonts w:ascii="Times New Roman" w:hAnsi="Times New Roman" w:cs="Times New Roman"/>
                <w:b w:val="0"/>
                <w:sz w:val="24"/>
                <w:szCs w:val="24"/>
              </w:rPr>
              <w:t>GoeO</w:t>
            </w:r>
            <w:proofErr w:type="spellEnd"/>
            <w:r w:rsidR="00C646A7" w:rsidRPr="00EE014C">
              <w:rPr>
                <w:rFonts w:ascii="Times New Roman" w:hAnsi="Times New Roman" w:cs="Times New Roman"/>
                <w:b w:val="0"/>
                <w:sz w:val="24"/>
                <w:szCs w:val="24"/>
                <w:vertAlign w:val="superscript"/>
              </w:rPr>
              <w:t>-</w:t>
            </w:r>
            <w:r w:rsidR="00C646A7" w:rsidRPr="00EE014C">
              <w:rPr>
                <w:rFonts w:ascii="Times New Roman" w:hAnsi="Times New Roman" w:cs="Times New Roman"/>
                <w:b w:val="0"/>
                <w:sz w:val="24"/>
                <w:szCs w:val="24"/>
              </w:rPr>
              <w:t xml:space="preserve"> + H</w:t>
            </w:r>
            <w:r w:rsidR="00C646A7" w:rsidRPr="00EE014C">
              <w:rPr>
                <w:rFonts w:ascii="Times New Roman" w:hAnsi="Times New Roman" w:cs="Times New Roman"/>
                <w:b w:val="0"/>
                <w:sz w:val="24"/>
                <w:szCs w:val="24"/>
                <w:vertAlign w:val="superscript"/>
              </w:rPr>
              <w:t>+</w:t>
            </w:r>
          </w:p>
          <w:p w14:paraId="51D15748" w14:textId="3629B882"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670E388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279C596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341FB3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F35BD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0BA5FC2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79C7111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64E8D1DD" w14:textId="432A8B1A"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52C7F203" w14:textId="66056DC3"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5B9C380D" w14:textId="0276AE08"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131F3832"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69D157EC" w14:textId="77777777" w:rsidTr="003A3CB4">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4AC6F14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4D238789" w14:textId="0EF43FED"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671382EF" w14:textId="6B6AA0DC"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r w:rsidR="00CE33ED" w:rsidRPr="00EE014C">
              <w:rPr>
                <w:rFonts w:ascii="Times New Roman" w:hAnsi="Times New Roman" w:cs="Times New Roman"/>
                <w:b w:val="0"/>
                <w:sz w:val="24"/>
                <w:szCs w:val="24"/>
              </w:rPr>
              <w:t>≡</w:t>
            </w:r>
            <w:r w:rsidRPr="00EE014C">
              <w:rPr>
                <w:rFonts w:ascii="Times New Roman" w:hAnsi="Times New Roman" w:cs="Times New Roman"/>
                <w:b w:val="0"/>
                <w:sz w:val="24"/>
                <w:szCs w:val="24"/>
              </w:rPr>
              <w:t>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29307CD" w14:textId="5935EA41"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0D9F42C7" w14:textId="3CF8FB9F"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31D19726" w14:textId="1C88CE0B"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r w:rsidR="00CE33ED"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50A051E3"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31725D7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0B7761B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EC5CA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FAB7531"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1FBBC2D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012DF36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5ADF1BE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C3DEE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2EF335F6"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4369DE35" w14:textId="4ACB3CD5"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4F7E67CD" w14:textId="5A045202"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F61076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0866C64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026C403C" w14:textId="77777777" w:rsidTr="002768D1">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F26F98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53FDFD3" w14:textId="5C79DDDA"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6E7A806F" w14:textId="341E7614" w:rsidR="00C646A7" w:rsidRPr="00EE014C" w:rsidRDefault="00C646A7" w:rsidP="003A3CB4">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6C9E19E8"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0854D59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92C28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4E3D38C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DB87A5F" w14:textId="2E0570F1"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"&lt;sup&gt;13&lt;/sup&gt;", "plainTextFormattedCitation" : "13",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p w14:paraId="493B51F2" w14:textId="1153DF30"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"&lt;sup&gt;13&lt;/sup&gt;", "plainTextFormattedCitation" : "13",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p w14:paraId="03C39D0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65A4DBDE" w14:textId="77777777" w:rsidR="004B6422" w:rsidRPr="00EE014C" w:rsidRDefault="004B6422">
      <w:pPr>
        <w:rPr>
          <w:rFonts w:ascii="Times New Roman" w:hAnsi="Times New Roman" w:cs="Times New Roman"/>
          <w:b/>
          <w:sz w:val="24"/>
          <w:szCs w:val="24"/>
        </w:rPr>
      </w:pPr>
    </w:p>
    <w:p w14:paraId="34E092A5" w14:textId="55142A74" w:rsidR="00C06B10" w:rsidRPr="00C06B10" w:rsidRDefault="004B6422"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C06B10" w:rsidRPr="00C06B10">
        <w:rPr>
          <w:rFonts w:ascii="Times New Roman" w:hAnsi="Times New Roman" w:cs="Times New Roman"/>
          <w:noProof/>
          <w:sz w:val="24"/>
          <w:szCs w:val="24"/>
        </w:rPr>
        <w:t xml:space="preserve">(1) </w:t>
      </w:r>
      <w:r w:rsidR="00C06B10" w:rsidRPr="00C06B10">
        <w:rPr>
          <w:rFonts w:ascii="Times New Roman" w:hAnsi="Times New Roman" w:cs="Times New Roman"/>
          <w:noProof/>
          <w:sz w:val="24"/>
          <w:szCs w:val="24"/>
        </w:rPr>
        <w:tab/>
        <w:t xml:space="preserve">Michel, F. M.; Ehm, L.; Antao, S. M.; Lee, P. L.; Chupas, P. J.; Liu, G.; Strongin, D. R.; Schoonen, M. a a; Phillips, B. L.; Parise, J. B. </w:t>
      </w:r>
      <w:r w:rsidR="00C06B10" w:rsidRPr="00C06B10">
        <w:rPr>
          <w:rFonts w:ascii="Times New Roman" w:hAnsi="Times New Roman" w:cs="Times New Roman"/>
          <w:i/>
          <w:iCs/>
          <w:noProof/>
          <w:sz w:val="24"/>
          <w:szCs w:val="24"/>
        </w:rPr>
        <w:t>Science</w:t>
      </w:r>
      <w:r w:rsidR="00C06B10" w:rsidRPr="00C06B10">
        <w:rPr>
          <w:rFonts w:ascii="Times New Roman" w:hAnsi="Times New Roman" w:cs="Times New Roman"/>
          <w:noProof/>
          <w:sz w:val="24"/>
          <w:szCs w:val="24"/>
        </w:rPr>
        <w:t xml:space="preserve"> </w:t>
      </w:r>
      <w:r w:rsidR="00C06B10" w:rsidRPr="00C06B10">
        <w:rPr>
          <w:rFonts w:ascii="Times New Roman" w:hAnsi="Times New Roman" w:cs="Times New Roman"/>
          <w:b/>
          <w:bCs/>
          <w:noProof/>
          <w:sz w:val="24"/>
          <w:szCs w:val="24"/>
        </w:rPr>
        <w:t>2007</w:t>
      </w:r>
      <w:r w:rsidR="00C06B10" w:rsidRPr="00C06B10">
        <w:rPr>
          <w:rFonts w:ascii="Times New Roman" w:hAnsi="Times New Roman" w:cs="Times New Roman"/>
          <w:noProof/>
          <w:sz w:val="24"/>
          <w:szCs w:val="24"/>
        </w:rPr>
        <w:t xml:space="preserve">, </w:t>
      </w:r>
      <w:r w:rsidR="00C06B10" w:rsidRPr="00C06B10">
        <w:rPr>
          <w:rFonts w:ascii="Times New Roman" w:hAnsi="Times New Roman" w:cs="Times New Roman"/>
          <w:i/>
          <w:iCs/>
          <w:noProof/>
          <w:sz w:val="24"/>
          <w:szCs w:val="24"/>
        </w:rPr>
        <w:t>316</w:t>
      </w:r>
      <w:r w:rsidR="00C06B10" w:rsidRPr="00C06B10">
        <w:rPr>
          <w:rFonts w:ascii="Times New Roman" w:hAnsi="Times New Roman" w:cs="Times New Roman"/>
          <w:noProof/>
          <w:sz w:val="24"/>
          <w:szCs w:val="24"/>
        </w:rPr>
        <w:t xml:space="preserve"> (5832), 1726–1729.</w:t>
      </w:r>
    </w:p>
    <w:p w14:paraId="26668ECC"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 </w:t>
      </w:r>
      <w:r w:rsidRPr="00C06B10">
        <w:rPr>
          <w:rFonts w:ascii="Times New Roman" w:hAnsi="Times New Roman" w:cs="Times New Roman"/>
          <w:noProof/>
          <w:sz w:val="24"/>
          <w:szCs w:val="24"/>
        </w:rPr>
        <w:tab/>
        <w:t xml:space="preserve">Stookey, L. L. </w:t>
      </w:r>
      <w:r w:rsidRPr="00C06B10">
        <w:rPr>
          <w:rFonts w:ascii="Times New Roman" w:hAnsi="Times New Roman" w:cs="Times New Roman"/>
          <w:i/>
          <w:iCs/>
          <w:noProof/>
          <w:sz w:val="24"/>
          <w:szCs w:val="24"/>
        </w:rPr>
        <w:t>Anal.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1970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42</w:t>
      </w:r>
      <w:r w:rsidRPr="00C06B10">
        <w:rPr>
          <w:rFonts w:ascii="Times New Roman" w:hAnsi="Times New Roman" w:cs="Times New Roman"/>
          <w:noProof/>
          <w:sz w:val="24"/>
          <w:szCs w:val="24"/>
        </w:rPr>
        <w:t xml:space="preserve"> (7), 779–781.</w:t>
      </w:r>
    </w:p>
    <w:p w14:paraId="4780ED31"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(3) </w:t>
      </w:r>
      <w:r w:rsidRPr="00C06B10">
        <w:rPr>
          <w:rFonts w:ascii="Times New Roman" w:hAnsi="Times New Roman" w:cs="Times New Roman"/>
          <w:noProof/>
          <w:sz w:val="24"/>
          <w:szCs w:val="24"/>
        </w:rPr>
        <w:tab/>
        <w:t xml:space="preserve">Klute, A.; Kunze, G. W.; Dixon, J. B. In </w:t>
      </w:r>
      <w:r w:rsidRPr="00C06B10">
        <w:rPr>
          <w:rFonts w:ascii="Times New Roman" w:hAnsi="Times New Roman" w:cs="Times New Roman"/>
          <w:i/>
          <w:iCs/>
          <w:noProof/>
          <w:sz w:val="24"/>
          <w:szCs w:val="24"/>
        </w:rPr>
        <w:t>Methods of Soil Analysis Part 1 - Physical and Mineralogical Methods</w:t>
      </w:r>
      <w:r w:rsidRPr="00C06B10">
        <w:rPr>
          <w:rFonts w:ascii="Times New Roman" w:hAnsi="Times New Roman" w:cs="Times New Roman"/>
          <w:noProof/>
          <w:sz w:val="24"/>
          <w:szCs w:val="24"/>
        </w:rPr>
        <w:t>; Soil Science Society of America, American Society of Agronomy, 1986.</w:t>
      </w:r>
    </w:p>
    <w:p w14:paraId="38185CC6"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(4) </w:t>
      </w:r>
      <w:r w:rsidRPr="00C06B10">
        <w:rPr>
          <w:rFonts w:ascii="Times New Roman" w:hAnsi="Times New Roman" w:cs="Times New Roman"/>
          <w:noProof/>
          <w:sz w:val="24"/>
          <w:szCs w:val="24"/>
        </w:rPr>
        <w:tab/>
        <w:t xml:space="preserve">Bradbury, M. H.; Baeyens, B.; Geckeis, H.; Rabung, T.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2005</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69</w:t>
      </w:r>
      <w:r w:rsidRPr="00C06B10">
        <w:rPr>
          <w:rFonts w:ascii="Times New Roman" w:hAnsi="Times New Roman" w:cs="Times New Roman"/>
          <w:noProof/>
          <w:sz w:val="24"/>
          <w:szCs w:val="24"/>
        </w:rPr>
        <w:t xml:space="preserve"> (23), 5403–5412.</w:t>
      </w:r>
    </w:p>
    <w:p w14:paraId="19ABE7F5"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(5) </w:t>
      </w:r>
      <w:r w:rsidRPr="00C06B10">
        <w:rPr>
          <w:rFonts w:ascii="Times New Roman" w:hAnsi="Times New Roman" w:cs="Times New Roman"/>
          <w:noProof/>
          <w:sz w:val="24"/>
          <w:szCs w:val="24"/>
        </w:rPr>
        <w:tab/>
        <w:t xml:space="preserve">Sajih, M.; Bryan, N. D. D.; Livens, F. R. R.; Vaughan, D. J. J.; Descostes, M.; Phrommavanh, V.; Nos, J.; Morris, K.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2014</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146</w:t>
      </w:r>
      <w:r w:rsidRPr="00C06B10">
        <w:rPr>
          <w:rFonts w:ascii="Times New Roman" w:hAnsi="Times New Roman" w:cs="Times New Roman"/>
          <w:noProof/>
          <w:sz w:val="24"/>
          <w:szCs w:val="24"/>
        </w:rPr>
        <w:t>, 150–163.</w:t>
      </w:r>
    </w:p>
    <w:p w14:paraId="72EE552D"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(6) </w:t>
      </w:r>
      <w:r w:rsidRPr="00C06B10">
        <w:rPr>
          <w:rFonts w:ascii="Times New Roman" w:hAnsi="Times New Roman" w:cs="Times New Roman"/>
          <w:noProof/>
          <w:sz w:val="24"/>
          <w:szCs w:val="24"/>
        </w:rPr>
        <w:tab/>
        <w:t xml:space="preserve">Beck, A. J.; Cochran, M. a. </w:t>
      </w:r>
      <w:r w:rsidRPr="00C06B10">
        <w:rPr>
          <w:rFonts w:ascii="Times New Roman" w:hAnsi="Times New Roman" w:cs="Times New Roman"/>
          <w:i/>
          <w:iCs/>
          <w:noProof/>
          <w:sz w:val="24"/>
          <w:szCs w:val="24"/>
        </w:rPr>
        <w:t>Mar.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156</w:t>
      </w:r>
      <w:r w:rsidRPr="00C06B10">
        <w:rPr>
          <w:rFonts w:ascii="Times New Roman" w:hAnsi="Times New Roman" w:cs="Times New Roman"/>
          <w:noProof/>
          <w:sz w:val="24"/>
          <w:szCs w:val="24"/>
        </w:rPr>
        <w:t>, 38–48.</w:t>
      </w:r>
    </w:p>
    <w:p w14:paraId="3C46A1E0"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(7) </w:t>
      </w:r>
      <w:r w:rsidRPr="00C06B10">
        <w:rPr>
          <w:rFonts w:ascii="Times New Roman" w:hAnsi="Times New Roman" w:cs="Times New Roman"/>
          <w:noProof/>
          <w:sz w:val="24"/>
          <w:szCs w:val="24"/>
        </w:rPr>
        <w:tab/>
        <w:t xml:space="preserve">Nirdosh, I.; Trembley, W.; Johnson, C. </w:t>
      </w:r>
      <w:r w:rsidRPr="00C06B10">
        <w:rPr>
          <w:rFonts w:ascii="Times New Roman" w:hAnsi="Times New Roman" w:cs="Times New Roman"/>
          <w:i/>
          <w:iCs/>
          <w:noProof/>
          <w:sz w:val="24"/>
          <w:szCs w:val="24"/>
        </w:rPr>
        <w:t>Hydrometallurgy</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24</w:t>
      </w:r>
      <w:r w:rsidRPr="00C06B10">
        <w:rPr>
          <w:rFonts w:ascii="Times New Roman" w:hAnsi="Times New Roman" w:cs="Times New Roman"/>
          <w:noProof/>
          <w:sz w:val="24"/>
          <w:szCs w:val="24"/>
        </w:rPr>
        <w:t xml:space="preserve"> (2), 237–248.</w:t>
      </w:r>
    </w:p>
    <w:p w14:paraId="7CBCD208"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(8) </w:t>
      </w:r>
      <w:r w:rsidRPr="00C06B10">
        <w:rPr>
          <w:rFonts w:ascii="Times New Roman" w:hAnsi="Times New Roman" w:cs="Times New Roman"/>
          <w:noProof/>
          <w:sz w:val="24"/>
          <w:szCs w:val="24"/>
        </w:rPr>
        <w:tab/>
        <w:t xml:space="preserve">Tamamura, S.; Takada, T.; Tomita, J.; Nagao, S.; Fukushi, K.; Yamamoto, M. </w:t>
      </w:r>
      <w:r w:rsidRPr="00C06B10">
        <w:rPr>
          <w:rFonts w:ascii="Times New Roman" w:hAnsi="Times New Roman" w:cs="Times New Roman"/>
          <w:i/>
          <w:iCs/>
          <w:noProof/>
          <w:sz w:val="24"/>
          <w:szCs w:val="24"/>
        </w:rPr>
        <w:t>J. Radioanal. Nucl.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299</w:t>
      </w:r>
      <w:r w:rsidRPr="00C06B10">
        <w:rPr>
          <w:rFonts w:ascii="Times New Roman" w:hAnsi="Times New Roman" w:cs="Times New Roman"/>
          <w:noProof/>
          <w:sz w:val="24"/>
          <w:szCs w:val="24"/>
        </w:rPr>
        <w:t xml:space="preserve"> (1), 569–575.</w:t>
      </w:r>
    </w:p>
    <w:p w14:paraId="72D27DEE"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(9) </w:t>
      </w:r>
      <w:r w:rsidRPr="00C06B10">
        <w:rPr>
          <w:rFonts w:ascii="Times New Roman" w:hAnsi="Times New Roman" w:cs="Times New Roman"/>
          <w:noProof/>
          <w:sz w:val="24"/>
          <w:szCs w:val="24"/>
        </w:rPr>
        <w:tab/>
        <w:t xml:space="preserve">Ames, L.; McGarrah, J.; Walker, B. </w:t>
      </w:r>
      <w:r w:rsidRPr="00C06B10">
        <w:rPr>
          <w:rFonts w:ascii="Times New Roman" w:hAnsi="Times New Roman" w:cs="Times New Roman"/>
          <w:i/>
          <w:iCs/>
          <w:noProof/>
          <w:sz w:val="24"/>
          <w:szCs w:val="24"/>
        </w:rPr>
        <w:t>Clays Clay Miner.</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1983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31</w:t>
      </w:r>
      <w:r w:rsidRPr="00C06B10">
        <w:rPr>
          <w:rFonts w:ascii="Times New Roman" w:hAnsi="Times New Roman" w:cs="Times New Roman"/>
          <w:noProof/>
          <w:sz w:val="24"/>
          <w:szCs w:val="24"/>
        </w:rPr>
        <w:t xml:space="preserve"> (5), 335–342.</w:t>
      </w:r>
    </w:p>
    <w:p w14:paraId="10360B93"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(10) </w:t>
      </w:r>
      <w:r w:rsidRPr="00C06B10">
        <w:rPr>
          <w:rFonts w:ascii="Times New Roman" w:hAnsi="Times New Roman" w:cs="Times New Roman"/>
          <w:noProof/>
          <w:sz w:val="24"/>
          <w:szCs w:val="24"/>
        </w:rPr>
        <w:tab/>
        <w:t xml:space="preserve">Murphy, R.; Strongin, D. </w:t>
      </w:r>
      <w:r w:rsidRPr="00C06B10">
        <w:rPr>
          <w:rFonts w:ascii="Times New Roman" w:hAnsi="Times New Roman" w:cs="Times New Roman"/>
          <w:i/>
          <w:iCs/>
          <w:noProof/>
          <w:sz w:val="24"/>
          <w:szCs w:val="24"/>
        </w:rPr>
        <w:t>Surf. Sci. Rep.</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2009</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64</w:t>
      </w:r>
      <w:r w:rsidRPr="00C06B10">
        <w:rPr>
          <w:rFonts w:ascii="Times New Roman" w:hAnsi="Times New Roman" w:cs="Times New Roman"/>
          <w:noProof/>
          <w:sz w:val="24"/>
          <w:szCs w:val="24"/>
        </w:rPr>
        <w:t xml:space="preserve"> (1), 1–45.</w:t>
      </w:r>
    </w:p>
    <w:p w14:paraId="0466C07A"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(11) </w:t>
      </w:r>
      <w:r w:rsidRPr="00C06B10">
        <w:rPr>
          <w:rFonts w:ascii="Times New Roman" w:hAnsi="Times New Roman" w:cs="Times New Roman"/>
          <w:noProof/>
          <w:sz w:val="24"/>
          <w:szCs w:val="24"/>
        </w:rPr>
        <w:tab/>
        <w:t xml:space="preserve">Kornicker, W. A.; Morse, J. W.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1991</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55</w:t>
      </w:r>
      <w:r w:rsidRPr="00C06B10">
        <w:rPr>
          <w:rFonts w:ascii="Times New Roman" w:hAnsi="Times New Roman" w:cs="Times New Roman"/>
          <w:noProof/>
          <w:sz w:val="24"/>
          <w:szCs w:val="24"/>
        </w:rPr>
        <w:t xml:space="preserve"> (8), 2159–2171.</w:t>
      </w:r>
    </w:p>
    <w:p w14:paraId="74F2B30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(12) </w:t>
      </w:r>
      <w:r w:rsidRPr="00C06B10">
        <w:rPr>
          <w:rFonts w:ascii="Times New Roman" w:hAnsi="Times New Roman" w:cs="Times New Roman"/>
          <w:noProof/>
          <w:sz w:val="24"/>
          <w:szCs w:val="24"/>
        </w:rPr>
        <w:tab/>
        <w:t xml:space="preserve">Wersin, P.; Hochella, M. F.; Persson, P.; Redden, G.; Leckie, J. O.; Harris, D. W.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1994</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58</w:t>
      </w:r>
      <w:r w:rsidRPr="00C06B10">
        <w:rPr>
          <w:rFonts w:ascii="Times New Roman" w:hAnsi="Times New Roman" w:cs="Times New Roman"/>
          <w:noProof/>
          <w:sz w:val="24"/>
          <w:szCs w:val="24"/>
        </w:rPr>
        <w:t xml:space="preserve"> (13), 2829–2843.</w:t>
      </w:r>
    </w:p>
    <w:p w14:paraId="1DCB01EA"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lastRenderedPageBreak/>
        <w:t xml:space="preserve">(13) </w:t>
      </w:r>
      <w:r w:rsidRPr="00C06B10">
        <w:rPr>
          <w:rFonts w:ascii="Times New Roman" w:hAnsi="Times New Roman" w:cs="Times New Roman"/>
          <w:noProof/>
          <w:sz w:val="24"/>
          <w:szCs w:val="24"/>
        </w:rPr>
        <w:tab/>
        <w:t xml:space="preserve">Naveau, A.; Monteil-Rivera, F.; Dumonceau, J.; Catalette, H.; Simoni, E.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293</w:t>
      </w:r>
      <w:r w:rsidRPr="00C06B10">
        <w:rPr>
          <w:rFonts w:ascii="Times New Roman" w:hAnsi="Times New Roman" w:cs="Times New Roman"/>
          <w:noProof/>
          <w:sz w:val="24"/>
          <w:szCs w:val="24"/>
        </w:rPr>
        <w:t xml:space="preserve"> (1), 27–35.</w:t>
      </w:r>
    </w:p>
    <w:p w14:paraId="101536EB"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(14) </w:t>
      </w:r>
      <w:r w:rsidRPr="00C06B10">
        <w:rPr>
          <w:rFonts w:ascii="Times New Roman" w:hAnsi="Times New Roman" w:cs="Times New Roman"/>
          <w:noProof/>
          <w:sz w:val="24"/>
          <w:szCs w:val="24"/>
        </w:rPr>
        <w:tab/>
        <w:t xml:space="preserve">Naveau, A.; Monteil-Rivera, F.; Guillon, E.; Dumonceau, J. </w:t>
      </w:r>
      <w:r w:rsidRPr="00C06B10">
        <w:rPr>
          <w:rFonts w:ascii="Times New Roman" w:hAnsi="Times New Roman" w:cs="Times New Roman"/>
          <w:i/>
          <w:iCs/>
          <w:noProof/>
          <w:sz w:val="24"/>
          <w:szCs w:val="24"/>
        </w:rPr>
        <w:t>Environ. Sci. Technol.</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2007</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41</w:t>
      </w:r>
      <w:r w:rsidRPr="00C06B10">
        <w:rPr>
          <w:rFonts w:ascii="Times New Roman" w:hAnsi="Times New Roman" w:cs="Times New Roman"/>
          <w:noProof/>
          <w:sz w:val="24"/>
          <w:szCs w:val="24"/>
        </w:rPr>
        <w:t xml:space="preserve"> (15), 5376–5382.</w:t>
      </w:r>
    </w:p>
    <w:p w14:paraId="18E87EBC"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(15) </w:t>
      </w:r>
      <w:r w:rsidRPr="00C06B10">
        <w:rPr>
          <w:rFonts w:ascii="Times New Roman" w:hAnsi="Times New Roman" w:cs="Times New Roman"/>
          <w:noProof/>
          <w:sz w:val="24"/>
          <w:szCs w:val="24"/>
        </w:rPr>
        <w:tab/>
        <w:t xml:space="preserve">Das, D. K.; Pathak, P. N.; Kumar, S.; Manchanda, V. K. </w:t>
      </w:r>
      <w:r w:rsidRPr="00C06B10">
        <w:rPr>
          <w:rFonts w:ascii="Times New Roman" w:hAnsi="Times New Roman" w:cs="Times New Roman"/>
          <w:i/>
          <w:iCs/>
          <w:noProof/>
          <w:sz w:val="24"/>
          <w:szCs w:val="24"/>
        </w:rPr>
        <w:t>J. Radioanal. Nucl.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2009</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281</w:t>
      </w:r>
      <w:r w:rsidRPr="00C06B10">
        <w:rPr>
          <w:rFonts w:ascii="Times New Roman" w:hAnsi="Times New Roman" w:cs="Times New Roman"/>
          <w:noProof/>
          <w:sz w:val="24"/>
          <w:szCs w:val="24"/>
        </w:rPr>
        <w:t xml:space="preserve"> (3), 449–455.</w:t>
      </w:r>
    </w:p>
    <w:p w14:paraId="2A52AFF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(16) </w:t>
      </w:r>
      <w:r w:rsidRPr="00C06B10">
        <w:rPr>
          <w:rFonts w:ascii="Times New Roman" w:hAnsi="Times New Roman" w:cs="Times New Roman"/>
          <w:noProof/>
          <w:sz w:val="24"/>
          <w:szCs w:val="24"/>
        </w:rPr>
        <w:tab/>
        <w:t xml:space="preserve">Naveau, A.; Monteil-Rivera, F.; Guillon, E.; Dumonceau, J.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303</w:t>
      </w:r>
      <w:r w:rsidRPr="00C06B10">
        <w:rPr>
          <w:rFonts w:ascii="Times New Roman" w:hAnsi="Times New Roman" w:cs="Times New Roman"/>
          <w:noProof/>
          <w:sz w:val="24"/>
          <w:szCs w:val="24"/>
        </w:rPr>
        <w:t xml:space="preserve"> (1), 25–31.</w:t>
      </w:r>
    </w:p>
    <w:p w14:paraId="41355D03"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(17) </w:t>
      </w:r>
      <w:r w:rsidRPr="00C06B10">
        <w:rPr>
          <w:rFonts w:ascii="Times New Roman" w:hAnsi="Times New Roman" w:cs="Times New Roman"/>
          <w:noProof/>
          <w:sz w:val="24"/>
          <w:szCs w:val="24"/>
        </w:rPr>
        <w:tab/>
        <w:t xml:space="preserve">Sun, F.; Dempsey, B. A.; Osseo-Asare, K. A.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2012</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388</w:t>
      </w:r>
      <w:r w:rsidRPr="00C06B10">
        <w:rPr>
          <w:rFonts w:ascii="Times New Roman" w:hAnsi="Times New Roman" w:cs="Times New Roman"/>
          <w:noProof/>
          <w:sz w:val="24"/>
          <w:szCs w:val="24"/>
        </w:rPr>
        <w:t xml:space="preserve"> (1), 170–175.</w:t>
      </w:r>
    </w:p>
    <w:p w14:paraId="373E247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(18) </w:t>
      </w:r>
      <w:r w:rsidRPr="00C06B10">
        <w:rPr>
          <w:rFonts w:ascii="Times New Roman" w:hAnsi="Times New Roman" w:cs="Times New Roman"/>
          <w:noProof/>
          <w:sz w:val="24"/>
          <w:szCs w:val="24"/>
        </w:rPr>
        <w:tab/>
        <w:t xml:space="preserve">Fenter, P.; Cheng, L.; Rihs, S.; Machesky, M. L.; Bedzyk, M. J.; Sturchio, N. C.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225</w:t>
      </w:r>
      <w:r w:rsidRPr="00C06B10">
        <w:rPr>
          <w:rFonts w:ascii="Times New Roman" w:hAnsi="Times New Roman" w:cs="Times New Roman"/>
          <w:noProof/>
          <w:sz w:val="24"/>
          <w:szCs w:val="24"/>
        </w:rPr>
        <w:t>, 154–165.</w:t>
      </w:r>
    </w:p>
    <w:p w14:paraId="6609C40B"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(19) </w:t>
      </w:r>
      <w:r w:rsidRPr="00C06B10">
        <w:rPr>
          <w:rFonts w:ascii="Times New Roman" w:hAnsi="Times New Roman" w:cs="Times New Roman"/>
          <w:noProof/>
          <w:sz w:val="24"/>
          <w:szCs w:val="24"/>
        </w:rPr>
        <w:tab/>
        <w:t xml:space="preserve">Zhang, P. C.; Brady, P. V.; Arthur, S. E.; Zhou, W. Q.; Sawyer, D.; Hesterberg, D. A. </w:t>
      </w:r>
      <w:r w:rsidRPr="00C06B10">
        <w:rPr>
          <w:rFonts w:ascii="Times New Roman" w:hAnsi="Times New Roman" w:cs="Times New Roman"/>
          <w:i/>
          <w:iCs/>
          <w:noProof/>
          <w:sz w:val="24"/>
          <w:szCs w:val="24"/>
        </w:rPr>
        <w:t>Colloids Surfaces A Physicochem. Eng. Asp.</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2001</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190</w:t>
      </w:r>
      <w:r w:rsidRPr="00C06B10">
        <w:rPr>
          <w:rFonts w:ascii="Times New Roman" w:hAnsi="Times New Roman" w:cs="Times New Roman"/>
          <w:noProof/>
          <w:sz w:val="24"/>
          <w:szCs w:val="24"/>
        </w:rPr>
        <w:t xml:space="preserve"> (3), 239–249.</w:t>
      </w:r>
    </w:p>
    <w:p w14:paraId="1FB2B988"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(20) </w:t>
      </w:r>
      <w:r w:rsidRPr="00C06B10">
        <w:rPr>
          <w:rFonts w:ascii="Times New Roman" w:hAnsi="Times New Roman" w:cs="Times New Roman"/>
          <w:noProof/>
          <w:sz w:val="24"/>
          <w:szCs w:val="24"/>
        </w:rPr>
        <w:tab/>
        <w:t xml:space="preserve">Dzombak, D.; Morel, F. </w:t>
      </w:r>
      <w:r w:rsidRPr="00C06B10">
        <w:rPr>
          <w:rFonts w:ascii="Times New Roman" w:hAnsi="Times New Roman" w:cs="Times New Roman"/>
          <w:i/>
          <w:iCs/>
          <w:noProof/>
          <w:sz w:val="24"/>
          <w:szCs w:val="24"/>
        </w:rPr>
        <w:t>Surface Complexation Modeling: Hydrous Ferric Oxide</w:t>
      </w:r>
      <w:r w:rsidRPr="00C06B10">
        <w:rPr>
          <w:rFonts w:ascii="Times New Roman" w:hAnsi="Times New Roman" w:cs="Times New Roman"/>
          <w:noProof/>
          <w:sz w:val="24"/>
          <w:szCs w:val="24"/>
        </w:rPr>
        <w:t>; Wiley: New York, NY, 1990.</w:t>
      </w:r>
    </w:p>
    <w:p w14:paraId="26846096"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(21) </w:t>
      </w:r>
      <w:r w:rsidRPr="00C06B10">
        <w:rPr>
          <w:rFonts w:ascii="Times New Roman" w:hAnsi="Times New Roman" w:cs="Times New Roman"/>
          <w:noProof/>
          <w:sz w:val="24"/>
          <w:szCs w:val="24"/>
        </w:rPr>
        <w:tab/>
        <w:t xml:space="preserve">Dixit, S.; Hering, J. G. </w:t>
      </w:r>
      <w:r w:rsidRPr="00C06B10">
        <w:rPr>
          <w:rFonts w:ascii="Times New Roman" w:hAnsi="Times New Roman" w:cs="Times New Roman"/>
          <w:i/>
          <w:iCs/>
          <w:noProof/>
          <w:sz w:val="24"/>
          <w:szCs w:val="24"/>
        </w:rPr>
        <w:t>Environ. Sci. Technol.</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37</w:t>
      </w:r>
      <w:r w:rsidRPr="00C06B10">
        <w:rPr>
          <w:rFonts w:ascii="Times New Roman" w:hAnsi="Times New Roman" w:cs="Times New Roman"/>
          <w:noProof/>
          <w:sz w:val="24"/>
          <w:szCs w:val="24"/>
        </w:rPr>
        <w:t xml:space="preserve"> (18), 4182–4189.</w:t>
      </w:r>
    </w:p>
    <w:p w14:paraId="3F7A2D9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(22) </w:t>
      </w:r>
      <w:r w:rsidRPr="00C06B10">
        <w:rPr>
          <w:rFonts w:ascii="Times New Roman" w:hAnsi="Times New Roman" w:cs="Times New Roman"/>
          <w:noProof/>
          <w:sz w:val="24"/>
          <w:szCs w:val="24"/>
        </w:rPr>
        <w:tab/>
        <w:t xml:space="preserve">Tournassat, C.; Grangeon, S.; Leroy, P.; Giffaut, E. </w:t>
      </w:r>
      <w:r w:rsidRPr="00C06B10">
        <w:rPr>
          <w:rFonts w:ascii="Times New Roman" w:hAnsi="Times New Roman" w:cs="Times New Roman"/>
          <w:i/>
          <w:iCs/>
          <w:noProof/>
          <w:sz w:val="24"/>
          <w:szCs w:val="24"/>
        </w:rPr>
        <w:t>Am. J.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313</w:t>
      </w:r>
      <w:r w:rsidRPr="00C06B10">
        <w:rPr>
          <w:rFonts w:ascii="Times New Roman" w:hAnsi="Times New Roman" w:cs="Times New Roman"/>
          <w:noProof/>
          <w:sz w:val="24"/>
          <w:szCs w:val="24"/>
        </w:rPr>
        <w:t xml:space="preserve"> (5), 395–451.</w:t>
      </w:r>
    </w:p>
    <w:p w14:paraId="4D33BE31"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rPr>
      </w:pPr>
      <w:r w:rsidRPr="00C06B10">
        <w:rPr>
          <w:rFonts w:ascii="Times New Roman" w:hAnsi="Times New Roman" w:cs="Times New Roman"/>
          <w:noProof/>
          <w:sz w:val="24"/>
          <w:szCs w:val="24"/>
        </w:rPr>
        <w:t xml:space="preserve">(23) </w:t>
      </w:r>
      <w:r w:rsidRPr="00C06B10">
        <w:rPr>
          <w:rFonts w:ascii="Times New Roman" w:hAnsi="Times New Roman" w:cs="Times New Roman"/>
          <w:noProof/>
          <w:sz w:val="24"/>
          <w:szCs w:val="24"/>
        </w:rPr>
        <w:tab/>
        <w:t xml:space="preserve">Sverjensky, D. A.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70</w:t>
      </w:r>
      <w:r w:rsidRPr="00C06B10">
        <w:rPr>
          <w:rFonts w:ascii="Times New Roman" w:hAnsi="Times New Roman" w:cs="Times New Roman"/>
          <w:noProof/>
          <w:sz w:val="24"/>
          <w:szCs w:val="24"/>
        </w:rPr>
        <w:t xml:space="preserve"> (10), 2427–2453.</w:t>
      </w:r>
    </w:p>
    <w:p w14:paraId="08388435" w14:textId="77777777" w:rsidR="004B6422" w:rsidRPr="00EE014C"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4B6422" w:rsidRPr="00EE0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Michael Chen" w:date="2017-02-16T17:17:00Z" w:initials="MC">
    <w:p w14:paraId="057039FC" w14:textId="04354145" w:rsidR="00CE33ED" w:rsidRDefault="00CE33ED">
      <w:pPr>
        <w:pStyle w:val="CommentText"/>
      </w:pPr>
      <w:r>
        <w:rPr>
          <w:rStyle w:val="CommentReference"/>
        </w:rPr>
        <w:annotationRef/>
      </w:r>
      <w:r>
        <w:t>This sentence is critical, but also is really clunky…</w:t>
      </w:r>
    </w:p>
  </w:comment>
  <w:comment w:id="31" w:author="Microsoft Office User" w:date="2017-03-08T14:37:00Z" w:initials="Office">
    <w:p w14:paraId="413585C8" w14:textId="1E11E3AA" w:rsidR="00647E25" w:rsidRDefault="00647E25">
      <w:pPr>
        <w:pStyle w:val="CommentText"/>
      </w:pPr>
      <w:r>
        <w:rPr>
          <w:rStyle w:val="CommentReference"/>
        </w:rPr>
        <w:annotationRef/>
      </w:r>
      <w:r>
        <w:t>What are they?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039FC" w15:done="0"/>
  <w15:commentEx w15:paraId="413585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E570C"/>
    <w:rsid w:val="001A06D8"/>
    <w:rsid w:val="002768D1"/>
    <w:rsid w:val="002D44FC"/>
    <w:rsid w:val="0036106D"/>
    <w:rsid w:val="00377C16"/>
    <w:rsid w:val="003901B4"/>
    <w:rsid w:val="003A3CB4"/>
    <w:rsid w:val="004272B4"/>
    <w:rsid w:val="004423AB"/>
    <w:rsid w:val="0047631D"/>
    <w:rsid w:val="004B6422"/>
    <w:rsid w:val="005402BE"/>
    <w:rsid w:val="005E22F8"/>
    <w:rsid w:val="00613FDD"/>
    <w:rsid w:val="00647E25"/>
    <w:rsid w:val="00676198"/>
    <w:rsid w:val="006D659F"/>
    <w:rsid w:val="00703598"/>
    <w:rsid w:val="00725101"/>
    <w:rsid w:val="007624A6"/>
    <w:rsid w:val="007A5DC3"/>
    <w:rsid w:val="007C0D01"/>
    <w:rsid w:val="0086206F"/>
    <w:rsid w:val="00867736"/>
    <w:rsid w:val="00A419C8"/>
    <w:rsid w:val="00A7716C"/>
    <w:rsid w:val="00B2087B"/>
    <w:rsid w:val="00B303C1"/>
    <w:rsid w:val="00BC5486"/>
    <w:rsid w:val="00C06B10"/>
    <w:rsid w:val="00C219FB"/>
    <w:rsid w:val="00C646A7"/>
    <w:rsid w:val="00C77069"/>
    <w:rsid w:val="00CA0F09"/>
    <w:rsid w:val="00CE33ED"/>
    <w:rsid w:val="00D102A3"/>
    <w:rsid w:val="00D61BB3"/>
    <w:rsid w:val="00E75547"/>
    <w:rsid w:val="00EB23B3"/>
    <w:rsid w:val="00EC34C7"/>
    <w:rsid w:val="00EE014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zag.com)"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F8161-4A67-6C4E-9A07-E24A74C8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15374</Words>
  <Characters>84712</Characters>
  <Application>Microsoft Macintosh Word</Application>
  <DocSecurity>0</DocSecurity>
  <Lines>1764</Lines>
  <Paragraphs>746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Microsoft Office User</cp:lastModifiedBy>
  <cp:revision>2</cp:revision>
  <cp:lastPrinted>2017-02-10T20:20:00Z</cp:lastPrinted>
  <dcterms:created xsi:type="dcterms:W3CDTF">2017-03-08T19:38:00Z</dcterms:created>
  <dcterms:modified xsi:type="dcterms:W3CDTF">2017-03-08T19:38:00Z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