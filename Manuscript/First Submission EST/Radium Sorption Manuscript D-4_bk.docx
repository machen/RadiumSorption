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28D76A4C" w:rsidR="001B05E8" w:rsidRPr="003755E6" w:rsidRDefault="001B05E8" w:rsidP="00CD082E">
      <w:pPr>
        <w:spacing w:line="480" w:lineRule="auto"/>
        <w:jc w:val="center"/>
        <w:rPr>
          <w:rFonts w:ascii="Times New Roman" w:hAnsi="Times New Roman" w:cs="Times New Roman"/>
          <w:sz w:val="24"/>
          <w:szCs w:val="24"/>
          <w:u w:val="single"/>
        </w:rPr>
      </w:pPr>
      <w:del w:id="0" w:author="Microsoft Office User" w:date="2017-03-07T08:23:00Z">
        <w:r w:rsidRPr="003755E6" w:rsidDel="000A25E6">
          <w:rPr>
            <w:rFonts w:ascii="Times New Roman" w:hAnsi="Times New Roman" w:cs="Times New Roman"/>
            <w:sz w:val="24"/>
            <w:szCs w:val="24"/>
            <w:u w:val="single"/>
          </w:rPr>
          <w:delText xml:space="preserve">Experimental and Surface Complexation Modeling of </w:delText>
        </w:r>
      </w:del>
      <w:r w:rsidRPr="003755E6">
        <w:rPr>
          <w:rFonts w:ascii="Times New Roman" w:hAnsi="Times New Roman" w:cs="Times New Roman"/>
          <w:sz w:val="24"/>
          <w:szCs w:val="24"/>
          <w:u w:val="single"/>
        </w:rPr>
        <w:t xml:space="preserve">Radium Sorption to </w:t>
      </w:r>
      <w:del w:id="1" w:author="Microsoft Office User" w:date="2017-03-07T08:24:00Z">
        <w:r w:rsidRPr="003755E6" w:rsidDel="000A25E6">
          <w:rPr>
            <w:rFonts w:ascii="Times New Roman" w:hAnsi="Times New Roman" w:cs="Times New Roman"/>
            <w:sz w:val="24"/>
            <w:szCs w:val="24"/>
            <w:u w:val="single"/>
          </w:rPr>
          <w:delText xml:space="preserve">Iron </w:delText>
        </w:r>
      </w:del>
      <w:del w:id="2" w:author="Microsoft Office User" w:date="2017-03-07T08:23:00Z">
        <w:r w:rsidRPr="003755E6" w:rsidDel="000A25E6">
          <w:rPr>
            <w:rFonts w:ascii="Times New Roman" w:hAnsi="Times New Roman" w:cs="Times New Roman"/>
            <w:sz w:val="24"/>
            <w:szCs w:val="24"/>
            <w:u w:val="single"/>
          </w:rPr>
          <w:delText>Oxies</w:delText>
        </w:r>
      </w:del>
      <w:del w:id="3" w:author="Microsoft Office User" w:date="2017-03-07T08:24:00Z">
        <w:r w:rsidRPr="003755E6" w:rsidDel="000A25E6">
          <w:rPr>
            <w:rFonts w:ascii="Times New Roman" w:hAnsi="Times New Roman" w:cs="Times New Roman"/>
            <w:sz w:val="24"/>
            <w:szCs w:val="24"/>
            <w:u w:val="single"/>
          </w:rPr>
          <w:delText>, Iron Sulfides, and</w:delText>
        </w:r>
      </w:del>
      <w:del w:id="4" w:author="Microsoft Office User" w:date="2017-03-07T08:23:00Z">
        <w:r w:rsidRPr="003755E6" w:rsidDel="000A25E6">
          <w:rPr>
            <w:rFonts w:ascii="Times New Roman" w:hAnsi="Times New Roman" w:cs="Times New Roman"/>
            <w:sz w:val="24"/>
            <w:szCs w:val="24"/>
            <w:u w:val="single"/>
          </w:rPr>
          <w:delText xml:space="preserve"> Montmorillonites</w:delText>
        </w:r>
      </w:del>
      <w:ins w:id="5" w:author="Microsoft Office User" w:date="2017-03-07T08:24:00Z">
        <w:r w:rsidR="000A25E6">
          <w:rPr>
            <w:rFonts w:ascii="Times New Roman" w:hAnsi="Times New Roman" w:cs="Times New Roman"/>
            <w:sz w:val="24"/>
            <w:szCs w:val="24"/>
            <w:u w:val="single"/>
          </w:rPr>
          <w:t>Iron (</w:t>
        </w:r>
        <w:proofErr w:type="spellStart"/>
        <w:r w:rsidR="000A25E6">
          <w:rPr>
            <w:rFonts w:ascii="Times New Roman" w:hAnsi="Times New Roman" w:cs="Times New Roman"/>
            <w:sz w:val="24"/>
            <w:szCs w:val="24"/>
            <w:u w:val="single"/>
          </w:rPr>
          <w:t>hydr</w:t>
        </w:r>
        <w:proofErr w:type="spellEnd"/>
        <w:r w:rsidR="000A25E6">
          <w:rPr>
            <w:rFonts w:ascii="Times New Roman" w:hAnsi="Times New Roman" w:cs="Times New Roman"/>
            <w:sz w:val="24"/>
            <w:szCs w:val="24"/>
            <w:u w:val="single"/>
          </w:rPr>
          <w:t xml:space="preserve">)oxides, </w:t>
        </w:r>
      </w:ins>
      <w:ins w:id="6" w:author="Microsoft Office User" w:date="2017-03-07T08:25:00Z">
        <w:r w:rsidR="001139BA">
          <w:rPr>
            <w:rFonts w:ascii="Times New Roman" w:hAnsi="Times New Roman" w:cs="Times New Roman"/>
            <w:sz w:val="24"/>
            <w:szCs w:val="24"/>
            <w:u w:val="single"/>
          </w:rPr>
          <w:t xml:space="preserve">Pyrite, and Montmorillonite: </w:t>
        </w:r>
      </w:ins>
      <w:ins w:id="7" w:author="Microsoft Office User" w:date="2017-03-07T08:24:00Z">
        <w:r w:rsidR="000A25E6">
          <w:rPr>
            <w:rFonts w:ascii="Times New Roman" w:hAnsi="Times New Roman" w:cs="Times New Roman"/>
            <w:sz w:val="24"/>
            <w:szCs w:val="24"/>
            <w:u w:val="single"/>
          </w:rPr>
          <w:t xml:space="preserve"> </w:t>
        </w:r>
      </w:ins>
      <w:ins w:id="8" w:author="Microsoft Office User" w:date="2017-03-07T08:27:00Z">
        <w:r w:rsidR="00BE5179">
          <w:rPr>
            <w:rFonts w:ascii="Times New Roman" w:hAnsi="Times New Roman" w:cs="Times New Roman"/>
            <w:sz w:val="24"/>
            <w:szCs w:val="24"/>
            <w:u w:val="single"/>
          </w:rPr>
          <w:t>Implications for Radium Transport</w:t>
        </w:r>
      </w:ins>
    </w:p>
    <w:p w14:paraId="245F837F" w14:textId="444F95EE"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ins w:id="9" w:author="Microsoft Office User" w:date="2017-03-06T18:19:00Z">
        <w:r w:rsidR="007551B6">
          <w:rPr>
            <w:rFonts w:ascii="Times New Roman" w:hAnsi="Times New Roman" w:cs="Times New Roman"/>
            <w:sz w:val="24"/>
            <w:szCs w:val="24"/>
            <w:u w:val="single"/>
          </w:rPr>
          <w:t xml:space="preserve"> </w:t>
        </w:r>
      </w:ins>
      <w:del w:id="10" w:author="Microsoft Office User" w:date="2017-03-06T18:19:00Z">
        <w:r w:rsidR="00A94AD4" w:rsidDel="007551B6">
          <w:rPr>
            <w:rFonts w:ascii="Times New Roman" w:hAnsi="Times New Roman" w:cs="Times New Roman"/>
            <w:sz w:val="24"/>
            <w:szCs w:val="24"/>
            <w:u w:val="single"/>
          </w:rPr>
          <w:delText>*</w:delText>
        </w:r>
        <w:r w:rsidRPr="003755E6" w:rsidDel="007551B6">
          <w:rPr>
            <w:rFonts w:ascii="Times New Roman" w:hAnsi="Times New Roman" w:cs="Times New Roman"/>
            <w:sz w:val="24"/>
            <w:szCs w:val="24"/>
            <w:u w:val="single"/>
          </w:rPr>
          <w:delText xml:space="preserve"> </w:delText>
        </w:r>
      </w:del>
      <w:r w:rsidRPr="003755E6">
        <w:rPr>
          <w:rFonts w:ascii="Times New Roman" w:hAnsi="Times New Roman" w:cs="Times New Roman"/>
          <w:sz w:val="24"/>
          <w:szCs w:val="24"/>
          <w:u w:val="single"/>
        </w:rPr>
        <w:t xml:space="preserve">and Benjamin D. </w:t>
      </w:r>
      <w:proofErr w:type="spellStart"/>
      <w:r w:rsidRPr="003755E6">
        <w:rPr>
          <w:rFonts w:ascii="Times New Roman" w:hAnsi="Times New Roman" w:cs="Times New Roman"/>
          <w:sz w:val="24"/>
          <w:szCs w:val="24"/>
          <w:u w:val="single"/>
        </w:rPr>
        <w:t>Kocar</w:t>
      </w:r>
      <w:proofErr w:type="spellEnd"/>
      <w:ins w:id="11" w:author="Microsoft Office User" w:date="2017-03-06T18:19:00Z">
        <w:r w:rsidR="007551B6">
          <w:rPr>
            <w:rFonts w:ascii="Times New Roman" w:hAnsi="Times New Roman" w:cs="Times New Roman"/>
            <w:sz w:val="24"/>
            <w:szCs w:val="24"/>
            <w:u w:val="single"/>
          </w:rPr>
          <w:t>*</w:t>
        </w:r>
      </w:ins>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75A118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ins w:id="12" w:author="Microsoft Office User" w:date="2017-03-06T18:19:00Z">
        <w:r w:rsidR="007551B6">
          <w:rPr>
            <w:rFonts w:ascii="Times New Roman" w:hAnsi="Times New Roman" w:cs="Times New Roman"/>
            <w:sz w:val="24"/>
            <w:szCs w:val="24"/>
          </w:rPr>
          <w:t>kocar@mit.edu</w:t>
        </w:r>
      </w:ins>
      <w:del w:id="13" w:author="Microsoft Office User" w:date="2017-03-06T18:19:00Z">
        <w:r w:rsidR="005D5EAB" w:rsidDel="007551B6">
          <w:fldChar w:fldCharType="begin"/>
        </w:r>
        <w:r w:rsidR="005D5EAB" w:rsidDel="007551B6">
          <w:delInstrText xml:space="preserve"> HYPERLINK "mailto:machen@mit.edu" </w:delInstrText>
        </w:r>
        <w:r w:rsidR="005D5EAB" w:rsidDel="007551B6">
          <w:fldChar w:fldCharType="separate"/>
        </w:r>
        <w:r w:rsidR="001F136D" w:rsidRPr="00FF5EF7" w:rsidDel="007551B6">
          <w:rPr>
            <w:rStyle w:val="Hyperlink"/>
            <w:rFonts w:ascii="Times New Roman" w:hAnsi="Times New Roman" w:cs="Times New Roman"/>
            <w:sz w:val="24"/>
            <w:szCs w:val="24"/>
          </w:rPr>
          <w:delText>machen@mit.edu</w:delText>
        </w:r>
        <w:r w:rsidR="005D5EAB" w:rsidDel="007551B6">
          <w:rPr>
            <w:rStyle w:val="Hyperlink"/>
            <w:rFonts w:ascii="Times New Roman" w:hAnsi="Times New Roman" w:cs="Times New Roman"/>
            <w:sz w:val="24"/>
            <w:szCs w:val="24"/>
          </w:rPr>
          <w:fldChar w:fldCharType="end"/>
        </w:r>
      </w:del>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278BA676" w:rsidR="00CE0F5D" w:rsidRDefault="001F136D" w:rsidP="00791993">
      <w:pPr>
        <w:spacing w:line="480" w:lineRule="auto"/>
        <w:rPr>
          <w:ins w:id="14" w:author="Microsoft Office User" w:date="2017-03-07T08:54:00Z"/>
          <w:rFonts w:ascii="Times New Roman" w:hAnsi="Times New Roman" w:cs="Times New Roman"/>
          <w:sz w:val="24"/>
          <w:szCs w:val="24"/>
        </w:rPr>
      </w:pPr>
      <w:r w:rsidRPr="001F136D">
        <w:rPr>
          <w:rFonts w:ascii="Times New Roman" w:hAnsi="Times New Roman" w:cs="Times New Roman"/>
          <w:sz w:val="24"/>
          <w:szCs w:val="24"/>
        </w:rPr>
        <w:t xml:space="preserve">Radium (Ra) is a </w:t>
      </w:r>
      <w:del w:id="15" w:author="Microsoft Office User" w:date="2017-03-06T18:29:00Z">
        <w:r w:rsidRPr="001F136D" w:rsidDel="005D5EAB">
          <w:rPr>
            <w:rFonts w:ascii="Times New Roman" w:hAnsi="Times New Roman" w:cs="Times New Roman"/>
            <w:sz w:val="24"/>
            <w:szCs w:val="24"/>
          </w:rPr>
          <w:delText xml:space="preserve">naturally occurring </w:delText>
        </w:r>
      </w:del>
      <w:r w:rsidRPr="001F136D">
        <w:rPr>
          <w:rFonts w:ascii="Times New Roman" w:hAnsi="Times New Roman" w:cs="Times New Roman"/>
          <w:sz w:val="24"/>
          <w:szCs w:val="24"/>
        </w:rPr>
        <w:t xml:space="preserve">radioactive </w:t>
      </w:r>
      <w:del w:id="16" w:author="Microsoft Office User" w:date="2017-03-06T18:25:00Z">
        <w:r w:rsidRPr="001F136D" w:rsidDel="005D5EAB">
          <w:rPr>
            <w:rFonts w:ascii="Times New Roman" w:hAnsi="Times New Roman" w:cs="Times New Roman"/>
            <w:sz w:val="24"/>
            <w:szCs w:val="24"/>
          </w:rPr>
          <w:delText>materia</w:delText>
        </w:r>
      </w:del>
      <w:ins w:id="17" w:author="Microsoft Office User" w:date="2017-03-06T18:27:00Z">
        <w:r w:rsidR="005D5EAB">
          <w:rPr>
            <w:rFonts w:ascii="Times New Roman" w:hAnsi="Times New Roman" w:cs="Times New Roman"/>
            <w:sz w:val="24"/>
            <w:szCs w:val="24"/>
          </w:rPr>
          <w:t>element</w:t>
        </w:r>
      </w:ins>
      <w:ins w:id="18" w:author="Microsoft Office User" w:date="2017-03-06T18:25:00Z">
        <w:r w:rsidR="005D5EAB">
          <w:rPr>
            <w:rFonts w:ascii="Times New Roman" w:hAnsi="Times New Roman" w:cs="Times New Roman"/>
            <w:sz w:val="24"/>
            <w:szCs w:val="24"/>
          </w:rPr>
          <w:t xml:space="preserve"> </w:t>
        </w:r>
      </w:ins>
      <w:ins w:id="19" w:author="Microsoft Office User" w:date="2017-03-07T07:46:00Z">
        <w:r w:rsidR="00394C1C">
          <w:rPr>
            <w:rFonts w:ascii="Times New Roman" w:hAnsi="Times New Roman" w:cs="Times New Roman"/>
            <w:sz w:val="24"/>
            <w:szCs w:val="24"/>
          </w:rPr>
          <w:t xml:space="preserve">commonly found within </w:t>
        </w:r>
      </w:ins>
      <w:ins w:id="20" w:author="Microsoft Office User" w:date="2017-03-06T18:28:00Z">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ins>
      <w:ins w:id="21" w:author="Microsoft Office User" w:date="2017-03-07T10:54:00Z">
        <w:r w:rsidR="00E21F33">
          <w:rPr>
            <w:rFonts w:ascii="Times New Roman" w:hAnsi="Times New Roman" w:cs="Times New Roman"/>
            <w:sz w:val="24"/>
            <w:szCs w:val="24"/>
          </w:rPr>
          <w:t>. E</w:t>
        </w:r>
      </w:ins>
      <w:ins w:id="22" w:author="Microsoft Office User" w:date="2017-03-07T07:57:00Z">
        <w:r w:rsidR="00BD58B5">
          <w:rPr>
            <w:rFonts w:ascii="Times New Roman" w:hAnsi="Times New Roman" w:cs="Times New Roman"/>
            <w:sz w:val="24"/>
            <w:szCs w:val="24"/>
          </w:rPr>
          <w:t xml:space="preserve">levated </w:t>
        </w:r>
      </w:ins>
      <w:ins w:id="23" w:author="Microsoft Office User" w:date="2017-03-07T10:54:00Z">
        <w:r w:rsidR="00E21F33">
          <w:rPr>
            <w:rFonts w:ascii="Times New Roman" w:hAnsi="Times New Roman" w:cs="Times New Roman"/>
            <w:sz w:val="24"/>
            <w:szCs w:val="24"/>
          </w:rPr>
          <w:t xml:space="preserve">Ra </w:t>
        </w:r>
      </w:ins>
      <w:ins w:id="24" w:author="Microsoft Office User" w:date="2017-03-07T07:57:00Z">
        <w:r w:rsidR="00BD58B5">
          <w:rPr>
            <w:rFonts w:ascii="Times New Roman" w:hAnsi="Times New Roman" w:cs="Times New Roman"/>
            <w:sz w:val="24"/>
            <w:szCs w:val="24"/>
          </w:rPr>
          <w:t xml:space="preserve">activities arising through natural and anthropogenic processes pose a threat to groundwater resources and </w:t>
        </w:r>
      </w:ins>
      <w:ins w:id="25" w:author="Microsoft Office User" w:date="2017-03-07T07:58:00Z">
        <w:r w:rsidR="00BD58B5">
          <w:rPr>
            <w:rFonts w:ascii="Times New Roman" w:hAnsi="Times New Roman" w:cs="Times New Roman"/>
            <w:sz w:val="24"/>
            <w:szCs w:val="24"/>
          </w:rPr>
          <w:t>human</w:t>
        </w:r>
      </w:ins>
      <w:ins w:id="26" w:author="Microsoft Office User" w:date="2017-03-07T07:57:00Z">
        <w:r w:rsidR="00BD58B5">
          <w:rPr>
            <w:rFonts w:ascii="Times New Roman" w:hAnsi="Times New Roman" w:cs="Times New Roman"/>
            <w:sz w:val="24"/>
            <w:szCs w:val="24"/>
          </w:rPr>
          <w:t xml:space="preserve"> </w:t>
        </w:r>
      </w:ins>
      <w:ins w:id="27" w:author="Microsoft Office User" w:date="2017-03-07T07:58:00Z">
        <w:r w:rsidR="00BD58B5">
          <w:rPr>
            <w:rFonts w:ascii="Times New Roman" w:hAnsi="Times New Roman" w:cs="Times New Roman"/>
            <w:sz w:val="24"/>
            <w:szCs w:val="24"/>
          </w:rPr>
          <w:t>health</w:t>
        </w:r>
      </w:ins>
      <w:ins w:id="28" w:author="Microsoft Office User" w:date="2017-03-06T18:28:00Z">
        <w:r w:rsidR="00E21F33">
          <w:rPr>
            <w:rFonts w:ascii="Times New Roman" w:hAnsi="Times New Roman" w:cs="Times New Roman"/>
            <w:sz w:val="24"/>
            <w:szCs w:val="24"/>
          </w:rPr>
          <w:t xml:space="preserve">, and </w:t>
        </w:r>
      </w:ins>
      <w:ins w:id="29" w:author="Microsoft Office User" w:date="2017-03-06T18:41:00Z">
        <w:r w:rsidR="00E21F33">
          <w:rPr>
            <w:rFonts w:ascii="Times New Roman" w:hAnsi="Times New Roman" w:cs="Times New Roman"/>
            <w:sz w:val="24"/>
            <w:szCs w:val="24"/>
          </w:rPr>
          <w:t>Ra isotope ratios</w:t>
        </w:r>
      </w:ins>
      <w:ins w:id="30" w:author="Microsoft Office User" w:date="2017-03-07T07:58:00Z">
        <w:r w:rsidR="00BD58B5">
          <w:rPr>
            <w:rFonts w:ascii="Times New Roman" w:hAnsi="Times New Roman" w:cs="Times New Roman"/>
            <w:sz w:val="24"/>
            <w:szCs w:val="24"/>
          </w:rPr>
          <w:t xml:space="preserve"> are</w:t>
        </w:r>
      </w:ins>
      <w:ins w:id="31" w:author="Microsoft Office User" w:date="2017-03-06T18:41:00Z">
        <w:r w:rsidR="00F52D27">
          <w:rPr>
            <w:rFonts w:ascii="Times New Roman" w:hAnsi="Times New Roman" w:cs="Times New Roman"/>
            <w:sz w:val="24"/>
            <w:szCs w:val="24"/>
          </w:rPr>
          <w:t xml:space="preserve"> </w:t>
        </w:r>
      </w:ins>
      <w:ins w:id="32" w:author="Microsoft Office User" w:date="2017-03-06T18:43:00Z">
        <w:r w:rsidR="00F52D27">
          <w:rPr>
            <w:rFonts w:ascii="Times New Roman" w:hAnsi="Times New Roman" w:cs="Times New Roman"/>
            <w:sz w:val="24"/>
            <w:szCs w:val="24"/>
          </w:rPr>
          <w:t xml:space="preserve">used to </w:t>
        </w:r>
      </w:ins>
      <w:ins w:id="33" w:author="Microsoft Office User" w:date="2017-03-06T18:44:00Z">
        <w:r w:rsidR="00F52D27">
          <w:rPr>
            <w:rFonts w:ascii="Times New Roman" w:hAnsi="Times New Roman" w:cs="Times New Roman"/>
            <w:sz w:val="24"/>
            <w:szCs w:val="24"/>
          </w:rPr>
          <w:t xml:space="preserve">decipher </w:t>
        </w:r>
      </w:ins>
      <w:ins w:id="34" w:author="Microsoft Office User" w:date="2017-03-06T18:43:00Z">
        <w:r w:rsidR="00F52D27">
          <w:rPr>
            <w:rFonts w:ascii="Times New Roman" w:hAnsi="Times New Roman" w:cs="Times New Roman"/>
            <w:sz w:val="24"/>
            <w:szCs w:val="24"/>
          </w:rPr>
          <w:t xml:space="preserve">groundwater </w:t>
        </w:r>
      </w:ins>
      <w:ins w:id="35" w:author="Microsoft Office User" w:date="2017-03-06T18:44:00Z">
        <w:r w:rsidR="00AB6508">
          <w:rPr>
            <w:rFonts w:ascii="Times New Roman" w:hAnsi="Times New Roman" w:cs="Times New Roman"/>
            <w:sz w:val="24"/>
            <w:szCs w:val="24"/>
          </w:rPr>
          <w:t>movement,</w:t>
        </w:r>
      </w:ins>
      <w:ins w:id="36" w:author="Microsoft Office User" w:date="2017-03-06T18:48:00Z">
        <w:r w:rsidR="00AB6508">
          <w:rPr>
            <w:rFonts w:ascii="Times New Roman" w:hAnsi="Times New Roman" w:cs="Times New Roman"/>
            <w:sz w:val="24"/>
            <w:szCs w:val="24"/>
          </w:rPr>
          <w:t xml:space="preserve"> estimate</w:t>
        </w:r>
      </w:ins>
      <w:ins w:id="37" w:author="Microsoft Office User" w:date="2017-03-06T18:46:00Z">
        <w:r w:rsidR="00AB6508">
          <w:rPr>
            <w:rFonts w:ascii="Times New Roman" w:hAnsi="Times New Roman" w:cs="Times New Roman"/>
            <w:sz w:val="24"/>
            <w:szCs w:val="24"/>
          </w:rPr>
          <w:t xml:space="preserve"> </w:t>
        </w:r>
      </w:ins>
      <w:ins w:id="38" w:author="Microsoft Office User" w:date="2017-03-06T18:47:00Z">
        <w:r w:rsidR="00AB6508">
          <w:rPr>
            <w:rFonts w:ascii="Times New Roman" w:hAnsi="Times New Roman" w:cs="Times New Roman"/>
            <w:sz w:val="24"/>
            <w:szCs w:val="24"/>
          </w:rPr>
          <w:t>submarine discharge</w:t>
        </w:r>
      </w:ins>
      <w:ins w:id="39" w:author="Microsoft Office User" w:date="2017-03-06T18:48:00Z">
        <w:r w:rsidR="00AB6508">
          <w:rPr>
            <w:rFonts w:ascii="Times New Roman" w:hAnsi="Times New Roman" w:cs="Times New Roman"/>
            <w:sz w:val="24"/>
            <w:szCs w:val="24"/>
          </w:rPr>
          <w:t xml:space="preserve"> flux</w:t>
        </w:r>
      </w:ins>
      <w:ins w:id="40" w:author="Microsoft Office User" w:date="2017-03-06T18:44:00Z">
        <w:r w:rsidR="00AB6508">
          <w:rPr>
            <w:rFonts w:ascii="Times New Roman" w:hAnsi="Times New Roman" w:cs="Times New Roman"/>
            <w:sz w:val="24"/>
            <w:szCs w:val="24"/>
          </w:rPr>
          <w:t xml:space="preserve">, and </w:t>
        </w:r>
      </w:ins>
      <w:ins w:id="41" w:author="Microsoft Office User" w:date="2017-03-06T18:51:00Z">
        <w:r w:rsidR="00791993">
          <w:rPr>
            <w:rFonts w:ascii="Times New Roman" w:hAnsi="Times New Roman" w:cs="Times New Roman"/>
            <w:sz w:val="24"/>
            <w:szCs w:val="24"/>
          </w:rPr>
          <w:t xml:space="preserve">fingerprint contamination associated with hydraulic fracturing operations. </w:t>
        </w:r>
      </w:ins>
      <w:ins w:id="42" w:author="Microsoft Office User" w:date="2017-03-07T08:41:00Z">
        <w:r w:rsidR="00A63B67">
          <w:rPr>
            <w:rFonts w:ascii="Times New Roman" w:hAnsi="Times New Roman" w:cs="Times New Roman"/>
            <w:sz w:val="24"/>
            <w:szCs w:val="24"/>
          </w:rPr>
          <w:t xml:space="preserve"> </w:t>
        </w:r>
      </w:ins>
      <w:ins w:id="43" w:author="Microsoft Office User" w:date="2017-03-07T08:34:00Z">
        <w:r w:rsidR="00201811">
          <w:rPr>
            <w:rFonts w:ascii="Times New Roman" w:hAnsi="Times New Roman" w:cs="Times New Roman"/>
            <w:sz w:val="24"/>
            <w:szCs w:val="24"/>
          </w:rPr>
          <w:t>Although</w:t>
        </w:r>
      </w:ins>
      <w:ins w:id="44" w:author="Microsoft Office User" w:date="2017-03-07T08:19:00Z">
        <w:r w:rsidR="00275E25">
          <w:rPr>
            <w:rFonts w:ascii="Times New Roman" w:hAnsi="Times New Roman" w:cs="Times New Roman"/>
            <w:sz w:val="24"/>
            <w:szCs w:val="24"/>
          </w:rPr>
          <w:t xml:space="preserve"> t</w:t>
        </w:r>
      </w:ins>
      <w:ins w:id="45" w:author="Microsoft Office User" w:date="2017-03-07T08:02:00Z">
        <w:r w:rsidR="005843CD">
          <w:rPr>
            <w:rFonts w:ascii="Times New Roman" w:hAnsi="Times New Roman" w:cs="Times New Roman"/>
            <w:sz w:val="24"/>
            <w:szCs w:val="24"/>
          </w:rPr>
          <w:t>ransport and r</w:t>
        </w:r>
      </w:ins>
      <w:ins w:id="46" w:author="Microsoft Office User" w:date="2017-03-07T07:59:00Z">
        <w:r w:rsidR="005843CD">
          <w:rPr>
            <w:rFonts w:ascii="Times New Roman" w:hAnsi="Times New Roman" w:cs="Times New Roman"/>
            <w:sz w:val="24"/>
            <w:szCs w:val="24"/>
          </w:rPr>
          <w:t xml:space="preserve">etention of </w:t>
        </w:r>
      </w:ins>
      <w:del w:id="47" w:author="Microsoft Office User" w:date="2017-03-06T18:24:00Z">
        <w:r w:rsidRPr="001F136D" w:rsidDel="007551B6">
          <w:rPr>
            <w:rFonts w:ascii="Times New Roman" w:hAnsi="Times New Roman" w:cs="Times New Roman"/>
            <w:sz w:val="24"/>
            <w:szCs w:val="24"/>
          </w:rPr>
          <w:delText>l</w:delText>
        </w:r>
      </w:del>
      <w:del w:id="48" w:author="Microsoft Office User" w:date="2017-03-06T18:44:00Z">
        <w:r w:rsidRPr="001F136D" w:rsidDel="00F52D27">
          <w:rPr>
            <w:rFonts w:ascii="Times New Roman" w:hAnsi="Times New Roman" w:cs="Times New Roman"/>
            <w:sz w:val="24"/>
            <w:szCs w:val="24"/>
          </w:rPr>
          <w:delText xml:space="preserve"> </w:delText>
        </w:r>
      </w:del>
      <w:del w:id="49" w:author="Microsoft Office User" w:date="2017-03-06T18:23:00Z">
        <w:r w:rsidRPr="001F136D" w:rsidDel="007551B6">
          <w:rPr>
            <w:rFonts w:ascii="Times New Roman" w:hAnsi="Times New Roman" w:cs="Times New Roman"/>
            <w:sz w:val="24"/>
            <w:szCs w:val="24"/>
          </w:rPr>
          <w:delText xml:space="preserve">that </w:delText>
        </w:r>
      </w:del>
      <w:del w:id="50" w:author="Microsoft Office User" w:date="2017-03-06T18:22:00Z">
        <w:r w:rsidRPr="001F136D" w:rsidDel="007551B6">
          <w:rPr>
            <w:rFonts w:ascii="Times New Roman" w:hAnsi="Times New Roman" w:cs="Times New Roman"/>
            <w:sz w:val="24"/>
            <w:szCs w:val="24"/>
          </w:rPr>
          <w:delText xml:space="preserve">poses a </w:delText>
        </w:r>
      </w:del>
      <w:del w:id="51" w:author="Microsoft Office User" w:date="2017-03-06T18:21:00Z">
        <w:r w:rsidRPr="001F136D" w:rsidDel="007551B6">
          <w:rPr>
            <w:rFonts w:ascii="Times New Roman" w:hAnsi="Times New Roman" w:cs="Times New Roman"/>
            <w:sz w:val="24"/>
            <w:szCs w:val="24"/>
          </w:rPr>
          <w:delText xml:space="preserve">significant </w:delText>
        </w:r>
      </w:del>
      <w:del w:id="52" w:author="Microsoft Office User" w:date="2017-03-06T18:22:00Z">
        <w:r w:rsidRPr="001F136D" w:rsidDel="007551B6">
          <w:rPr>
            <w:rFonts w:ascii="Times New Roman" w:hAnsi="Times New Roman" w:cs="Times New Roman"/>
            <w:sz w:val="24"/>
            <w:szCs w:val="24"/>
          </w:rPr>
          <w:delText>hazard when released from the subsurface by anthropogenic activities (i.e. hydraulic fracturing), but can aslo</w:delText>
        </w:r>
      </w:del>
      <w:del w:id="53" w:author="Microsoft Office User" w:date="2017-03-06T18:23:00Z">
        <w:r w:rsidRPr="001F136D" w:rsidDel="007551B6">
          <w:rPr>
            <w:rFonts w:ascii="Times New Roman" w:hAnsi="Times New Roman" w:cs="Times New Roman"/>
            <w:sz w:val="24"/>
            <w:szCs w:val="24"/>
          </w:rPr>
          <w:delText xml:space="preserve"> </w:delText>
        </w:r>
      </w:del>
      <w:del w:id="54" w:author="Microsoft Office User" w:date="2017-03-06T18:44:00Z">
        <w:r w:rsidRPr="001F136D" w:rsidDel="00F52D27">
          <w:rPr>
            <w:rFonts w:ascii="Times New Roman" w:hAnsi="Times New Roman" w:cs="Times New Roman"/>
            <w:sz w:val="24"/>
            <w:szCs w:val="24"/>
          </w:rPr>
          <w:delText xml:space="preserve">mark groundwater movement in estuarine systems. </w:delText>
        </w:r>
      </w:del>
      <w:del w:id="55" w:author="Microsoft Office User" w:date="2017-03-07T07:59:00Z">
        <w:r w:rsidRPr="001F136D" w:rsidDel="005843CD">
          <w:rPr>
            <w:rFonts w:ascii="Times New Roman" w:hAnsi="Times New Roman" w:cs="Times New Roman"/>
            <w:sz w:val="24"/>
            <w:szCs w:val="24"/>
          </w:rPr>
          <w:delText>Ra</w:delText>
        </w:r>
      </w:del>
      <w:ins w:id="56" w:author="Microsoft Office User" w:date="2017-03-07T07:59:00Z">
        <w:r w:rsidR="005843CD">
          <w:rPr>
            <w:rFonts w:ascii="Times New Roman" w:hAnsi="Times New Roman" w:cs="Times New Roman"/>
            <w:sz w:val="24"/>
            <w:szCs w:val="24"/>
          </w:rPr>
          <w:t>Ra</w:t>
        </w:r>
      </w:ins>
      <w:r w:rsidRPr="001F136D">
        <w:rPr>
          <w:rFonts w:ascii="Times New Roman" w:hAnsi="Times New Roman" w:cs="Times New Roman"/>
          <w:sz w:val="24"/>
          <w:szCs w:val="24"/>
        </w:rPr>
        <w:t xml:space="preserve"> </w:t>
      </w:r>
      <w:ins w:id="57" w:author="Microsoft Office User" w:date="2017-03-07T07:59:00Z">
        <w:r w:rsidR="005843CD">
          <w:rPr>
            <w:rFonts w:ascii="Times New Roman" w:hAnsi="Times New Roman" w:cs="Times New Roman"/>
            <w:sz w:val="24"/>
            <w:szCs w:val="24"/>
          </w:rPr>
          <w:t xml:space="preserve">within subsurface environments </w:t>
        </w:r>
      </w:ins>
      <w:del w:id="58" w:author="Microsoft Office User" w:date="2017-03-07T07:59:00Z">
        <w:r w:rsidRPr="001F136D" w:rsidDel="005843CD">
          <w:rPr>
            <w:rFonts w:ascii="Times New Roman" w:hAnsi="Times New Roman" w:cs="Times New Roman"/>
            <w:sz w:val="24"/>
            <w:szCs w:val="24"/>
          </w:rPr>
          <w:delText xml:space="preserve">transport </w:delText>
        </w:r>
      </w:del>
      <w:r w:rsidRPr="001F136D">
        <w:rPr>
          <w:rFonts w:ascii="Times New Roman" w:hAnsi="Times New Roman" w:cs="Times New Roman"/>
          <w:sz w:val="24"/>
          <w:szCs w:val="24"/>
        </w:rPr>
        <w:t xml:space="preserve">is known to be dominated </w:t>
      </w:r>
      <w:ins w:id="59" w:author="Microsoft Office User" w:date="2017-03-07T07:59:00Z">
        <w:r w:rsidR="005843CD">
          <w:rPr>
            <w:rFonts w:ascii="Times New Roman" w:hAnsi="Times New Roman" w:cs="Times New Roman"/>
            <w:sz w:val="24"/>
            <w:szCs w:val="24"/>
          </w:rPr>
          <w:t>by ad</w:t>
        </w:r>
      </w:ins>
      <w:r w:rsidRPr="001F136D">
        <w:rPr>
          <w:rFonts w:ascii="Times New Roman" w:hAnsi="Times New Roman" w:cs="Times New Roman"/>
          <w:sz w:val="24"/>
          <w:szCs w:val="24"/>
        </w:rPr>
        <w:t xml:space="preserve">sorption, particularly by </w:t>
      </w:r>
      <w:del w:id="60" w:author="Microsoft Office User" w:date="2017-03-07T08:20:00Z">
        <w:r w:rsidRPr="001F136D" w:rsidDel="000A25E6">
          <w:rPr>
            <w:rFonts w:ascii="Times New Roman" w:hAnsi="Times New Roman" w:cs="Times New Roman"/>
            <w:sz w:val="24"/>
            <w:szCs w:val="24"/>
          </w:rPr>
          <w:delText>iron and manganese</w:delText>
        </w:r>
      </w:del>
      <w:ins w:id="61" w:author="Microsoft Office User" w:date="2017-03-07T08:20:00Z">
        <w:r w:rsidR="000A25E6">
          <w:rPr>
            <w:rFonts w:ascii="Times New Roman" w:hAnsi="Times New Roman" w:cs="Times New Roman"/>
            <w:sz w:val="24"/>
            <w:szCs w:val="24"/>
          </w:rPr>
          <w:t>metal</w:t>
        </w:r>
      </w:ins>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r w:rsidRPr="001F136D">
        <w:rPr>
          <w:rFonts w:ascii="Times New Roman" w:hAnsi="Times New Roman" w:cs="Times New Roman"/>
          <w:sz w:val="24"/>
          <w:szCs w:val="24"/>
        </w:rPr>
        <w:t xml:space="preserve">)oxides, </w:t>
      </w:r>
      <w:del w:id="62" w:author="Microsoft Office User" w:date="2017-03-07T08:19:00Z">
        <w:r w:rsidRPr="001F136D" w:rsidDel="00275E25">
          <w:rPr>
            <w:rFonts w:ascii="Times New Roman" w:hAnsi="Times New Roman" w:cs="Times New Roman"/>
            <w:sz w:val="24"/>
            <w:szCs w:val="24"/>
          </w:rPr>
          <w:delText xml:space="preserve">but </w:delText>
        </w:r>
      </w:del>
      <w:r w:rsidRPr="001F136D">
        <w:rPr>
          <w:rFonts w:ascii="Times New Roman" w:hAnsi="Times New Roman" w:cs="Times New Roman"/>
          <w:sz w:val="24"/>
          <w:szCs w:val="24"/>
        </w:rPr>
        <w:t xml:space="preserve">there is limited </w:t>
      </w:r>
      <w:del w:id="63" w:author="Microsoft Office User" w:date="2017-03-07T08:21:00Z">
        <w:r w:rsidRPr="001F136D" w:rsidDel="000A25E6">
          <w:rPr>
            <w:rFonts w:ascii="Times New Roman" w:hAnsi="Times New Roman" w:cs="Times New Roman"/>
            <w:sz w:val="24"/>
            <w:szCs w:val="24"/>
          </w:rPr>
          <w:delText xml:space="preserve">mechanistic study </w:delText>
        </w:r>
      </w:del>
      <w:ins w:id="64" w:author="Microsoft Office User" w:date="2017-03-07T08:21:00Z">
        <w:r w:rsidR="000A25E6">
          <w:rPr>
            <w:rFonts w:ascii="Times New Roman" w:hAnsi="Times New Roman" w:cs="Times New Roman"/>
            <w:sz w:val="24"/>
            <w:szCs w:val="24"/>
          </w:rPr>
          <w:t xml:space="preserve">understanding </w:t>
        </w:r>
      </w:ins>
      <w:r w:rsidRPr="001F136D">
        <w:rPr>
          <w:rFonts w:ascii="Times New Roman" w:hAnsi="Times New Roman" w:cs="Times New Roman"/>
          <w:sz w:val="24"/>
          <w:szCs w:val="24"/>
        </w:rPr>
        <w:t xml:space="preserve">of </w:t>
      </w:r>
      <w:ins w:id="65" w:author="Microsoft Office User" w:date="2017-03-07T08:32:00Z">
        <w:r w:rsidR="00201811">
          <w:rPr>
            <w:rFonts w:ascii="Times New Roman" w:hAnsi="Times New Roman" w:cs="Times New Roman"/>
            <w:sz w:val="24"/>
            <w:szCs w:val="24"/>
          </w:rPr>
          <w:t xml:space="preserve">how </w:t>
        </w:r>
      </w:ins>
      <w:r w:rsidRPr="001F136D">
        <w:rPr>
          <w:rFonts w:ascii="Times New Roman" w:hAnsi="Times New Roman" w:cs="Times New Roman"/>
          <w:sz w:val="24"/>
          <w:szCs w:val="24"/>
        </w:rPr>
        <w:t xml:space="preserve">Ra </w:t>
      </w:r>
      <w:del w:id="66" w:author="Microsoft Office User" w:date="2017-03-07T08:32:00Z">
        <w:r w:rsidRPr="001F136D" w:rsidDel="00201811">
          <w:rPr>
            <w:rFonts w:ascii="Times New Roman" w:hAnsi="Times New Roman" w:cs="Times New Roman"/>
            <w:sz w:val="24"/>
            <w:szCs w:val="24"/>
          </w:rPr>
          <w:delText xml:space="preserve">binding </w:delText>
        </w:r>
      </w:del>
      <w:ins w:id="67" w:author="Microsoft Office User" w:date="2017-03-07T08:32:00Z">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ins>
      <w:del w:id="68" w:author="Microsoft Office User" w:date="2017-03-07T08:32:00Z">
        <w:r w:rsidRPr="001F136D" w:rsidDel="00201811">
          <w:rPr>
            <w:rFonts w:ascii="Times New Roman" w:hAnsi="Times New Roman" w:cs="Times New Roman"/>
            <w:sz w:val="24"/>
            <w:szCs w:val="24"/>
          </w:rPr>
          <w:delText>to</w:delText>
        </w:r>
        <w:r w:rsidR="00B57976" w:rsidDel="00201811">
          <w:rPr>
            <w:rFonts w:ascii="Times New Roman" w:hAnsi="Times New Roman" w:cs="Times New Roman"/>
            <w:sz w:val="24"/>
            <w:szCs w:val="24"/>
          </w:rPr>
          <w:delText xml:space="preserve"> </w:delText>
        </w:r>
      </w:del>
      <w:r w:rsidR="00B57976">
        <w:rPr>
          <w:rFonts w:ascii="Times New Roman" w:hAnsi="Times New Roman" w:cs="Times New Roman"/>
          <w:sz w:val="24"/>
          <w:szCs w:val="24"/>
        </w:rPr>
        <w:t xml:space="preserve">other </w:t>
      </w:r>
      <w:del w:id="69" w:author="Microsoft Office User" w:date="2017-03-07T08:32:00Z">
        <w:r w:rsidR="00B57976" w:rsidDel="00201811">
          <w:rPr>
            <w:rFonts w:ascii="Times New Roman" w:hAnsi="Times New Roman" w:cs="Times New Roman"/>
            <w:sz w:val="24"/>
            <w:szCs w:val="24"/>
          </w:rPr>
          <w:delText>common</w:delText>
        </w:r>
        <w:r w:rsidRPr="001F136D" w:rsidDel="00201811">
          <w:rPr>
            <w:rFonts w:ascii="Times New Roman" w:hAnsi="Times New Roman" w:cs="Times New Roman"/>
            <w:sz w:val="24"/>
            <w:szCs w:val="24"/>
          </w:rPr>
          <w:delText xml:space="preserve"> </w:delText>
        </w:r>
      </w:del>
      <w:del w:id="70" w:author="Microsoft Office User" w:date="2017-03-08T08:50:00Z">
        <w:r w:rsidRPr="001F136D" w:rsidDel="00D013FE">
          <w:rPr>
            <w:rFonts w:ascii="Times New Roman" w:hAnsi="Times New Roman" w:cs="Times New Roman"/>
            <w:sz w:val="24"/>
            <w:szCs w:val="24"/>
          </w:rPr>
          <w:delText>mineral surfaces</w:delText>
        </w:r>
      </w:del>
      <w:ins w:id="71" w:author="Microsoft Office User" w:date="2017-03-08T08:50:00Z">
        <w:r w:rsidR="00D013FE">
          <w:rPr>
            <w:rFonts w:ascii="Times New Roman" w:hAnsi="Times New Roman" w:cs="Times New Roman"/>
            <w:sz w:val="24"/>
            <w:szCs w:val="24"/>
          </w:rPr>
          <w:t>mineral surfaces</w:t>
        </w:r>
      </w:ins>
      <w:r w:rsidRPr="001F136D">
        <w:rPr>
          <w:rFonts w:ascii="Times New Roman" w:hAnsi="Times New Roman" w:cs="Times New Roman"/>
          <w:sz w:val="24"/>
          <w:szCs w:val="24"/>
        </w:rPr>
        <w:t xml:space="preserve">. Here, we present results of </w:t>
      </w:r>
      <w:del w:id="72" w:author="Microsoft Office User" w:date="2017-03-07T07:59:00Z">
        <w:r w:rsidRPr="001F136D" w:rsidDel="005843CD">
          <w:rPr>
            <w:rFonts w:ascii="Times New Roman" w:hAnsi="Times New Roman" w:cs="Times New Roman"/>
            <w:sz w:val="24"/>
            <w:szCs w:val="24"/>
          </w:rPr>
          <w:delText>batch sorption</w:delText>
        </w:r>
      </w:del>
      <w:ins w:id="73" w:author="Microsoft Office User" w:date="2017-03-07T07:59:00Z">
        <w:r w:rsidR="005843CD">
          <w:rPr>
            <w:rFonts w:ascii="Times New Roman" w:hAnsi="Times New Roman" w:cs="Times New Roman"/>
            <w:sz w:val="24"/>
            <w:szCs w:val="24"/>
          </w:rPr>
          <w:t xml:space="preserve">sorption </w:t>
        </w:r>
      </w:ins>
      <w:del w:id="74" w:author="Microsoft Office User" w:date="2017-03-07T08:00:00Z">
        <w:r w:rsidRPr="001F136D" w:rsidDel="005843CD">
          <w:rPr>
            <w:rFonts w:ascii="Times New Roman" w:hAnsi="Times New Roman" w:cs="Times New Roman"/>
            <w:sz w:val="24"/>
            <w:szCs w:val="24"/>
          </w:rPr>
          <w:delText xml:space="preserve"> </w:delText>
        </w:r>
      </w:del>
      <w:r w:rsidRPr="001F136D">
        <w:rPr>
          <w:rFonts w:ascii="Times New Roman" w:hAnsi="Times New Roman" w:cs="Times New Roman"/>
          <w:sz w:val="24"/>
          <w:szCs w:val="24"/>
        </w:rPr>
        <w:t xml:space="preserve">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goethite,</w:t>
      </w:r>
      <w:del w:id="75" w:author="Microsoft Office User" w:date="2017-03-07T08:44:00Z">
        <w:r w:rsidRPr="001F136D" w:rsidDel="00C849B5">
          <w:rPr>
            <w:rFonts w:ascii="Times New Roman" w:hAnsi="Times New Roman" w:cs="Times New Roman"/>
            <w:sz w:val="24"/>
            <w:szCs w:val="24"/>
          </w:rPr>
          <w:delText xml:space="preserve"> </w:delText>
        </w:r>
      </w:del>
      <w:del w:id="76" w:author="Microsoft Office User" w:date="2017-03-07T08:00:00Z">
        <w:r w:rsidRPr="001F136D" w:rsidDel="005843CD">
          <w:rPr>
            <w:rFonts w:ascii="Times New Roman" w:hAnsi="Times New Roman" w:cs="Times New Roman"/>
            <w:sz w:val="24"/>
            <w:szCs w:val="24"/>
          </w:rPr>
          <w:delText xml:space="preserve">Na </w:delText>
        </w:r>
      </w:del>
      <w:ins w:id="77" w:author="Microsoft Office User" w:date="2017-03-07T08:00:00Z">
        <w:r w:rsidR="005843CD" w:rsidRPr="001F136D">
          <w:rPr>
            <w:rFonts w:ascii="Times New Roman" w:hAnsi="Times New Roman" w:cs="Times New Roman"/>
            <w:sz w:val="24"/>
            <w:szCs w:val="24"/>
          </w:rPr>
          <w:t xml:space="preserve"> </w:t>
        </w:r>
      </w:ins>
      <w:r w:rsidRPr="001F136D">
        <w:rPr>
          <w:rFonts w:ascii="Times New Roman" w:hAnsi="Times New Roman" w:cs="Times New Roman"/>
          <w:sz w:val="24"/>
          <w:szCs w:val="24"/>
        </w:rPr>
        <w:t xml:space="preserve">montmorillonite, and pyrite, in a low salinity groundwater solution </w:t>
      </w:r>
      <w:del w:id="78" w:author="Microsoft Office User" w:date="2017-03-07T08:00:00Z">
        <w:r w:rsidRPr="001F136D" w:rsidDel="005843CD">
          <w:rPr>
            <w:rFonts w:ascii="Times New Roman" w:hAnsi="Times New Roman" w:cs="Times New Roman"/>
            <w:sz w:val="24"/>
            <w:szCs w:val="24"/>
          </w:rPr>
          <w:delText xml:space="preserve">at </w:delText>
        </w:r>
      </w:del>
      <w:ins w:id="79" w:author="Microsoft Office User" w:date="2017-03-07T08:00:00Z">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ins>
      <w:r w:rsidRPr="001F136D">
        <w:rPr>
          <w:rFonts w:ascii="Times New Roman" w:hAnsi="Times New Roman" w:cs="Times New Roman"/>
          <w:sz w:val="24"/>
          <w:szCs w:val="24"/>
        </w:rPr>
        <w:t xml:space="preserve">range of pH values. We find that </w:t>
      </w:r>
      <w:del w:id="80" w:author="Microsoft Office User" w:date="2017-03-07T08:00:00Z">
        <w:r w:rsidRPr="001F136D" w:rsidDel="005843CD">
          <w:rPr>
            <w:rFonts w:ascii="Times New Roman" w:hAnsi="Times New Roman" w:cs="Times New Roman"/>
            <w:sz w:val="24"/>
            <w:szCs w:val="24"/>
          </w:rPr>
          <w:delText xml:space="preserve">Na </w:delText>
        </w:r>
      </w:del>
      <w:del w:id="81" w:author="Microsoft Office User" w:date="2017-03-07T08:03:00Z">
        <w:r w:rsidRPr="001F136D" w:rsidDel="005843CD">
          <w:rPr>
            <w:rFonts w:ascii="Times New Roman" w:hAnsi="Times New Roman" w:cs="Times New Roman"/>
            <w:sz w:val="24"/>
            <w:szCs w:val="24"/>
          </w:rPr>
          <w:delText xml:space="preserve">montmorillonite, </w:delText>
        </w:r>
      </w:del>
      <w:proofErr w:type="spellStart"/>
      <w:r w:rsidRPr="001F136D">
        <w:rPr>
          <w:rFonts w:ascii="Times New Roman" w:hAnsi="Times New Roman" w:cs="Times New Roman"/>
          <w:sz w:val="24"/>
          <w:szCs w:val="24"/>
        </w:rPr>
        <w:t>ferrihydrite</w:t>
      </w:r>
      <w:proofErr w:type="spellEnd"/>
      <w:del w:id="82" w:author="Microsoft Office User" w:date="2017-03-07T08:03:00Z">
        <w:r w:rsidRPr="001F136D" w:rsidDel="005843CD">
          <w:rPr>
            <w:rFonts w:ascii="Times New Roman" w:hAnsi="Times New Roman" w:cs="Times New Roman"/>
            <w:sz w:val="24"/>
            <w:szCs w:val="24"/>
          </w:rPr>
          <w:delText>,</w:delText>
        </w:r>
      </w:del>
      <w:r w:rsidRPr="001F136D">
        <w:rPr>
          <w:rFonts w:ascii="Times New Roman" w:hAnsi="Times New Roman" w:cs="Times New Roman"/>
          <w:sz w:val="24"/>
          <w:szCs w:val="24"/>
        </w:rPr>
        <w:t xml:space="preserve"> and goethite are major sorbents of Ra</w:t>
      </w:r>
      <w:ins w:id="83" w:author="Microsoft Office User" w:date="2017-03-07T08:03:00Z">
        <w:r w:rsidR="005843CD">
          <w:rPr>
            <w:rFonts w:ascii="Times New Roman" w:hAnsi="Times New Roman" w:cs="Times New Roman"/>
            <w:sz w:val="24"/>
            <w:szCs w:val="24"/>
          </w:rPr>
          <w:t xml:space="preserve"> </w:t>
        </w:r>
      </w:ins>
      <w:ins w:id="84" w:author="Microsoft Office User" w:date="2017-03-07T08:40:00Z">
        <w:r w:rsidR="00A63B67">
          <w:rPr>
            <w:rFonts w:ascii="Times New Roman" w:hAnsi="Times New Roman" w:cs="Times New Roman"/>
            <w:sz w:val="24"/>
            <w:szCs w:val="24"/>
          </w:rPr>
          <w:t>at neutral to basic pH</w:t>
        </w:r>
      </w:ins>
      <w:ins w:id="85" w:author="Microsoft Office User" w:date="2017-03-07T08:08:00Z">
        <w:r w:rsidR="00CD35D6">
          <w:rPr>
            <w:rFonts w:ascii="Times New Roman" w:hAnsi="Times New Roman" w:cs="Times New Roman"/>
            <w:sz w:val="24"/>
            <w:szCs w:val="24"/>
          </w:rPr>
          <w:t xml:space="preserve">, </w:t>
        </w:r>
      </w:ins>
      <w:ins w:id="86" w:author="Microsoft Office User" w:date="2017-03-07T08:36:00Z">
        <w:r w:rsidR="00201811">
          <w:rPr>
            <w:rFonts w:ascii="Times New Roman" w:hAnsi="Times New Roman" w:cs="Times New Roman"/>
            <w:sz w:val="24"/>
            <w:szCs w:val="24"/>
          </w:rPr>
          <w:t>but</w:t>
        </w:r>
      </w:ins>
      <w:ins w:id="87" w:author="Microsoft Office User" w:date="2017-03-07T08:08:00Z">
        <w:r w:rsidR="00CD35D6">
          <w:rPr>
            <w:rFonts w:ascii="Times New Roman" w:hAnsi="Times New Roman" w:cs="Times New Roman"/>
            <w:sz w:val="24"/>
            <w:szCs w:val="24"/>
          </w:rPr>
          <w:t xml:space="preserve"> that </w:t>
        </w:r>
      </w:ins>
      <w:ins w:id="88" w:author="Microsoft Office User" w:date="2017-03-07T08:37:00Z">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ins>
      <w:del w:id="89" w:author="Microsoft Office User" w:date="2017-03-07T08:08:00Z">
        <w:r w:rsidRPr="001F136D" w:rsidDel="00CD35D6">
          <w:rPr>
            <w:rFonts w:ascii="Times New Roman" w:hAnsi="Times New Roman" w:cs="Times New Roman"/>
            <w:sz w:val="24"/>
            <w:szCs w:val="24"/>
          </w:rPr>
          <w:delText xml:space="preserve">, </w:delText>
        </w:r>
      </w:del>
      <w:del w:id="90" w:author="Microsoft Office User" w:date="2017-03-07T08:07:00Z">
        <w:r w:rsidRPr="001F136D" w:rsidDel="00CD35D6">
          <w:rPr>
            <w:rFonts w:ascii="Times New Roman" w:hAnsi="Times New Roman" w:cs="Times New Roman"/>
            <w:sz w:val="24"/>
            <w:szCs w:val="24"/>
          </w:rPr>
          <w:delText>while</w:delText>
        </w:r>
      </w:del>
      <w:ins w:id="91" w:author="Microsoft Office User" w:date="2017-03-07T08:04:00Z">
        <w:r w:rsidR="005843CD">
          <w:rPr>
            <w:rFonts w:ascii="Times New Roman" w:hAnsi="Times New Roman" w:cs="Times New Roman"/>
            <w:sz w:val="24"/>
            <w:szCs w:val="24"/>
          </w:rPr>
          <w:t>montmorillonite</w:t>
        </w:r>
      </w:ins>
      <w:ins w:id="92" w:author="Microsoft Office User" w:date="2017-03-07T08:03:00Z">
        <w:r w:rsidR="005843CD">
          <w:rPr>
            <w:rFonts w:ascii="Times New Roman" w:hAnsi="Times New Roman" w:cs="Times New Roman"/>
            <w:sz w:val="24"/>
            <w:szCs w:val="24"/>
          </w:rPr>
          <w:t xml:space="preserve"> </w:t>
        </w:r>
      </w:ins>
      <w:ins w:id="93" w:author="Microsoft Office User" w:date="2017-03-07T08:04:00Z">
        <w:r w:rsidR="00CD35D6">
          <w:rPr>
            <w:rFonts w:ascii="Times New Roman" w:hAnsi="Times New Roman" w:cs="Times New Roman"/>
            <w:sz w:val="24"/>
            <w:szCs w:val="24"/>
          </w:rPr>
          <w:t xml:space="preserve">retains </w:t>
        </w:r>
      </w:ins>
      <w:ins w:id="94" w:author="Microsoft Office User" w:date="2017-03-07T08:36:00Z">
        <w:r w:rsidR="00201811">
          <w:rPr>
            <w:rFonts w:ascii="Times New Roman" w:hAnsi="Times New Roman" w:cs="Times New Roman"/>
            <w:sz w:val="24"/>
            <w:szCs w:val="24"/>
          </w:rPr>
          <w:t xml:space="preserve">comparatively </w:t>
        </w:r>
      </w:ins>
      <w:ins w:id="95" w:author="Microsoft Office User" w:date="2017-03-07T08:08:00Z">
        <w:r w:rsidR="00CD35D6">
          <w:rPr>
            <w:rFonts w:ascii="Times New Roman" w:hAnsi="Times New Roman" w:cs="Times New Roman"/>
            <w:sz w:val="24"/>
            <w:szCs w:val="24"/>
          </w:rPr>
          <w:t>more</w:t>
        </w:r>
      </w:ins>
      <w:ins w:id="96" w:author="Microsoft Office User" w:date="2017-03-07T08:04:00Z">
        <w:r w:rsidR="00CD35D6">
          <w:rPr>
            <w:rFonts w:ascii="Times New Roman" w:hAnsi="Times New Roman" w:cs="Times New Roman"/>
            <w:sz w:val="24"/>
            <w:szCs w:val="24"/>
          </w:rPr>
          <w:t xml:space="preserve"> Ra across a wide range of pH</w:t>
        </w:r>
      </w:ins>
      <w:ins w:id="97" w:author="Microsoft Office User" w:date="2017-03-07T08:38:00Z">
        <w:r w:rsidR="00A63B67">
          <w:rPr>
            <w:rFonts w:ascii="Times New Roman" w:hAnsi="Times New Roman" w:cs="Times New Roman"/>
            <w:sz w:val="24"/>
            <w:szCs w:val="24"/>
          </w:rPr>
          <w:t xml:space="preserve"> values</w:t>
        </w:r>
      </w:ins>
      <w:ins w:id="98" w:author="Microsoft Office User" w:date="2017-03-07T08:09:00Z">
        <w:r w:rsidR="00A63B67">
          <w:rPr>
            <w:rFonts w:ascii="Times New Roman" w:hAnsi="Times New Roman" w:cs="Times New Roman"/>
            <w:sz w:val="24"/>
            <w:szCs w:val="24"/>
          </w:rPr>
          <w:t xml:space="preserve"> (</w:t>
        </w:r>
        <w:r w:rsidR="00CD35D6">
          <w:rPr>
            <w:rFonts w:ascii="Times New Roman" w:hAnsi="Times New Roman" w:cs="Times New Roman"/>
            <w:sz w:val="24"/>
            <w:szCs w:val="24"/>
          </w:rPr>
          <w:t>normalized to either mass o</w:t>
        </w:r>
        <w:r w:rsidR="007527D2">
          <w:rPr>
            <w:rFonts w:ascii="Times New Roman" w:hAnsi="Times New Roman" w:cs="Times New Roman"/>
            <w:sz w:val="24"/>
            <w:szCs w:val="24"/>
          </w:rPr>
          <w:t>r surface area</w:t>
        </w:r>
      </w:ins>
      <w:ins w:id="99" w:author="Microsoft Office User" w:date="2017-03-07T08:38:00Z">
        <w:r w:rsidR="00A63B67">
          <w:rPr>
            <w:rFonts w:ascii="Times New Roman" w:hAnsi="Times New Roman" w:cs="Times New Roman"/>
            <w:sz w:val="24"/>
            <w:szCs w:val="24"/>
          </w:rPr>
          <w:t>)</w:t>
        </w:r>
      </w:ins>
      <w:ins w:id="100" w:author="Microsoft Office User" w:date="2017-03-07T08:43:00Z">
        <w:r w:rsidR="009B0F66">
          <w:rPr>
            <w:rFonts w:ascii="Times New Roman" w:hAnsi="Times New Roman" w:cs="Times New Roman"/>
            <w:sz w:val="24"/>
            <w:szCs w:val="24"/>
          </w:rPr>
          <w:t>, owing to interlayer ion exchange</w:t>
        </w:r>
      </w:ins>
      <w:ins w:id="101" w:author="Microsoft Office User" w:date="2017-03-07T08:09:00Z">
        <w:r w:rsidR="007527D2">
          <w:rPr>
            <w:rFonts w:ascii="Times New Roman" w:hAnsi="Times New Roman" w:cs="Times New Roman"/>
            <w:sz w:val="24"/>
            <w:szCs w:val="24"/>
          </w:rPr>
          <w:t xml:space="preserve">. </w:t>
        </w:r>
      </w:ins>
      <w:ins w:id="102" w:author="Microsoft Office User" w:date="2017-03-07T08:44:00Z">
        <w:r w:rsidR="00C849B5">
          <w:rPr>
            <w:rFonts w:ascii="Times New Roman" w:hAnsi="Times New Roman" w:cs="Times New Roman"/>
            <w:sz w:val="24"/>
            <w:szCs w:val="24"/>
          </w:rPr>
          <w:t>When</w:t>
        </w:r>
      </w:ins>
      <w:ins w:id="103" w:author="Microsoft Office User" w:date="2017-03-07T08:15:00Z">
        <w:r w:rsidR="00275E25">
          <w:rPr>
            <w:rFonts w:ascii="Times New Roman" w:hAnsi="Times New Roman" w:cs="Times New Roman"/>
            <w:sz w:val="24"/>
            <w:szCs w:val="24"/>
          </w:rPr>
          <w:t xml:space="preserve"> normalized to surface area, </w:t>
        </w:r>
      </w:ins>
      <w:ins w:id="104" w:author="Microsoft Office User" w:date="2017-03-07T08:09:00Z">
        <w:r w:rsidR="00A63B67">
          <w:rPr>
            <w:rFonts w:ascii="Times New Roman" w:hAnsi="Times New Roman" w:cs="Times New Roman"/>
            <w:sz w:val="24"/>
            <w:szCs w:val="24"/>
          </w:rPr>
          <w:t xml:space="preserve">pyrite retains the most Ra </w:t>
        </w:r>
      </w:ins>
      <w:ins w:id="105" w:author="Microsoft Office User" w:date="2017-03-07T08:44:00Z">
        <w:r w:rsidR="00C849B5">
          <w:rPr>
            <w:rFonts w:ascii="Times New Roman" w:hAnsi="Times New Roman" w:cs="Times New Roman"/>
            <w:sz w:val="24"/>
            <w:szCs w:val="24"/>
          </w:rPr>
          <w:t>at pH 7 and 10</w:t>
        </w:r>
      </w:ins>
      <w:ins w:id="106" w:author="Microsoft Office User" w:date="2017-03-07T08:39:00Z">
        <w:r w:rsidR="00A63B67">
          <w:rPr>
            <w:rFonts w:ascii="Times New Roman" w:hAnsi="Times New Roman" w:cs="Times New Roman"/>
            <w:sz w:val="24"/>
            <w:szCs w:val="24"/>
          </w:rPr>
          <w:t xml:space="preserve"> </w:t>
        </w:r>
      </w:ins>
      <w:ins w:id="107" w:author="Microsoft Office User" w:date="2017-03-07T08:38:00Z">
        <w:r w:rsidR="00A63B67">
          <w:rPr>
            <w:rFonts w:ascii="Times New Roman" w:hAnsi="Times New Roman" w:cs="Times New Roman"/>
            <w:sz w:val="24"/>
            <w:szCs w:val="24"/>
          </w:rPr>
          <w:t>of all minerals examined</w:t>
        </w:r>
      </w:ins>
      <w:ins w:id="108" w:author="Microsoft Office User" w:date="2017-03-07T08:11:00Z">
        <w:r w:rsidR="007527D2">
          <w:rPr>
            <w:rFonts w:ascii="Times New Roman" w:hAnsi="Times New Roman" w:cs="Times New Roman"/>
            <w:sz w:val="24"/>
            <w:szCs w:val="24"/>
          </w:rPr>
          <w:t>.</w:t>
        </w:r>
      </w:ins>
      <w:del w:id="109" w:author="Microsoft Office User" w:date="2017-03-07T08:03:00Z">
        <w:r w:rsidRPr="001F136D" w:rsidDel="005843CD">
          <w:rPr>
            <w:rFonts w:ascii="Times New Roman" w:hAnsi="Times New Roman" w:cs="Times New Roman"/>
            <w:sz w:val="24"/>
            <w:szCs w:val="24"/>
          </w:rPr>
          <w:delText xml:space="preserve"> </w:delText>
        </w:r>
      </w:del>
      <w:del w:id="110" w:author="Microsoft Office User" w:date="2017-03-07T08:11:00Z">
        <w:r w:rsidRPr="001F136D" w:rsidDel="007527D2">
          <w:rPr>
            <w:rFonts w:ascii="Times New Roman" w:hAnsi="Times New Roman" w:cs="Times New Roman"/>
            <w:sz w:val="24"/>
            <w:szCs w:val="24"/>
          </w:rPr>
          <w:delText xml:space="preserve">pyrite may play a key role during geochemical shifts common in natural aquifer systems. </w:delText>
        </w:r>
      </w:del>
      <w:del w:id="111" w:author="Microsoft Office User" w:date="2017-03-07T08:01:00Z">
        <w:r w:rsidR="00B57976" w:rsidDel="005843CD">
          <w:rPr>
            <w:rFonts w:ascii="Times New Roman" w:hAnsi="Times New Roman" w:cs="Times New Roman"/>
            <w:sz w:val="24"/>
            <w:szCs w:val="24"/>
          </w:rPr>
          <w:delText xml:space="preserve">We also confirm currently established </w:delText>
        </w:r>
        <w:r w:rsidR="001A476F" w:rsidDel="005843CD">
          <w:rPr>
            <w:rFonts w:ascii="Times New Roman" w:hAnsi="Times New Roman" w:cs="Times New Roman"/>
            <w:sz w:val="24"/>
            <w:szCs w:val="24"/>
          </w:rPr>
          <w:delText xml:space="preserve">surface complexation </w:delText>
        </w:r>
        <w:r w:rsidR="00B57976" w:rsidDel="005843CD">
          <w:rPr>
            <w:rFonts w:ascii="Times New Roman" w:hAnsi="Times New Roman" w:cs="Times New Roman"/>
            <w:sz w:val="24"/>
            <w:szCs w:val="24"/>
          </w:rPr>
          <w:delText>models of Ra sorption to these mineral surfaces</w:delText>
        </w:r>
        <w:r w:rsidR="001A476F" w:rsidDel="005843CD">
          <w:rPr>
            <w:rFonts w:ascii="Times New Roman" w:hAnsi="Times New Roman" w:cs="Times New Roman"/>
            <w:sz w:val="24"/>
            <w:szCs w:val="24"/>
          </w:rPr>
          <w:delText xml:space="preserve"> except for pyrite</w:delText>
        </w:r>
        <w:r w:rsidR="00B57976" w:rsidDel="005843CD">
          <w:rPr>
            <w:rFonts w:ascii="Times New Roman" w:hAnsi="Times New Roman" w:cs="Times New Roman"/>
            <w:sz w:val="24"/>
            <w:szCs w:val="24"/>
          </w:rPr>
          <w:delText xml:space="preserve">. </w:delText>
        </w:r>
      </w:del>
      <w:del w:id="112" w:author="Microsoft Office User" w:date="2017-03-07T08:12:00Z">
        <w:r w:rsidR="00B57976" w:rsidDel="007527D2">
          <w:rPr>
            <w:rFonts w:ascii="Times New Roman" w:hAnsi="Times New Roman" w:cs="Times New Roman"/>
            <w:sz w:val="24"/>
            <w:szCs w:val="24"/>
          </w:rPr>
          <w:delText>T</w:delText>
        </w:r>
        <w:r w:rsidRPr="001F136D" w:rsidDel="007527D2">
          <w:rPr>
            <w:rFonts w:ascii="Times New Roman" w:hAnsi="Times New Roman" w:cs="Times New Roman"/>
            <w:sz w:val="24"/>
            <w:szCs w:val="24"/>
          </w:rPr>
          <w:delText>ransitions</w:delText>
        </w:r>
        <w:r w:rsidR="00B57976" w:rsidDel="007527D2">
          <w:rPr>
            <w:rFonts w:ascii="Times New Roman" w:hAnsi="Times New Roman" w:cs="Times New Roman"/>
            <w:sz w:val="24"/>
            <w:szCs w:val="24"/>
          </w:rPr>
          <w:delText xml:space="preserve"> in groundwater condition</w:delText>
        </w:r>
        <w:r w:rsidRPr="001F136D" w:rsidDel="007527D2">
          <w:rPr>
            <w:rFonts w:ascii="Times New Roman" w:hAnsi="Times New Roman" w:cs="Times New Roman"/>
            <w:sz w:val="24"/>
            <w:szCs w:val="24"/>
          </w:rPr>
          <w:delText xml:space="preserve"> from anoxic to oxic</w:delText>
        </w:r>
      </w:del>
      <w:del w:id="113" w:author="Microsoft Office User" w:date="2017-03-07T08:16:00Z">
        <w:r w:rsidRPr="001F136D" w:rsidDel="00275E25">
          <w:rPr>
            <w:rFonts w:ascii="Times New Roman" w:hAnsi="Times New Roman" w:cs="Times New Roman"/>
            <w:sz w:val="24"/>
            <w:szCs w:val="24"/>
          </w:rPr>
          <w:delText xml:space="preserve"> will </w:delText>
        </w:r>
      </w:del>
      <w:del w:id="114" w:author="Microsoft Office User" w:date="2017-03-07T08:18:00Z">
        <w:r w:rsidRPr="001F136D" w:rsidDel="00275E25">
          <w:rPr>
            <w:rFonts w:ascii="Times New Roman" w:hAnsi="Times New Roman" w:cs="Times New Roman"/>
            <w:sz w:val="24"/>
            <w:szCs w:val="24"/>
          </w:rPr>
          <w:delText xml:space="preserve">play a key role in retention or release of Ra from </w:delText>
        </w:r>
      </w:del>
      <w:del w:id="115" w:author="Microsoft Office User" w:date="2017-03-07T08:16:00Z">
        <w:r w:rsidRPr="001F136D" w:rsidDel="00275E25">
          <w:rPr>
            <w:rFonts w:ascii="Times New Roman" w:hAnsi="Times New Roman" w:cs="Times New Roman"/>
            <w:sz w:val="24"/>
            <w:szCs w:val="24"/>
          </w:rPr>
          <w:delText xml:space="preserve">aquifer </w:delText>
        </w:r>
      </w:del>
      <w:del w:id="116" w:author="Microsoft Office User" w:date="2017-03-07T08:18:00Z">
        <w:r w:rsidRPr="001F136D" w:rsidDel="00275E25">
          <w:rPr>
            <w:rFonts w:ascii="Times New Roman" w:hAnsi="Times New Roman" w:cs="Times New Roman"/>
            <w:sz w:val="24"/>
            <w:szCs w:val="24"/>
          </w:rPr>
          <w:delText>solids</w:delText>
        </w:r>
      </w:del>
      <w:del w:id="117" w:author="Microsoft Office User" w:date="2017-03-07T08:16:00Z">
        <w:r w:rsidR="00B57976" w:rsidDel="00275E25">
          <w:rPr>
            <w:rFonts w:ascii="Times New Roman" w:hAnsi="Times New Roman" w:cs="Times New Roman"/>
            <w:sz w:val="24"/>
            <w:szCs w:val="24"/>
          </w:rPr>
          <w:delText xml:space="preserve"> induced by redox transformations of various minerals</w:delText>
        </w:r>
      </w:del>
      <w:del w:id="118" w:author="Microsoft Office User" w:date="2017-03-07T08:17:00Z">
        <w:r w:rsidRPr="001F136D" w:rsidDel="00275E25">
          <w:rPr>
            <w:rFonts w:ascii="Times New Roman" w:hAnsi="Times New Roman" w:cs="Times New Roman"/>
            <w:sz w:val="24"/>
            <w:szCs w:val="24"/>
          </w:rPr>
          <w:delText>.</w:delText>
        </w:r>
      </w:del>
      <w:r w:rsidRPr="001F136D">
        <w:rPr>
          <w:rFonts w:ascii="Times New Roman" w:hAnsi="Times New Roman" w:cs="Times New Roman"/>
          <w:sz w:val="24"/>
          <w:szCs w:val="24"/>
        </w:rPr>
        <w:t xml:space="preserve"> The results here</w:t>
      </w:r>
      <w:ins w:id="119" w:author="Microsoft Office User" w:date="2017-03-07T08:52:00Z">
        <w:r w:rsidR="00CE0F5D">
          <w:rPr>
            <w:rFonts w:ascii="Times New Roman" w:hAnsi="Times New Roman" w:cs="Times New Roman"/>
            <w:sz w:val="24"/>
            <w:szCs w:val="24"/>
          </w:rPr>
          <w:t xml:space="preserve"> highlight the </w:t>
        </w:r>
      </w:ins>
      <w:ins w:id="120" w:author="Microsoft Office User" w:date="2017-03-07T08:53:00Z">
        <w:r w:rsidR="00CE0F5D">
          <w:rPr>
            <w:rFonts w:ascii="Times New Roman" w:hAnsi="Times New Roman" w:cs="Times New Roman"/>
            <w:sz w:val="24"/>
            <w:szCs w:val="24"/>
          </w:rPr>
          <w:t>key role</w:t>
        </w:r>
      </w:ins>
      <w:ins w:id="121" w:author="Microsoft Office User" w:date="2017-03-07T08:52:00Z">
        <w:r w:rsidR="00CE0F5D">
          <w:rPr>
            <w:rFonts w:ascii="Times New Roman" w:hAnsi="Times New Roman" w:cs="Times New Roman"/>
            <w:sz w:val="24"/>
            <w:szCs w:val="24"/>
          </w:rPr>
          <w:t xml:space="preserve"> of redox</w:t>
        </w:r>
      </w:ins>
      <w:ins w:id="122" w:author="Microsoft Office User" w:date="2017-03-07T08:53:00Z">
        <w:r w:rsidR="00CE0F5D">
          <w:rPr>
            <w:rFonts w:ascii="Times New Roman" w:hAnsi="Times New Roman" w:cs="Times New Roman"/>
            <w:sz w:val="24"/>
            <w:szCs w:val="24"/>
          </w:rPr>
          <w:t>-</w:t>
        </w:r>
      </w:ins>
      <w:ins w:id="123" w:author="Microsoft Office User" w:date="2017-03-07T08:52:00Z">
        <w:r w:rsidR="00CE0F5D">
          <w:rPr>
            <w:rFonts w:ascii="Times New Roman" w:hAnsi="Times New Roman" w:cs="Times New Roman"/>
            <w:sz w:val="24"/>
            <w:szCs w:val="24"/>
          </w:rPr>
          <w:t xml:space="preserve"> conditions and </w:t>
        </w:r>
      </w:ins>
      <w:ins w:id="124" w:author="Microsoft Office User" w:date="2017-03-07T08:53:00Z">
        <w:r w:rsidR="00CE0F5D">
          <w:rPr>
            <w:rFonts w:ascii="Times New Roman" w:hAnsi="Times New Roman" w:cs="Times New Roman"/>
            <w:sz w:val="24"/>
            <w:szCs w:val="24"/>
          </w:rPr>
          <w:t xml:space="preserve">associated mineralogical </w:t>
        </w:r>
      </w:ins>
      <w:ins w:id="125" w:author="Microsoft Office User" w:date="2017-03-07T08:52:00Z">
        <w:r w:rsidR="00CE0F5D">
          <w:rPr>
            <w:rFonts w:ascii="Times New Roman" w:hAnsi="Times New Roman" w:cs="Times New Roman"/>
            <w:sz w:val="24"/>
            <w:szCs w:val="24"/>
          </w:rPr>
          <w:t>alteration</w:t>
        </w:r>
      </w:ins>
      <w:ins w:id="126" w:author="Microsoft Office User" w:date="2017-03-07T08:53:00Z">
        <w:r w:rsidR="00CE0F5D">
          <w:rPr>
            <w:rFonts w:ascii="Times New Roman" w:hAnsi="Times New Roman" w:cs="Times New Roman"/>
            <w:sz w:val="24"/>
            <w:szCs w:val="24"/>
          </w:rPr>
          <w:t>s</w:t>
        </w:r>
      </w:ins>
      <w:ins w:id="127" w:author="Microsoft Office User" w:date="2017-03-07T08:52:00Z">
        <w:r w:rsidR="00CE0F5D">
          <w:rPr>
            <w:rFonts w:ascii="Times New Roman" w:hAnsi="Times New Roman" w:cs="Times New Roman"/>
            <w:sz w:val="24"/>
            <w:szCs w:val="24"/>
          </w:rPr>
          <w:t xml:space="preserve"> on </w:t>
        </w:r>
      </w:ins>
      <w:ins w:id="128" w:author="Microsoft Office User" w:date="2017-03-07T08:54:00Z">
        <w:r w:rsidR="00CE0F5D">
          <w:rPr>
            <w:rFonts w:ascii="Times New Roman" w:hAnsi="Times New Roman" w:cs="Times New Roman"/>
            <w:sz w:val="24"/>
            <w:szCs w:val="24"/>
          </w:rPr>
          <w:t>Ra mobility, and</w:t>
        </w:r>
      </w:ins>
      <w:ins w:id="129" w:author="Microsoft Office User" w:date="2017-03-07T08:52:00Z">
        <w:r w:rsidR="00CE0F5D">
          <w:rPr>
            <w:rFonts w:ascii="Times New Roman" w:hAnsi="Times New Roman" w:cs="Times New Roman"/>
            <w:sz w:val="24"/>
            <w:szCs w:val="24"/>
          </w:rPr>
          <w:t xml:space="preserve"> </w:t>
        </w:r>
      </w:ins>
      <w:ins w:id="130" w:author="Microsoft Office User" w:date="2017-03-07T08:55:00Z">
        <w:r w:rsidR="00CE0F5D">
          <w:rPr>
            <w:rFonts w:ascii="Times New Roman" w:hAnsi="Times New Roman" w:cs="Times New Roman"/>
            <w:sz w:val="24"/>
            <w:szCs w:val="24"/>
          </w:rPr>
          <w:t xml:space="preserve">provide </w:t>
        </w:r>
      </w:ins>
      <w:ins w:id="131" w:author="Microsoft Office User" w:date="2017-03-07T08:56:00Z">
        <w:r w:rsidR="00CE0F5D">
          <w:rPr>
            <w:rFonts w:ascii="Times New Roman" w:hAnsi="Times New Roman" w:cs="Times New Roman"/>
            <w:sz w:val="24"/>
            <w:szCs w:val="24"/>
          </w:rPr>
          <w:t>surface comple</w:t>
        </w:r>
        <w:r w:rsidR="0030293F">
          <w:rPr>
            <w:rFonts w:ascii="Times New Roman" w:hAnsi="Times New Roman" w:cs="Times New Roman"/>
            <w:sz w:val="24"/>
            <w:szCs w:val="24"/>
          </w:rPr>
          <w:t xml:space="preserve">xation parameters for informing models used </w:t>
        </w:r>
      </w:ins>
      <w:ins w:id="132" w:author="Microsoft Office User" w:date="2017-03-07T08:59:00Z">
        <w:r w:rsidR="0030293F">
          <w:rPr>
            <w:rFonts w:ascii="Times New Roman" w:hAnsi="Times New Roman" w:cs="Times New Roman"/>
            <w:sz w:val="24"/>
            <w:szCs w:val="24"/>
          </w:rPr>
          <w:t>to predict</w:t>
        </w:r>
      </w:ins>
      <w:ins w:id="133" w:author="Microsoft Office User" w:date="2017-03-07T08:56:00Z">
        <w:r w:rsidR="0030293F">
          <w:rPr>
            <w:rFonts w:ascii="Times New Roman" w:hAnsi="Times New Roman" w:cs="Times New Roman"/>
            <w:sz w:val="24"/>
            <w:szCs w:val="24"/>
          </w:rPr>
          <w:t xml:space="preserve"> Ra transport </w:t>
        </w:r>
      </w:ins>
      <w:ins w:id="134" w:author="Microsoft Office User" w:date="2017-03-07T08:59:00Z">
        <w:r w:rsidR="0030293F">
          <w:rPr>
            <w:rFonts w:ascii="Times New Roman" w:hAnsi="Times New Roman" w:cs="Times New Roman"/>
            <w:sz w:val="24"/>
            <w:szCs w:val="24"/>
          </w:rPr>
          <w:t xml:space="preserve">in soil and sedimentary systems. </w:t>
        </w:r>
      </w:ins>
      <w:del w:id="135" w:author="Microsoft Office User" w:date="2017-03-07T08:55:00Z">
        <w:r w:rsidRPr="001F136D" w:rsidDel="00CE0F5D">
          <w:rPr>
            <w:rFonts w:ascii="Times New Roman" w:hAnsi="Times New Roman" w:cs="Times New Roman"/>
            <w:sz w:val="24"/>
            <w:szCs w:val="24"/>
          </w:rPr>
          <w:delText xml:space="preserve"> provide</w:delText>
        </w:r>
      </w:del>
    </w:p>
    <w:p w14:paraId="610BF8BF" w14:textId="17DEED61" w:rsidR="001F136D" w:rsidRPr="001F136D" w:rsidDel="0030293F" w:rsidRDefault="001F136D" w:rsidP="00791993">
      <w:pPr>
        <w:spacing w:line="480" w:lineRule="auto"/>
        <w:rPr>
          <w:del w:id="136" w:author="Microsoft Office User" w:date="2017-03-07T09:00:00Z"/>
          <w:rFonts w:ascii="Times New Roman" w:hAnsi="Times New Roman" w:cs="Times New Roman"/>
          <w:sz w:val="24"/>
          <w:szCs w:val="24"/>
        </w:rPr>
      </w:pPr>
      <w:del w:id="137" w:author="Microsoft Office User" w:date="2017-03-07T08:54:00Z">
        <w:r w:rsidRPr="001F136D" w:rsidDel="00CE0F5D">
          <w:rPr>
            <w:rFonts w:ascii="Times New Roman" w:hAnsi="Times New Roman" w:cs="Times New Roman"/>
            <w:sz w:val="24"/>
            <w:szCs w:val="24"/>
          </w:rPr>
          <w:lastRenderedPageBreak/>
          <w:delText xml:space="preserve"> useful</w:delText>
        </w:r>
      </w:del>
      <w:del w:id="138" w:author="Microsoft Office User" w:date="2017-03-07T09:00:00Z">
        <w:r w:rsidRPr="001F136D" w:rsidDel="0030293F">
          <w:rPr>
            <w:rFonts w:ascii="Times New Roman" w:hAnsi="Times New Roman" w:cs="Times New Roman"/>
            <w:sz w:val="24"/>
            <w:szCs w:val="24"/>
          </w:rPr>
          <w:delText xml:space="preserve"> constants and reactions that can inform modeling of Ra transport in natural aquifer systems containing many different mineral phases.</w:delText>
        </w:r>
      </w:del>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139"/>
      <w:r w:rsidRPr="00067AD0">
        <w:rPr>
          <w:rFonts w:ascii="Times New Roman" w:hAnsi="Times New Roman" w:cs="Times New Roman"/>
          <w:b/>
          <w:sz w:val="24"/>
          <w:szCs w:val="24"/>
          <w:u w:val="single"/>
        </w:rPr>
        <w:t>Introduction</w:t>
      </w:r>
    </w:p>
    <w:p w14:paraId="6AADF3B5" w14:textId="75FE7E8B" w:rsidR="00216008" w:rsidRPr="003755E6" w:rsidRDefault="001A2FF4" w:rsidP="00CD082E">
      <w:pPr>
        <w:spacing w:line="480" w:lineRule="auto"/>
        <w:rPr>
          <w:rFonts w:ascii="Times New Roman" w:hAnsi="Times New Roman" w:cs="Times New Roman"/>
          <w:sz w:val="24"/>
          <w:szCs w:val="24"/>
        </w:rPr>
      </w:pPr>
      <w:commentRangeStart w:id="140"/>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141"/>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141"/>
      <w:r w:rsidR="001A476F">
        <w:rPr>
          <w:rStyle w:val="CommentReference"/>
        </w:rPr>
        <w:commentReference w:id="141"/>
      </w:r>
      <w:del w:id="142" w:author="Microsoft Office User" w:date="2017-03-07T07:57:00Z">
        <w:r w:rsidRPr="003755E6" w:rsidDel="00BD58B5">
          <w:rPr>
            <w:rFonts w:ascii="Times New Roman" w:hAnsi="Times New Roman" w:cs="Times New Roman"/>
            <w:sz w:val="24"/>
            <w:szCs w:val="24"/>
          </w:rPr>
          <w:delText xml:space="preserve">is </w:delText>
        </w:r>
      </w:del>
      <w:ins w:id="143" w:author="Microsoft Office User" w:date="2017-03-07T07:57:00Z">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ins>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40"/>
      <w:r w:rsidR="001F6475" w:rsidRPr="003755E6">
        <w:rPr>
          <w:rStyle w:val="CommentReference"/>
          <w:rFonts w:ascii="Times New Roman" w:hAnsi="Times New Roman" w:cs="Times New Roman"/>
          <w:sz w:val="24"/>
          <w:szCs w:val="24"/>
        </w:rPr>
        <w:commentReference w:id="140"/>
      </w:r>
    </w:p>
    <w:p w14:paraId="2B04A689" w14:textId="45FBE387"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144"/>
      <w:commentRangeStart w:id="145"/>
      <w:commentRangeStart w:id="146"/>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144"/>
      <w:r w:rsidR="001F6475" w:rsidRPr="003755E6">
        <w:rPr>
          <w:rStyle w:val="CommentReference"/>
          <w:rFonts w:ascii="Times New Roman" w:hAnsi="Times New Roman" w:cs="Times New Roman"/>
          <w:sz w:val="24"/>
          <w:szCs w:val="24"/>
        </w:rPr>
        <w:commentReference w:id="144"/>
      </w:r>
      <w:commentRangeEnd w:id="145"/>
      <w:r w:rsidR="008729B4">
        <w:rPr>
          <w:rStyle w:val="CommentReference"/>
        </w:rPr>
        <w:commentReference w:id="145"/>
      </w:r>
      <w:r w:rsidR="00E53C0E" w:rsidRPr="003755E6">
        <w:rPr>
          <w:rFonts w:ascii="Times New Roman" w:hAnsi="Times New Roman" w:cs="Times New Roman"/>
          <w:sz w:val="24"/>
          <w:szCs w:val="24"/>
        </w:rPr>
        <w:t xml:space="preserve"> Most aquifer systems contain low </w:t>
      </w:r>
      <w:ins w:id="147" w:author="Microsoft Office User" w:date="2017-03-07T10:58:00Z">
        <w:r w:rsidR="008729B4" w:rsidRPr="003755E6">
          <w:rPr>
            <w:rFonts w:ascii="Times New Roman" w:hAnsi="Times New Roman" w:cs="Times New Roman"/>
            <w:sz w:val="24"/>
            <w:szCs w:val="24"/>
          </w:rPr>
          <w:t>(</w:t>
        </w:r>
        <w:commentRangeStart w:id="148"/>
        <w:r w:rsidR="008729B4" w:rsidRPr="003755E6">
          <w:rPr>
            <w:rFonts w:ascii="Times New Roman" w:hAnsi="Times New Roman" w:cs="Times New Roman"/>
            <w:sz w:val="24"/>
            <w:szCs w:val="24"/>
          </w:rPr>
          <w:t xml:space="preserve">e.g. U, </w:t>
        </w:r>
        <w:proofErr w:type="spellStart"/>
        <w:r w:rsidR="008729B4" w:rsidRPr="003755E6">
          <w:rPr>
            <w:rFonts w:ascii="Times New Roman" w:hAnsi="Times New Roman" w:cs="Times New Roman"/>
            <w:sz w:val="24"/>
            <w:szCs w:val="24"/>
          </w:rPr>
          <w:t>Th</w:t>
        </w:r>
        <w:proofErr w:type="spellEnd"/>
        <w:r w:rsidR="008729B4" w:rsidRPr="003755E6">
          <w:rPr>
            <w:rFonts w:ascii="Times New Roman" w:hAnsi="Times New Roman" w:cs="Times New Roman"/>
            <w:sz w:val="24"/>
            <w:szCs w:val="24"/>
          </w:rPr>
          <w:t>, &lt;5 mg/kg</w:t>
        </w:r>
        <w:commentRangeEnd w:id="148"/>
        <w:r w:rsidR="008729B4" w:rsidRPr="003755E6">
          <w:rPr>
            <w:rStyle w:val="CommentReference"/>
            <w:rFonts w:ascii="Times New Roman" w:hAnsi="Times New Roman" w:cs="Times New Roman"/>
            <w:sz w:val="24"/>
            <w:szCs w:val="24"/>
          </w:rPr>
          <w:commentReference w:id="148"/>
        </w:r>
        <w:r w:rsidR="008729B4" w:rsidRPr="003755E6">
          <w:rPr>
            <w:rFonts w:ascii="Times New Roman" w:hAnsi="Times New Roman" w:cs="Times New Roman"/>
            <w:sz w:val="24"/>
            <w:szCs w:val="24"/>
          </w:rPr>
          <w:t xml:space="preserve">) </w:t>
        </w:r>
      </w:ins>
      <w:r w:rsidR="00E53C0E" w:rsidRPr="003755E6">
        <w:rPr>
          <w:rFonts w:ascii="Times New Roman" w:hAnsi="Times New Roman" w:cs="Times New Roman"/>
          <w:sz w:val="24"/>
          <w:szCs w:val="24"/>
        </w:rPr>
        <w:t xml:space="preserve">but adequate </w:t>
      </w:r>
      <w:del w:id="149" w:author="Microsoft Office User" w:date="2017-03-07T10:58:00Z">
        <w:r w:rsidR="00E53C0E" w:rsidRPr="003755E6" w:rsidDel="008729B4">
          <w:rPr>
            <w:rFonts w:ascii="Times New Roman" w:hAnsi="Times New Roman" w:cs="Times New Roman"/>
            <w:sz w:val="24"/>
            <w:szCs w:val="24"/>
          </w:rPr>
          <w:delText>(</w:delText>
        </w:r>
        <w:commentRangeStart w:id="150"/>
        <w:r w:rsidR="00E53C0E" w:rsidRPr="003755E6" w:rsidDel="008729B4">
          <w:rPr>
            <w:rFonts w:ascii="Times New Roman" w:hAnsi="Times New Roman" w:cs="Times New Roman"/>
            <w:sz w:val="24"/>
            <w:szCs w:val="24"/>
          </w:rPr>
          <w:delText>e.g. U, Th, &lt;5 mg/kg</w:delText>
        </w:r>
        <w:commentRangeEnd w:id="150"/>
        <w:r w:rsidR="00E53C0E" w:rsidRPr="003755E6" w:rsidDel="008729B4">
          <w:rPr>
            <w:rStyle w:val="CommentReference"/>
            <w:rFonts w:ascii="Times New Roman" w:hAnsi="Times New Roman" w:cs="Times New Roman"/>
            <w:sz w:val="24"/>
            <w:szCs w:val="24"/>
          </w:rPr>
          <w:commentReference w:id="150"/>
        </w:r>
        <w:r w:rsidR="00E53C0E" w:rsidRPr="003755E6" w:rsidDel="008729B4">
          <w:rPr>
            <w:rFonts w:ascii="Times New Roman" w:hAnsi="Times New Roman" w:cs="Times New Roman"/>
            <w:sz w:val="24"/>
            <w:szCs w:val="24"/>
          </w:rPr>
          <w:delText xml:space="preserve">) </w:delText>
        </w:r>
      </w:del>
      <w:r w:rsidR="00E53C0E" w:rsidRPr="003755E6">
        <w:rPr>
          <w:rFonts w:ascii="Times New Roman" w:hAnsi="Times New Roman" w:cs="Times New Roman"/>
          <w:sz w:val="24"/>
          <w:szCs w:val="24"/>
        </w:rPr>
        <w:t>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151"/>
      <w:r w:rsidR="009A1BBA" w:rsidRPr="003755E6">
        <w:rPr>
          <w:rFonts w:ascii="Times New Roman" w:hAnsi="Times New Roman" w:cs="Times New Roman"/>
          <w:sz w:val="24"/>
          <w:szCs w:val="24"/>
        </w:rPr>
        <w:t>(</w:t>
      </w:r>
      <w:commentRangeEnd w:id="151"/>
      <w:r w:rsidR="00B87E63" w:rsidRPr="003755E6">
        <w:rPr>
          <w:rStyle w:val="CommentReference"/>
          <w:rFonts w:ascii="Times New Roman" w:hAnsi="Times New Roman" w:cs="Times New Roman"/>
          <w:sz w:val="24"/>
          <w:szCs w:val="24"/>
        </w:rPr>
        <w:commentReference w:id="151"/>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lastRenderedPageBreak/>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145F5722" w:rsidR="00485835" w:rsidRDefault="003E5074" w:rsidP="00CD082E">
      <w:pPr>
        <w:spacing w:line="480" w:lineRule="auto"/>
        <w:ind w:firstLine="720"/>
        <w:rPr>
          <w:ins w:id="152" w:author="Microsoft Office User" w:date="2017-03-07T11:13:00Z"/>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ins w:id="153" w:author="Microsoft Office User" w:date="2017-03-07T11:00:00Z">
        <w:r w:rsidR="003858B3">
          <w:rPr>
            <w:rFonts w:ascii="Times New Roman" w:hAnsi="Times New Roman" w:cs="Times New Roman"/>
            <w:sz w:val="24"/>
            <w:szCs w:val="24"/>
          </w:rPr>
          <w:t xml:space="preserve">In general, </w:t>
        </w:r>
      </w:ins>
      <w:ins w:id="154" w:author="Microsoft Office User" w:date="2017-03-07T15:01:00Z">
        <w:r w:rsidR="000E10F0">
          <w:rPr>
            <w:rFonts w:ascii="Times New Roman" w:hAnsi="Times New Roman" w:cs="Times New Roman"/>
            <w:sz w:val="24"/>
            <w:szCs w:val="24"/>
          </w:rPr>
          <w:t>Ra mobility</w:t>
        </w:r>
        <w:r w:rsidR="0077272C">
          <w:rPr>
            <w:rFonts w:ascii="Times New Roman" w:hAnsi="Times New Roman" w:cs="Times New Roman"/>
            <w:sz w:val="24"/>
            <w:szCs w:val="24"/>
          </w:rPr>
          <w:t xml:space="preserve"> within </w:t>
        </w:r>
      </w:ins>
      <w:ins w:id="155" w:author="Microsoft Office User" w:date="2017-03-07T15:03:00Z">
        <w:r w:rsidR="0077272C">
          <w:rPr>
            <w:rFonts w:ascii="Times New Roman" w:hAnsi="Times New Roman" w:cs="Times New Roman"/>
            <w:sz w:val="24"/>
            <w:szCs w:val="24"/>
          </w:rPr>
          <w:t>most natural systems is</w:t>
        </w:r>
      </w:ins>
      <w:ins w:id="156" w:author="Microsoft Office User" w:date="2017-03-07T15:01:00Z">
        <w:r w:rsidR="000E10F0">
          <w:rPr>
            <w:rFonts w:ascii="Times New Roman" w:hAnsi="Times New Roman" w:cs="Times New Roman"/>
            <w:sz w:val="24"/>
            <w:szCs w:val="24"/>
          </w:rPr>
          <w:t xml:space="preserve"> not </w:t>
        </w:r>
      </w:ins>
      <w:ins w:id="157" w:author="Microsoft Office User" w:date="2017-03-07T15:02:00Z">
        <w:r w:rsidR="0077272C">
          <w:rPr>
            <w:rFonts w:ascii="Times New Roman" w:hAnsi="Times New Roman" w:cs="Times New Roman"/>
            <w:sz w:val="24"/>
            <w:szCs w:val="24"/>
          </w:rPr>
          <w:t xml:space="preserve">thought to be </w:t>
        </w:r>
      </w:ins>
      <w:ins w:id="158" w:author="Microsoft Office User" w:date="2017-03-07T15:01:00Z">
        <w:r w:rsidR="000E10F0">
          <w:rPr>
            <w:rFonts w:ascii="Times New Roman" w:hAnsi="Times New Roman" w:cs="Times New Roman"/>
            <w:sz w:val="24"/>
            <w:szCs w:val="24"/>
          </w:rPr>
          <w:t xml:space="preserve">influenced by </w:t>
        </w:r>
      </w:ins>
      <w:del w:id="159" w:author="Microsoft Office User" w:date="2017-03-07T10:59:00Z">
        <w:r w:rsidR="00DA4A9B" w:rsidRPr="003755E6" w:rsidDel="003858B3">
          <w:rPr>
            <w:rFonts w:ascii="Times New Roman" w:hAnsi="Times New Roman" w:cs="Times New Roman"/>
            <w:sz w:val="24"/>
            <w:szCs w:val="24"/>
          </w:rPr>
          <w:delText>The low</w:delText>
        </w:r>
        <w:r w:rsidR="002529B1" w:rsidRPr="003755E6" w:rsidDel="003858B3">
          <w:rPr>
            <w:rFonts w:ascii="Times New Roman" w:hAnsi="Times New Roman" w:cs="Times New Roman"/>
            <w:sz w:val="24"/>
            <w:szCs w:val="24"/>
          </w:rPr>
          <w:delText xml:space="preserve"> solubility and rapid p</w:delText>
        </w:r>
      </w:del>
      <w:ins w:id="160" w:author="Microsoft Office User" w:date="2017-03-07T11:00:00Z">
        <w:r w:rsidR="003858B3">
          <w:rPr>
            <w:rFonts w:ascii="Times New Roman" w:hAnsi="Times New Roman" w:cs="Times New Roman"/>
            <w:sz w:val="24"/>
            <w:szCs w:val="24"/>
          </w:rPr>
          <w:t>p</w:t>
        </w:r>
      </w:ins>
      <w:r w:rsidR="002529B1" w:rsidRPr="003755E6">
        <w:rPr>
          <w:rFonts w:ascii="Times New Roman" w:hAnsi="Times New Roman" w:cs="Times New Roman"/>
          <w:sz w:val="24"/>
          <w:szCs w:val="24"/>
        </w:rPr>
        <w:t>recipitation</w:t>
      </w:r>
      <w:ins w:id="161" w:author="Microsoft Office User" w:date="2017-03-07T10:59:00Z">
        <w:r w:rsidR="003858B3">
          <w:rPr>
            <w:rFonts w:ascii="Times New Roman" w:hAnsi="Times New Roman" w:cs="Times New Roman"/>
            <w:sz w:val="24"/>
            <w:szCs w:val="24"/>
          </w:rPr>
          <w:t xml:space="preserve"> </w:t>
        </w:r>
      </w:ins>
      <w:ins w:id="162" w:author="Microsoft Office User" w:date="2017-03-07T15:01:00Z">
        <w:r w:rsidR="0077272C">
          <w:rPr>
            <w:rFonts w:ascii="Times New Roman" w:hAnsi="Times New Roman" w:cs="Times New Roman"/>
            <w:sz w:val="24"/>
            <w:szCs w:val="24"/>
          </w:rPr>
          <w:t>(</w:t>
        </w:r>
      </w:ins>
      <w:ins w:id="163" w:author="Microsoft Office User" w:date="2017-03-07T10:59:00Z">
        <w:r w:rsidR="003858B3">
          <w:rPr>
            <w:rFonts w:ascii="Times New Roman" w:hAnsi="Times New Roman" w:cs="Times New Roman"/>
            <w:sz w:val="24"/>
            <w:szCs w:val="24"/>
          </w:rPr>
          <w:t>or co-precipitation</w:t>
        </w:r>
      </w:ins>
      <w:ins w:id="164" w:author="Microsoft Office User" w:date="2017-03-07T15:01:00Z">
        <w:r w:rsidR="0077272C">
          <w:rPr>
            <w:rFonts w:ascii="Times New Roman" w:hAnsi="Times New Roman" w:cs="Times New Roman"/>
            <w:sz w:val="24"/>
            <w:szCs w:val="24"/>
          </w:rPr>
          <w:t>)-dissolution</w:t>
        </w:r>
      </w:ins>
      <w:r w:rsidR="00DA4A9B" w:rsidRPr="003755E6">
        <w:rPr>
          <w:rFonts w:ascii="Times New Roman" w:hAnsi="Times New Roman" w:cs="Times New Roman"/>
          <w:sz w:val="24"/>
          <w:szCs w:val="24"/>
        </w:rPr>
        <w:t xml:space="preserve"> of Ra</w:t>
      </w:r>
      <w:ins w:id="165" w:author="Microsoft Office User" w:date="2017-03-07T15:02:00Z">
        <w:r w:rsidR="0077272C">
          <w:rPr>
            <w:rFonts w:ascii="Times New Roman" w:hAnsi="Times New Roman" w:cs="Times New Roman"/>
            <w:sz w:val="24"/>
            <w:szCs w:val="24"/>
          </w:rPr>
          <w:t>-bearing solids</w:t>
        </w:r>
      </w:ins>
      <w:del w:id="166" w:author="Microsoft Office User" w:date="2017-03-07T15:02:00Z">
        <w:r w:rsidR="00DA4A9B" w:rsidRPr="003755E6" w:rsidDel="0077272C">
          <w:rPr>
            <w:rFonts w:ascii="Times New Roman" w:hAnsi="Times New Roman" w:cs="Times New Roman"/>
            <w:sz w:val="24"/>
            <w:szCs w:val="24"/>
          </w:rPr>
          <w:delText xml:space="preserve"> </w:delText>
        </w:r>
      </w:del>
      <w:del w:id="167" w:author="Microsoft Office User" w:date="2017-03-07T15:03:00Z">
        <w:r w:rsidR="00DA4A9B" w:rsidRPr="003755E6" w:rsidDel="0077272C">
          <w:rPr>
            <w:rFonts w:ascii="Times New Roman" w:hAnsi="Times New Roman" w:cs="Times New Roman"/>
            <w:sz w:val="24"/>
            <w:szCs w:val="24"/>
          </w:rPr>
          <w:delText>solids</w:delText>
        </w:r>
        <w:r w:rsidR="00AF0855" w:rsidRPr="003755E6" w:rsidDel="0077272C">
          <w:rPr>
            <w:rFonts w:ascii="Times New Roman" w:hAnsi="Times New Roman" w:cs="Times New Roman"/>
            <w:sz w:val="24"/>
            <w:szCs w:val="24"/>
          </w:rPr>
          <w:delText xml:space="preserve"> </w:delText>
        </w:r>
      </w:del>
      <w:del w:id="168" w:author="Microsoft Office User" w:date="2017-03-07T11:00:00Z">
        <w:r w:rsidR="00AF0855" w:rsidRPr="003755E6" w:rsidDel="003858B3">
          <w:rPr>
            <w:rFonts w:ascii="Times New Roman" w:hAnsi="Times New Roman" w:cs="Times New Roman"/>
            <w:sz w:val="24"/>
            <w:szCs w:val="24"/>
          </w:rPr>
          <w:delText>with any available sulfate</w:delText>
        </w:r>
        <w:r w:rsidR="002529B1" w:rsidRPr="003755E6" w:rsidDel="003858B3">
          <w:rPr>
            <w:rFonts w:ascii="Times New Roman" w:hAnsi="Times New Roman" w:cs="Times New Roman"/>
            <w:sz w:val="24"/>
            <w:szCs w:val="24"/>
          </w:rPr>
          <w:delText xml:space="preserve"> generally </w:delText>
        </w:r>
        <w:r w:rsidR="0098357D" w:rsidRPr="003755E6" w:rsidDel="003858B3">
          <w:rPr>
            <w:rFonts w:ascii="Times New Roman" w:hAnsi="Times New Roman" w:cs="Times New Roman"/>
            <w:sz w:val="24"/>
            <w:szCs w:val="24"/>
          </w:rPr>
          <w:delText>do</w:delText>
        </w:r>
      </w:del>
      <w:del w:id="169" w:author="Microsoft Office User" w:date="2017-03-07T15:03:00Z">
        <w:r w:rsidR="002529B1" w:rsidRPr="003755E6" w:rsidDel="0077272C">
          <w:rPr>
            <w:rFonts w:ascii="Times New Roman" w:hAnsi="Times New Roman" w:cs="Times New Roman"/>
            <w:sz w:val="24"/>
            <w:szCs w:val="24"/>
          </w:rPr>
          <w:delText xml:space="preserve"> not constrai</w:delText>
        </w:r>
        <w:r w:rsidR="00865E01" w:rsidRPr="003755E6" w:rsidDel="0077272C">
          <w:rPr>
            <w:rFonts w:ascii="Times New Roman" w:hAnsi="Times New Roman" w:cs="Times New Roman"/>
            <w:sz w:val="24"/>
            <w:szCs w:val="24"/>
          </w:rPr>
          <w:delText xml:space="preserve">n </w:delText>
        </w:r>
        <w:r w:rsidR="0098357D" w:rsidRPr="003755E6" w:rsidDel="0077272C">
          <w:rPr>
            <w:rFonts w:ascii="Times New Roman" w:hAnsi="Times New Roman" w:cs="Times New Roman"/>
            <w:sz w:val="24"/>
            <w:szCs w:val="24"/>
          </w:rPr>
          <w:delText xml:space="preserve">long term </w:delText>
        </w:r>
        <w:r w:rsidR="00865E01" w:rsidRPr="003755E6" w:rsidDel="0077272C">
          <w:rPr>
            <w:rFonts w:ascii="Times New Roman" w:hAnsi="Times New Roman" w:cs="Times New Roman"/>
            <w:sz w:val="24"/>
            <w:szCs w:val="24"/>
          </w:rPr>
          <w:delText xml:space="preserve">Ra </w:delText>
        </w:r>
        <w:r w:rsidR="002529B1" w:rsidRPr="003755E6" w:rsidDel="0077272C">
          <w:rPr>
            <w:rFonts w:ascii="Times New Roman" w:hAnsi="Times New Roman" w:cs="Times New Roman"/>
            <w:sz w:val="24"/>
            <w:szCs w:val="24"/>
          </w:rPr>
          <w:delText>behavior in</w:delText>
        </w:r>
        <w:r w:rsidR="0098357D" w:rsidRPr="003755E6" w:rsidDel="0077272C">
          <w:rPr>
            <w:rFonts w:ascii="Times New Roman" w:hAnsi="Times New Roman" w:cs="Times New Roman"/>
            <w:sz w:val="24"/>
            <w:szCs w:val="24"/>
          </w:rPr>
          <w:delText xml:space="preserve"> most</w:delText>
        </w:r>
        <w:r w:rsidR="001C2BD6" w:rsidRPr="003755E6" w:rsidDel="0077272C">
          <w:rPr>
            <w:rFonts w:ascii="Times New Roman" w:hAnsi="Times New Roman" w:cs="Times New Roman"/>
            <w:sz w:val="24"/>
            <w:szCs w:val="24"/>
          </w:rPr>
          <w:delText xml:space="preserve"> natural systems</w:delText>
        </w:r>
      </w:del>
      <w:r w:rsidR="001A476F">
        <w:rPr>
          <w:rFonts w:ascii="Times New Roman" w:hAnsi="Times New Roman" w:cs="Times New Roman"/>
          <w:sz w:val="24"/>
          <w:szCs w:val="24"/>
        </w:rPr>
        <w:t>.</w:t>
      </w:r>
      <w:commentRangeStart w:id="170"/>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170"/>
      <w:r w:rsidR="006C4A16" w:rsidRPr="003755E6">
        <w:rPr>
          <w:rStyle w:val="CommentReference"/>
          <w:rFonts w:ascii="Times New Roman" w:hAnsi="Times New Roman" w:cs="Times New Roman"/>
          <w:sz w:val="24"/>
          <w:szCs w:val="24"/>
        </w:rPr>
        <w:commentReference w:id="170"/>
      </w:r>
      <w:r w:rsidR="0098357D" w:rsidRPr="003755E6">
        <w:rPr>
          <w:rFonts w:ascii="Times New Roman" w:hAnsi="Times New Roman" w:cs="Times New Roman"/>
          <w:sz w:val="24"/>
          <w:szCs w:val="24"/>
        </w:rPr>
        <w:t xml:space="preserve"> </w:t>
      </w:r>
      <w:del w:id="171" w:author="Microsoft Office User" w:date="2017-03-07T11:00:00Z">
        <w:r w:rsidR="0098357D" w:rsidRPr="003755E6" w:rsidDel="003858B3">
          <w:rPr>
            <w:rFonts w:ascii="Times New Roman" w:hAnsi="Times New Roman" w:cs="Times New Roman"/>
            <w:sz w:val="24"/>
            <w:szCs w:val="24"/>
          </w:rPr>
          <w:delText>Hence</w:delText>
        </w:r>
      </w:del>
      <w:ins w:id="172" w:author="Microsoft Office User" w:date="2017-03-07T11:00:00Z">
        <w:r w:rsidR="003858B3">
          <w:rPr>
            <w:rFonts w:ascii="Times New Roman" w:hAnsi="Times New Roman" w:cs="Times New Roman"/>
            <w:sz w:val="24"/>
            <w:szCs w:val="24"/>
          </w:rPr>
          <w:t>Instead</w:t>
        </w:r>
      </w:ins>
      <w:r w:rsidR="0098357D" w:rsidRPr="003755E6">
        <w:rPr>
          <w:rFonts w:ascii="Times New Roman" w:hAnsi="Times New Roman" w:cs="Times New Roman"/>
          <w:sz w:val="24"/>
          <w:szCs w:val="24"/>
        </w:rPr>
        <w:t>, Ra</w:t>
      </w:r>
      <w:ins w:id="173" w:author="Microsoft Office User" w:date="2017-03-07T11:00:00Z">
        <w:r w:rsidR="003858B3">
          <w:rPr>
            <w:rFonts w:ascii="Times New Roman" w:hAnsi="Times New Roman" w:cs="Times New Roman"/>
            <w:sz w:val="24"/>
            <w:szCs w:val="24"/>
          </w:rPr>
          <w:t xml:space="preserve"> </w:t>
        </w:r>
      </w:ins>
      <w:del w:id="174" w:author="Microsoft Office User" w:date="2017-03-07T11:00:00Z">
        <w:r w:rsidR="0098357D" w:rsidRPr="003755E6" w:rsidDel="003858B3">
          <w:rPr>
            <w:rFonts w:ascii="Times New Roman" w:hAnsi="Times New Roman" w:cs="Times New Roman"/>
            <w:sz w:val="24"/>
            <w:szCs w:val="24"/>
          </w:rPr>
          <w:delText xml:space="preserve"> ad</w:delText>
        </w:r>
      </w:del>
      <w:r w:rsidR="0098357D" w:rsidRPr="003755E6">
        <w:rPr>
          <w:rFonts w:ascii="Times New Roman" w:hAnsi="Times New Roman" w:cs="Times New Roman"/>
          <w:sz w:val="24"/>
          <w:szCs w:val="24"/>
        </w:rPr>
        <w:t>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175"/>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175"/>
      <w:r w:rsidR="006C4A16" w:rsidRPr="003755E6">
        <w:rPr>
          <w:rStyle w:val="CommentReference"/>
          <w:rFonts w:ascii="Times New Roman" w:hAnsi="Times New Roman" w:cs="Times New Roman"/>
          <w:sz w:val="24"/>
          <w:szCs w:val="24"/>
        </w:rPr>
        <w:commentReference w:id="175"/>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del w:id="176" w:author="Microsoft Office User" w:date="2017-03-07T15:03:00Z">
        <w:r w:rsidR="00E45DBF" w:rsidDel="0077272C">
          <w:rPr>
            <w:rFonts w:ascii="Times New Roman" w:hAnsi="Times New Roman" w:cs="Times New Roman"/>
            <w:sz w:val="24"/>
            <w:szCs w:val="24"/>
          </w:rPr>
          <w:delText xml:space="preserve">Ra </w:delText>
        </w:r>
        <w:r w:rsidR="00566609" w:rsidRPr="003755E6" w:rsidDel="0077272C">
          <w:rPr>
            <w:rFonts w:ascii="Times New Roman" w:hAnsi="Times New Roman" w:cs="Times New Roman"/>
            <w:sz w:val="24"/>
            <w:szCs w:val="24"/>
          </w:rPr>
          <w:delText>(</w:delText>
        </w:r>
      </w:del>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del w:id="177" w:author="Microsoft Office User" w:date="2017-03-07T15:03:00Z">
        <w:r w:rsidR="00566609" w:rsidRPr="003755E6" w:rsidDel="0077272C">
          <w:rPr>
            <w:rFonts w:ascii="Times New Roman" w:hAnsi="Times New Roman" w:cs="Times New Roman"/>
            <w:sz w:val="24"/>
            <w:szCs w:val="24"/>
          </w:rPr>
          <w:delText>)</w:delText>
        </w:r>
      </w:del>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146"/>
      <w:r w:rsidR="000619E1">
        <w:rPr>
          <w:rStyle w:val="CommentReference"/>
        </w:rPr>
        <w:commentReference w:id="146"/>
      </w:r>
    </w:p>
    <w:p w14:paraId="7840C7DB" w14:textId="2CA68A20" w:rsidR="00C3110D" w:rsidRDefault="00485835" w:rsidP="00D013FE">
      <w:pPr>
        <w:spacing w:line="480" w:lineRule="auto"/>
        <w:rPr>
          <w:ins w:id="178" w:author="Microsoft Office User" w:date="2017-03-07T15:25:00Z"/>
          <w:rFonts w:ascii="Times New Roman" w:hAnsi="Times New Roman" w:cs="Times New Roman"/>
          <w:sz w:val="24"/>
          <w:szCs w:val="24"/>
        </w:rPr>
      </w:pPr>
      <w:ins w:id="179" w:author="Microsoft Office User" w:date="2017-03-07T11:14:00Z">
        <w:r>
          <w:rPr>
            <w:rFonts w:ascii="Times New Roman" w:hAnsi="Times New Roman" w:cs="Times New Roman"/>
            <w:sz w:val="24"/>
            <w:szCs w:val="24"/>
          </w:rPr>
          <w:tab/>
          <w:t xml:space="preserve">Soil and sedimentary minerals known to sorb appreciable </w:t>
        </w:r>
      </w:ins>
      <w:ins w:id="180" w:author="Microsoft Office User" w:date="2017-03-07T11:17:00Z">
        <w:r w:rsidR="00540096">
          <w:rPr>
            <w:rFonts w:ascii="Times New Roman" w:hAnsi="Times New Roman" w:cs="Times New Roman"/>
            <w:sz w:val="24"/>
            <w:szCs w:val="24"/>
          </w:rPr>
          <w:t>quantities</w:t>
        </w:r>
      </w:ins>
      <w:ins w:id="181" w:author="Microsoft Office User" w:date="2017-03-07T11:14:00Z">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r>
          <w:rPr>
            <w:rFonts w:ascii="Times New Roman" w:hAnsi="Times New Roman" w:cs="Times New Roman"/>
            <w:sz w:val="24"/>
            <w:szCs w:val="24"/>
          </w:rPr>
          <w:t>)oxides and 2:1 clays with an exchangeable interlayer</w:t>
        </w:r>
      </w:ins>
      <w:ins w:id="182" w:author="Microsoft Office User" w:date="2017-03-07T15:16:00Z">
        <w:r w:rsidR="006A1DB7">
          <w:rPr>
            <w:rFonts w:ascii="Times New Roman" w:hAnsi="Times New Roman" w:cs="Times New Roman"/>
            <w:sz w:val="24"/>
            <w:szCs w:val="24"/>
          </w:rPr>
          <w:t xml:space="preserve">. However, </w:t>
        </w:r>
      </w:ins>
      <w:ins w:id="183" w:author="Microsoft Office User" w:date="2017-03-07T15:17:00Z">
        <w:r w:rsidR="006A1DB7">
          <w:rPr>
            <w:rFonts w:ascii="Times New Roman" w:hAnsi="Times New Roman" w:cs="Times New Roman"/>
            <w:sz w:val="24"/>
            <w:szCs w:val="24"/>
          </w:rPr>
          <w:t xml:space="preserve">previous </w:t>
        </w:r>
      </w:ins>
      <w:ins w:id="184" w:author="Microsoft Office User" w:date="2017-03-07T15:16:00Z">
        <w:r w:rsidR="006A1DB7">
          <w:rPr>
            <w:rFonts w:ascii="Times New Roman" w:hAnsi="Times New Roman" w:cs="Times New Roman"/>
            <w:sz w:val="24"/>
            <w:szCs w:val="24"/>
          </w:rPr>
          <w:t xml:space="preserve">data are primarily derived from </w:t>
        </w:r>
      </w:ins>
      <w:ins w:id="185" w:author="Microsoft Office User" w:date="2017-03-07T15:17:00Z">
        <w:r w:rsidR="006A1DB7">
          <w:rPr>
            <w:rFonts w:ascii="Times New Roman" w:hAnsi="Times New Roman" w:cs="Times New Roman"/>
            <w:sz w:val="24"/>
            <w:szCs w:val="24"/>
          </w:rPr>
          <w:t>Ra sorption experiments</w:t>
        </w:r>
      </w:ins>
      <w:ins w:id="186" w:author="Microsoft Office User" w:date="2017-03-07T17:15:00Z">
        <w:r w:rsidR="00C832EE">
          <w:rPr>
            <w:rFonts w:ascii="Times New Roman" w:hAnsi="Times New Roman" w:cs="Times New Roman"/>
            <w:sz w:val="24"/>
            <w:szCs w:val="24"/>
          </w:rPr>
          <w:t xml:space="preserve"> using</w:t>
        </w:r>
      </w:ins>
      <w:ins w:id="187" w:author="Microsoft Office User" w:date="2017-03-07T15:17:00Z">
        <w:r w:rsidR="006A1DB7">
          <w:rPr>
            <w:rFonts w:ascii="Times New Roman" w:hAnsi="Times New Roman" w:cs="Times New Roman"/>
            <w:sz w:val="24"/>
            <w:szCs w:val="24"/>
          </w:rPr>
          <w:t xml:space="preserve"> </w:t>
        </w:r>
      </w:ins>
      <w:ins w:id="188" w:author="Microsoft Office User" w:date="2017-03-07T15:18:00Z">
        <w:r w:rsidR="006A1DB7">
          <w:rPr>
            <w:rFonts w:ascii="Times New Roman" w:hAnsi="Times New Roman" w:cs="Times New Roman"/>
            <w:sz w:val="24"/>
            <w:szCs w:val="24"/>
          </w:rPr>
          <w:t>mineralogically</w:t>
        </w:r>
      </w:ins>
      <w:ins w:id="189" w:author="Microsoft Office User" w:date="2017-03-07T15:17:00Z">
        <w:r w:rsidR="006A1DB7">
          <w:rPr>
            <w:rFonts w:ascii="Times New Roman" w:hAnsi="Times New Roman" w:cs="Times New Roman"/>
            <w:sz w:val="24"/>
            <w:szCs w:val="24"/>
          </w:rPr>
          <w:t xml:space="preserve"> heterogeneous soil and sedimentary solids</w:t>
        </w:r>
      </w:ins>
      <w:ins w:id="190" w:author="Microsoft Office User" w:date="2017-03-07T15:18:00Z">
        <w:r w:rsidR="006A1DB7">
          <w:rPr>
            <w:rFonts w:ascii="Times New Roman" w:hAnsi="Times New Roman" w:cs="Times New Roman"/>
            <w:sz w:val="24"/>
            <w:szCs w:val="24"/>
          </w:rPr>
          <w:t xml:space="preserve"> under a single geochemical condition. This has generated a</w:t>
        </w:r>
      </w:ins>
      <w:ins w:id="191" w:author="Microsoft Office User" w:date="2017-03-07T11:50:00Z">
        <w:r w:rsidR="006A1DB7">
          <w:rPr>
            <w:rFonts w:ascii="Times New Roman" w:hAnsi="Times New Roman" w:cs="Times New Roman"/>
            <w:sz w:val="24"/>
            <w:szCs w:val="24"/>
          </w:rPr>
          <w:t xml:space="preserve"> </w:t>
        </w:r>
      </w:ins>
      <w:ins w:id="192" w:author="Microsoft Office User" w:date="2017-03-07T15:19:00Z">
        <w:r w:rsidR="006A1DB7">
          <w:rPr>
            <w:rFonts w:ascii="Times New Roman" w:hAnsi="Times New Roman" w:cs="Times New Roman"/>
            <w:sz w:val="24"/>
            <w:szCs w:val="24"/>
          </w:rPr>
          <w:t>w</w:t>
        </w:r>
      </w:ins>
      <w:ins w:id="193" w:author="Microsoft Office User" w:date="2017-03-07T11:23:00Z">
        <w:r w:rsidR="0069787A" w:rsidRPr="003755E6">
          <w:rPr>
            <w:rFonts w:ascii="Times New Roman" w:hAnsi="Times New Roman" w:cs="Times New Roman"/>
            <w:sz w:val="24"/>
            <w:szCs w:val="24"/>
          </w:rPr>
          <w:t xml:space="preserve">ealth of </w:t>
        </w:r>
      </w:ins>
      <w:ins w:id="194" w:author="Microsoft Office User" w:date="2017-03-07T15:28:00Z">
        <w:r w:rsidR="00C3110D">
          <w:rPr>
            <w:rFonts w:ascii="Times New Roman" w:hAnsi="Times New Roman" w:cs="Times New Roman"/>
            <w:sz w:val="24"/>
            <w:szCs w:val="24"/>
          </w:rPr>
          <w:t xml:space="preserve">reported </w:t>
        </w:r>
      </w:ins>
      <w:proofErr w:type="spellStart"/>
      <w:ins w:id="195" w:author="Microsoft Office User" w:date="2017-03-07T11:23:00Z">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r w:rsidR="006A1DB7">
          <w:rPr>
            <w:rFonts w:ascii="Times New Roman" w:hAnsi="Times New Roman" w:cs="Times New Roman"/>
            <w:sz w:val="24"/>
            <w:szCs w:val="24"/>
          </w:rPr>
          <w:t xml:space="preserve"> values</w:t>
        </w:r>
      </w:ins>
      <w:ins w:id="196" w:author="Microsoft Office User" w:date="2017-03-07T15:26:00Z">
        <w:r w:rsidR="00C3110D">
          <w:rPr>
            <w:rFonts w:ascii="Times New Roman" w:hAnsi="Times New Roman" w:cs="Times New Roman"/>
            <w:sz w:val="24"/>
            <w:szCs w:val="24"/>
          </w:rPr>
          <w:t xml:space="preserve"> for Ra </w:t>
        </w:r>
      </w:ins>
      <w:ins w:id="197" w:author="Microsoft Office User" w:date="2017-03-07T15:27:00Z">
        <w:r w:rsidR="00C3110D">
          <w:rPr>
            <w:rFonts w:ascii="Times New Roman" w:hAnsi="Times New Roman" w:cs="Times New Roman"/>
            <w:sz w:val="24"/>
            <w:szCs w:val="24"/>
          </w:rPr>
          <w:t>sorption</w:t>
        </w:r>
      </w:ins>
      <w:ins w:id="198" w:author="Microsoft Office User" w:date="2017-03-07T15:26:00Z">
        <w:r w:rsidR="00C3110D">
          <w:rPr>
            <w:rFonts w:ascii="Times New Roman" w:hAnsi="Times New Roman" w:cs="Times New Roman"/>
            <w:sz w:val="24"/>
            <w:szCs w:val="24"/>
          </w:rPr>
          <w:t xml:space="preserve"> to </w:t>
        </w:r>
      </w:ins>
      <w:ins w:id="199" w:author="Microsoft Office User" w:date="2017-03-07T15:28:00Z">
        <w:r w:rsidR="00C3110D">
          <w:rPr>
            <w:rFonts w:ascii="Times New Roman" w:hAnsi="Times New Roman" w:cs="Times New Roman"/>
            <w:sz w:val="24"/>
            <w:szCs w:val="24"/>
          </w:rPr>
          <w:t xml:space="preserve">different soil and aquifer materials, but </w:t>
        </w:r>
      </w:ins>
      <w:ins w:id="200" w:author="Microsoft Office User" w:date="2017-03-07T15:32:00Z">
        <w:r w:rsidR="00994C75">
          <w:rPr>
            <w:rFonts w:ascii="Times New Roman" w:hAnsi="Times New Roman" w:cs="Times New Roman"/>
            <w:sz w:val="24"/>
            <w:szCs w:val="24"/>
          </w:rPr>
          <w:t>is of</w:t>
        </w:r>
      </w:ins>
      <w:ins w:id="201" w:author="Microsoft Office User" w:date="2017-03-07T15:28:00Z">
        <w:r w:rsidR="00994C75">
          <w:rPr>
            <w:rFonts w:ascii="Times New Roman" w:hAnsi="Times New Roman" w:cs="Times New Roman"/>
            <w:sz w:val="24"/>
            <w:szCs w:val="24"/>
          </w:rPr>
          <w:t xml:space="preserve"> limited use when predicting Ra mobility under different or varying geochemical conditions</w:t>
        </w:r>
      </w:ins>
      <w:ins w:id="202" w:author="Microsoft Office User" w:date="2017-03-07T15:33:00Z">
        <w:r w:rsidR="00994C75">
          <w:rPr>
            <w:rFonts w:ascii="Times New Roman" w:hAnsi="Times New Roman" w:cs="Times New Roman"/>
            <w:sz w:val="24"/>
            <w:szCs w:val="24"/>
          </w:rPr>
          <w:t>.</w:t>
        </w:r>
      </w:ins>
      <w:ins w:id="203" w:author="Microsoft Office User" w:date="2017-03-07T11:51:00Z">
        <w:r w:rsidR="00147214">
          <w:rPr>
            <w:rFonts w:ascii="Times New Roman" w:hAnsi="Times New Roman" w:cs="Times New Roman"/>
            <w:sz w:val="24"/>
            <w:szCs w:val="24"/>
          </w:rPr>
          <w:t xml:space="preserve"> </w:t>
        </w:r>
      </w:ins>
      <w:ins w:id="204" w:author="Microsoft Office User" w:date="2017-03-08T08:54:00Z">
        <w:r w:rsidR="00D013FE">
          <w:rPr>
            <w:rFonts w:ascii="Times New Roman" w:hAnsi="Times New Roman" w:cs="Times New Roman"/>
            <w:sz w:val="24"/>
            <w:szCs w:val="24"/>
          </w:rPr>
          <w:t>Moreover</w:t>
        </w:r>
      </w:ins>
      <w:ins w:id="205" w:author="Microsoft Office User" w:date="2017-03-08T08:55:00Z">
        <w:r w:rsidR="00664F91">
          <w:rPr>
            <w:rFonts w:ascii="Times New Roman" w:hAnsi="Times New Roman" w:cs="Times New Roman"/>
            <w:sz w:val="24"/>
            <w:szCs w:val="24"/>
          </w:rPr>
          <w:t xml:space="preserve">, </w:t>
        </w:r>
      </w:ins>
      <w:ins w:id="206" w:author="Microsoft Office User" w:date="2017-03-08T08:58:00Z">
        <w:r w:rsidR="00664F91">
          <w:rPr>
            <w:rFonts w:ascii="Times New Roman" w:hAnsi="Times New Roman" w:cs="Times New Roman"/>
            <w:sz w:val="24"/>
            <w:szCs w:val="24"/>
          </w:rPr>
          <w:t xml:space="preserve">few studies have examined or predicted </w:t>
        </w:r>
      </w:ins>
      <w:ins w:id="207" w:author="Microsoft Office User" w:date="2017-03-08T08:55:00Z">
        <w:r w:rsidR="00664F91">
          <w:rPr>
            <w:rFonts w:ascii="Times New Roman" w:hAnsi="Times New Roman" w:cs="Times New Roman"/>
            <w:sz w:val="24"/>
            <w:szCs w:val="24"/>
          </w:rPr>
          <w:t xml:space="preserve">mechanisms of Ra sorption, which may aid in predicting mobility under a range of geochemical conditions. </w:t>
        </w:r>
      </w:ins>
      <w:ins w:id="208" w:author="Microsoft Office User" w:date="2017-03-08T09:00:00Z">
        <w:r w:rsidR="00664F91">
          <w:rPr>
            <w:rFonts w:ascii="Times New Roman" w:hAnsi="Times New Roman" w:cs="Times New Roman"/>
            <w:sz w:val="24"/>
            <w:szCs w:val="24"/>
          </w:rPr>
          <w:t>One study</w:t>
        </w:r>
      </w:ins>
      <w:ins w:id="209" w:author="Microsoft Office User" w:date="2017-03-08T08:53:00Z">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ins>
      <w:ins w:id="210" w:author="Microsoft Office User" w:date="2017-03-08T09:01:00Z">
        <w:r w:rsidR="003757A4">
          <w:rPr>
            <w:rFonts w:ascii="Times New Roman" w:hAnsi="Times New Roman" w:cs="Times New Roman"/>
            <w:sz w:val="24"/>
            <w:szCs w:val="24"/>
          </w:rPr>
          <w:t>was</w:t>
        </w:r>
      </w:ins>
      <w:ins w:id="211" w:author="Microsoft Office User" w:date="2017-03-08T08:53:00Z">
        <w:r w:rsidR="00D013FE">
          <w:rPr>
            <w:rFonts w:ascii="Times New Roman" w:hAnsi="Times New Roman" w:cs="Times New Roman"/>
            <w:sz w:val="24"/>
            <w:szCs w:val="24"/>
          </w:rPr>
          <w:t xml:space="preserve"> limited </w:t>
        </w:r>
      </w:ins>
      <w:ins w:id="212" w:author="Microsoft Office User" w:date="2017-03-08T09:01:00Z">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xml:space="preserve">). </w:t>
        </w:r>
      </w:ins>
      <w:ins w:id="213" w:author="Microsoft Office User" w:date="2017-03-08T08:53:00Z">
        <w:r w:rsidR="00D013FE" w:rsidRPr="003755E6">
          <w:rPr>
            <w:rFonts w:ascii="Times New Roman" w:hAnsi="Times New Roman" w:cs="Times New Roman"/>
            <w:sz w:val="24"/>
            <w:szCs w:val="24"/>
          </w:rPr>
          <w:fldChar w:fldCharType="begin" w:fldLock="1"/>
        </w:r>
        <w:r w:rsidR="00D013FE">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D013FE" w:rsidRPr="000619E1">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ins>
      <w:ins w:id="214" w:author="Microsoft Office User" w:date="2017-03-07T15:20:00Z">
        <w:r w:rsidR="006A1DB7">
          <w:rPr>
            <w:rFonts w:ascii="Times New Roman" w:hAnsi="Times New Roman" w:cs="Times New Roman"/>
            <w:sz w:val="24"/>
            <w:szCs w:val="24"/>
          </w:rPr>
          <w:t xml:space="preserve">There </w:t>
        </w:r>
        <w:r w:rsidR="006A1DB7">
          <w:rPr>
            <w:rFonts w:ascii="Times New Roman" w:hAnsi="Times New Roman" w:cs="Times New Roman"/>
            <w:sz w:val="24"/>
            <w:szCs w:val="24"/>
          </w:rPr>
          <w:lastRenderedPageBreak/>
          <w:t>is also a paucity of data regarding Ra adsorption to redox-sensitive minerals found under anoxic or reducing conditions.</w:t>
        </w:r>
      </w:ins>
      <w:ins w:id="215" w:author="Microsoft Office User" w:date="2017-03-07T17:21:00Z">
        <w:r w:rsidR="00E85CC1">
          <w:rPr>
            <w:rFonts w:ascii="Times New Roman" w:hAnsi="Times New Roman" w:cs="Times New Roman"/>
            <w:sz w:val="24"/>
            <w:szCs w:val="24"/>
          </w:rPr>
          <w:t xml:space="preserve"> These solids</w:t>
        </w:r>
      </w:ins>
      <w:ins w:id="216" w:author="Microsoft Office User" w:date="2017-03-07T17:23:00Z">
        <w:r w:rsidR="007D0178">
          <w:rPr>
            <w:rFonts w:ascii="Times New Roman" w:hAnsi="Times New Roman" w:cs="Times New Roman"/>
            <w:sz w:val="24"/>
            <w:szCs w:val="24"/>
          </w:rPr>
          <w:t>, including metal sulfides such as pyrite,</w:t>
        </w:r>
      </w:ins>
      <w:ins w:id="217" w:author="Microsoft Office User" w:date="2017-03-07T17:21:00Z">
        <w:r w:rsidR="00E85CC1">
          <w:rPr>
            <w:rFonts w:ascii="Times New Roman" w:hAnsi="Times New Roman" w:cs="Times New Roman"/>
            <w:sz w:val="24"/>
            <w:szCs w:val="24"/>
          </w:rPr>
          <w:t xml:space="preserve"> may be particularly important within soil and aquifer systems derived </w:t>
        </w:r>
        <w:r w:rsidR="007D0178">
          <w:rPr>
            <w:rFonts w:ascii="Times New Roman" w:hAnsi="Times New Roman" w:cs="Times New Roman"/>
            <w:sz w:val="24"/>
            <w:szCs w:val="24"/>
          </w:rPr>
          <w:t>from shale, and also within marine sediments</w:t>
        </w:r>
      </w:ins>
      <w:ins w:id="218" w:author="Microsoft Office User" w:date="2017-03-07T17:24:00Z">
        <w:r w:rsidR="007D0178">
          <w:rPr>
            <w:rFonts w:ascii="Times New Roman" w:hAnsi="Times New Roman" w:cs="Times New Roman"/>
            <w:sz w:val="24"/>
            <w:szCs w:val="24"/>
          </w:rPr>
          <w:t>—</w:t>
        </w:r>
      </w:ins>
      <w:ins w:id="219" w:author="Microsoft Office User" w:date="2017-03-07T17:21:00Z">
        <w:r w:rsidR="007D0178">
          <w:rPr>
            <w:rFonts w:ascii="Times New Roman" w:hAnsi="Times New Roman" w:cs="Times New Roman"/>
            <w:sz w:val="24"/>
            <w:szCs w:val="24"/>
          </w:rPr>
          <w:t xml:space="preserve">including </w:t>
        </w:r>
      </w:ins>
      <w:ins w:id="220" w:author="Microsoft Office User" w:date="2017-03-07T17:24:00Z">
        <w:r w:rsidR="007D0178">
          <w:rPr>
            <w:rFonts w:ascii="Times New Roman" w:hAnsi="Times New Roman" w:cs="Times New Roman"/>
            <w:sz w:val="24"/>
            <w:szCs w:val="24"/>
          </w:rPr>
          <w:t>those which intercept submarine groundwater discharge.</w:t>
        </w:r>
      </w:ins>
      <w:ins w:id="221" w:author="Microsoft Office User" w:date="2017-03-07T15:33:00Z">
        <w:r w:rsidR="00994C75">
          <w:rPr>
            <w:rFonts w:ascii="Times New Roman" w:hAnsi="Times New Roman" w:cs="Times New Roman"/>
            <w:sz w:val="24"/>
            <w:szCs w:val="24"/>
          </w:rPr>
          <w:t xml:space="preserve"> </w:t>
        </w:r>
      </w:ins>
    </w:p>
    <w:p w14:paraId="465FA833" w14:textId="24A0661D" w:rsidR="000F6A61" w:rsidDel="00D2511A" w:rsidRDefault="00467B18">
      <w:pPr>
        <w:spacing w:line="480" w:lineRule="auto"/>
        <w:rPr>
          <w:del w:id="222" w:author="Microsoft Office User" w:date="2017-03-07T11:19:00Z"/>
          <w:rFonts w:ascii="Times New Roman" w:hAnsi="Times New Roman" w:cs="Times New Roman"/>
          <w:sz w:val="24"/>
          <w:szCs w:val="24"/>
        </w:rPr>
        <w:pPrChange w:id="223" w:author="Microsoft Office User" w:date="2017-03-08T09:16:00Z">
          <w:pPr>
            <w:spacing w:line="480" w:lineRule="auto"/>
            <w:ind w:firstLine="720"/>
          </w:pPr>
        </w:pPrChange>
      </w:pPr>
      <w:ins w:id="224" w:author="Microsoft Office User" w:date="2017-03-07T17:31:00Z">
        <w:r>
          <w:rPr>
            <w:rFonts w:ascii="Times New Roman" w:hAnsi="Times New Roman" w:cs="Times New Roman"/>
            <w:sz w:val="24"/>
            <w:szCs w:val="24"/>
          </w:rPr>
          <w:t>I</w:t>
        </w:r>
      </w:ins>
      <w:ins w:id="225" w:author="Microsoft Office User" w:date="2017-03-07T15:22:00Z">
        <w:r w:rsidR="00A50BCF">
          <w:rPr>
            <w:rFonts w:ascii="Times New Roman" w:hAnsi="Times New Roman" w:cs="Times New Roman"/>
            <w:sz w:val="24"/>
            <w:szCs w:val="24"/>
          </w:rPr>
          <w:t xml:space="preserve">mproved knowledge of Ra sorption to common </w:t>
        </w:r>
      </w:ins>
      <w:ins w:id="226" w:author="Microsoft Office User" w:date="2017-03-07T15:24:00Z">
        <w:r w:rsidR="00C3110D">
          <w:rPr>
            <w:rFonts w:ascii="Times New Roman" w:hAnsi="Times New Roman" w:cs="Times New Roman"/>
            <w:sz w:val="24"/>
            <w:szCs w:val="24"/>
          </w:rPr>
          <w:t>soil and sedimentary</w:t>
        </w:r>
      </w:ins>
      <w:ins w:id="227" w:author="Microsoft Office User" w:date="2017-03-07T15:22:00Z">
        <w:r w:rsidR="00C3110D">
          <w:rPr>
            <w:rFonts w:ascii="Times New Roman" w:hAnsi="Times New Roman" w:cs="Times New Roman"/>
            <w:sz w:val="24"/>
            <w:szCs w:val="24"/>
          </w:rPr>
          <w:t xml:space="preserve"> solids is required to decipher and predict </w:t>
        </w:r>
      </w:ins>
      <w:ins w:id="228" w:author="Microsoft Office User" w:date="2017-03-07T15:20:00Z">
        <w:r w:rsidR="003757A4">
          <w:rPr>
            <w:rFonts w:ascii="Times New Roman" w:hAnsi="Times New Roman" w:cs="Times New Roman"/>
            <w:sz w:val="24"/>
            <w:szCs w:val="24"/>
          </w:rPr>
          <w:t xml:space="preserve">Ra </w:t>
        </w:r>
      </w:ins>
      <w:ins w:id="229" w:author="Microsoft Office User" w:date="2017-03-08T09:03:00Z">
        <w:r w:rsidR="003757A4">
          <w:rPr>
            <w:rFonts w:ascii="Times New Roman" w:hAnsi="Times New Roman" w:cs="Times New Roman"/>
            <w:sz w:val="24"/>
            <w:szCs w:val="24"/>
          </w:rPr>
          <w:t xml:space="preserve">mobility and </w:t>
        </w:r>
      </w:ins>
      <w:ins w:id="230" w:author="Microsoft Office User" w:date="2017-03-08T09:02:00Z">
        <w:r w:rsidR="003757A4">
          <w:rPr>
            <w:rFonts w:ascii="Times New Roman" w:hAnsi="Times New Roman" w:cs="Times New Roman"/>
            <w:sz w:val="24"/>
            <w:szCs w:val="24"/>
          </w:rPr>
          <w:t xml:space="preserve">total </w:t>
        </w:r>
      </w:ins>
      <w:ins w:id="231" w:author="Microsoft Office User" w:date="2017-03-07T15:20:00Z">
        <w:r w:rsidR="003757A4">
          <w:rPr>
            <w:rFonts w:ascii="Times New Roman" w:hAnsi="Times New Roman" w:cs="Times New Roman"/>
            <w:sz w:val="24"/>
            <w:szCs w:val="24"/>
          </w:rPr>
          <w:t>activities</w:t>
        </w:r>
      </w:ins>
      <w:ins w:id="232" w:author="Microsoft Office User" w:date="2017-03-08T09:02:00Z">
        <w:r w:rsidR="003757A4">
          <w:rPr>
            <w:rFonts w:ascii="Times New Roman" w:hAnsi="Times New Roman" w:cs="Times New Roman"/>
            <w:sz w:val="24"/>
            <w:szCs w:val="24"/>
          </w:rPr>
          <w:t xml:space="preserve"> w</w:t>
        </w:r>
      </w:ins>
      <w:ins w:id="233" w:author="Microsoft Office User" w:date="2017-03-07T15:20:00Z">
        <w:r w:rsidR="003757A4">
          <w:rPr>
            <w:rFonts w:ascii="Times New Roman" w:hAnsi="Times New Roman" w:cs="Times New Roman"/>
            <w:sz w:val="24"/>
            <w:szCs w:val="24"/>
          </w:rPr>
          <w:t>ithin natural waters</w:t>
        </w:r>
      </w:ins>
      <w:ins w:id="234" w:author="Microsoft Office User" w:date="2017-03-08T09:03:00Z">
        <w:r w:rsidR="003757A4">
          <w:rPr>
            <w:rFonts w:ascii="Times New Roman" w:hAnsi="Times New Roman" w:cs="Times New Roman"/>
            <w:sz w:val="24"/>
            <w:szCs w:val="24"/>
          </w:rPr>
          <w:t xml:space="preserve">, and may aid in interpreting Ra isotopic ratios. </w:t>
        </w:r>
      </w:ins>
      <w:ins w:id="235" w:author="Microsoft Office User" w:date="2017-03-07T15:20:00Z">
        <w:r w:rsidR="003757A4">
          <w:rPr>
            <w:rFonts w:ascii="Times New Roman" w:hAnsi="Times New Roman" w:cs="Times New Roman"/>
            <w:sz w:val="24"/>
            <w:szCs w:val="24"/>
          </w:rPr>
          <w:t xml:space="preserve"> </w:t>
        </w:r>
      </w:ins>
      <w:ins w:id="236" w:author="Microsoft Office User" w:date="2017-03-08T09:03:00Z">
        <w:r w:rsidR="003757A4">
          <w:rPr>
            <w:rFonts w:ascii="Times New Roman" w:hAnsi="Times New Roman" w:cs="Times New Roman"/>
            <w:sz w:val="24"/>
            <w:szCs w:val="24"/>
          </w:rPr>
          <w:t>The objectives of this study were to therefore</w:t>
        </w:r>
      </w:ins>
      <w:ins w:id="237" w:author="Microsoft Office User" w:date="2017-03-08T09:04:00Z">
        <w:r w:rsidR="003757A4">
          <w:rPr>
            <w:rFonts w:ascii="Times New Roman" w:hAnsi="Times New Roman" w:cs="Times New Roman"/>
            <w:sz w:val="24"/>
            <w:szCs w:val="24"/>
          </w:rPr>
          <w:t xml:space="preserve"> </w:t>
        </w:r>
      </w:ins>
      <w:ins w:id="238" w:author="Microsoft Office User" w:date="2017-03-08T09:05:00Z">
        <w:r w:rsidR="003757A4">
          <w:rPr>
            <w:rFonts w:ascii="Times New Roman" w:hAnsi="Times New Roman" w:cs="Times New Roman"/>
            <w:sz w:val="24"/>
            <w:szCs w:val="24"/>
          </w:rPr>
          <w:t xml:space="preserve">1) examine and compare </w:t>
        </w:r>
        <w:r w:rsidR="003757A4" w:rsidRPr="003755E6">
          <w:rPr>
            <w:rFonts w:ascii="Times New Roman" w:hAnsi="Times New Roman" w:cs="Times New Roman"/>
            <w:sz w:val="24"/>
            <w:szCs w:val="24"/>
          </w:rPr>
          <w:t xml:space="preserve">low-activity Ra adsorption to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ins>
      <w:ins w:id="239" w:author="Microsoft Office User" w:date="2017-03-08T09:06:00Z">
        <w:r w:rsidR="00901EB5">
          <w:rPr>
            <w:rStyle w:val="CommentReference"/>
            <w:rFonts w:ascii="Times New Roman" w:hAnsi="Times New Roman" w:cs="Times New Roman"/>
            <w:sz w:val="24"/>
            <w:szCs w:val="24"/>
          </w:rPr>
          <w:t xml:space="preserve">constrain </w:t>
        </w:r>
      </w:ins>
      <w:ins w:id="240" w:author="Microsoft Office User" w:date="2017-03-08T09:07:00Z">
        <w:r w:rsidR="00901EB5">
          <w:rPr>
            <w:rStyle w:val="CommentReference"/>
            <w:rFonts w:ascii="Times New Roman" w:hAnsi="Times New Roman" w:cs="Times New Roman"/>
            <w:sz w:val="24"/>
            <w:szCs w:val="24"/>
          </w:rPr>
          <w:t xml:space="preserve">Ra </w:t>
        </w:r>
      </w:ins>
      <w:ins w:id="241" w:author="Microsoft Office User" w:date="2017-03-08T09:06:00Z">
        <w:r w:rsidR="00901EB5">
          <w:rPr>
            <w:rStyle w:val="CommentReference"/>
            <w:rFonts w:ascii="Times New Roman" w:hAnsi="Times New Roman" w:cs="Times New Roman"/>
            <w:sz w:val="24"/>
            <w:szCs w:val="24"/>
          </w:rPr>
          <w:t xml:space="preserve">adsorption mechanisms and provide a quantitative basis for comparing Ra adsorption </w:t>
        </w:r>
      </w:ins>
      <w:ins w:id="242" w:author="Microsoft Office User" w:date="2017-03-08T09:07:00Z">
        <w:r w:rsidR="00901EB5">
          <w:rPr>
            <w:rStyle w:val="CommentReference"/>
            <w:rFonts w:ascii="Times New Roman" w:hAnsi="Times New Roman" w:cs="Times New Roman"/>
            <w:sz w:val="24"/>
            <w:szCs w:val="24"/>
          </w:rPr>
          <w:t xml:space="preserve">to different minerals, across a range of pH values. </w:t>
        </w:r>
      </w:ins>
    </w:p>
    <w:p w14:paraId="2F27B713" w14:textId="5DFF2B7D" w:rsidR="00E063A1" w:rsidRPr="003755E6" w:rsidDel="00CB6029" w:rsidRDefault="005F65E7">
      <w:pPr>
        <w:spacing w:line="480" w:lineRule="auto"/>
        <w:rPr>
          <w:del w:id="243" w:author="Microsoft Office User" w:date="2017-03-08T09:31:00Z"/>
          <w:rFonts w:ascii="Times New Roman" w:hAnsi="Times New Roman" w:cs="Times New Roman"/>
          <w:sz w:val="24"/>
          <w:szCs w:val="24"/>
        </w:rPr>
        <w:pPrChange w:id="244" w:author="Microsoft Office User" w:date="2017-03-08T09:16:00Z">
          <w:pPr>
            <w:spacing w:line="480" w:lineRule="auto"/>
            <w:ind w:firstLine="720"/>
          </w:pPr>
        </w:pPrChange>
      </w:pPr>
      <w:commentRangeStart w:id="245"/>
      <w:del w:id="246" w:author="Microsoft Office User" w:date="2017-03-07T11:19:00Z">
        <w:r w:rsidRPr="003755E6" w:rsidDel="00540096">
          <w:rPr>
            <w:rFonts w:ascii="Times New Roman" w:hAnsi="Times New Roman" w:cs="Times New Roman"/>
            <w:sz w:val="24"/>
            <w:szCs w:val="24"/>
          </w:rPr>
          <w:delText xml:space="preserve">Although a </w:delText>
        </w:r>
      </w:del>
      <w:del w:id="247" w:author="Microsoft Office User" w:date="2017-03-07T11:23:00Z">
        <w:r w:rsidRPr="003755E6" w:rsidDel="0069787A">
          <w:rPr>
            <w:rFonts w:ascii="Times New Roman" w:hAnsi="Times New Roman" w:cs="Times New Roman"/>
            <w:sz w:val="24"/>
            <w:szCs w:val="24"/>
          </w:rPr>
          <w:delText>wealth of K</w:delText>
        </w:r>
        <w:r w:rsidRPr="00AC51DB" w:rsidDel="0069787A">
          <w:rPr>
            <w:rFonts w:ascii="Times New Roman" w:hAnsi="Times New Roman" w:cs="Times New Roman"/>
            <w:sz w:val="24"/>
            <w:szCs w:val="24"/>
            <w:vertAlign w:val="subscript"/>
          </w:rPr>
          <w:delText>d</w:delText>
        </w:r>
        <w:r w:rsidRPr="003755E6" w:rsidDel="0069787A">
          <w:rPr>
            <w:rFonts w:ascii="Times New Roman" w:hAnsi="Times New Roman" w:cs="Times New Roman"/>
            <w:sz w:val="24"/>
            <w:szCs w:val="24"/>
          </w:rPr>
          <w:delText xml:space="preserve"> values have been tabulated for Ra adsorption to natural and synthetic solids</w:delText>
        </w:r>
      </w:del>
      <w:del w:id="248" w:author="Microsoft Office User" w:date="2017-03-07T11:20:00Z">
        <w:r w:rsidRPr="003755E6" w:rsidDel="00540096">
          <w:rPr>
            <w:rFonts w:ascii="Times New Roman" w:hAnsi="Times New Roman" w:cs="Times New Roman"/>
            <w:sz w:val="24"/>
            <w:szCs w:val="24"/>
          </w:rPr>
          <w:delText>,</w:delText>
        </w:r>
      </w:del>
      <w:del w:id="249" w:author="Microsoft Office User" w:date="2017-03-07T11:23:00Z">
        <w:r w:rsidRPr="003755E6" w:rsidDel="0069787A">
          <w:rPr>
            <w:rFonts w:ascii="Times New Roman" w:hAnsi="Times New Roman" w:cs="Times New Roman"/>
            <w:sz w:val="24"/>
            <w:szCs w:val="24"/>
          </w:rPr>
          <w:delText xml:space="preserve"> </w:delText>
        </w:r>
        <w:r w:rsidR="00E063A1" w:rsidRPr="003755E6" w:rsidDel="0069787A">
          <w:rPr>
            <w:rFonts w:ascii="Times New Roman" w:hAnsi="Times New Roman" w:cs="Times New Roman"/>
            <w:sz w:val="24"/>
            <w:szCs w:val="24"/>
          </w:rPr>
          <w:delText xml:space="preserve">limited </w:delText>
        </w:r>
        <w:r w:rsidR="0024521D" w:rsidRPr="003755E6" w:rsidDel="0069787A">
          <w:rPr>
            <w:rFonts w:ascii="Times New Roman" w:hAnsi="Times New Roman" w:cs="Times New Roman"/>
            <w:sz w:val="24"/>
            <w:szCs w:val="24"/>
          </w:rPr>
          <w:delText>studie</w:delText>
        </w:r>
        <w:r w:rsidR="00E063A1" w:rsidRPr="003755E6" w:rsidDel="0069787A">
          <w:rPr>
            <w:rFonts w:ascii="Times New Roman" w:hAnsi="Times New Roman" w:cs="Times New Roman"/>
            <w:sz w:val="24"/>
            <w:szCs w:val="24"/>
          </w:rPr>
          <w:delText>s</w:delText>
        </w:r>
        <w:r w:rsidR="0024521D" w:rsidRPr="003755E6" w:rsidDel="0069787A">
          <w:rPr>
            <w:rFonts w:ascii="Times New Roman" w:hAnsi="Times New Roman" w:cs="Times New Roman"/>
            <w:sz w:val="24"/>
            <w:szCs w:val="24"/>
          </w:rPr>
          <w:delText xml:space="preserve"> have</w:delText>
        </w:r>
        <w:r w:rsidR="00BF4AE3" w:rsidRPr="003755E6" w:rsidDel="0069787A">
          <w:rPr>
            <w:rFonts w:ascii="Times New Roman" w:hAnsi="Times New Roman" w:cs="Times New Roman"/>
            <w:sz w:val="24"/>
            <w:szCs w:val="24"/>
          </w:rPr>
          <w:delText xml:space="preserve"> used SCM to examine Ra adsorption to ferrih</w:delText>
        </w:r>
        <w:r w:rsidR="0045579F" w:rsidRPr="003755E6" w:rsidDel="0069787A">
          <w:rPr>
            <w:rFonts w:ascii="Times New Roman" w:hAnsi="Times New Roman" w:cs="Times New Roman"/>
            <w:sz w:val="24"/>
            <w:szCs w:val="24"/>
          </w:rPr>
          <w:delText>ydrite and goethite</w:delText>
        </w:r>
        <w:r w:rsidR="00E063A1" w:rsidRPr="003755E6" w:rsidDel="0069787A">
          <w:rPr>
            <w:rFonts w:ascii="Times New Roman" w:hAnsi="Times New Roman" w:cs="Times New Roman"/>
            <w:sz w:val="24"/>
            <w:szCs w:val="24"/>
          </w:rPr>
          <w:delText xml:space="preserve">, and </w:delText>
        </w:r>
        <w:r w:rsidR="00AC51DB" w:rsidDel="0069787A">
          <w:rPr>
            <w:rFonts w:ascii="Times New Roman" w:hAnsi="Times New Roman" w:cs="Times New Roman"/>
            <w:sz w:val="24"/>
            <w:szCs w:val="24"/>
          </w:rPr>
          <w:delText xml:space="preserve">only </w:delText>
        </w:r>
        <w:r w:rsidR="00E063A1" w:rsidRPr="003755E6" w:rsidDel="0069787A">
          <w:rPr>
            <w:rFonts w:ascii="Times New Roman" w:hAnsi="Times New Roman" w:cs="Times New Roman"/>
            <w:sz w:val="24"/>
            <w:szCs w:val="24"/>
          </w:rPr>
          <w:delText>at levels far exceeding those found in most environmental systems</w:delText>
        </w:r>
        <w:r w:rsidR="00AC51DB" w:rsidDel="0069787A">
          <w:rPr>
            <w:rFonts w:ascii="Times New Roman" w:hAnsi="Times New Roman" w:cs="Times New Roman"/>
            <w:sz w:val="24"/>
            <w:szCs w:val="24"/>
          </w:rPr>
          <w:delText>.</w:delText>
        </w:r>
        <w:r w:rsidR="0045579F" w:rsidRPr="003755E6" w:rsidDel="0069787A">
          <w:rPr>
            <w:rFonts w:ascii="Times New Roman" w:hAnsi="Times New Roman" w:cs="Times New Roman"/>
            <w:sz w:val="24"/>
            <w:szCs w:val="24"/>
          </w:rPr>
          <w:fldChar w:fldCharType="begin" w:fldLock="1"/>
        </w:r>
        <w:r w:rsidR="000619E1" w:rsidDel="0069787A">
          <w:rPr>
            <w:rFonts w:ascii="Times New Roman" w:hAnsi="Times New Roman" w:cs="Times New Roman"/>
            <w:sz w:val="24"/>
            <w:szCs w:val="24"/>
          </w:rPr>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delInstrText>
        </w:r>
        <w:r w:rsidR="0045579F" w:rsidRPr="003755E6" w:rsidDel="0069787A">
          <w:rPr>
            <w:rFonts w:ascii="Times New Roman" w:hAnsi="Times New Roman" w:cs="Times New Roman"/>
            <w:sz w:val="24"/>
            <w:szCs w:val="24"/>
          </w:rPr>
          <w:fldChar w:fldCharType="separate"/>
        </w:r>
        <w:r w:rsidR="000619E1" w:rsidRPr="000619E1" w:rsidDel="0069787A">
          <w:rPr>
            <w:rFonts w:ascii="Times New Roman" w:hAnsi="Times New Roman" w:cs="Times New Roman"/>
            <w:noProof/>
            <w:sz w:val="24"/>
            <w:szCs w:val="24"/>
            <w:vertAlign w:val="superscript"/>
          </w:rPr>
          <w:delText>11,12</w:delText>
        </w:r>
        <w:r w:rsidR="0045579F" w:rsidRPr="003755E6" w:rsidDel="0069787A">
          <w:rPr>
            <w:rFonts w:ascii="Times New Roman" w:hAnsi="Times New Roman" w:cs="Times New Roman"/>
            <w:sz w:val="24"/>
            <w:szCs w:val="24"/>
          </w:rPr>
          <w:fldChar w:fldCharType="end"/>
        </w:r>
      </w:del>
      <w:del w:id="250" w:author="Microsoft Office User" w:date="2017-03-07T11:12:00Z">
        <w:r w:rsidR="00E063A1" w:rsidRPr="003755E6" w:rsidDel="00485835">
          <w:rPr>
            <w:rFonts w:ascii="Times New Roman" w:hAnsi="Times New Roman" w:cs="Times New Roman"/>
            <w:sz w:val="24"/>
            <w:szCs w:val="24"/>
          </w:rPr>
          <w:delText xml:space="preserve"> </w:delText>
        </w:r>
      </w:del>
      <w:del w:id="251" w:author="Microsoft Office User" w:date="2017-03-07T11:07:00Z">
        <w:r w:rsidRPr="003755E6" w:rsidDel="009667D6">
          <w:rPr>
            <w:rFonts w:ascii="Times New Roman" w:hAnsi="Times New Roman" w:cs="Times New Roman"/>
            <w:sz w:val="24"/>
            <w:szCs w:val="24"/>
          </w:rPr>
          <w:delText xml:space="preserve"> </w:delText>
        </w:r>
        <w:commentRangeEnd w:id="245"/>
        <w:r w:rsidR="000619E1" w:rsidDel="009667D6">
          <w:rPr>
            <w:rStyle w:val="CommentReference"/>
          </w:rPr>
          <w:commentReference w:id="245"/>
        </w:r>
      </w:del>
      <w:del w:id="252" w:author="Microsoft Office User" w:date="2017-03-07T11:02:00Z">
        <w:r w:rsidR="00AC51DB" w:rsidDel="003858B3">
          <w:rPr>
            <w:rFonts w:ascii="Times New Roman" w:hAnsi="Times New Roman" w:cs="Times New Roman"/>
            <w:sz w:val="24"/>
            <w:szCs w:val="24"/>
          </w:rPr>
          <w:delText>However</w:delText>
        </w:r>
      </w:del>
      <w:del w:id="253" w:author="Microsoft Office User" w:date="2017-03-07T11:03:00Z">
        <w:r w:rsidR="00AC51DB" w:rsidDel="003858B3">
          <w:rPr>
            <w:rFonts w:ascii="Times New Roman" w:hAnsi="Times New Roman" w:cs="Times New Roman"/>
            <w:sz w:val="24"/>
            <w:szCs w:val="24"/>
          </w:rPr>
          <w:delText xml:space="preserve">, </w:delText>
        </w:r>
      </w:del>
      <w:del w:id="254" w:author="Microsoft Office User" w:date="2017-03-07T11:26:00Z">
        <w:r w:rsidRPr="003755E6" w:rsidDel="00FB3B93">
          <w:rPr>
            <w:rFonts w:ascii="Times New Roman" w:hAnsi="Times New Roman" w:cs="Times New Roman"/>
            <w:sz w:val="24"/>
            <w:szCs w:val="24"/>
          </w:rPr>
          <w:delText xml:space="preserve">SCM’s have not yet been developed for Ra adsorption to reduced iron (sulfide) or clay minerals.  </w:delText>
        </w:r>
        <w:r w:rsidR="00AE6156" w:rsidRPr="003755E6" w:rsidDel="00FB3B93">
          <w:rPr>
            <w:rStyle w:val="CommentReference"/>
            <w:rFonts w:ascii="Times New Roman" w:hAnsi="Times New Roman" w:cs="Times New Roman"/>
            <w:sz w:val="24"/>
            <w:szCs w:val="24"/>
          </w:rPr>
          <w:commentReference w:id="255"/>
        </w:r>
        <w:r w:rsidR="00D847FF" w:rsidRPr="003755E6" w:rsidDel="00FB3B93">
          <w:rPr>
            <w:rFonts w:ascii="Times New Roman" w:hAnsi="Times New Roman" w:cs="Times New Roman"/>
            <w:sz w:val="24"/>
            <w:szCs w:val="24"/>
          </w:rPr>
          <w:delText>Therefore, t</w:delText>
        </w:r>
      </w:del>
      <w:del w:id="256" w:author="Microsoft Office User" w:date="2017-03-08T09:08:00Z">
        <w:r w:rsidR="00AE6156" w:rsidRPr="003755E6" w:rsidDel="00901EB5">
          <w:rPr>
            <w:rFonts w:ascii="Times New Roman" w:hAnsi="Times New Roman" w:cs="Times New Roman"/>
            <w:sz w:val="24"/>
            <w:szCs w:val="24"/>
          </w:rPr>
          <w:delText>he objectives of this work are</w:delText>
        </w:r>
      </w:del>
      <w:del w:id="257" w:author="Microsoft Office User" w:date="2017-03-07T11:30:00Z">
        <w:r w:rsidR="00AE6156" w:rsidRPr="003755E6" w:rsidDel="00FB3B93">
          <w:rPr>
            <w:rFonts w:ascii="Times New Roman" w:hAnsi="Times New Roman" w:cs="Times New Roman"/>
            <w:sz w:val="24"/>
            <w:szCs w:val="24"/>
          </w:rPr>
          <w:delText xml:space="preserve"> t</w:delText>
        </w:r>
      </w:del>
      <w:del w:id="258" w:author="Microsoft Office User" w:date="2017-03-07T11:26:00Z">
        <w:r w:rsidR="00AE6156" w:rsidRPr="003755E6" w:rsidDel="00FB3B93">
          <w:rPr>
            <w:rFonts w:ascii="Times New Roman" w:hAnsi="Times New Roman" w:cs="Times New Roman"/>
            <w:sz w:val="24"/>
            <w:szCs w:val="24"/>
          </w:rPr>
          <w:delText>o</w:delText>
        </w:r>
      </w:del>
      <w:del w:id="259" w:author="Microsoft Office User" w:date="2017-03-07T11:30:00Z">
        <w:r w:rsidR="00A5532E" w:rsidRPr="003755E6" w:rsidDel="00FB3B93">
          <w:rPr>
            <w:rFonts w:ascii="Times New Roman" w:hAnsi="Times New Roman" w:cs="Times New Roman"/>
            <w:sz w:val="24"/>
            <w:szCs w:val="24"/>
          </w:rPr>
          <w:delText xml:space="preserve"> 1) examine </w:delText>
        </w:r>
      </w:del>
      <w:del w:id="260" w:author="Microsoft Office User" w:date="2017-03-08T09:08:00Z">
        <w:r w:rsidR="00A5532E" w:rsidRPr="003755E6" w:rsidDel="00901EB5">
          <w:rPr>
            <w:rFonts w:ascii="Times New Roman" w:hAnsi="Times New Roman" w:cs="Times New Roman"/>
            <w:sz w:val="24"/>
            <w:szCs w:val="24"/>
          </w:rPr>
          <w:delText xml:space="preserve">low-activity Ra adsorption to </w:delText>
        </w:r>
      </w:del>
      <w:del w:id="261" w:author="Microsoft Office User" w:date="2017-03-07T11:28:00Z">
        <w:r w:rsidR="00A5532E" w:rsidRPr="003755E6" w:rsidDel="00FB3B93">
          <w:rPr>
            <w:rFonts w:ascii="Times New Roman" w:hAnsi="Times New Roman" w:cs="Times New Roman"/>
            <w:sz w:val="24"/>
            <w:szCs w:val="24"/>
          </w:rPr>
          <w:delText xml:space="preserve">several ubiquitous </w:delText>
        </w:r>
      </w:del>
      <w:del w:id="262" w:author="Microsoft Office User" w:date="2017-03-08T09:08:00Z">
        <w:r w:rsidR="00A5532E" w:rsidRPr="003755E6" w:rsidDel="00901EB5">
          <w:rPr>
            <w:rFonts w:ascii="Times New Roman" w:hAnsi="Times New Roman" w:cs="Times New Roman"/>
            <w:sz w:val="24"/>
            <w:szCs w:val="24"/>
          </w:rPr>
          <w:delText>minerals known or inferred to control Ra t</w:delText>
        </w:r>
        <w:r w:rsidR="00AE6156" w:rsidRPr="003755E6" w:rsidDel="00901EB5">
          <w:rPr>
            <w:rFonts w:ascii="Times New Roman" w:hAnsi="Times New Roman" w:cs="Times New Roman"/>
            <w:sz w:val="24"/>
            <w:szCs w:val="24"/>
          </w:rPr>
          <w:delText xml:space="preserve">ransport over a range of solution conditions found in soils and </w:delText>
        </w:r>
        <w:commentRangeStart w:id="263"/>
        <w:r w:rsidR="00AE6156" w:rsidRPr="003755E6" w:rsidDel="00901EB5">
          <w:rPr>
            <w:rFonts w:ascii="Times New Roman" w:hAnsi="Times New Roman" w:cs="Times New Roman"/>
            <w:sz w:val="24"/>
            <w:szCs w:val="24"/>
          </w:rPr>
          <w:delText>aquifers</w:delText>
        </w:r>
      </w:del>
      <w:del w:id="264" w:author="Microsoft Office User" w:date="2017-03-07T11:27:00Z">
        <w:r w:rsidR="00AE6156" w:rsidRPr="003755E6" w:rsidDel="00FB3B93">
          <w:rPr>
            <w:rFonts w:ascii="Times New Roman" w:hAnsi="Times New Roman" w:cs="Times New Roman"/>
            <w:sz w:val="24"/>
            <w:szCs w:val="24"/>
          </w:rPr>
          <w:delText xml:space="preserve"> </w:delText>
        </w:r>
        <w:commentRangeEnd w:id="263"/>
        <w:r w:rsidR="004B3E94" w:rsidRPr="003755E6" w:rsidDel="00FB3B93">
          <w:rPr>
            <w:rStyle w:val="CommentReference"/>
            <w:rFonts w:ascii="Times New Roman" w:hAnsi="Times New Roman" w:cs="Times New Roman"/>
            <w:sz w:val="24"/>
            <w:szCs w:val="24"/>
          </w:rPr>
          <w:commentReference w:id="263"/>
        </w:r>
        <w:r w:rsidR="008028FC" w:rsidRPr="003755E6" w:rsidDel="00FB3B93">
          <w:rPr>
            <w:rFonts w:ascii="Times New Roman" w:hAnsi="Times New Roman" w:cs="Times New Roman"/>
            <w:sz w:val="24"/>
            <w:szCs w:val="24"/>
          </w:rPr>
          <w:delText>,</w:delText>
        </w:r>
        <w:r w:rsidR="00A5532E" w:rsidRPr="003755E6" w:rsidDel="00FB3B93">
          <w:rPr>
            <w:rFonts w:ascii="Times New Roman" w:hAnsi="Times New Roman" w:cs="Times New Roman"/>
            <w:sz w:val="24"/>
            <w:szCs w:val="24"/>
          </w:rPr>
          <w:delText xml:space="preserve"> 2</w:delText>
        </w:r>
      </w:del>
      <w:del w:id="265" w:author="Microsoft Office User" w:date="2017-03-08T09:08:00Z">
        <w:r w:rsidR="00A5532E" w:rsidRPr="003755E6" w:rsidDel="00901EB5">
          <w:rPr>
            <w:rFonts w:ascii="Times New Roman" w:hAnsi="Times New Roman" w:cs="Times New Roman"/>
            <w:sz w:val="24"/>
            <w:szCs w:val="24"/>
          </w:rPr>
          <w:delText xml:space="preserve">) </w:delText>
        </w:r>
      </w:del>
      <w:del w:id="266" w:author="Microsoft Office User" w:date="2017-03-07T11:27:00Z">
        <w:r w:rsidR="00A5532E" w:rsidRPr="003755E6" w:rsidDel="00FB3B93">
          <w:rPr>
            <w:rFonts w:ascii="Times New Roman" w:hAnsi="Times New Roman" w:cs="Times New Roman"/>
            <w:sz w:val="24"/>
            <w:szCs w:val="24"/>
          </w:rPr>
          <w:delText xml:space="preserve">use </w:delText>
        </w:r>
      </w:del>
      <w:del w:id="267" w:author="Microsoft Office User" w:date="2017-03-07T11:28:00Z">
        <w:r w:rsidR="008028FC" w:rsidRPr="003755E6" w:rsidDel="00FB3B93">
          <w:rPr>
            <w:rFonts w:ascii="Times New Roman" w:hAnsi="Times New Roman" w:cs="Times New Roman"/>
            <w:sz w:val="24"/>
            <w:szCs w:val="24"/>
          </w:rPr>
          <w:delText>SCM</w:delText>
        </w:r>
        <w:r w:rsidR="00A5532E" w:rsidRPr="003755E6" w:rsidDel="00FB3B93">
          <w:rPr>
            <w:rFonts w:ascii="Times New Roman" w:hAnsi="Times New Roman" w:cs="Times New Roman"/>
            <w:sz w:val="24"/>
            <w:szCs w:val="24"/>
          </w:rPr>
          <w:delText xml:space="preserve"> to</w:delText>
        </w:r>
        <w:r w:rsidR="00AE6156" w:rsidRPr="003755E6" w:rsidDel="00FB3B93">
          <w:rPr>
            <w:rFonts w:ascii="Times New Roman" w:hAnsi="Times New Roman" w:cs="Times New Roman"/>
            <w:sz w:val="24"/>
            <w:szCs w:val="24"/>
          </w:rPr>
          <w:delText xml:space="preserve"> </w:delText>
        </w:r>
      </w:del>
      <w:del w:id="268" w:author="Microsoft Office User" w:date="2017-03-07T11:27:00Z">
        <w:r w:rsidR="00AE6156" w:rsidRPr="003755E6" w:rsidDel="00FB3B93">
          <w:rPr>
            <w:rFonts w:ascii="Times New Roman" w:hAnsi="Times New Roman" w:cs="Times New Roman"/>
            <w:sz w:val="24"/>
            <w:szCs w:val="24"/>
          </w:rPr>
          <w:delText xml:space="preserve">test </w:delText>
        </w:r>
      </w:del>
      <w:del w:id="269" w:author="Microsoft Office User" w:date="2017-03-08T09:08:00Z">
        <w:r w:rsidR="00AE6156" w:rsidRPr="003755E6" w:rsidDel="00901EB5">
          <w:rPr>
            <w:rFonts w:ascii="Times New Roman" w:hAnsi="Times New Roman" w:cs="Times New Roman"/>
            <w:sz w:val="24"/>
            <w:szCs w:val="24"/>
          </w:rPr>
          <w:delText xml:space="preserve">mechanistic descriptions of Ra adsorption to mineral surfaces, </w:delText>
        </w:r>
        <w:r w:rsidR="008028FC" w:rsidRPr="003755E6" w:rsidDel="00901EB5">
          <w:rPr>
            <w:rFonts w:ascii="Times New Roman" w:hAnsi="Times New Roman" w:cs="Times New Roman"/>
            <w:sz w:val="24"/>
            <w:szCs w:val="24"/>
          </w:rPr>
          <w:delText xml:space="preserve">and </w:delText>
        </w:r>
        <w:r w:rsidR="00AE6156" w:rsidRPr="003755E6" w:rsidDel="00901EB5">
          <w:rPr>
            <w:rFonts w:ascii="Times New Roman" w:hAnsi="Times New Roman" w:cs="Times New Roman"/>
            <w:sz w:val="24"/>
            <w:szCs w:val="24"/>
          </w:rPr>
          <w:delText xml:space="preserve">3) use SCM to provide quantitative comparisons of Ra adsorption to different minerals. </w:delText>
        </w:r>
        <w:r w:rsidR="009E1557" w:rsidRPr="003755E6" w:rsidDel="00901EB5">
          <w:rPr>
            <w:rFonts w:ascii="Times New Roman" w:hAnsi="Times New Roman" w:cs="Times New Roman"/>
            <w:sz w:val="24"/>
            <w:szCs w:val="24"/>
          </w:rPr>
          <w:delText xml:space="preserve"> </w:delText>
        </w:r>
        <w:r w:rsidR="00D847FF" w:rsidRPr="003755E6" w:rsidDel="00901EB5">
          <w:rPr>
            <w:rFonts w:ascii="Times New Roman" w:hAnsi="Times New Roman" w:cs="Times New Roman"/>
            <w:sz w:val="24"/>
            <w:szCs w:val="24"/>
          </w:rPr>
          <w:delText>We choose to</w:delText>
        </w:r>
        <w:r w:rsidR="009E1557" w:rsidRPr="003755E6" w:rsidDel="00901EB5">
          <w:rPr>
            <w:rFonts w:ascii="Times New Roman" w:hAnsi="Times New Roman" w:cs="Times New Roman"/>
            <w:sz w:val="24"/>
            <w:szCs w:val="24"/>
          </w:rPr>
          <w:delText xml:space="preserve"> compare sorption of </w:delText>
        </w:r>
        <w:r w:rsidR="00E45DBF" w:rsidDel="00901EB5">
          <w:rPr>
            <w:rFonts w:ascii="Times New Roman" w:hAnsi="Times New Roman" w:cs="Times New Roman"/>
            <w:sz w:val="24"/>
            <w:szCs w:val="24"/>
          </w:rPr>
          <w:delText>Ra</w:delText>
        </w:r>
        <w:r w:rsidR="009E1557" w:rsidRPr="003755E6" w:rsidDel="00901EB5">
          <w:rPr>
            <w:rFonts w:ascii="Times New Roman" w:hAnsi="Times New Roman" w:cs="Times New Roman"/>
            <w:sz w:val="24"/>
            <w:szCs w:val="24"/>
          </w:rPr>
          <w:delText xml:space="preserve"> to ferrihydrite, goethite, sodium montmorillonite, and pyrite with</w:delText>
        </w:r>
        <w:r w:rsidR="00102CC0" w:rsidRPr="003755E6" w:rsidDel="00901EB5">
          <w:rPr>
            <w:rFonts w:ascii="Times New Roman" w:hAnsi="Times New Roman" w:cs="Times New Roman"/>
            <w:sz w:val="24"/>
            <w:szCs w:val="24"/>
          </w:rPr>
          <w:delText>in a</w:delText>
        </w:r>
        <w:r w:rsidR="009E1557" w:rsidRPr="003755E6" w:rsidDel="00901EB5">
          <w:rPr>
            <w:rFonts w:ascii="Times New Roman" w:hAnsi="Times New Roman" w:cs="Times New Roman"/>
            <w:sz w:val="24"/>
            <w:szCs w:val="24"/>
          </w:rPr>
          <w:delText xml:space="preserve"> low salinity background solution</w:delText>
        </w:r>
        <w:r w:rsidR="00960229" w:rsidRPr="003755E6" w:rsidDel="00901EB5">
          <w:rPr>
            <w:rFonts w:ascii="Times New Roman" w:hAnsi="Times New Roman" w:cs="Times New Roman"/>
            <w:sz w:val="24"/>
            <w:szCs w:val="24"/>
          </w:rPr>
          <w:delText xml:space="preserve"> and</w:delText>
        </w:r>
        <w:r w:rsidR="00D847FF" w:rsidRPr="003755E6" w:rsidDel="00901EB5">
          <w:rPr>
            <w:rFonts w:ascii="Times New Roman" w:hAnsi="Times New Roman" w:cs="Times New Roman"/>
            <w:sz w:val="24"/>
            <w:szCs w:val="24"/>
          </w:rPr>
          <w:delText xml:space="preserve"> </w:delText>
        </w:r>
        <w:r w:rsidR="00960229" w:rsidRPr="003755E6" w:rsidDel="00901EB5">
          <w:rPr>
            <w:rFonts w:ascii="Times New Roman" w:hAnsi="Times New Roman" w:cs="Times New Roman"/>
            <w:sz w:val="24"/>
            <w:szCs w:val="24"/>
          </w:rPr>
          <w:delText xml:space="preserve">model </w:delText>
        </w:r>
        <w:r w:rsidR="00E45DBF" w:rsidDel="00901EB5">
          <w:rPr>
            <w:rFonts w:ascii="Times New Roman" w:hAnsi="Times New Roman" w:cs="Times New Roman"/>
            <w:sz w:val="24"/>
            <w:szCs w:val="24"/>
          </w:rPr>
          <w:delText>Ra</w:delText>
        </w:r>
        <w:r w:rsidR="00960229" w:rsidRPr="003755E6" w:rsidDel="00901EB5">
          <w:rPr>
            <w:rFonts w:ascii="Times New Roman" w:hAnsi="Times New Roman" w:cs="Times New Roman"/>
            <w:sz w:val="24"/>
            <w:szCs w:val="24"/>
          </w:rPr>
          <w:delText xml:space="preserve"> sorption behavior through SCM. These minerals are representative of </w:delText>
        </w:r>
        <w:r w:rsidR="00102CC0" w:rsidRPr="003755E6" w:rsidDel="00901EB5">
          <w:rPr>
            <w:rFonts w:ascii="Times New Roman" w:hAnsi="Times New Roman" w:cs="Times New Roman"/>
            <w:sz w:val="24"/>
            <w:szCs w:val="24"/>
          </w:rPr>
          <w:delText xml:space="preserve">widespread, </w:delText>
        </w:r>
        <w:r w:rsidR="00960229" w:rsidRPr="003755E6" w:rsidDel="00901EB5">
          <w:rPr>
            <w:rFonts w:ascii="Times New Roman" w:hAnsi="Times New Roman" w:cs="Times New Roman"/>
            <w:sz w:val="24"/>
            <w:szCs w:val="24"/>
          </w:rPr>
          <w:delText>dominant sorbents</w:delText>
        </w:r>
        <w:r w:rsidR="00102CC0" w:rsidRPr="003755E6" w:rsidDel="00901EB5">
          <w:rPr>
            <w:rFonts w:ascii="Times New Roman" w:hAnsi="Times New Roman" w:cs="Times New Roman"/>
            <w:sz w:val="24"/>
            <w:szCs w:val="24"/>
          </w:rPr>
          <w:delText xml:space="preserve"> found in many soil-sediment systems (Na-montmorillonite) under oxic </w:delText>
        </w:r>
        <w:r w:rsidR="00960229" w:rsidRPr="003755E6" w:rsidDel="00901EB5">
          <w:rPr>
            <w:rFonts w:ascii="Times New Roman" w:hAnsi="Times New Roman" w:cs="Times New Roman"/>
            <w:sz w:val="24"/>
            <w:szCs w:val="24"/>
          </w:rPr>
          <w:delText>(iron oxides)</w:delText>
        </w:r>
        <w:r w:rsidR="00102CC0" w:rsidRPr="003755E6" w:rsidDel="00901EB5">
          <w:rPr>
            <w:rFonts w:ascii="Times New Roman" w:hAnsi="Times New Roman" w:cs="Times New Roman"/>
            <w:sz w:val="24"/>
            <w:szCs w:val="24"/>
          </w:rPr>
          <w:delText>,</w:delText>
        </w:r>
        <w:r w:rsidR="004B3E94" w:rsidRPr="003755E6" w:rsidDel="00901EB5">
          <w:rPr>
            <w:rFonts w:ascii="Times New Roman" w:hAnsi="Times New Roman" w:cs="Times New Roman"/>
            <w:sz w:val="24"/>
            <w:szCs w:val="24"/>
          </w:rPr>
          <w:delText xml:space="preserve"> </w:delText>
        </w:r>
        <w:r w:rsidR="003431D9" w:rsidRPr="003755E6" w:rsidDel="00901EB5">
          <w:rPr>
            <w:rFonts w:ascii="Times New Roman" w:hAnsi="Times New Roman" w:cs="Times New Roman"/>
            <w:sz w:val="24"/>
            <w:szCs w:val="24"/>
          </w:rPr>
          <w:delText xml:space="preserve">and anoxic (iron sulfide—pyrite) conditions. </w:delText>
        </w:r>
        <w:r w:rsidR="00102CC0" w:rsidRPr="003755E6" w:rsidDel="00901EB5">
          <w:rPr>
            <w:rFonts w:ascii="Times New Roman" w:hAnsi="Times New Roman" w:cs="Times New Roman"/>
            <w:sz w:val="24"/>
            <w:szCs w:val="24"/>
          </w:rPr>
          <w:delText xml:space="preserve"> </w:delText>
        </w:r>
      </w:del>
      <w:del w:id="270" w:author="Microsoft Office User" w:date="2017-03-08T09:13:00Z">
        <w:r w:rsidR="00E44B72" w:rsidRPr="003755E6" w:rsidDel="00E0062E">
          <w:rPr>
            <w:rFonts w:ascii="Times New Roman" w:hAnsi="Times New Roman" w:cs="Times New Roman"/>
            <w:sz w:val="24"/>
            <w:szCs w:val="24"/>
          </w:rPr>
          <w:delText>As expected, we</w:delText>
        </w:r>
      </w:del>
      <w:del w:id="271" w:author="Microsoft Office User" w:date="2017-03-08T09:16:00Z">
        <w:r w:rsidR="00E44B72" w:rsidRPr="003755E6" w:rsidDel="002E2C50">
          <w:rPr>
            <w:rFonts w:ascii="Times New Roman" w:hAnsi="Times New Roman" w:cs="Times New Roman"/>
            <w:sz w:val="24"/>
            <w:szCs w:val="24"/>
          </w:rPr>
          <w:delText xml:space="preserve"> find </w:delText>
        </w:r>
        <w:r w:rsidR="009E1557" w:rsidRPr="003755E6" w:rsidDel="002E2C50">
          <w:rPr>
            <w:rFonts w:ascii="Times New Roman" w:hAnsi="Times New Roman" w:cs="Times New Roman"/>
            <w:sz w:val="24"/>
            <w:szCs w:val="24"/>
          </w:rPr>
          <w:delText xml:space="preserve">that pH plays a crucial role in determining </w:delText>
        </w:r>
        <w:r w:rsidR="00AE6156" w:rsidRPr="003755E6" w:rsidDel="002E2C50">
          <w:rPr>
            <w:rFonts w:ascii="Times New Roman" w:hAnsi="Times New Roman" w:cs="Times New Roman"/>
            <w:sz w:val="24"/>
            <w:szCs w:val="24"/>
          </w:rPr>
          <w:delText xml:space="preserve">the extent of Ra </w:delText>
        </w:r>
        <w:r w:rsidR="009E1557" w:rsidRPr="003755E6" w:rsidDel="002E2C50">
          <w:rPr>
            <w:rFonts w:ascii="Times New Roman" w:hAnsi="Times New Roman" w:cs="Times New Roman"/>
            <w:sz w:val="24"/>
            <w:szCs w:val="24"/>
          </w:rPr>
          <w:delText>sorption</w:delText>
        </w:r>
        <w:r w:rsidR="00E44B72" w:rsidRPr="003755E6" w:rsidDel="002E2C50">
          <w:rPr>
            <w:rFonts w:ascii="Times New Roman" w:hAnsi="Times New Roman" w:cs="Times New Roman"/>
            <w:sz w:val="24"/>
            <w:szCs w:val="24"/>
          </w:rPr>
          <w:delText xml:space="preserve"> to most mineral surfaces</w:delText>
        </w:r>
        <w:r w:rsidR="00AE6156" w:rsidRPr="003755E6" w:rsidDel="002E2C50">
          <w:rPr>
            <w:rFonts w:ascii="Times New Roman" w:hAnsi="Times New Roman" w:cs="Times New Roman"/>
            <w:sz w:val="24"/>
            <w:szCs w:val="24"/>
          </w:rPr>
          <w:delText xml:space="preserve">; </w:delText>
        </w:r>
      </w:del>
      <w:del w:id="272" w:author="Microsoft Office User" w:date="2017-03-08T09:10:00Z">
        <w:r w:rsidR="00AE6156" w:rsidRPr="003755E6" w:rsidDel="00901EB5">
          <w:rPr>
            <w:rFonts w:ascii="Times New Roman" w:hAnsi="Times New Roman" w:cs="Times New Roman"/>
            <w:sz w:val="24"/>
            <w:szCs w:val="24"/>
          </w:rPr>
          <w:delText>howeve</w:delText>
        </w:r>
      </w:del>
      <w:ins w:id="273" w:author="Microsoft Office User" w:date="2017-03-08T09:16:00Z">
        <w:r w:rsidR="002E2C50">
          <w:rPr>
            <w:rFonts w:ascii="Times New Roman" w:hAnsi="Times New Roman" w:cs="Times New Roman"/>
            <w:sz w:val="24"/>
            <w:szCs w:val="24"/>
          </w:rPr>
          <w:t xml:space="preserve">We </w:t>
        </w:r>
      </w:ins>
      <w:del w:id="274" w:author="Microsoft Office User" w:date="2017-03-08T09:10:00Z">
        <w:r w:rsidR="00AE6156" w:rsidRPr="003755E6" w:rsidDel="00901EB5">
          <w:rPr>
            <w:rFonts w:ascii="Times New Roman" w:hAnsi="Times New Roman" w:cs="Times New Roman"/>
            <w:sz w:val="24"/>
            <w:szCs w:val="24"/>
          </w:rPr>
          <w:delText>r</w:delText>
        </w:r>
      </w:del>
      <w:del w:id="275" w:author="Microsoft Office User" w:date="2017-03-08T09:16:00Z">
        <w:r w:rsidR="00AE6156" w:rsidRPr="003755E6" w:rsidDel="002E2C50">
          <w:rPr>
            <w:rFonts w:ascii="Times New Roman" w:hAnsi="Times New Roman" w:cs="Times New Roman"/>
            <w:sz w:val="24"/>
            <w:szCs w:val="24"/>
          </w:rPr>
          <w:delText>, we</w:delText>
        </w:r>
        <w:r w:rsidR="00E44B72" w:rsidRPr="003755E6" w:rsidDel="002E2C50">
          <w:rPr>
            <w:rFonts w:ascii="Times New Roman" w:hAnsi="Times New Roman" w:cs="Times New Roman"/>
            <w:sz w:val="24"/>
            <w:szCs w:val="24"/>
          </w:rPr>
          <w:delText xml:space="preserve"> also</w:delText>
        </w:r>
        <w:r w:rsidR="00AE6156" w:rsidRPr="003755E6" w:rsidDel="002E2C50">
          <w:rPr>
            <w:rFonts w:ascii="Times New Roman" w:hAnsi="Times New Roman" w:cs="Times New Roman"/>
            <w:sz w:val="24"/>
            <w:szCs w:val="24"/>
          </w:rPr>
          <w:delText xml:space="preserve"> </w:delText>
        </w:r>
      </w:del>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r w:rsidR="00E44B72" w:rsidRPr="003755E6">
        <w:rPr>
          <w:rFonts w:ascii="Times New Roman" w:hAnsi="Times New Roman" w:cs="Times New Roman"/>
          <w:sz w:val="24"/>
          <w:szCs w:val="24"/>
        </w:rPr>
        <w:t>)oxides</w:t>
      </w:r>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ins w:id="276" w:author="Microsoft Office User" w:date="2017-03-08T09:20:00Z">
        <w:r w:rsidR="002E2C50">
          <w:rPr>
            <w:rFonts w:ascii="Times New Roman" w:hAnsi="Times New Roman" w:cs="Times New Roman"/>
            <w:sz w:val="24"/>
            <w:szCs w:val="24"/>
          </w:rPr>
          <w:t xml:space="preserve">Ra </w:t>
        </w:r>
      </w:ins>
      <w:del w:id="277" w:author="Microsoft Office User" w:date="2017-03-08T09:15:00Z">
        <w:r w:rsidR="00070B78" w:rsidRPr="003755E6" w:rsidDel="00E0062E">
          <w:rPr>
            <w:rFonts w:ascii="Times New Roman" w:hAnsi="Times New Roman" w:cs="Times New Roman"/>
            <w:sz w:val="24"/>
            <w:szCs w:val="24"/>
          </w:rPr>
          <w:delText>adsorbent minerals</w:delText>
        </w:r>
      </w:del>
      <w:ins w:id="278" w:author="Microsoft Office User" w:date="2017-03-08T09:15:00Z">
        <w:r w:rsidR="00E0062E">
          <w:rPr>
            <w:rFonts w:ascii="Times New Roman" w:hAnsi="Times New Roman" w:cs="Times New Roman"/>
            <w:sz w:val="24"/>
            <w:szCs w:val="24"/>
          </w:rPr>
          <w:t>sorbents</w:t>
        </w:r>
      </w:ins>
      <w:ins w:id="279" w:author="Microsoft Office User" w:date="2017-03-08T09:13:00Z">
        <w:r w:rsidR="002E2C50">
          <w:rPr>
            <w:rFonts w:ascii="Times New Roman" w:hAnsi="Times New Roman" w:cs="Times New Roman"/>
            <w:sz w:val="24"/>
            <w:szCs w:val="24"/>
          </w:rPr>
          <w:t xml:space="preserve">. Further, we find that </w:t>
        </w:r>
      </w:ins>
      <w:ins w:id="280" w:author="Microsoft Office User" w:date="2017-03-08T09:21:00Z">
        <w:r w:rsidR="000E192B">
          <w:rPr>
            <w:rFonts w:ascii="Times New Roman" w:hAnsi="Times New Roman" w:cs="Times New Roman"/>
            <w:sz w:val="24"/>
            <w:szCs w:val="24"/>
          </w:rPr>
          <w:t>under neutral or high pH, Na-montmorillonite retains the most Ra of all minerals tested</w:t>
        </w:r>
      </w:ins>
      <w:ins w:id="281" w:author="Microsoft Office User" w:date="2017-03-08T09:29:00Z">
        <w:r w:rsidR="00CB6029">
          <w:rPr>
            <w:rFonts w:ascii="Times New Roman" w:hAnsi="Times New Roman" w:cs="Times New Roman"/>
            <w:sz w:val="24"/>
            <w:szCs w:val="24"/>
          </w:rPr>
          <w:t xml:space="preserve"> on a mass basis</w:t>
        </w:r>
      </w:ins>
      <w:ins w:id="282" w:author="Microsoft Office User" w:date="2017-03-08T09:27:00Z">
        <w:r w:rsidR="00CB6029">
          <w:rPr>
            <w:rFonts w:ascii="Times New Roman" w:hAnsi="Times New Roman" w:cs="Times New Roman"/>
            <w:sz w:val="24"/>
            <w:szCs w:val="24"/>
          </w:rPr>
          <w:t xml:space="preserve">, but adsorption to pyrite far exceeds all other minerals when </w:t>
        </w:r>
      </w:ins>
      <w:ins w:id="283" w:author="Microsoft Office User" w:date="2017-03-08T09:21:00Z">
        <w:r w:rsidR="00CB6029">
          <w:rPr>
            <w:rFonts w:ascii="Times New Roman" w:hAnsi="Times New Roman" w:cs="Times New Roman"/>
            <w:sz w:val="24"/>
            <w:szCs w:val="24"/>
          </w:rPr>
          <w:t xml:space="preserve">normalized to surface area. </w:t>
        </w:r>
      </w:ins>
      <w:ins w:id="284" w:author="Microsoft Office User" w:date="2017-03-08T09:16:00Z">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w:t>
        </w:r>
        <w:proofErr w:type="spellStart"/>
        <w:r w:rsidR="002E2C50">
          <w:rPr>
            <w:rFonts w:ascii="Times New Roman" w:hAnsi="Times New Roman" w:cs="Times New Roman"/>
            <w:sz w:val="24"/>
            <w:szCs w:val="24"/>
          </w:rPr>
          <w:t>hydr</w:t>
        </w:r>
        <w:proofErr w:type="spellEnd"/>
        <w:r w:rsidR="002E2C50">
          <w:rPr>
            <w:rFonts w:ascii="Times New Roman" w:hAnsi="Times New Roman" w:cs="Times New Roman"/>
            <w:sz w:val="24"/>
            <w:szCs w:val="24"/>
          </w:rPr>
          <w:t>)oxides and pyrite is extensive at neutral to high pH, yet limited under acidic conditions.</w:t>
        </w:r>
      </w:ins>
      <w:ins w:id="285" w:author="Microsoft Office User" w:date="2017-03-08T09:30:00Z">
        <w:r w:rsidR="00CB6029">
          <w:rPr>
            <w:rFonts w:ascii="Times New Roman" w:hAnsi="Times New Roman" w:cs="Times New Roman"/>
            <w:sz w:val="24"/>
            <w:szCs w:val="24"/>
          </w:rPr>
          <w:t xml:space="preserve"> </w:t>
        </w:r>
      </w:ins>
      <w:del w:id="286" w:author="Microsoft Office User" w:date="2017-03-08T09:11:00Z">
        <w:r w:rsidR="00E44B72" w:rsidRPr="003755E6" w:rsidDel="00E0062E">
          <w:rPr>
            <w:rFonts w:ascii="Times New Roman" w:hAnsi="Times New Roman" w:cs="Times New Roman"/>
            <w:sz w:val="24"/>
            <w:szCs w:val="24"/>
          </w:rPr>
          <w:delText xml:space="preserve">. </w:delText>
        </w:r>
        <w:commentRangeEnd w:id="139"/>
        <w:r w:rsidR="00FD2742" w:rsidRPr="003755E6" w:rsidDel="00E0062E">
          <w:rPr>
            <w:rStyle w:val="CommentReference"/>
            <w:rFonts w:ascii="Times New Roman" w:hAnsi="Times New Roman" w:cs="Times New Roman"/>
            <w:sz w:val="24"/>
            <w:szCs w:val="24"/>
          </w:rPr>
          <w:commentReference w:id="139"/>
        </w:r>
      </w:del>
    </w:p>
    <w:p w14:paraId="4D70E478" w14:textId="7BC14359" w:rsidR="00F31B86" w:rsidRPr="003755E6" w:rsidRDefault="00F31B86">
      <w:pPr>
        <w:spacing w:line="480" w:lineRule="auto"/>
        <w:rPr>
          <w:rFonts w:ascii="Times New Roman" w:hAnsi="Times New Roman" w:cs="Times New Roman"/>
          <w:sz w:val="24"/>
          <w:szCs w:val="24"/>
        </w:rPr>
        <w:pPrChange w:id="287" w:author="Microsoft Office User" w:date="2017-03-08T09:11:00Z">
          <w:pPr>
            <w:spacing w:line="480" w:lineRule="auto"/>
            <w:ind w:firstLine="720"/>
          </w:pPr>
        </w:pPrChange>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148D378C"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288"/>
      <w:r w:rsidR="00167D90" w:rsidRPr="003755E6">
        <w:rPr>
          <w:rFonts w:ascii="Times New Roman" w:hAnsi="Times New Roman" w:cs="Times New Roman"/>
          <w:sz w:val="24"/>
          <w:szCs w:val="24"/>
        </w:rPr>
        <w:t>alcium</w:t>
      </w:r>
      <w:commentRangeEnd w:id="288"/>
      <w:r w:rsidR="00E44B72" w:rsidRPr="003755E6">
        <w:rPr>
          <w:rStyle w:val="CommentReference"/>
          <w:rFonts w:ascii="Times New Roman" w:hAnsi="Times New Roman" w:cs="Times New Roman"/>
          <w:sz w:val="24"/>
          <w:szCs w:val="24"/>
        </w:rPr>
        <w:commentReference w:id="288"/>
      </w:r>
      <w:r w:rsidR="00167D90" w:rsidRPr="003755E6">
        <w:rPr>
          <w:rFonts w:ascii="Times New Roman" w:hAnsi="Times New Roman" w:cs="Times New Roman"/>
          <w:sz w:val="24"/>
          <w:szCs w:val="24"/>
        </w:rPr>
        <w:t xml:space="preserve"> </w:t>
      </w:r>
      <w:r w:rsidR="00167D90" w:rsidRPr="003755E6">
        <w:rPr>
          <w:rFonts w:ascii="Times New Roman" w:hAnsi="Times New Roman" w:cs="Times New Roman"/>
          <w:sz w:val="24"/>
          <w:szCs w:val="24"/>
        </w:rPr>
        <w:lastRenderedPageBreak/>
        <w:t>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t>
      </w:r>
      <w:del w:id="289" w:author="Microsoft Office User" w:date="2017-03-08T09:31:00Z">
        <w:r w:rsidR="00483D6E" w:rsidRPr="003755E6" w:rsidDel="002737AA">
          <w:rPr>
            <w:rFonts w:ascii="Times New Roman" w:hAnsi="Times New Roman" w:cs="Times New Roman"/>
            <w:sz w:val="24"/>
            <w:szCs w:val="24"/>
          </w:rPr>
          <w:delText xml:space="preserve">was </w:delText>
        </w:r>
      </w:del>
      <w:r w:rsidR="00483D6E" w:rsidRPr="003755E6">
        <w:rPr>
          <w:rFonts w:ascii="Times New Roman" w:hAnsi="Times New Roman" w:cs="Times New Roman"/>
          <w:sz w:val="24"/>
          <w:szCs w:val="24"/>
        </w:rPr>
        <w:t xml:space="preserve">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del w:id="290" w:author="Microsoft Office User" w:date="2017-03-08T09:32:00Z">
        <w:r w:rsidR="00531401" w:rsidRPr="003755E6" w:rsidDel="002737AA">
          <w:rPr>
            <w:rFonts w:ascii="Times New Roman" w:hAnsi="Times New Roman" w:cs="Times New Roman"/>
            <w:sz w:val="24"/>
            <w:szCs w:val="24"/>
          </w:rPr>
          <w:delText>thin</w:delText>
        </w:r>
        <w:r w:rsidR="00F86C51" w:rsidRPr="003755E6" w:rsidDel="002737AA">
          <w:rPr>
            <w:rFonts w:ascii="Times New Roman" w:hAnsi="Times New Roman" w:cs="Times New Roman"/>
            <w:sz w:val="24"/>
            <w:szCs w:val="24"/>
          </w:rPr>
          <w:delText xml:space="preserve"> iron </w:delText>
        </w:r>
      </w:del>
      <w:r w:rsidR="00F86C51" w:rsidRPr="003755E6">
        <w:rPr>
          <w:rFonts w:ascii="Times New Roman" w:hAnsi="Times New Roman" w:cs="Times New Roman"/>
          <w:sz w:val="24"/>
          <w:szCs w:val="24"/>
        </w:rPr>
        <w:t>oxid</w:t>
      </w:r>
      <w:ins w:id="291" w:author="Microsoft Office User" w:date="2017-03-08T09:32:00Z">
        <w:r w:rsidR="002737AA">
          <w:rPr>
            <w:rFonts w:ascii="Times New Roman" w:hAnsi="Times New Roman" w:cs="Times New Roman"/>
            <w:sz w:val="24"/>
            <w:szCs w:val="24"/>
          </w:rPr>
          <w:t>ized</w:t>
        </w:r>
      </w:ins>
      <w:del w:id="292" w:author="Microsoft Office User" w:date="2017-03-08T09:32:00Z">
        <w:r w:rsidR="00F86C51" w:rsidRPr="003755E6" w:rsidDel="002737AA">
          <w:rPr>
            <w:rFonts w:ascii="Times New Roman" w:hAnsi="Times New Roman" w:cs="Times New Roman"/>
            <w:sz w:val="24"/>
            <w:szCs w:val="24"/>
          </w:rPr>
          <w:delText>e</w:delText>
        </w:r>
      </w:del>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293"/>
      <w:r w:rsidR="00F14C3E" w:rsidRPr="003755E6">
        <w:rPr>
          <w:rFonts w:ascii="Times New Roman" w:hAnsi="Times New Roman" w:cs="Times New Roman"/>
          <w:sz w:val="24"/>
          <w:szCs w:val="24"/>
        </w:rPr>
        <w:t>pyrite</w:t>
      </w:r>
      <w:commentRangeEnd w:id="293"/>
      <w:r w:rsidR="00557356" w:rsidRPr="003755E6">
        <w:rPr>
          <w:rStyle w:val="CommentReference"/>
          <w:rFonts w:ascii="Times New Roman" w:hAnsi="Times New Roman" w:cs="Times New Roman"/>
          <w:sz w:val="24"/>
          <w:szCs w:val="24"/>
        </w:rPr>
        <w:commentReference w:id="293"/>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294"/>
      <w:r w:rsidR="00F14C3E" w:rsidRPr="003755E6">
        <w:rPr>
          <w:rFonts w:ascii="Times New Roman" w:hAnsi="Times New Roman" w:cs="Times New Roman"/>
          <w:sz w:val="24"/>
          <w:szCs w:val="24"/>
        </w:rPr>
        <w:t>(table</w:t>
      </w:r>
      <w:commentRangeEnd w:id="294"/>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294"/>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3,5,7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w:t>
      </w:r>
      <w:r w:rsidR="007B17F0" w:rsidRPr="003755E6">
        <w:rPr>
          <w:rFonts w:ascii="Times New Roman" w:hAnsi="Times New Roman" w:cs="Times New Roman"/>
          <w:sz w:val="24"/>
          <w:szCs w:val="24"/>
        </w:rPr>
        <w:lastRenderedPageBreak/>
        <w:t>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295"/>
      <w:r w:rsidR="007B346B" w:rsidRPr="003755E6">
        <w:rPr>
          <w:rFonts w:ascii="Times New Roman" w:hAnsi="Times New Roman" w:cs="Times New Roman"/>
          <w:sz w:val="24"/>
          <w:szCs w:val="24"/>
        </w:rPr>
        <w:t xml:space="preserve"> equilibrium </w:t>
      </w:r>
      <w:commentRangeEnd w:id="295"/>
      <w:r w:rsidR="006366B1" w:rsidRPr="003755E6">
        <w:rPr>
          <w:rStyle w:val="CommentReference"/>
          <w:rFonts w:ascii="Times New Roman" w:hAnsi="Times New Roman" w:cs="Times New Roman"/>
          <w:sz w:val="24"/>
          <w:szCs w:val="24"/>
        </w:rPr>
        <w:commentReference w:id="295"/>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7D288712" w14:textId="435292C0" w:rsidR="0000243D" w:rsidRPr="003755E6" w:rsidDel="002737AA" w:rsidRDefault="0000243D" w:rsidP="0000243D">
      <w:pPr>
        <w:spacing w:line="480" w:lineRule="auto"/>
        <w:ind w:firstLine="720"/>
        <w:rPr>
          <w:rFonts w:ascii="Times New Roman" w:hAnsi="Times New Roman" w:cs="Times New Roman"/>
          <w:sz w:val="24"/>
          <w:szCs w:val="24"/>
        </w:rPr>
      </w:pPr>
      <w:moveFromRangeStart w:id="296" w:author="Microsoft Office User" w:date="2017-03-08T09:35:00Z" w:name="move476729080"/>
      <w:moveFrom w:id="297" w:author="Microsoft Office User" w:date="2017-03-08T09:35:00Z">
        <w:r w:rsidDel="002737AA">
          <w:rPr>
            <w:rFonts w:ascii="Times New Roman" w:hAnsi="Times New Roman" w:cs="Times New Roman"/>
            <w:sz w:val="24"/>
            <w:szCs w:val="24"/>
          </w:rPr>
          <w:t>S</w:t>
        </w:r>
        <w:commentRangeStart w:id="298"/>
        <w:r w:rsidRPr="003755E6" w:rsidDel="002737AA">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sidDel="002737AA">
          <w:rPr>
            <w:rFonts w:ascii="Times New Roman" w:hAnsi="Times New Roman" w:cs="Times New Roman"/>
            <w:i/>
            <w:sz w:val="24"/>
            <w:szCs w:val="24"/>
          </w:rPr>
          <w:t>ab inito</w:t>
        </w:r>
        <w:r w:rsidRPr="003755E6" w:rsidDel="002737AA">
          <w:rPr>
            <w:rFonts w:ascii="Times New Roman" w:hAnsi="Times New Roman" w:cs="Times New Roman"/>
            <w:sz w:val="24"/>
            <w:szCs w:val="24"/>
          </w:rPr>
          <w:t xml:space="preserve"> modeling</w:t>
        </w:r>
        <w:r w:rsidDel="002737AA">
          <w:rPr>
            <w:rFonts w:ascii="Times New Roman" w:hAnsi="Times New Roman" w:cs="Times New Roman"/>
            <w:sz w:val="24"/>
            <w:szCs w:val="24"/>
          </w:rPr>
          <w:t>.</w:t>
        </w:r>
        <w:commentRangeStart w:id="299"/>
        <w:r w:rsidRPr="003755E6" w:rsidDel="002737AA">
          <w:rPr>
            <w:rFonts w:ascii="Times New Roman" w:hAnsi="Times New Roman" w:cs="Times New Roman"/>
            <w:sz w:val="24"/>
            <w:szCs w:val="24"/>
          </w:rPr>
          <w:fldChar w:fldCharType="begin" w:fldLock="1"/>
        </w:r>
        <w:r w:rsidR="000619E1" w:rsidDel="002737AA">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3755E6" w:rsidDel="002737AA">
          <w:rPr>
            <w:rFonts w:ascii="Times New Roman" w:hAnsi="Times New Roman" w:cs="Times New Roman"/>
            <w:sz w:val="24"/>
            <w:szCs w:val="24"/>
          </w:rPr>
          <w:fldChar w:fldCharType="separate"/>
        </w:r>
        <w:r w:rsidR="000619E1" w:rsidRPr="000619E1" w:rsidDel="002737AA">
          <w:rPr>
            <w:rFonts w:ascii="Times New Roman" w:hAnsi="Times New Roman" w:cs="Times New Roman"/>
            <w:noProof/>
            <w:sz w:val="24"/>
            <w:szCs w:val="24"/>
            <w:vertAlign w:val="superscript"/>
          </w:rPr>
          <w:t>12</w:t>
        </w:r>
        <w:r w:rsidRPr="003755E6" w:rsidDel="002737AA">
          <w:rPr>
            <w:rFonts w:ascii="Times New Roman" w:hAnsi="Times New Roman" w:cs="Times New Roman"/>
            <w:sz w:val="24"/>
            <w:szCs w:val="24"/>
          </w:rPr>
          <w:fldChar w:fldCharType="end"/>
        </w:r>
        <w:commentRangeEnd w:id="299"/>
        <w:r w:rsidRPr="003755E6" w:rsidDel="002737AA">
          <w:rPr>
            <w:rStyle w:val="CommentReference"/>
            <w:rFonts w:ascii="Times New Roman" w:hAnsi="Times New Roman" w:cs="Times New Roman"/>
            <w:sz w:val="24"/>
            <w:szCs w:val="24"/>
          </w:rPr>
          <w:commentReference w:id="299"/>
        </w:r>
        <w:r w:rsidRPr="003755E6" w:rsidDel="002737AA">
          <w:rPr>
            <w:rFonts w:ascii="Times New Roman" w:hAnsi="Times New Roman" w:cs="Times New Roman"/>
            <w:sz w:val="24"/>
            <w:szCs w:val="24"/>
          </w:rPr>
          <w:t xml:space="preserve"> </w:t>
        </w:r>
        <w:commentRangeStart w:id="300"/>
        <w:r w:rsidRPr="003755E6" w:rsidDel="002737AA">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sidDel="002737AA">
          <w:rPr>
            <w:rFonts w:ascii="Times New Roman" w:hAnsi="Times New Roman" w:cs="Times New Roman"/>
            <w:sz w:val="24"/>
            <w:szCs w:val="24"/>
          </w:rPr>
          <w:t>.</w:t>
        </w:r>
        <w:r w:rsidRPr="003755E6" w:rsidDel="002737AA">
          <w:rPr>
            <w:rFonts w:ascii="Times New Roman" w:hAnsi="Times New Roman" w:cs="Times New Roman"/>
            <w:sz w:val="24"/>
            <w:szCs w:val="24"/>
          </w:rPr>
          <w:t xml:space="preserve"> </w:t>
        </w:r>
        <w:r w:rsidDel="002737AA">
          <w:rPr>
            <w:rFonts w:ascii="Times New Roman" w:hAnsi="Times New Roman" w:cs="Times New Roman"/>
            <w:sz w:val="24"/>
            <w:szCs w:val="24"/>
          </w:rPr>
          <w:t>These can then</w:t>
        </w:r>
        <w:r w:rsidRPr="003755E6" w:rsidDel="002737AA">
          <w:rPr>
            <w:rFonts w:ascii="Times New Roman" w:hAnsi="Times New Roman" w:cs="Times New Roman"/>
            <w:sz w:val="24"/>
            <w:szCs w:val="24"/>
          </w:rPr>
          <w:t xml:space="preserve"> facilitate predictions of solute mobility in specific aquifer systems</w:t>
        </w:r>
        <w:commentRangeEnd w:id="300"/>
        <w:r w:rsidRPr="003755E6" w:rsidDel="002737AA">
          <w:rPr>
            <w:rStyle w:val="CommentReference"/>
            <w:rFonts w:ascii="Times New Roman" w:hAnsi="Times New Roman" w:cs="Times New Roman"/>
            <w:sz w:val="24"/>
            <w:szCs w:val="24"/>
          </w:rPr>
          <w:commentReference w:id="300"/>
        </w:r>
        <w:r w:rsidRPr="003755E6" w:rsidDel="002737AA">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sidDel="002737AA">
          <w:rPr>
            <w:rFonts w:ascii="Times New Roman" w:hAnsi="Times New Roman" w:cs="Times New Roman"/>
            <w:sz w:val="24"/>
            <w:szCs w:val="24"/>
          </w:rPr>
          <w:t>.</w:t>
        </w:r>
        <w:r w:rsidRPr="003755E6" w:rsidDel="002737AA">
          <w:rPr>
            <w:rFonts w:ascii="Times New Roman" w:hAnsi="Times New Roman" w:cs="Times New Roman"/>
            <w:sz w:val="24"/>
            <w:szCs w:val="24"/>
          </w:rPr>
          <w:fldChar w:fldCharType="begin" w:fldLock="1"/>
        </w:r>
        <w:r w:rsidR="000619E1" w:rsidDel="002737AA">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"&lt;sup&gt;15&lt;/sup&gt;", "plainTextFormattedCitation" : "15", "previouslyFormattedCitation" : "&lt;sup&gt;15&lt;/sup&gt;" }, "properties" : { "noteIndex" : 0 }, "schema" : "https://github.com/citation-style-language/schema/raw/master/csl-citation.json" }</w:instrText>
        </w:r>
        <w:r w:rsidRPr="003755E6" w:rsidDel="002737AA">
          <w:rPr>
            <w:rFonts w:ascii="Times New Roman" w:hAnsi="Times New Roman" w:cs="Times New Roman"/>
            <w:sz w:val="24"/>
            <w:szCs w:val="24"/>
          </w:rPr>
          <w:fldChar w:fldCharType="separate"/>
        </w:r>
        <w:r w:rsidR="000619E1" w:rsidRPr="000619E1" w:rsidDel="002737AA">
          <w:rPr>
            <w:rFonts w:ascii="Times New Roman" w:hAnsi="Times New Roman" w:cs="Times New Roman"/>
            <w:noProof/>
            <w:sz w:val="24"/>
            <w:szCs w:val="24"/>
            <w:vertAlign w:val="superscript"/>
          </w:rPr>
          <w:t>15</w:t>
        </w:r>
        <w:r w:rsidRPr="003755E6" w:rsidDel="002737AA">
          <w:rPr>
            <w:rFonts w:ascii="Times New Roman" w:hAnsi="Times New Roman" w:cs="Times New Roman"/>
            <w:sz w:val="24"/>
            <w:szCs w:val="24"/>
          </w:rPr>
          <w:fldChar w:fldCharType="end"/>
        </w:r>
        <w:r w:rsidRPr="003755E6" w:rsidDel="002737AA">
          <w:rPr>
            <w:rFonts w:ascii="Times New Roman" w:hAnsi="Times New Roman" w:cs="Times New Roman"/>
            <w:sz w:val="24"/>
            <w:szCs w:val="24"/>
          </w:rPr>
          <w:t xml:space="preserve"> </w:t>
        </w:r>
        <w:commentRangeEnd w:id="298"/>
        <w:r w:rsidDel="002737AA">
          <w:rPr>
            <w:rStyle w:val="CommentReference"/>
          </w:rPr>
          <w:commentReference w:id="298"/>
        </w:r>
      </w:moveFrom>
    </w:p>
    <w:moveFromRangeEnd w:id="296"/>
    <w:p w14:paraId="315C2F78" w14:textId="2FF77EE4"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del w:id="301" w:author="Microsoft Office User" w:date="2017-03-08T09:36:00Z">
        <w:r w:rsidRPr="003755E6" w:rsidDel="00C36F70">
          <w:rPr>
            <w:rFonts w:ascii="Times New Roman" w:hAnsi="Times New Roman" w:cs="Times New Roman"/>
            <w:sz w:val="24"/>
            <w:szCs w:val="24"/>
          </w:rPr>
          <w:delText xml:space="preserve">binding </w:delText>
        </w:r>
      </w:del>
      <w:ins w:id="302" w:author="Microsoft Office User" w:date="2017-03-08T09:36:00Z">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ins>
      <w:del w:id="303" w:author="Microsoft Office User" w:date="2017-03-08T09:36:00Z">
        <w:r w:rsidRPr="003755E6" w:rsidDel="00C36F70">
          <w:rPr>
            <w:rFonts w:ascii="Times New Roman" w:hAnsi="Times New Roman" w:cs="Times New Roman"/>
            <w:sz w:val="24"/>
            <w:szCs w:val="24"/>
          </w:rPr>
          <w:delText xml:space="preserve">to </w:delText>
        </w:r>
      </w:del>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"&lt;sup&gt;16&lt;/sup&gt;", "plainTextFormattedCitation" : "16", "previouslyFormattedCitation" : "&lt;sup&gt;16&lt;/sup&gt;"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304"/>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304"/>
      <w:r w:rsidR="006C06F1" w:rsidRPr="003755E6">
        <w:rPr>
          <w:rStyle w:val="CommentReference"/>
          <w:rFonts w:ascii="Times New Roman" w:hAnsi="Times New Roman" w:cs="Times New Roman"/>
          <w:sz w:val="24"/>
          <w:szCs w:val="24"/>
        </w:rPr>
        <w:commentReference w:id="304"/>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305"/>
      <w:r w:rsidR="003C2BD1" w:rsidRPr="003755E6">
        <w:rPr>
          <w:rFonts w:ascii="Times New Roman" w:hAnsi="Times New Roman" w:cs="Times New Roman"/>
          <w:sz w:val="24"/>
          <w:szCs w:val="24"/>
        </w:rPr>
        <w:t>.</w:t>
      </w:r>
      <w:commentRangeEnd w:id="305"/>
      <w:r w:rsidR="006C06F1" w:rsidRPr="003755E6">
        <w:rPr>
          <w:rStyle w:val="CommentReference"/>
          <w:rFonts w:ascii="Times New Roman" w:hAnsi="Times New Roman" w:cs="Times New Roman"/>
          <w:sz w:val="24"/>
          <w:szCs w:val="24"/>
        </w:rPr>
        <w:commentReference w:id="305"/>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65C0B6BD" w:rsidR="006C06F1" w:rsidRPr="003755E6" w:rsidDel="009D0726" w:rsidRDefault="006B107C" w:rsidP="00CD082E">
      <w:pPr>
        <w:spacing w:line="480" w:lineRule="auto"/>
        <w:rPr>
          <w:del w:id="306" w:author="Microsoft Office User" w:date="2017-03-08T09:44:00Z"/>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307"/>
      <w:commentRangeStart w:id="308"/>
      <w:r w:rsidR="002137B6" w:rsidRPr="003755E6">
        <w:rPr>
          <w:rFonts w:ascii="Times New Roman" w:hAnsi="Times New Roman" w:cs="Times New Roman"/>
          <w:sz w:val="24"/>
          <w:szCs w:val="24"/>
        </w:rPr>
        <w:t>The</w:t>
      </w:r>
      <w:commentRangeEnd w:id="307"/>
      <w:r w:rsidR="00145207" w:rsidRPr="003755E6">
        <w:rPr>
          <w:rStyle w:val="CommentReference"/>
          <w:rFonts w:ascii="Times New Roman" w:hAnsi="Times New Roman" w:cs="Times New Roman"/>
          <w:sz w:val="24"/>
          <w:szCs w:val="24"/>
        </w:rPr>
        <w:commentReference w:id="307"/>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w:t>
      </w:r>
      <w:ins w:id="309" w:author="Microsoft Office User" w:date="2017-03-08T09:38:00Z">
        <w:r w:rsidR="00C36F70">
          <w:rPr>
            <w:rFonts w:ascii="Times New Roman" w:hAnsi="Times New Roman" w:cs="Times New Roman"/>
            <w:sz w:val="24"/>
            <w:szCs w:val="24"/>
          </w:rPr>
          <w:t xml:space="preserve"> (normalized by mass) </w:t>
        </w:r>
      </w:ins>
      <w:del w:id="310" w:author="Microsoft Office User" w:date="2017-03-08T09:38:00Z">
        <w:r w:rsidR="0091160F" w:rsidDel="00C36F70">
          <w:rPr>
            <w:rFonts w:ascii="Times New Roman" w:hAnsi="Times New Roman" w:cs="Times New Roman"/>
            <w:sz w:val="24"/>
            <w:szCs w:val="24"/>
          </w:rPr>
          <w:delText xml:space="preserve"> </w:delText>
        </w:r>
      </w:del>
      <w:r w:rsidR="0091160F">
        <w:rPr>
          <w:rFonts w:ascii="Times New Roman" w:hAnsi="Times New Roman" w:cs="Times New Roman"/>
          <w:sz w:val="24"/>
          <w:szCs w:val="24"/>
        </w:rPr>
        <w:t>are plotted in figure 1</w:t>
      </w:r>
      <w:commentRangeEnd w:id="308"/>
      <w:r w:rsidR="00310BA3">
        <w:rPr>
          <w:rStyle w:val="CommentReference"/>
        </w:rPr>
        <w:commentReference w:id="308"/>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w:t>
      </w:r>
      <w:r w:rsidR="006674E7" w:rsidRPr="003755E6">
        <w:rPr>
          <w:rFonts w:ascii="Times New Roman" w:hAnsi="Times New Roman" w:cs="Times New Roman"/>
          <w:sz w:val="24"/>
          <w:szCs w:val="24"/>
        </w:rPr>
        <w:lastRenderedPageBreak/>
        <w:t xml:space="preserve">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circumneutral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del w:id="311" w:author="Microsoft Office User" w:date="2017-03-08T09:44:00Z">
        <w:r w:rsidR="003E7C7D" w:rsidRPr="003755E6" w:rsidDel="009D0726">
          <w:rPr>
            <w:rFonts w:ascii="Times New Roman" w:hAnsi="Times New Roman" w:cs="Times New Roman"/>
            <w:sz w:val="24"/>
            <w:szCs w:val="24"/>
          </w:rPr>
          <w:delText>Several studies examine</w:delText>
        </w:r>
        <w:r w:rsidR="006B4EBE" w:rsidRPr="003755E6" w:rsidDel="009D0726">
          <w:rPr>
            <w:rFonts w:ascii="Times New Roman" w:hAnsi="Times New Roman" w:cs="Times New Roman"/>
            <w:sz w:val="24"/>
            <w:szCs w:val="24"/>
          </w:rPr>
          <w:delText xml:space="preserve"> </w:delText>
        </w:r>
        <w:commentRangeStart w:id="312"/>
        <w:r w:rsidR="006B4EBE" w:rsidRPr="003755E6" w:rsidDel="009D0726">
          <w:rPr>
            <w:rFonts w:ascii="Times New Roman" w:hAnsi="Times New Roman" w:cs="Times New Roman"/>
            <w:sz w:val="24"/>
            <w:szCs w:val="24"/>
          </w:rPr>
          <w:delText xml:space="preserve">sorption of </w:delText>
        </w:r>
        <w:r w:rsidR="00E45DBF" w:rsidDel="009D0726">
          <w:rPr>
            <w:rFonts w:ascii="Times New Roman" w:hAnsi="Times New Roman" w:cs="Times New Roman"/>
            <w:sz w:val="24"/>
            <w:szCs w:val="24"/>
          </w:rPr>
          <w:delText>Ra</w:delText>
        </w:r>
        <w:r w:rsidR="006B4EBE" w:rsidRPr="003755E6" w:rsidDel="009D0726">
          <w:rPr>
            <w:rFonts w:ascii="Times New Roman" w:hAnsi="Times New Roman" w:cs="Times New Roman"/>
            <w:sz w:val="24"/>
            <w:szCs w:val="24"/>
          </w:rPr>
          <w:delText xml:space="preserve"> to iron</w:delText>
        </w:r>
        <w:r w:rsidR="003E7C7D" w:rsidRPr="003755E6" w:rsidDel="009D0726">
          <w:rPr>
            <w:rFonts w:ascii="Times New Roman" w:hAnsi="Times New Roman" w:cs="Times New Roman"/>
            <w:sz w:val="24"/>
            <w:szCs w:val="24"/>
          </w:rPr>
          <w:delText xml:space="preserve"> (hydr)</w:delText>
        </w:r>
        <w:r w:rsidR="006B4EBE" w:rsidRPr="003755E6" w:rsidDel="009D0726">
          <w:rPr>
            <w:rFonts w:ascii="Times New Roman" w:hAnsi="Times New Roman" w:cs="Times New Roman"/>
            <w:sz w:val="24"/>
            <w:szCs w:val="24"/>
          </w:rPr>
          <w:delText>oxides</w:delText>
        </w:r>
        <w:commentRangeEnd w:id="312"/>
        <w:r w:rsidR="00711BC8" w:rsidRPr="003755E6" w:rsidDel="009D0726">
          <w:rPr>
            <w:rStyle w:val="CommentReference"/>
            <w:rFonts w:ascii="Times New Roman" w:hAnsi="Times New Roman" w:cs="Times New Roman"/>
            <w:sz w:val="24"/>
            <w:szCs w:val="24"/>
          </w:rPr>
          <w:commentReference w:id="312"/>
        </w:r>
        <w:r w:rsidR="00952553" w:rsidRPr="003755E6" w:rsidDel="009D0726">
          <w:rPr>
            <w:rFonts w:ascii="Times New Roman" w:hAnsi="Times New Roman" w:cs="Times New Roman"/>
            <w:sz w:val="24"/>
            <w:szCs w:val="24"/>
          </w:rPr>
          <w:delText>, including</w:delText>
        </w:r>
        <w:r w:rsidR="006B4EBE" w:rsidRPr="003755E6" w:rsidDel="009D0726">
          <w:rPr>
            <w:rFonts w:ascii="Times New Roman" w:hAnsi="Times New Roman" w:cs="Times New Roman"/>
            <w:sz w:val="24"/>
            <w:szCs w:val="24"/>
          </w:rPr>
          <w:delText xml:space="preserve"> ferrihydrite and goethite</w:delText>
        </w:r>
        <w:r w:rsidR="00E1711C" w:rsidRPr="003755E6" w:rsidDel="009D0726">
          <w:rPr>
            <w:rFonts w:ascii="Times New Roman" w:hAnsi="Times New Roman" w:cs="Times New Roman"/>
            <w:sz w:val="24"/>
            <w:szCs w:val="24"/>
          </w:rPr>
          <w:delText xml:space="preserve">, </w:delText>
        </w:r>
      </w:del>
      <w:del w:id="313" w:author="Microsoft Office User" w:date="2017-03-08T09:42:00Z">
        <w:r w:rsidR="00E1711C" w:rsidRPr="003755E6" w:rsidDel="009D0726">
          <w:rPr>
            <w:rFonts w:ascii="Times New Roman" w:hAnsi="Times New Roman" w:cs="Times New Roman"/>
            <w:sz w:val="24"/>
            <w:szCs w:val="24"/>
          </w:rPr>
          <w:delText>reporting either a K</w:delText>
        </w:r>
        <w:r w:rsidR="00E1711C" w:rsidRPr="003755E6" w:rsidDel="009D0726">
          <w:rPr>
            <w:rFonts w:ascii="Times New Roman" w:hAnsi="Times New Roman" w:cs="Times New Roman"/>
            <w:sz w:val="24"/>
            <w:szCs w:val="24"/>
          </w:rPr>
          <w:softHyphen/>
        </w:r>
        <w:r w:rsidR="00E1711C" w:rsidRPr="003755E6" w:rsidDel="009D0726">
          <w:rPr>
            <w:rFonts w:ascii="Times New Roman" w:hAnsi="Times New Roman" w:cs="Times New Roman"/>
            <w:sz w:val="24"/>
            <w:szCs w:val="24"/>
            <w:vertAlign w:val="subscript"/>
          </w:rPr>
          <w:delText xml:space="preserve">d </w:delText>
        </w:r>
        <w:r w:rsidR="00E1711C" w:rsidRPr="003755E6" w:rsidDel="009D0726">
          <w:rPr>
            <w:rFonts w:ascii="Times New Roman" w:hAnsi="Times New Roman" w:cs="Times New Roman"/>
            <w:sz w:val="24"/>
            <w:szCs w:val="24"/>
          </w:rPr>
          <w:delText>or</w:delText>
        </w:r>
      </w:del>
      <w:del w:id="314" w:author="Microsoft Office User" w:date="2017-03-08T09:44:00Z">
        <w:r w:rsidR="00E1711C" w:rsidRPr="003755E6" w:rsidDel="009D0726">
          <w:rPr>
            <w:rFonts w:ascii="Times New Roman" w:hAnsi="Times New Roman" w:cs="Times New Roman"/>
            <w:sz w:val="24"/>
            <w:szCs w:val="24"/>
          </w:rPr>
          <w:delText xml:space="preserve"> </w:delText>
        </w:r>
      </w:del>
      <w:del w:id="315" w:author="Microsoft Office User" w:date="2017-03-08T09:39:00Z">
        <w:r w:rsidR="00E1711C" w:rsidRPr="003755E6" w:rsidDel="00C36F70">
          <w:rPr>
            <w:rFonts w:ascii="Times New Roman" w:hAnsi="Times New Roman" w:cs="Times New Roman"/>
            <w:sz w:val="24"/>
            <w:szCs w:val="24"/>
          </w:rPr>
          <w:delText>data that can be used to calculate one</w:delText>
        </w:r>
      </w:del>
      <w:del w:id="316" w:author="Microsoft Office User" w:date="2017-03-08T09:44:00Z">
        <w:r w:rsidR="00E530C7" w:rsidRPr="003755E6" w:rsidDel="009D0726">
          <w:rPr>
            <w:rFonts w:ascii="Times New Roman" w:hAnsi="Times New Roman" w:cs="Times New Roman"/>
            <w:sz w:val="24"/>
            <w:szCs w:val="24"/>
          </w:rPr>
          <w:delText xml:space="preserve"> </w:delText>
        </w:r>
        <w:r w:rsidR="00DB28E5" w:rsidDel="009D0726">
          <w:rPr>
            <w:rFonts w:ascii="Times New Roman" w:hAnsi="Times New Roman" w:cs="Times New Roman"/>
            <w:sz w:val="24"/>
            <w:szCs w:val="24"/>
          </w:rPr>
          <w:delText>(table S2</w:delText>
        </w:r>
        <w:r w:rsidR="00DB28E5" w:rsidRPr="003755E6" w:rsidDel="009D0726">
          <w:rPr>
            <w:rFonts w:ascii="Times New Roman" w:hAnsi="Times New Roman" w:cs="Times New Roman"/>
            <w:sz w:val="24"/>
            <w:szCs w:val="24"/>
          </w:rPr>
          <w:delText>).</w:delText>
        </w:r>
        <w:r w:rsidR="000F650E" w:rsidRPr="003755E6" w:rsidDel="009D0726">
          <w:rPr>
            <w:rFonts w:ascii="Times New Roman" w:hAnsi="Times New Roman" w:cs="Times New Roman"/>
            <w:sz w:val="24"/>
            <w:szCs w:val="24"/>
          </w:rPr>
          <w:fldChar w:fldCharType="begin" w:fldLock="1"/>
        </w:r>
        <w:r w:rsidR="000619E1" w:rsidDel="009D0726">
          <w:rPr>
            <w:rFonts w:ascii="Times New Roman" w:hAnsi="Times New Roman" w:cs="Times New Roman"/>
            <w:sz w:val="24"/>
            <w:szCs w:val="24"/>
          </w:rPr>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"&lt;sup&gt;9,11,17,18&lt;/sup&gt;", "plainTextFormattedCitation" : "9,11,17,18", "previouslyFormattedCitation" : "&lt;sup&gt;9,11,17,18&lt;/sup&gt;" }, "properties" : { "noteIndex" : 0 }, "schema" : "https://github.com/citation-style-language/schema/raw/master/csl-citation.json" }</w:delInstrText>
        </w:r>
        <w:r w:rsidR="000F650E" w:rsidRPr="003755E6" w:rsidDel="009D0726">
          <w:rPr>
            <w:rFonts w:ascii="Times New Roman" w:hAnsi="Times New Roman" w:cs="Times New Roman"/>
            <w:sz w:val="24"/>
            <w:szCs w:val="24"/>
          </w:rPr>
          <w:fldChar w:fldCharType="separate"/>
        </w:r>
        <w:r w:rsidR="000619E1" w:rsidRPr="000619E1" w:rsidDel="009D0726">
          <w:rPr>
            <w:rFonts w:ascii="Times New Roman" w:hAnsi="Times New Roman" w:cs="Times New Roman"/>
            <w:noProof/>
            <w:sz w:val="24"/>
            <w:szCs w:val="24"/>
            <w:vertAlign w:val="superscript"/>
          </w:rPr>
          <w:delText>9,11,17,18</w:delText>
        </w:r>
        <w:r w:rsidR="000F650E" w:rsidRPr="003755E6" w:rsidDel="009D0726">
          <w:rPr>
            <w:rFonts w:ascii="Times New Roman" w:hAnsi="Times New Roman" w:cs="Times New Roman"/>
            <w:sz w:val="24"/>
            <w:szCs w:val="24"/>
          </w:rPr>
          <w:fldChar w:fldCharType="end"/>
        </w:r>
        <w:r w:rsidR="0091160F" w:rsidDel="009D0726">
          <w:rPr>
            <w:rFonts w:ascii="Times New Roman" w:hAnsi="Times New Roman" w:cs="Times New Roman"/>
            <w:sz w:val="24"/>
            <w:szCs w:val="24"/>
          </w:rPr>
          <w:delText xml:space="preserve"> </w:delText>
        </w:r>
      </w:del>
    </w:p>
    <w:p w14:paraId="6C67AD7B" w14:textId="44C044EC" w:rsidR="008B0456" w:rsidRPr="003755E6" w:rsidRDefault="00655749">
      <w:pPr>
        <w:spacing w:line="480" w:lineRule="auto"/>
        <w:rPr>
          <w:rFonts w:ascii="Times New Roman" w:hAnsi="Times New Roman" w:cs="Times New Roman"/>
          <w:sz w:val="24"/>
          <w:szCs w:val="24"/>
        </w:rPr>
        <w:pPrChange w:id="317" w:author="Microsoft Office User" w:date="2017-03-08T09:44:00Z">
          <w:pPr>
            <w:spacing w:line="480" w:lineRule="auto"/>
            <w:ind w:firstLine="720"/>
          </w:pPr>
        </w:pPrChange>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"&lt;sup&gt;11,17&lt;/sup&gt;", "plainTextFormattedCitation" : "11,17", "previouslyFormattedCitation" : "&lt;sup&gt;11,17&lt;/sup&gt;"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318"/>
      <w:commentRangeStart w:id="319"/>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318"/>
      <w:r w:rsidR="00D76794" w:rsidRPr="003755E6">
        <w:rPr>
          <w:rStyle w:val="CommentReference"/>
          <w:rFonts w:ascii="Times New Roman" w:hAnsi="Times New Roman" w:cs="Times New Roman"/>
          <w:sz w:val="24"/>
          <w:szCs w:val="24"/>
        </w:rPr>
        <w:commentReference w:id="318"/>
      </w:r>
      <w:commentRangeEnd w:id="319"/>
      <w:r w:rsidR="00486A10" w:rsidRPr="003755E6">
        <w:rPr>
          <w:rStyle w:val="CommentReference"/>
          <w:rFonts w:ascii="Times New Roman" w:hAnsi="Times New Roman" w:cs="Times New Roman"/>
          <w:sz w:val="24"/>
          <w:szCs w:val="24"/>
        </w:rPr>
        <w:commentReference w:id="319"/>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7055B0C3"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"&lt;sup&gt;11,17,19&lt;/sup&gt;", "plainTextFormattedCitation" : "11,17,19", "previouslyFormattedCitation" : "&lt;sup&gt;11,17,19&lt;/sup&gt;"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11,17,19</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Unlike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320"/>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lastRenderedPageBreak/>
        <w:t>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6777AA97"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"&lt;sup&gt;14,20&lt;/sup&gt;", "plainTextFormattedCitation" : "14,20", "previouslyFormattedCitation" : "&lt;sup&gt;14,20&lt;/sup&gt;"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14,20</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321"/>
      <w:r w:rsidR="00B32114" w:rsidRPr="003755E6">
        <w:rPr>
          <w:rFonts w:ascii="Times New Roman" w:hAnsi="Times New Roman" w:cs="Times New Roman"/>
          <w:sz w:val="24"/>
          <w:szCs w:val="24"/>
        </w:rPr>
        <w:t xml:space="preserve"> </w:t>
      </w:r>
      <w:del w:id="322" w:author="Microsoft Office User" w:date="2017-03-08T09:46:00Z">
        <w:r w:rsidR="0052701F" w:rsidRPr="003755E6" w:rsidDel="009D0726">
          <w:rPr>
            <w:rFonts w:ascii="Times New Roman" w:hAnsi="Times New Roman" w:cs="Times New Roman"/>
            <w:sz w:val="24"/>
            <w:szCs w:val="24"/>
          </w:rPr>
          <w:delText>These discrepancies might explain some of the differences observed</w:delText>
        </w:r>
        <w:r w:rsidR="003E0052" w:rsidDel="009D0726">
          <w:rPr>
            <w:rFonts w:ascii="Times New Roman" w:hAnsi="Times New Roman" w:cs="Times New Roman"/>
            <w:sz w:val="24"/>
            <w:szCs w:val="24"/>
          </w:rPr>
          <w:delText>,</w:delText>
        </w:r>
        <w:commentRangeStart w:id="323"/>
        <w:r w:rsidR="00897D52" w:rsidRPr="003755E6" w:rsidDel="009D0726">
          <w:rPr>
            <w:rFonts w:ascii="Times New Roman" w:hAnsi="Times New Roman" w:cs="Times New Roman"/>
            <w:sz w:val="24"/>
            <w:szCs w:val="24"/>
          </w:rPr>
          <w:fldChar w:fldCharType="begin" w:fldLock="1"/>
        </w:r>
        <w:r w:rsidR="000619E1" w:rsidDel="009D0726">
          <w:rPr>
            <w:rFonts w:ascii="Times New Roman" w:hAnsi="Times New Roman" w:cs="Times New Roman"/>
            <w:sz w:val="24"/>
            <w:szCs w:val="24"/>
          </w:rPr>
          <w:del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"&lt;sup&gt;21&lt;/sup&gt;", "plainTextFormattedCitation" : "21", "previouslyFormattedCitation" : "&lt;sup&gt;21&lt;/sup&gt;" }, "properties" : { "noteIndex" : 0 }, "schema" : "https://github.com/citation-style-language/schema/raw/master/csl-citation.json" }</w:delInstrText>
        </w:r>
        <w:r w:rsidR="00897D52" w:rsidRPr="003755E6" w:rsidDel="009D0726">
          <w:rPr>
            <w:rFonts w:ascii="Times New Roman" w:hAnsi="Times New Roman" w:cs="Times New Roman"/>
            <w:sz w:val="24"/>
            <w:szCs w:val="24"/>
          </w:rPr>
          <w:fldChar w:fldCharType="separate"/>
        </w:r>
        <w:r w:rsidR="000619E1" w:rsidRPr="000619E1" w:rsidDel="009D0726">
          <w:rPr>
            <w:rFonts w:ascii="Times New Roman" w:hAnsi="Times New Roman" w:cs="Times New Roman"/>
            <w:noProof/>
            <w:sz w:val="24"/>
            <w:szCs w:val="24"/>
            <w:vertAlign w:val="superscript"/>
          </w:rPr>
          <w:delText>21</w:delText>
        </w:r>
        <w:r w:rsidR="00897D52" w:rsidRPr="003755E6" w:rsidDel="009D0726">
          <w:rPr>
            <w:rFonts w:ascii="Times New Roman" w:hAnsi="Times New Roman" w:cs="Times New Roman"/>
            <w:sz w:val="24"/>
            <w:szCs w:val="24"/>
          </w:rPr>
          <w:fldChar w:fldCharType="end"/>
        </w:r>
        <w:commentRangeEnd w:id="323"/>
        <w:r w:rsidR="0052701F" w:rsidRPr="003755E6" w:rsidDel="009D0726">
          <w:rPr>
            <w:rFonts w:ascii="Times New Roman" w:hAnsi="Times New Roman" w:cs="Times New Roman"/>
            <w:sz w:val="24"/>
            <w:szCs w:val="24"/>
          </w:rPr>
          <w:delText xml:space="preserve"> </w:delText>
        </w:r>
        <w:r w:rsidR="0052701F" w:rsidRPr="003755E6" w:rsidDel="009D0726">
          <w:rPr>
            <w:rStyle w:val="CommentReference"/>
            <w:rFonts w:ascii="Times New Roman" w:hAnsi="Times New Roman" w:cs="Times New Roman"/>
            <w:sz w:val="24"/>
            <w:szCs w:val="24"/>
          </w:rPr>
          <w:commentReference w:id="323"/>
        </w:r>
        <w:r w:rsidR="0052701F" w:rsidRPr="003755E6" w:rsidDel="009D0726">
          <w:rPr>
            <w:rFonts w:ascii="Times New Roman" w:hAnsi="Times New Roman" w:cs="Times New Roman"/>
            <w:sz w:val="24"/>
            <w:szCs w:val="24"/>
          </w:rPr>
          <w:delText>h</w:delText>
        </w:r>
        <w:r w:rsidR="00897D52" w:rsidRPr="003755E6" w:rsidDel="009D0726">
          <w:rPr>
            <w:rFonts w:ascii="Times New Roman" w:hAnsi="Times New Roman" w:cs="Times New Roman"/>
            <w:sz w:val="24"/>
            <w:szCs w:val="24"/>
          </w:rPr>
          <w:delText xml:space="preserve">owever, a more detailed investigation into the </w:delText>
        </w:r>
        <w:r w:rsidR="00EC38A6" w:rsidRPr="003755E6" w:rsidDel="009D0726">
          <w:rPr>
            <w:rFonts w:ascii="Times New Roman" w:hAnsi="Times New Roman" w:cs="Times New Roman"/>
            <w:sz w:val="24"/>
            <w:szCs w:val="24"/>
          </w:rPr>
          <w:delText>sorption mechanisms</w:delText>
        </w:r>
        <w:r w:rsidR="00897D52" w:rsidRPr="003755E6" w:rsidDel="009D0726">
          <w:rPr>
            <w:rFonts w:ascii="Times New Roman" w:hAnsi="Times New Roman" w:cs="Times New Roman"/>
            <w:sz w:val="24"/>
            <w:szCs w:val="24"/>
          </w:rPr>
          <w:delText xml:space="preserve"> at play in these clays</w:delText>
        </w:r>
        <w:r w:rsidR="00E1333E" w:rsidRPr="003755E6" w:rsidDel="009D0726">
          <w:rPr>
            <w:rFonts w:ascii="Times New Roman" w:hAnsi="Times New Roman" w:cs="Times New Roman"/>
            <w:sz w:val="24"/>
            <w:szCs w:val="24"/>
          </w:rPr>
          <w:delText>, and the underlying clay features controlling</w:delText>
        </w:r>
        <w:r w:rsidR="00897D52" w:rsidRPr="003755E6" w:rsidDel="009D0726">
          <w:rPr>
            <w:rFonts w:ascii="Times New Roman" w:hAnsi="Times New Roman" w:cs="Times New Roman"/>
            <w:sz w:val="24"/>
            <w:szCs w:val="24"/>
          </w:rPr>
          <w:delText xml:space="preserve"> will </w:delText>
        </w:r>
        <w:r w:rsidR="00101BF9" w:rsidRPr="003755E6" w:rsidDel="009D0726">
          <w:rPr>
            <w:rFonts w:ascii="Times New Roman" w:hAnsi="Times New Roman" w:cs="Times New Roman"/>
            <w:sz w:val="24"/>
            <w:szCs w:val="24"/>
          </w:rPr>
          <w:delText>be necessary to understand the key</w:delText>
        </w:r>
        <w:r w:rsidR="00897D52" w:rsidRPr="003755E6" w:rsidDel="009D0726">
          <w:rPr>
            <w:rFonts w:ascii="Times New Roman" w:hAnsi="Times New Roman" w:cs="Times New Roman"/>
            <w:sz w:val="24"/>
            <w:szCs w:val="24"/>
          </w:rPr>
          <w:delText xml:space="preserve"> factors </w:delText>
        </w:r>
        <w:r w:rsidR="008B2730" w:rsidRPr="003755E6" w:rsidDel="009D0726">
          <w:rPr>
            <w:rFonts w:ascii="Times New Roman" w:hAnsi="Times New Roman" w:cs="Times New Roman"/>
            <w:sz w:val="24"/>
            <w:szCs w:val="24"/>
          </w:rPr>
          <w:delText>controlling</w:delText>
        </w:r>
        <w:r w:rsidR="00897D52" w:rsidRPr="003755E6" w:rsidDel="009D0726">
          <w:rPr>
            <w:rFonts w:ascii="Times New Roman" w:hAnsi="Times New Roman" w:cs="Times New Roman"/>
            <w:sz w:val="24"/>
            <w:szCs w:val="24"/>
          </w:rPr>
          <w:delText xml:space="preserve"> </w:delText>
        </w:r>
        <w:r w:rsidR="00E45DBF" w:rsidDel="009D0726">
          <w:rPr>
            <w:rFonts w:ascii="Times New Roman" w:hAnsi="Times New Roman" w:cs="Times New Roman"/>
            <w:sz w:val="24"/>
            <w:szCs w:val="24"/>
          </w:rPr>
          <w:delText>Ra</w:delText>
        </w:r>
        <w:r w:rsidR="00897D52" w:rsidRPr="003755E6" w:rsidDel="009D0726">
          <w:rPr>
            <w:rFonts w:ascii="Times New Roman" w:hAnsi="Times New Roman" w:cs="Times New Roman"/>
            <w:sz w:val="24"/>
            <w:szCs w:val="24"/>
          </w:rPr>
          <w:delText xml:space="preserve"> sorption.</w:delText>
        </w:r>
        <w:commentRangeEnd w:id="321"/>
        <w:r w:rsidR="004B4E03" w:rsidRPr="003755E6" w:rsidDel="009D0726">
          <w:rPr>
            <w:rStyle w:val="CommentReference"/>
            <w:rFonts w:ascii="Times New Roman" w:hAnsi="Times New Roman" w:cs="Times New Roman"/>
            <w:sz w:val="24"/>
            <w:szCs w:val="24"/>
          </w:rPr>
          <w:commentReference w:id="321"/>
        </w:r>
      </w:del>
    </w:p>
    <w:p w14:paraId="17DAFE13" w14:textId="02E4FA2C"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circumneutral and basic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circumneutral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ins w:id="324" w:author="Microsoft Office User" w:date="2017-03-08T10:21:00Z">
        <w:r w:rsidR="00A5101C">
          <w:rPr>
            <w:rFonts w:ascii="Times New Roman" w:hAnsi="Times New Roman" w:cs="Times New Roman"/>
            <w:sz w:val="24"/>
            <w:szCs w:val="24"/>
          </w:rPr>
          <w:t>A previous study demonstrated that s</w:t>
        </w:r>
      </w:ins>
      <w:ins w:id="325" w:author="Microsoft Office User" w:date="2017-03-08T10:15:00Z">
        <w:r w:rsidR="00E63AD6">
          <w:rPr>
            <w:rFonts w:ascii="Times New Roman" w:hAnsi="Times New Roman" w:cs="Times New Roman"/>
            <w:sz w:val="24"/>
            <w:szCs w:val="24"/>
          </w:rPr>
          <w:t xml:space="preserve">trontium, </w:t>
        </w:r>
      </w:ins>
      <w:del w:id="326" w:author="Microsoft Office User" w:date="2017-03-08T09:57:00Z">
        <w:r w:rsidR="006B7DCE" w:rsidRPr="003755E6" w:rsidDel="00635AF2">
          <w:rPr>
            <w:rFonts w:ascii="Times New Roman" w:hAnsi="Times New Roman" w:cs="Times New Roman"/>
            <w:sz w:val="24"/>
            <w:szCs w:val="24"/>
          </w:rPr>
          <w:lastRenderedPageBreak/>
          <w:delText>A previous study examining sorption of s</w:delText>
        </w:r>
      </w:del>
      <w:del w:id="327" w:author="Microsoft Office User" w:date="2017-03-08T10:15:00Z">
        <w:r w:rsidR="006B7DCE" w:rsidRPr="003755E6" w:rsidDel="00E63AD6">
          <w:rPr>
            <w:rFonts w:ascii="Times New Roman" w:hAnsi="Times New Roman" w:cs="Times New Roman"/>
            <w:sz w:val="24"/>
            <w:szCs w:val="24"/>
          </w:rPr>
          <w:delText>trontium</w:delText>
        </w:r>
      </w:del>
      <w:ins w:id="328" w:author="Microsoft Office User" w:date="2017-03-08T10:20:00Z">
        <w:r w:rsidR="00A5101C">
          <w:rPr>
            <w:rFonts w:ascii="Times New Roman" w:hAnsi="Times New Roman" w:cs="Times New Roman"/>
            <w:sz w:val="24"/>
            <w:szCs w:val="24"/>
          </w:rPr>
          <w:t xml:space="preserve">which possesses </w:t>
        </w:r>
      </w:ins>
      <w:ins w:id="329" w:author="Microsoft Office User" w:date="2017-03-08T10:21:00Z">
        <w:r w:rsidR="00A5101C">
          <w:rPr>
            <w:rFonts w:ascii="Times New Roman" w:hAnsi="Times New Roman" w:cs="Times New Roman"/>
            <w:sz w:val="24"/>
            <w:szCs w:val="24"/>
          </w:rPr>
          <w:t>analogous</w:t>
        </w:r>
      </w:ins>
      <w:ins w:id="330" w:author="Microsoft Office User" w:date="2017-03-08T09:56:00Z">
        <w:r w:rsidR="00DE701C">
          <w:rPr>
            <w:rFonts w:ascii="Times New Roman" w:hAnsi="Times New Roman" w:cs="Times New Roman"/>
            <w:sz w:val="24"/>
            <w:szCs w:val="24"/>
          </w:rPr>
          <w:t xml:space="preserve"> </w:t>
        </w:r>
        <w:r w:rsidR="00635AF2">
          <w:rPr>
            <w:rFonts w:ascii="Times New Roman" w:hAnsi="Times New Roman" w:cs="Times New Roman"/>
            <w:sz w:val="24"/>
            <w:szCs w:val="24"/>
          </w:rPr>
          <w:t>geochemical characteristics as Ra,</w:t>
        </w:r>
      </w:ins>
      <w:ins w:id="331" w:author="Microsoft Office User" w:date="2017-03-08T09:59:00Z">
        <w:r w:rsidR="00635AF2">
          <w:rPr>
            <w:rFonts w:ascii="Times New Roman" w:hAnsi="Times New Roman" w:cs="Times New Roman"/>
            <w:sz w:val="24"/>
            <w:szCs w:val="24"/>
          </w:rPr>
          <w:t xml:space="preserve"> </w:t>
        </w:r>
      </w:ins>
      <w:ins w:id="332" w:author="Microsoft Office User" w:date="2017-03-08T10:22:00Z">
        <w:r w:rsidR="00A5101C">
          <w:rPr>
            <w:rFonts w:ascii="Times New Roman" w:hAnsi="Times New Roman" w:cs="Times New Roman"/>
            <w:sz w:val="24"/>
            <w:szCs w:val="24"/>
          </w:rPr>
          <w:t xml:space="preserve">did not sorb extensively </w:t>
        </w:r>
      </w:ins>
      <w:ins w:id="333" w:author="Microsoft Office User" w:date="2017-03-08T09:59:00Z">
        <w:r w:rsidR="00635AF2">
          <w:rPr>
            <w:rFonts w:ascii="Times New Roman" w:hAnsi="Times New Roman" w:cs="Times New Roman"/>
            <w:sz w:val="24"/>
            <w:szCs w:val="24"/>
          </w:rPr>
          <w:t>to pyrite</w:t>
        </w:r>
      </w:ins>
      <w:del w:id="334" w:author="Microsoft Office User" w:date="2017-03-08T09:54:00Z">
        <w:r w:rsidR="006B7DCE" w:rsidRPr="003755E6" w:rsidDel="00824126">
          <w:rPr>
            <w:rFonts w:ascii="Times New Roman" w:hAnsi="Times New Roman" w:cs="Times New Roman"/>
            <w:sz w:val="24"/>
            <w:szCs w:val="24"/>
          </w:rPr>
          <w:delText xml:space="preserve"> </w:delText>
        </w:r>
      </w:del>
      <w:del w:id="335" w:author="Microsoft Office User" w:date="2017-03-08T09:57:00Z">
        <w:r w:rsidR="006B7DCE" w:rsidRPr="003755E6" w:rsidDel="00635AF2">
          <w:rPr>
            <w:rFonts w:ascii="Times New Roman" w:hAnsi="Times New Roman" w:cs="Times New Roman"/>
            <w:sz w:val="24"/>
            <w:szCs w:val="24"/>
          </w:rPr>
          <w:delText xml:space="preserve">to </w:delText>
        </w:r>
      </w:del>
      <w:del w:id="336" w:author="Microsoft Office User" w:date="2017-03-08T09:58:00Z">
        <w:r w:rsidR="006B7DCE" w:rsidRPr="003755E6" w:rsidDel="00635AF2">
          <w:rPr>
            <w:rFonts w:ascii="Times New Roman" w:hAnsi="Times New Roman" w:cs="Times New Roman"/>
            <w:sz w:val="24"/>
            <w:szCs w:val="24"/>
          </w:rPr>
          <w:delText xml:space="preserve">pyrite </w:delText>
        </w:r>
        <w:r w:rsidR="0022420D" w:rsidRPr="003755E6" w:rsidDel="00635AF2">
          <w:rPr>
            <w:rFonts w:ascii="Times New Roman" w:hAnsi="Times New Roman" w:cs="Times New Roman"/>
            <w:sz w:val="24"/>
            <w:szCs w:val="24"/>
          </w:rPr>
          <w:delText>found no discernable sorption,</w:delText>
        </w:r>
      </w:del>
      <w:del w:id="337" w:author="Microsoft Office User" w:date="2017-03-08T10:13:00Z">
        <w:r w:rsidR="0022420D" w:rsidRPr="003755E6" w:rsidDel="00E63AD6">
          <w:rPr>
            <w:rFonts w:ascii="Times New Roman" w:hAnsi="Times New Roman" w:cs="Times New Roman"/>
            <w:sz w:val="24"/>
            <w:szCs w:val="24"/>
          </w:rPr>
          <w:delText xml:space="preserve"> contradicting </w:delText>
        </w:r>
        <w:r w:rsidR="00FF304B" w:rsidDel="00E63AD6">
          <w:rPr>
            <w:rFonts w:ascii="Times New Roman" w:hAnsi="Times New Roman" w:cs="Times New Roman"/>
            <w:sz w:val="24"/>
            <w:szCs w:val="24"/>
          </w:rPr>
          <w:delText xml:space="preserve">the </w:delText>
        </w:r>
        <w:r w:rsidR="0022420D" w:rsidRPr="003755E6" w:rsidDel="00E63AD6">
          <w:rPr>
            <w:rFonts w:ascii="Times New Roman" w:hAnsi="Times New Roman" w:cs="Times New Roman"/>
            <w:sz w:val="24"/>
            <w:szCs w:val="24"/>
          </w:rPr>
          <w:delText>results found here</w:delText>
        </w:r>
      </w:del>
      <w:del w:id="338" w:author="Microsoft Office User" w:date="2017-03-08T10:22:00Z">
        <w:r w:rsidR="003E0052" w:rsidDel="001E343D">
          <w:rPr>
            <w:rFonts w:ascii="Times New Roman" w:hAnsi="Times New Roman" w:cs="Times New Roman"/>
            <w:sz w:val="24"/>
            <w:szCs w:val="24"/>
          </w:rPr>
          <w:delText>.</w:delText>
        </w:r>
      </w:del>
      <w:r w:rsidR="006B7DC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6B7DCE" w:rsidRPr="003755E6">
        <w:rPr>
          <w:rFonts w:ascii="Times New Roman" w:hAnsi="Times New Roman" w:cs="Times New Roman"/>
          <w:sz w:val="24"/>
          <w:szCs w:val="24"/>
        </w:rPr>
        <w:fldChar w:fldCharType="end"/>
      </w:r>
      <w:ins w:id="339" w:author="Microsoft Office User" w:date="2017-03-08T10:22:00Z">
        <w:r w:rsidR="001E343D">
          <w:rPr>
            <w:rFonts w:ascii="Times New Roman" w:hAnsi="Times New Roman" w:cs="Times New Roman"/>
            <w:sz w:val="24"/>
            <w:szCs w:val="24"/>
          </w:rPr>
          <w:t xml:space="preserve">, but </w:t>
        </w:r>
      </w:ins>
      <w:del w:id="340" w:author="Microsoft Office User" w:date="2017-03-08T10:23:00Z">
        <w:r w:rsidR="00E1333E" w:rsidRPr="003755E6" w:rsidDel="001E343D">
          <w:rPr>
            <w:rFonts w:ascii="Times New Roman" w:hAnsi="Times New Roman" w:cs="Times New Roman"/>
            <w:sz w:val="24"/>
            <w:szCs w:val="24"/>
          </w:rPr>
          <w:delText xml:space="preserve"> </w:delText>
        </w:r>
      </w:del>
      <w:ins w:id="341" w:author="Microsoft Office User" w:date="2017-03-08T10:07:00Z">
        <w:r w:rsidR="00AB069C">
          <w:rPr>
            <w:rFonts w:ascii="Times New Roman" w:hAnsi="Times New Roman" w:cs="Times New Roman"/>
            <w:sz w:val="24"/>
            <w:szCs w:val="24"/>
          </w:rPr>
          <w:t>little other data exists regarding</w:t>
        </w:r>
      </w:ins>
      <w:ins w:id="342" w:author="Microsoft Office User" w:date="2017-03-08T10:05:00Z">
        <w:r w:rsidR="00493CE4" w:rsidRPr="00EE014C">
          <w:rPr>
            <w:rFonts w:ascii="Times New Roman" w:hAnsi="Times New Roman" w:cs="Times New Roman"/>
            <w:sz w:val="24"/>
            <w:szCs w:val="24"/>
          </w:rPr>
          <w:t xml:space="preserve"> group II cation sorptio</w:t>
        </w:r>
        <w:r w:rsidR="001E343D">
          <w:rPr>
            <w:rFonts w:ascii="Times New Roman" w:hAnsi="Times New Roman" w:cs="Times New Roman"/>
            <w:sz w:val="24"/>
            <w:szCs w:val="24"/>
          </w:rPr>
          <w:t xml:space="preserve">n to </w:t>
        </w:r>
        <w:proofErr w:type="spellStart"/>
        <w:r w:rsidR="001E343D">
          <w:rPr>
            <w:rFonts w:ascii="Times New Roman" w:hAnsi="Times New Roman" w:cs="Times New Roman"/>
            <w:sz w:val="24"/>
            <w:szCs w:val="24"/>
          </w:rPr>
          <w:t>unoxidized</w:t>
        </w:r>
        <w:proofErr w:type="spellEnd"/>
        <w:r w:rsidR="001E343D">
          <w:rPr>
            <w:rFonts w:ascii="Times New Roman" w:hAnsi="Times New Roman" w:cs="Times New Roman"/>
            <w:sz w:val="24"/>
            <w:szCs w:val="24"/>
          </w:rPr>
          <w:t xml:space="preserve"> pyrite surfaces. </w:t>
        </w:r>
      </w:ins>
      <w:ins w:id="343" w:author="Microsoft Office User" w:date="2017-03-08T10:23:00Z">
        <w:r w:rsidR="001E343D">
          <w:rPr>
            <w:rFonts w:ascii="Times New Roman" w:hAnsi="Times New Roman" w:cs="Times New Roman"/>
            <w:sz w:val="24"/>
            <w:szCs w:val="24"/>
          </w:rPr>
          <w:t>In contrast, a</w:t>
        </w:r>
      </w:ins>
      <w:ins w:id="344" w:author="Microsoft Office User" w:date="2017-03-08T10:07:00Z">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AB069C">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"&lt;sup&gt;10\u201316&lt;/sup&gt;", "plainTextFormattedCitation" : "10\u201316", "previouslyFormattedCitation" : "[13]\u2013[19]"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AB069C" w:rsidRPr="00C06B10">
          <w:rPr>
            <w:rFonts w:ascii="Times New Roman" w:hAnsi="Times New Roman" w:cs="Times New Roman"/>
            <w:noProof/>
            <w:sz w:val="24"/>
            <w:szCs w:val="24"/>
            <w:vertAlign w:val="superscript"/>
          </w:rPr>
          <w:t>10–16</w:t>
        </w:r>
        <w:r w:rsidR="00AB069C" w:rsidRPr="00EE014C">
          <w:rPr>
            <w:rFonts w:ascii="Times New Roman" w:hAnsi="Times New Roman" w:cs="Times New Roman"/>
            <w:sz w:val="24"/>
            <w:szCs w:val="24"/>
          </w:rPr>
          <w:fldChar w:fldCharType="end"/>
        </w:r>
      </w:ins>
      <w:ins w:id="345" w:author="Microsoft Office User" w:date="2017-03-08T10:05:00Z">
        <w:r w:rsidR="00493CE4" w:rsidRPr="00EE014C">
          <w:rPr>
            <w:rFonts w:ascii="Times New Roman" w:hAnsi="Times New Roman" w:cs="Times New Roman"/>
            <w:sz w:val="24"/>
            <w:szCs w:val="24"/>
          </w:rPr>
          <w:t xml:space="preserve"> </w:t>
        </w:r>
      </w:ins>
      <w:ins w:id="346" w:author="Microsoft Office User" w:date="2017-03-08T10:25:00Z">
        <w:r w:rsidR="001E343D" w:rsidRPr="00EE014C">
          <w:rPr>
            <w:rFonts w:ascii="Times New Roman" w:hAnsi="Times New Roman" w:cs="Times New Roman"/>
            <w:sz w:val="24"/>
            <w:szCs w:val="24"/>
          </w:rPr>
          <w:t>The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w:t>
        </w:r>
      </w:ins>
      <w:ins w:id="347" w:author="Microsoft Office User" w:date="2017-03-08T10:26:00Z">
        <w:r w:rsidR="001E343D">
          <w:rPr>
            <w:rFonts w:ascii="Times New Roman" w:hAnsi="Times New Roman" w:cs="Times New Roman"/>
            <w:sz w:val="24"/>
            <w:szCs w:val="24"/>
          </w:rPr>
          <w:t>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xml:space="preserve">) pyrite alteration in our </w:t>
        </w:r>
      </w:ins>
      <w:ins w:id="348" w:author="Microsoft Office User" w:date="2017-03-08T10:27:00Z">
        <w:r w:rsidR="001E343D">
          <w:rPr>
            <w:rFonts w:ascii="Times New Roman" w:hAnsi="Times New Roman" w:cs="Times New Roman"/>
            <w:sz w:val="24"/>
            <w:szCs w:val="24"/>
          </w:rPr>
          <w:t>experimentation</w:t>
        </w:r>
      </w:ins>
      <w:ins w:id="349" w:author="Microsoft Office User" w:date="2017-03-08T10:26:00Z">
        <w:r w:rsidR="001E343D">
          <w:rPr>
            <w:rFonts w:ascii="Times New Roman" w:hAnsi="Times New Roman" w:cs="Times New Roman"/>
            <w:sz w:val="24"/>
            <w:szCs w:val="24"/>
          </w:rPr>
          <w:t>,</w:t>
        </w:r>
      </w:ins>
      <w:ins w:id="350" w:author="Microsoft Office User" w:date="2017-03-08T10:27:00Z">
        <w:r w:rsidR="001E343D">
          <w:rPr>
            <w:rFonts w:ascii="Times New Roman" w:hAnsi="Times New Roman" w:cs="Times New Roman"/>
            <w:sz w:val="24"/>
            <w:szCs w:val="24"/>
          </w:rPr>
          <w:t xml:space="preserve"> and exceedingly low concentrations (</w:t>
        </w:r>
      </w:ins>
      <w:ins w:id="351" w:author="Microsoft Office User" w:date="2017-03-08T10:34:00Z">
        <w:r w:rsidR="00CE6379">
          <w:rPr>
            <w:rFonts w:ascii="Times New Roman" w:hAnsi="Times New Roman" w:cs="Times New Roman"/>
            <w:sz w:val="24"/>
            <w:szCs w:val="24"/>
          </w:rPr>
          <w:t>0.0</w:t>
        </w:r>
      </w:ins>
      <w:ins w:id="352" w:author="Microsoft Office User" w:date="2017-03-08T10:44:00Z">
        <w:r w:rsidR="00A142EA">
          <w:rPr>
            <w:rFonts w:ascii="Times New Roman" w:hAnsi="Times New Roman" w:cs="Times New Roman"/>
            <w:sz w:val="24"/>
            <w:szCs w:val="24"/>
          </w:rPr>
          <w:t>6</w:t>
        </w:r>
      </w:ins>
      <w:ins w:id="353" w:author="Microsoft Office User" w:date="2017-03-08T10:34:00Z">
        <w:r w:rsidR="00CE6379">
          <w:rPr>
            <w:rFonts w:ascii="Times New Roman" w:hAnsi="Times New Roman" w:cs="Times New Roman"/>
            <w:sz w:val="24"/>
            <w:szCs w:val="24"/>
          </w:rPr>
          <w:t>-3</w:t>
        </w:r>
      </w:ins>
      <w:ins w:id="354" w:author="Microsoft Office User" w:date="2017-03-08T10:44:00Z">
        <w:r w:rsidR="00A142EA">
          <w:rPr>
            <w:rFonts w:ascii="Times New Roman" w:hAnsi="Times New Roman" w:cs="Times New Roman"/>
            <w:sz w:val="24"/>
            <w:szCs w:val="24"/>
          </w:rPr>
          <w:t>1</w:t>
        </w:r>
      </w:ins>
      <w:ins w:id="355" w:author="Microsoft Office User" w:date="2017-03-08T10:34:00Z">
        <w:r w:rsidR="00CE6379">
          <w:rPr>
            <w:rFonts w:ascii="Times New Roman" w:hAnsi="Times New Roman" w:cs="Times New Roman"/>
            <w:sz w:val="24"/>
            <w:szCs w:val="24"/>
          </w:rPr>
          <w:t xml:space="preserve"> </w:t>
        </w:r>
      </w:ins>
      <w:proofErr w:type="spellStart"/>
      <w:ins w:id="356" w:author="Microsoft Office User" w:date="2017-03-08T10:33:00Z">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 </w:t>
        </w:r>
      </w:ins>
      <w:ins w:id="357" w:author="Microsoft Office User" w:date="2017-03-08T10:44:00Z">
        <w:r w:rsidR="00366F54">
          <w:rPr>
            <w:rFonts w:ascii="Times New Roman" w:hAnsi="Times New Roman" w:cs="Times New Roman"/>
            <w:sz w:val="24"/>
            <w:szCs w:val="24"/>
          </w:rPr>
          <w:t xml:space="preserve">preclude other methods for </w:t>
        </w:r>
      </w:ins>
      <w:ins w:id="358" w:author="Microsoft Office User" w:date="2017-03-08T10:45:00Z">
        <w:r w:rsidR="00366F54">
          <w:rPr>
            <w:rFonts w:ascii="Times New Roman" w:hAnsi="Times New Roman" w:cs="Times New Roman"/>
            <w:sz w:val="24"/>
            <w:szCs w:val="24"/>
          </w:rPr>
          <w:t>examining</w:t>
        </w:r>
      </w:ins>
      <w:ins w:id="359" w:author="Microsoft Office User" w:date="2017-03-08T10:44:00Z">
        <w:r w:rsidR="00366F54">
          <w:rPr>
            <w:rFonts w:ascii="Times New Roman" w:hAnsi="Times New Roman" w:cs="Times New Roman"/>
            <w:sz w:val="24"/>
            <w:szCs w:val="24"/>
          </w:rPr>
          <w:t xml:space="preserve"> </w:t>
        </w:r>
      </w:ins>
      <w:ins w:id="360" w:author="Microsoft Office User" w:date="2017-03-08T10:45:00Z">
        <w:r w:rsidR="00366F54">
          <w:rPr>
            <w:rFonts w:ascii="Times New Roman" w:hAnsi="Times New Roman" w:cs="Times New Roman"/>
            <w:sz w:val="24"/>
            <w:szCs w:val="24"/>
          </w:rPr>
          <w:t xml:space="preserve">the coordination environment of adsorbed Ra. </w:t>
        </w:r>
      </w:ins>
      <w:ins w:id="361" w:author="Microsoft Office User" w:date="2017-03-08T10:46:00Z">
        <w:r w:rsidR="00366F54">
          <w:rPr>
            <w:rFonts w:ascii="Times New Roman" w:hAnsi="Times New Roman" w:cs="Times New Roman"/>
            <w:sz w:val="24"/>
            <w:szCs w:val="24"/>
          </w:rPr>
          <w:t xml:space="preserve"> </w:t>
        </w:r>
      </w:ins>
      <w:del w:id="362" w:author="Microsoft Office User" w:date="2017-03-08T10:05:00Z">
        <w:r w:rsidR="00E1333E" w:rsidRPr="003755E6" w:rsidDel="00493CE4">
          <w:rPr>
            <w:rFonts w:ascii="Times New Roman" w:hAnsi="Times New Roman" w:cs="Times New Roman"/>
            <w:sz w:val="24"/>
            <w:szCs w:val="24"/>
          </w:rPr>
          <w:delText xml:space="preserve">It is unclear why this should be the case, as pyrite treatment was similar in both this study and the </w:delText>
        </w:r>
        <w:r w:rsidR="00F0091F" w:rsidRPr="003755E6" w:rsidDel="00493CE4">
          <w:rPr>
            <w:rFonts w:ascii="Times New Roman" w:hAnsi="Times New Roman" w:cs="Times New Roman"/>
            <w:sz w:val="24"/>
            <w:szCs w:val="24"/>
          </w:rPr>
          <w:delText>study of strontium</w:delText>
        </w:r>
        <w:r w:rsidR="00E1333E" w:rsidRPr="003755E6" w:rsidDel="00493CE4">
          <w:rPr>
            <w:rFonts w:ascii="Times New Roman" w:hAnsi="Times New Roman" w:cs="Times New Roman"/>
            <w:sz w:val="24"/>
            <w:szCs w:val="24"/>
          </w:rPr>
          <w:delText>.</w:delText>
        </w:r>
        <w:r w:rsidR="00E32830" w:rsidDel="00493CE4">
          <w:rPr>
            <w:rFonts w:ascii="Times New Roman" w:hAnsi="Times New Roman" w:cs="Times New Roman"/>
            <w:sz w:val="24"/>
            <w:szCs w:val="24"/>
          </w:rPr>
          <w:delText xml:space="preserve"> </w:delText>
        </w:r>
      </w:del>
      <w:del w:id="363" w:author="Microsoft Office User" w:date="2017-03-08T10:10:00Z">
        <w:r w:rsidR="00E32830" w:rsidDel="00AB069C">
          <w:rPr>
            <w:rFonts w:ascii="Times New Roman" w:hAnsi="Times New Roman" w:cs="Times New Roman"/>
            <w:sz w:val="24"/>
            <w:szCs w:val="24"/>
          </w:rPr>
          <w:delText>The supporting information contains a more thorough examination of this discrepancy.</w:delText>
        </w:r>
        <w:r w:rsidR="00F0091F" w:rsidRPr="003755E6" w:rsidDel="00AB069C">
          <w:rPr>
            <w:rFonts w:ascii="Times New Roman" w:hAnsi="Times New Roman" w:cs="Times New Roman"/>
            <w:sz w:val="24"/>
            <w:szCs w:val="24"/>
          </w:rPr>
          <w:delText xml:space="preserve"> </w:delText>
        </w:r>
      </w:del>
      <w:r w:rsidR="00E81E28" w:rsidRPr="003755E6">
        <w:rPr>
          <w:rFonts w:ascii="Times New Roman" w:hAnsi="Times New Roman" w:cs="Times New Roman"/>
          <w:sz w:val="24"/>
          <w:szCs w:val="24"/>
        </w:rPr>
        <w:t xml:space="preserve">The results here suggest that reduced iron solids </w:t>
      </w:r>
      <w:del w:id="364" w:author="Microsoft Office User" w:date="2017-03-08T10:49:00Z">
        <w:r w:rsidR="00E81E28" w:rsidRPr="003755E6" w:rsidDel="00366F54">
          <w:rPr>
            <w:rFonts w:ascii="Times New Roman" w:hAnsi="Times New Roman" w:cs="Times New Roman"/>
            <w:sz w:val="24"/>
            <w:szCs w:val="24"/>
          </w:rPr>
          <w:delText xml:space="preserve">will </w:delText>
        </w:r>
      </w:del>
      <w:ins w:id="365" w:author="Microsoft Office User" w:date="2017-03-08T10:49:00Z">
        <w:r w:rsidR="00366F54">
          <w:rPr>
            <w:rFonts w:ascii="Times New Roman" w:hAnsi="Times New Roman" w:cs="Times New Roman"/>
            <w:sz w:val="24"/>
            <w:szCs w:val="24"/>
          </w:rPr>
          <w:t>may</w:t>
        </w:r>
        <w:r w:rsidR="00366F54" w:rsidRPr="003755E6">
          <w:rPr>
            <w:rFonts w:ascii="Times New Roman" w:hAnsi="Times New Roman" w:cs="Times New Roman"/>
            <w:sz w:val="24"/>
            <w:szCs w:val="24"/>
          </w:rPr>
          <w:t xml:space="preserve"> </w:t>
        </w:r>
      </w:ins>
      <w:r w:rsidR="00E81E28" w:rsidRPr="003755E6">
        <w:rPr>
          <w:rFonts w:ascii="Times New Roman" w:hAnsi="Times New Roman" w:cs="Times New Roman"/>
          <w:sz w:val="24"/>
          <w:szCs w:val="24"/>
        </w:rPr>
        <w:t xml:space="preserve">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xml:space="preserve">, </w:t>
      </w:r>
      <w:del w:id="366" w:author="Microsoft Office User" w:date="2017-03-08T10:46:00Z">
        <w:r w:rsidR="00E81E28" w:rsidRPr="003755E6" w:rsidDel="00366F54">
          <w:rPr>
            <w:rFonts w:ascii="Times New Roman" w:hAnsi="Times New Roman" w:cs="Times New Roman"/>
            <w:sz w:val="24"/>
            <w:szCs w:val="24"/>
          </w:rPr>
          <w:delText xml:space="preserve">where </w:delText>
        </w:r>
      </w:del>
      <w:ins w:id="367" w:author="Microsoft Office User" w:date="2017-03-08T10:46:00Z">
        <w:r w:rsidR="00366F54">
          <w:rPr>
            <w:rFonts w:ascii="Times New Roman" w:hAnsi="Times New Roman" w:cs="Times New Roman"/>
            <w:sz w:val="24"/>
            <w:szCs w:val="24"/>
          </w:rPr>
          <w:t>and redox-induced</w:t>
        </w:r>
      </w:ins>
      <w:ins w:id="368" w:author="Microsoft Office User" w:date="2017-03-08T10:48:00Z">
        <w:r w:rsidR="00366F54">
          <w:rPr>
            <w:rFonts w:ascii="Times New Roman" w:hAnsi="Times New Roman" w:cs="Times New Roman"/>
            <w:sz w:val="24"/>
            <w:szCs w:val="24"/>
          </w:rPr>
          <w:t xml:space="preserve"> mineralogical</w:t>
        </w:r>
      </w:ins>
      <w:ins w:id="369" w:author="Microsoft Office User" w:date="2017-03-08T10:46:00Z">
        <w:r w:rsidR="00366F54">
          <w:rPr>
            <w:rFonts w:ascii="Times New Roman" w:hAnsi="Times New Roman" w:cs="Times New Roman"/>
            <w:sz w:val="24"/>
            <w:szCs w:val="24"/>
          </w:rPr>
          <w:t xml:space="preserve"> alteration </w:t>
        </w:r>
      </w:ins>
      <w:del w:id="370" w:author="Microsoft Office User" w:date="2017-03-08T10:47:00Z">
        <w:r w:rsidR="00E81E28" w:rsidRPr="003755E6" w:rsidDel="00366F54">
          <w:rPr>
            <w:rFonts w:ascii="Times New Roman" w:hAnsi="Times New Roman" w:cs="Times New Roman"/>
            <w:sz w:val="24"/>
            <w:szCs w:val="24"/>
          </w:rPr>
          <w:delText>dynamic variations in redox will alter the surface mineralogy of reduced iron</w:delText>
        </w:r>
      </w:del>
      <w:ins w:id="371" w:author="Microsoft Office User" w:date="2017-03-08T10:47:00Z">
        <w:r w:rsidR="00366F54">
          <w:rPr>
            <w:rFonts w:ascii="Times New Roman" w:hAnsi="Times New Roman" w:cs="Times New Roman"/>
            <w:sz w:val="24"/>
            <w:szCs w:val="24"/>
          </w:rPr>
          <w:t>may</w:t>
        </w:r>
      </w:ins>
      <w:del w:id="372" w:author="Microsoft Office User" w:date="2017-03-08T10:47:00Z">
        <w:r w:rsidR="00E32830" w:rsidDel="00366F54">
          <w:rPr>
            <w:rFonts w:ascii="Times New Roman" w:hAnsi="Times New Roman" w:cs="Times New Roman"/>
            <w:sz w:val="24"/>
            <w:szCs w:val="24"/>
          </w:rPr>
          <w:delText>, either releasing</w:delText>
        </w:r>
      </w:del>
      <w:ins w:id="373" w:author="Microsoft Office User" w:date="2017-03-08T10:47:00Z">
        <w:r w:rsidR="00366F54">
          <w:rPr>
            <w:rFonts w:ascii="Times New Roman" w:hAnsi="Times New Roman" w:cs="Times New Roman"/>
            <w:sz w:val="24"/>
            <w:szCs w:val="24"/>
          </w:rPr>
          <w:t xml:space="preserve"> diminish or enhance</w:t>
        </w:r>
      </w:ins>
      <w:r w:rsidR="00E32830">
        <w:rPr>
          <w:rFonts w:ascii="Times New Roman" w:hAnsi="Times New Roman" w:cs="Times New Roman"/>
          <w:sz w:val="24"/>
          <w:szCs w:val="24"/>
        </w:rPr>
        <w:t xml:space="preserve"> Ra </w:t>
      </w:r>
      <w:del w:id="374" w:author="Microsoft Office User" w:date="2017-03-08T10:48:00Z">
        <w:r w:rsidR="00E32830" w:rsidDel="00366F54">
          <w:rPr>
            <w:rFonts w:ascii="Times New Roman" w:hAnsi="Times New Roman" w:cs="Times New Roman"/>
            <w:sz w:val="24"/>
            <w:szCs w:val="24"/>
          </w:rPr>
          <w:delText xml:space="preserve">or enhancing Ra </w:delText>
        </w:r>
      </w:del>
      <w:r w:rsidR="00E32830">
        <w:rPr>
          <w:rFonts w:ascii="Times New Roman" w:hAnsi="Times New Roman" w:cs="Times New Roman"/>
          <w:sz w:val="24"/>
          <w:szCs w:val="24"/>
        </w:rPr>
        <w:t>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del w:id="375" w:author="Microsoft Office User" w:date="2017-03-08T10:48:00Z">
        <w:r w:rsidR="0013747E" w:rsidRPr="003755E6" w:rsidDel="00366F54">
          <w:rPr>
            <w:rFonts w:ascii="Times New Roman" w:hAnsi="Times New Roman" w:cs="Times New Roman"/>
            <w:sz w:val="24"/>
            <w:szCs w:val="24"/>
          </w:rPr>
          <w:delText>Further investigation of surface complexation reactions may elucidate the source of this discrepancy with previous work with Sr, as well as enable predictions of Ra surface complexation with pyrite under shifting environmental conditions.</w:delText>
        </w:r>
      </w:del>
    </w:p>
    <w:p w14:paraId="3CCCC385" w14:textId="3086FD79"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w:t>
      </w:r>
      <w:ins w:id="376" w:author="Microsoft Office User" w:date="2017-03-08T10:49:00Z">
        <w:r w:rsidR="00366F54">
          <w:rPr>
            <w:rFonts w:ascii="Times New Roman" w:hAnsi="Times New Roman" w:cs="Times New Roman"/>
            <w:sz w:val="24"/>
            <w:szCs w:val="24"/>
          </w:rPr>
          <w:t>ad</w:t>
        </w:r>
      </w:ins>
      <w:r w:rsidR="00666840" w:rsidRPr="003755E6">
        <w:rPr>
          <w:rFonts w:ascii="Times New Roman" w:hAnsi="Times New Roman" w:cs="Times New Roman"/>
          <w:sz w:val="24"/>
          <w:szCs w:val="24"/>
        </w:rPr>
        <w:t xml:space="preserve">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w:t>
      </w:r>
      <w:del w:id="377" w:author="Microsoft Office User" w:date="2017-03-08T10:49:00Z">
        <w:r w:rsidR="00666840" w:rsidRPr="003755E6" w:rsidDel="00366F54">
          <w:rPr>
            <w:rFonts w:ascii="Times New Roman" w:hAnsi="Times New Roman" w:cs="Times New Roman"/>
            <w:sz w:val="24"/>
            <w:szCs w:val="24"/>
          </w:rPr>
          <w:delText xml:space="preserve">fit </w:delText>
        </w:r>
      </w:del>
      <w:ins w:id="378" w:author="Microsoft Office User" w:date="2017-03-08T10:49:00Z">
        <w:r w:rsidR="00366F54">
          <w:rPr>
            <w:rFonts w:ascii="Times New Roman" w:hAnsi="Times New Roman" w:cs="Times New Roman"/>
            <w:sz w:val="24"/>
            <w:szCs w:val="24"/>
          </w:rPr>
          <w:t>simulated</w:t>
        </w:r>
        <w:r w:rsidR="00366F54" w:rsidRPr="003755E6">
          <w:rPr>
            <w:rFonts w:ascii="Times New Roman" w:hAnsi="Times New Roman" w:cs="Times New Roman"/>
            <w:sz w:val="24"/>
            <w:szCs w:val="24"/>
          </w:rPr>
          <w:t xml:space="preserve"> </w:t>
        </w:r>
      </w:ins>
      <w:r w:rsidR="00666840" w:rsidRPr="003755E6">
        <w:rPr>
          <w:rFonts w:ascii="Times New Roman" w:hAnsi="Times New Roman" w:cs="Times New Roman"/>
          <w:sz w:val="24"/>
          <w:szCs w:val="24"/>
        </w:rPr>
        <w:t xml:space="preserve">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xml:space="preserve">, </w:t>
      </w:r>
      <w:ins w:id="379" w:author="Microsoft Office User" w:date="2017-03-08T13:37:00Z">
        <w:r w:rsidR="003D1C67">
          <w:rPr>
            <w:rFonts w:ascii="Times New Roman" w:hAnsi="Times New Roman" w:cs="Times New Roman"/>
            <w:sz w:val="24"/>
            <w:szCs w:val="24"/>
          </w:rPr>
          <w:t xml:space="preserve">closely match </w:t>
        </w:r>
      </w:ins>
      <w:del w:id="380" w:author="Microsoft Office User" w:date="2017-03-08T10:50:00Z">
        <w:r w:rsidR="00666840" w:rsidRPr="003755E6" w:rsidDel="008B48AE">
          <w:rPr>
            <w:rFonts w:ascii="Times New Roman" w:hAnsi="Times New Roman" w:cs="Times New Roman"/>
            <w:sz w:val="24"/>
            <w:szCs w:val="24"/>
          </w:rPr>
          <w:delText xml:space="preserve">which </w:delText>
        </w:r>
      </w:del>
      <w:del w:id="381" w:author="Microsoft Office User" w:date="2017-03-08T13:37:00Z">
        <w:r w:rsidR="00666840" w:rsidRPr="003755E6" w:rsidDel="003D1C67">
          <w:rPr>
            <w:rFonts w:ascii="Times New Roman" w:hAnsi="Times New Roman" w:cs="Times New Roman"/>
            <w:sz w:val="24"/>
            <w:szCs w:val="24"/>
          </w:rPr>
          <w:delText xml:space="preserve">closely simulated </w:delText>
        </w:r>
      </w:del>
      <w:r w:rsidR="00666840" w:rsidRPr="003755E6">
        <w:rPr>
          <w:rFonts w:ascii="Times New Roman" w:hAnsi="Times New Roman" w:cs="Times New Roman"/>
          <w:sz w:val="24"/>
          <w:szCs w:val="24"/>
        </w:rPr>
        <w:t>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A simpler</w:t>
      </w:r>
      <w:ins w:id="382" w:author="Microsoft Office User" w:date="2017-03-08T10:51:00Z">
        <w:r w:rsidR="008B48AE">
          <w:rPr>
            <w:rFonts w:ascii="Times New Roman" w:hAnsi="Times New Roman" w:cs="Times New Roman"/>
            <w:sz w:val="24"/>
            <w:szCs w:val="24"/>
          </w:rPr>
          <w:t>, non-electrostatic</w:t>
        </w:r>
      </w:ins>
      <w:r w:rsidR="00DA189F" w:rsidRPr="003755E6">
        <w:rPr>
          <w:rFonts w:ascii="Times New Roman" w:hAnsi="Times New Roman" w:cs="Times New Roman"/>
          <w:sz w:val="24"/>
          <w:szCs w:val="24"/>
        </w:rPr>
        <w:t xml:space="preserve">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w:t>
      </w:r>
      <w:ins w:id="383" w:author="Microsoft Office User" w:date="2017-03-08T10:51:00Z">
        <w:r w:rsidR="008B48AE">
          <w:rPr>
            <w:rFonts w:ascii="Times New Roman" w:hAnsi="Times New Roman" w:cs="Times New Roman"/>
            <w:sz w:val="24"/>
            <w:szCs w:val="24"/>
          </w:rPr>
          <w:t>,</w:t>
        </w:r>
      </w:ins>
      <w:r w:rsidR="003E0052">
        <w:rPr>
          <w:rFonts w:ascii="Times New Roman" w:hAnsi="Times New Roman" w:cs="Times New Roman"/>
          <w:sz w:val="24"/>
          <w:szCs w:val="24"/>
        </w:rPr>
        <w:t xml:space="preserve"> but had worse </w:t>
      </w:r>
      <w:del w:id="384" w:author="Microsoft Office User" w:date="2017-03-08T10:51:00Z">
        <w:r w:rsidR="003E0052" w:rsidDel="008B48AE">
          <w:rPr>
            <w:rFonts w:ascii="Times New Roman" w:hAnsi="Times New Roman" w:cs="Times New Roman"/>
            <w:sz w:val="24"/>
            <w:szCs w:val="24"/>
          </w:rPr>
          <w:delText xml:space="preserve">visual </w:delText>
        </w:r>
      </w:del>
      <w:ins w:id="385" w:author="Microsoft Office User" w:date="2017-03-08T10:51:00Z">
        <w:r w:rsidR="008B48AE">
          <w:rPr>
            <w:rFonts w:ascii="Times New Roman" w:hAnsi="Times New Roman" w:cs="Times New Roman"/>
            <w:sz w:val="24"/>
            <w:szCs w:val="24"/>
          </w:rPr>
          <w:t xml:space="preserve">apparent </w:t>
        </w:r>
      </w:ins>
      <w:r w:rsidR="003E0052">
        <w:rPr>
          <w:rFonts w:ascii="Times New Roman" w:hAnsi="Times New Roman" w:cs="Times New Roman"/>
          <w:sz w:val="24"/>
          <w:szCs w:val="24"/>
        </w:rPr>
        <w:t>fits</w:t>
      </w:r>
      <w:ins w:id="386" w:author="Microsoft Office User" w:date="2017-03-08T10:51:00Z">
        <w:r w:rsidR="008B48AE">
          <w:rPr>
            <w:rFonts w:ascii="Times New Roman" w:hAnsi="Times New Roman" w:cs="Times New Roman"/>
            <w:sz w:val="24"/>
            <w:szCs w:val="24"/>
          </w:rPr>
          <w:t xml:space="preserve"> (see supporting information)</w:t>
        </w:r>
      </w:ins>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t>
      </w:r>
      <w:del w:id="387" w:author="Microsoft Office User" w:date="2017-03-08T10:51:00Z">
        <w:r w:rsidR="00451B4A" w:rsidRPr="003755E6" w:rsidDel="008B48AE">
          <w:rPr>
            <w:rFonts w:ascii="Times New Roman" w:hAnsi="Times New Roman" w:cs="Times New Roman"/>
            <w:sz w:val="24"/>
            <w:szCs w:val="24"/>
          </w:rPr>
          <w:delText>why we</w:delText>
        </w:r>
      </w:del>
      <w:ins w:id="388" w:author="Microsoft Office User" w:date="2017-03-08T10:51:00Z">
        <w:r w:rsidR="008B48AE">
          <w:rPr>
            <w:rFonts w:ascii="Times New Roman" w:hAnsi="Times New Roman" w:cs="Times New Roman"/>
            <w:sz w:val="24"/>
            <w:szCs w:val="24"/>
          </w:rPr>
          <w:t>the greater</w:t>
        </w:r>
      </w:ins>
      <w:r w:rsidR="00451B4A" w:rsidRPr="003755E6">
        <w:rPr>
          <w:rFonts w:ascii="Times New Roman" w:hAnsi="Times New Roman" w:cs="Times New Roman"/>
          <w:sz w:val="24"/>
          <w:szCs w:val="24"/>
        </w:rPr>
        <w:t xml:space="preserve"> observe</w:t>
      </w:r>
      <w:ins w:id="389" w:author="Microsoft Office User" w:date="2017-03-08T10:51:00Z">
        <w:r w:rsidR="008B48AE">
          <w:rPr>
            <w:rFonts w:ascii="Times New Roman" w:hAnsi="Times New Roman" w:cs="Times New Roman"/>
            <w:sz w:val="24"/>
            <w:szCs w:val="24"/>
          </w:rPr>
          <w:t>d</w:t>
        </w:r>
      </w:ins>
      <w:r w:rsidR="00451B4A" w:rsidRPr="003755E6">
        <w:rPr>
          <w:rFonts w:ascii="Times New Roman" w:hAnsi="Times New Roman" w:cs="Times New Roman"/>
          <w:sz w:val="24"/>
          <w:szCs w:val="24"/>
        </w:rPr>
        <w:t xml:space="preserve"> </w:t>
      </w:r>
      <w:del w:id="390" w:author="Microsoft Office User" w:date="2017-03-08T10:51:00Z">
        <w:r w:rsidR="00451B4A" w:rsidRPr="003755E6" w:rsidDel="008B48AE">
          <w:rPr>
            <w:rFonts w:ascii="Times New Roman" w:hAnsi="Times New Roman" w:cs="Times New Roman"/>
            <w:sz w:val="24"/>
            <w:szCs w:val="24"/>
          </w:rPr>
          <w:delText xml:space="preserve">more </w:delText>
        </w:r>
      </w:del>
      <w:r w:rsidR="00451B4A" w:rsidRPr="003755E6">
        <w:rPr>
          <w:rFonts w:ascii="Times New Roman" w:hAnsi="Times New Roman" w:cs="Times New Roman"/>
          <w:sz w:val="24"/>
          <w:szCs w:val="24"/>
        </w:rPr>
        <w:t>sorption extent</w:t>
      </w:r>
      <w:del w:id="391" w:author="Microsoft Office User" w:date="2017-03-08T10:52:00Z">
        <w:r w:rsidR="00451B4A" w:rsidRPr="003755E6" w:rsidDel="008B48AE">
          <w:rPr>
            <w:rFonts w:ascii="Times New Roman" w:hAnsi="Times New Roman" w:cs="Times New Roman"/>
            <w:sz w:val="24"/>
            <w:szCs w:val="24"/>
          </w:rPr>
          <w:delText xml:space="preserve"> experimentally</w:delText>
        </w:r>
      </w:del>
      <w:r w:rsidR="00451B4A" w:rsidRPr="003755E6">
        <w:rPr>
          <w:rFonts w:ascii="Times New Roman" w:hAnsi="Times New Roman" w:cs="Times New Roman"/>
          <w:sz w:val="24"/>
          <w:szCs w:val="24"/>
        </w:rPr>
        <w:t>.</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"&lt;sup&gt;23&lt;/sup&gt;", "plainTextFormattedCitation" : "23", "previouslyFormattedCitation" : "&lt;sup&gt;23&lt;/sup&gt;"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23</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del w:id="392" w:author="Microsoft Office User" w:date="2017-03-08T10:52:00Z">
        <w:r w:rsidR="00737310" w:rsidRPr="003755E6" w:rsidDel="008B48AE">
          <w:rPr>
            <w:rFonts w:ascii="Times New Roman" w:hAnsi="Times New Roman" w:cs="Times New Roman"/>
            <w:sz w:val="24"/>
            <w:szCs w:val="24"/>
          </w:rPr>
          <w:delText>It is unclear though, why there would be similarities in the sorption K</w:delText>
        </w:r>
        <w:r w:rsidR="00737310" w:rsidRPr="003E0052" w:rsidDel="008B48AE">
          <w:rPr>
            <w:rFonts w:ascii="Times New Roman" w:hAnsi="Times New Roman" w:cs="Times New Roman"/>
            <w:sz w:val="24"/>
            <w:szCs w:val="24"/>
            <w:vertAlign w:val="subscript"/>
          </w:rPr>
          <w:delText>d</w:delText>
        </w:r>
        <w:r w:rsidR="00737310" w:rsidRPr="003755E6" w:rsidDel="008B48AE">
          <w:rPr>
            <w:rFonts w:ascii="Times New Roman" w:hAnsi="Times New Roman" w:cs="Times New Roman"/>
            <w:sz w:val="24"/>
            <w:szCs w:val="24"/>
          </w:rPr>
          <w:delText xml:space="preserve"> values, but such larger differences in</w:delText>
        </w:r>
        <w:r w:rsidR="008C44D7" w:rsidRPr="003755E6" w:rsidDel="008B48AE">
          <w:rPr>
            <w:rFonts w:ascii="Times New Roman" w:hAnsi="Times New Roman" w:cs="Times New Roman"/>
            <w:sz w:val="24"/>
            <w:szCs w:val="24"/>
          </w:rPr>
          <w:delText xml:space="preserve"> fitted</w:delText>
        </w:r>
        <w:r w:rsidR="00737310" w:rsidRPr="003755E6" w:rsidDel="008B48AE">
          <w:rPr>
            <w:rFonts w:ascii="Times New Roman" w:hAnsi="Times New Roman" w:cs="Times New Roman"/>
            <w:sz w:val="24"/>
            <w:szCs w:val="24"/>
          </w:rPr>
          <w:delText xml:space="preserve"> log K</w:delText>
        </w:r>
        <w:r w:rsidR="00E748D5" w:rsidRPr="003755E6" w:rsidDel="008B48AE">
          <w:rPr>
            <w:rFonts w:ascii="Times New Roman" w:hAnsi="Times New Roman" w:cs="Times New Roman"/>
            <w:sz w:val="24"/>
            <w:szCs w:val="24"/>
          </w:rPr>
          <w:delText xml:space="preserve"> for surface complexation</w:delText>
        </w:r>
        <w:r w:rsidR="00737310" w:rsidRPr="003755E6" w:rsidDel="008B48AE">
          <w:rPr>
            <w:rFonts w:ascii="Times New Roman" w:hAnsi="Times New Roman" w:cs="Times New Roman"/>
            <w:sz w:val="24"/>
            <w:szCs w:val="24"/>
          </w:rPr>
          <w:delText>.</w:delText>
        </w:r>
      </w:del>
    </w:p>
    <w:p w14:paraId="2EEFBB1C" w14:textId="6B3392AC"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w:t>
      </w:r>
      <w:ins w:id="393" w:author="Microsoft Office User" w:date="2017-03-08T10:53:00Z">
        <w:r w:rsidR="008B48AE">
          <w:rPr>
            <w:rFonts w:ascii="Times New Roman" w:hAnsi="Times New Roman" w:cs="Times New Roman"/>
            <w:sz w:val="24"/>
            <w:szCs w:val="24"/>
          </w:rPr>
          <w:t>(</w:t>
        </w:r>
        <w:proofErr w:type="spellStart"/>
        <w:r w:rsidR="008B48AE">
          <w:rPr>
            <w:rFonts w:ascii="Times New Roman" w:hAnsi="Times New Roman" w:cs="Times New Roman"/>
            <w:sz w:val="24"/>
            <w:szCs w:val="24"/>
          </w:rPr>
          <w:t>hydr</w:t>
        </w:r>
        <w:proofErr w:type="spellEnd"/>
        <w:r w:rsidR="008B48AE">
          <w:rPr>
            <w:rFonts w:ascii="Times New Roman" w:hAnsi="Times New Roman" w:cs="Times New Roman"/>
            <w:sz w:val="24"/>
            <w:szCs w:val="24"/>
          </w:rPr>
          <w:t>)</w:t>
        </w:r>
      </w:ins>
      <w:r w:rsidR="00DD4636" w:rsidRPr="003755E6">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and </w:t>
      </w:r>
      <w:del w:id="394" w:author="Microsoft Office User" w:date="2017-03-08T10:53:00Z">
        <w:r w:rsidR="00991691" w:rsidRPr="003755E6" w:rsidDel="008B48AE">
          <w:rPr>
            <w:rFonts w:ascii="Times New Roman" w:hAnsi="Times New Roman" w:cs="Times New Roman"/>
            <w:sz w:val="24"/>
            <w:szCs w:val="24"/>
          </w:rPr>
          <w:delText xml:space="preserve">illustrated </w:delText>
        </w:r>
      </w:del>
      <w:ins w:id="395" w:author="Microsoft Office User" w:date="2017-03-08T10:53:00Z">
        <w:r w:rsidR="008B48AE">
          <w:rPr>
            <w:rFonts w:ascii="Times New Roman" w:hAnsi="Times New Roman" w:cs="Times New Roman"/>
            <w:sz w:val="24"/>
            <w:szCs w:val="24"/>
          </w:rPr>
          <w:t>revealed</w:t>
        </w:r>
        <w:r w:rsidR="008B48AE" w:rsidRPr="003755E6">
          <w:rPr>
            <w:rFonts w:ascii="Times New Roman" w:hAnsi="Times New Roman" w:cs="Times New Roman"/>
            <w:sz w:val="24"/>
            <w:szCs w:val="24"/>
          </w:rPr>
          <w:t xml:space="preserve"> </w:t>
        </w:r>
      </w:ins>
      <w:r w:rsidR="00991691" w:rsidRPr="003755E6">
        <w:rPr>
          <w:rFonts w:ascii="Times New Roman" w:hAnsi="Times New Roman" w:cs="Times New Roman"/>
          <w:sz w:val="24"/>
          <w:szCs w:val="24"/>
        </w:rPr>
        <w:t>that it forms outer spher</w:t>
      </w:r>
      <w:r w:rsidR="003E0052">
        <w:rPr>
          <w:rFonts w:ascii="Times New Roman" w:hAnsi="Times New Roman" w:cs="Times New Roman"/>
          <w:sz w:val="24"/>
          <w:szCs w:val="24"/>
        </w:rPr>
        <w:t>e complexes</w:t>
      </w:r>
      <w:del w:id="396" w:author="Microsoft Office User" w:date="2017-03-08T10:53:00Z">
        <w:r w:rsidR="003E0052" w:rsidDel="008B48AE">
          <w:rPr>
            <w:rFonts w:ascii="Times New Roman" w:hAnsi="Times New Roman" w:cs="Times New Roman"/>
            <w:sz w:val="24"/>
            <w:szCs w:val="24"/>
          </w:rPr>
          <w:delText xml:space="preserve"> with those surfaces</w:delText>
        </w:r>
      </w:del>
      <w:r w:rsidR="003E0052">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"&lt;sup&gt;24&lt;/sup&gt;", "plainTextFormattedCitation" : "24", "previouslyFormattedCitation" : "&lt;sup&gt;24&lt;/sup&gt;"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24</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"&lt;sup&gt;12,25&lt;/sup&gt;", "plainTextFormattedCitation" : "12,25", "previouslyFormattedCitation" : "&lt;sup&gt;12,25&lt;/sup&gt;"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"&lt;sup&gt;26&lt;/sup&gt;", "plainTextFormattedCitation" : "26", "previouslyFormattedCitation" : "&lt;sup&gt;26&lt;/sup&gt;"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26</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w:t>
      </w:r>
      <w:ins w:id="397" w:author="Microsoft Office User" w:date="2017-03-08T13:40:00Z">
        <w:r w:rsidR="00D01449">
          <w:rPr>
            <w:rFonts w:ascii="Times New Roman" w:hAnsi="Times New Roman" w:cs="Times New Roman"/>
            <w:sz w:val="24"/>
            <w:szCs w:val="24"/>
          </w:rPr>
          <w:t xml:space="preserve"> </w:t>
        </w:r>
      </w:ins>
      <w:ins w:id="398" w:author="Microsoft Office User" w:date="2017-03-08T13:41:00Z">
        <w:r w:rsidR="00D01449">
          <w:rPr>
            <w:rFonts w:ascii="Times New Roman" w:hAnsi="Times New Roman" w:cs="Times New Roman"/>
            <w:sz w:val="24"/>
            <w:szCs w:val="24"/>
          </w:rPr>
          <w:t>(</w:t>
        </w:r>
      </w:ins>
      <w:ins w:id="399" w:author="Microsoft Office User" w:date="2017-03-08T13:40:00Z">
        <w:r w:rsidR="00D01449">
          <w:rPr>
            <w:rFonts w:ascii="Times New Roman" w:hAnsi="Times New Roman" w:cs="Times New Roman"/>
            <w:sz w:val="24"/>
            <w:szCs w:val="24"/>
          </w:rPr>
          <w:t>or similar</w:t>
        </w:r>
      </w:ins>
      <w:ins w:id="400" w:author="Microsoft Office User" w:date="2017-03-08T13:41:00Z">
        <w:r w:rsidR="00D01449">
          <w:rPr>
            <w:rFonts w:ascii="Times New Roman" w:hAnsi="Times New Roman" w:cs="Times New Roman"/>
            <w:sz w:val="24"/>
            <w:szCs w:val="24"/>
          </w:rPr>
          <w:t>)</w:t>
        </w:r>
      </w:ins>
      <w:r w:rsidR="00F4023A" w:rsidRPr="003755E6">
        <w:rPr>
          <w:rFonts w:ascii="Times New Roman" w:hAnsi="Times New Roman" w:cs="Times New Roman"/>
          <w:sz w:val="24"/>
          <w:szCs w:val="24"/>
        </w:rPr>
        <w:t xml:space="preserve"> </w:t>
      </w:r>
      <w:del w:id="401" w:author="Microsoft Office User" w:date="2017-03-08T13:40:00Z">
        <w:r w:rsidR="00F4023A" w:rsidRPr="003755E6" w:rsidDel="00D01449">
          <w:rPr>
            <w:rFonts w:ascii="Times New Roman" w:hAnsi="Times New Roman" w:cs="Times New Roman"/>
            <w:sz w:val="24"/>
            <w:szCs w:val="24"/>
          </w:rPr>
          <w:delText xml:space="preserve">spectroscopic </w:delText>
        </w:r>
      </w:del>
      <w:ins w:id="402" w:author="Microsoft Office User" w:date="2017-03-08T13:40:00Z">
        <w:r w:rsidR="00D01449">
          <w:rPr>
            <w:rFonts w:ascii="Times New Roman" w:hAnsi="Times New Roman" w:cs="Times New Roman"/>
            <w:sz w:val="24"/>
            <w:szCs w:val="24"/>
          </w:rPr>
          <w:t>analytical</w:t>
        </w:r>
        <w:r w:rsidR="00D01449" w:rsidRPr="003755E6">
          <w:rPr>
            <w:rFonts w:ascii="Times New Roman" w:hAnsi="Times New Roman" w:cs="Times New Roman"/>
            <w:sz w:val="24"/>
            <w:szCs w:val="24"/>
          </w:rPr>
          <w:t xml:space="preserve"> </w:t>
        </w:r>
      </w:ins>
      <w:r w:rsidR="00F4023A" w:rsidRPr="003755E6">
        <w:rPr>
          <w:rFonts w:ascii="Times New Roman" w:hAnsi="Times New Roman" w:cs="Times New Roman"/>
          <w:sz w:val="24"/>
          <w:szCs w:val="24"/>
        </w:rPr>
        <w:t>techniques used for other group II elements.</w:t>
      </w:r>
    </w:p>
    <w:p w14:paraId="4DDC3865" w14:textId="08359F86"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"&lt;sup&gt;21&lt;/sup&gt;", "plainTextFormattedCitation" : "21", "previouslyFormattedCitation" : "&lt;sup&gt;21&lt;/sup&gt;"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w:t>
      </w:r>
      <w:del w:id="403" w:author="Microsoft Office User" w:date="2017-03-08T13:41:00Z">
        <w:r w:rsidR="00E32830" w:rsidDel="00D01449">
          <w:rPr>
            <w:rFonts w:ascii="Times New Roman" w:hAnsi="Times New Roman" w:cs="Times New Roman"/>
            <w:sz w:val="24"/>
            <w:szCs w:val="24"/>
          </w:rPr>
          <w:delText>explains the large</w:delText>
        </w:r>
      </w:del>
      <w:ins w:id="404" w:author="Microsoft Office User" w:date="2017-03-08T13:41:00Z">
        <w:r w:rsidR="00D01449">
          <w:rPr>
            <w:rFonts w:ascii="Times New Roman" w:hAnsi="Times New Roman" w:cs="Times New Roman"/>
            <w:sz w:val="24"/>
            <w:szCs w:val="24"/>
          </w:rPr>
          <w:t>accounts for extensive</w:t>
        </w:r>
      </w:ins>
      <w:r w:rsidR="00E32830">
        <w:rPr>
          <w:rFonts w:ascii="Times New Roman" w:hAnsi="Times New Roman" w:cs="Times New Roman"/>
          <w:sz w:val="24"/>
          <w:szCs w:val="24"/>
        </w:rPr>
        <w:t xml:space="preserve"> Ra sorption </w:t>
      </w:r>
      <w:del w:id="405" w:author="Microsoft Office User" w:date="2017-03-08T13:41:00Z">
        <w:r w:rsidR="00E32830" w:rsidDel="00D01449">
          <w:rPr>
            <w:rFonts w:ascii="Times New Roman" w:hAnsi="Times New Roman" w:cs="Times New Roman"/>
            <w:sz w:val="24"/>
            <w:szCs w:val="24"/>
          </w:rPr>
          <w:delText xml:space="preserve">extent </w:delText>
        </w:r>
      </w:del>
      <w:r w:rsidR="00E32830">
        <w:rPr>
          <w:rFonts w:ascii="Times New Roman" w:hAnsi="Times New Roman" w:cs="Times New Roman"/>
          <w:sz w:val="24"/>
          <w:szCs w:val="24"/>
        </w:rPr>
        <w:t xml:space="preserve">over all pH values. </w:t>
      </w:r>
      <w:r w:rsidR="00583695" w:rsidRPr="003755E6">
        <w:rPr>
          <w:rFonts w:ascii="Times New Roman" w:hAnsi="Times New Roman" w:cs="Times New Roman"/>
          <w:sz w:val="24"/>
          <w:szCs w:val="24"/>
        </w:rPr>
        <w:t xml:space="preserve">A </w:t>
      </w:r>
      <w:ins w:id="406" w:author="Microsoft Office User" w:date="2017-03-08T13:42:00Z">
        <w:r w:rsidR="00D01449">
          <w:rPr>
            <w:rFonts w:ascii="Times New Roman" w:hAnsi="Times New Roman" w:cs="Times New Roman"/>
            <w:sz w:val="24"/>
            <w:szCs w:val="24"/>
          </w:rPr>
          <w:t xml:space="preserve">previous study used a </w:t>
        </w:r>
      </w:ins>
      <w:r w:rsidR="00583695" w:rsidRPr="003755E6">
        <w:rPr>
          <w:rFonts w:ascii="Times New Roman" w:hAnsi="Times New Roman" w:cs="Times New Roman"/>
          <w:sz w:val="24"/>
          <w:szCs w:val="24"/>
        </w:rPr>
        <w:t xml:space="preserve">similar suite of reactions </w:t>
      </w:r>
      <w:del w:id="407" w:author="Microsoft Office User" w:date="2017-03-08T13:42:00Z">
        <w:r w:rsidR="00583695" w:rsidRPr="003755E6" w:rsidDel="00D01449">
          <w:rPr>
            <w:rFonts w:ascii="Times New Roman" w:hAnsi="Times New Roman" w:cs="Times New Roman"/>
            <w:sz w:val="24"/>
            <w:szCs w:val="24"/>
          </w:rPr>
          <w:delText>was used t</w:delText>
        </w:r>
      </w:del>
      <w:ins w:id="408" w:author="Microsoft Office User" w:date="2017-03-08T13:42:00Z">
        <w:r w:rsidR="00D01449">
          <w:rPr>
            <w:rFonts w:ascii="Times New Roman" w:hAnsi="Times New Roman" w:cs="Times New Roman"/>
            <w:sz w:val="24"/>
            <w:szCs w:val="24"/>
          </w:rPr>
          <w:t>t</w:t>
        </w:r>
      </w:ins>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w:t>
      </w:r>
      <w:r w:rsidR="00624C90" w:rsidRPr="003755E6">
        <w:rPr>
          <w:rFonts w:ascii="Times New Roman" w:hAnsi="Times New Roman" w:cs="Times New Roman"/>
          <w:sz w:val="24"/>
          <w:szCs w:val="24"/>
        </w:rPr>
        <w:lastRenderedPageBreak/>
        <w:t>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"&lt;sup&gt;27&lt;/sup&gt;", "plainTextFormattedCitation" : "27", "previouslyFormattedCitation" : "&lt;sup&gt;27&lt;/sup&gt;"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27</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r w:rsidR="009E1276" w:rsidRPr="003755E6">
        <w:rPr>
          <w:rFonts w:ascii="Times New Roman" w:hAnsi="Times New Roman" w:cs="Times New Roman"/>
          <w:sz w:val="24"/>
          <w:szCs w:val="24"/>
        </w:rPr>
        <w:t>pHs</w:t>
      </w:r>
      <w:proofErr w:type="spellEnd"/>
      <w:r w:rsidR="009E1276" w:rsidRPr="003755E6">
        <w:rPr>
          <w:rFonts w:ascii="Times New Roman" w:hAnsi="Times New Roman" w:cs="Times New Roman"/>
          <w:sz w:val="24"/>
          <w:szCs w:val="24"/>
        </w:rPr>
        <w:t xml:space="preserve">, </w:t>
      </w:r>
      <w:commentRangeStart w:id="409"/>
      <w:r w:rsidR="009E1276" w:rsidRPr="00D14891">
        <w:rPr>
          <w:rFonts w:ascii="Times New Roman" w:hAnsi="Times New Roman" w:cs="Times New Roman"/>
          <w:sz w:val="24"/>
          <w:szCs w:val="24"/>
          <w:highlight w:val="yellow"/>
          <w:rPrChange w:id="410" w:author="Microsoft Office User" w:date="2017-03-08T10:55:00Z">
            <w:rPr>
              <w:rFonts w:ascii="Times New Roman" w:hAnsi="Times New Roman" w:cs="Times New Roman"/>
              <w:sz w:val="24"/>
              <w:szCs w:val="24"/>
            </w:rPr>
          </w:rPrChange>
        </w:rPr>
        <w:t>however</w:t>
      </w:r>
      <w:commentRangeEnd w:id="409"/>
      <w:r w:rsidR="00D14891">
        <w:rPr>
          <w:rStyle w:val="CommentReference"/>
        </w:rPr>
        <w:commentReference w:id="409"/>
      </w:r>
      <w:r w:rsidR="009E1276" w:rsidRPr="00D14891">
        <w:rPr>
          <w:rFonts w:ascii="Times New Roman" w:hAnsi="Times New Roman" w:cs="Times New Roman"/>
          <w:sz w:val="24"/>
          <w:szCs w:val="24"/>
          <w:highlight w:val="yellow"/>
          <w:rPrChange w:id="411" w:author="Microsoft Office User" w:date="2017-03-08T10:55:00Z">
            <w:rPr>
              <w:rFonts w:ascii="Times New Roman" w:hAnsi="Times New Roman" w:cs="Times New Roman"/>
              <w:sz w:val="24"/>
              <w:szCs w:val="24"/>
            </w:rPr>
          </w:rPrChange>
        </w:rPr>
        <w:t xml:space="preserve">, the fitted surface complexation constants </w:t>
      </w:r>
      <w:r w:rsidR="009D6242" w:rsidRPr="00D14891">
        <w:rPr>
          <w:rFonts w:ascii="Times New Roman" w:hAnsi="Times New Roman" w:cs="Times New Roman"/>
          <w:sz w:val="24"/>
          <w:szCs w:val="24"/>
          <w:highlight w:val="yellow"/>
          <w:rPrChange w:id="412" w:author="Microsoft Office User" w:date="2017-03-08T10:55:00Z">
            <w:rPr>
              <w:rFonts w:ascii="Times New Roman" w:hAnsi="Times New Roman" w:cs="Times New Roman"/>
              <w:sz w:val="24"/>
              <w:szCs w:val="24"/>
            </w:rPr>
          </w:rPrChange>
        </w:rPr>
        <w:t xml:space="preserve">in either model </w:t>
      </w:r>
      <w:r w:rsidR="009E1276" w:rsidRPr="00D14891">
        <w:rPr>
          <w:rFonts w:ascii="Times New Roman" w:hAnsi="Times New Roman" w:cs="Times New Roman"/>
          <w:sz w:val="24"/>
          <w:szCs w:val="24"/>
          <w:highlight w:val="yellow"/>
          <w:rPrChange w:id="413" w:author="Microsoft Office User" w:date="2017-03-08T10:55:00Z">
            <w:rPr>
              <w:rFonts w:ascii="Times New Roman" w:hAnsi="Times New Roman" w:cs="Times New Roman"/>
              <w:sz w:val="24"/>
              <w:szCs w:val="24"/>
            </w:rPr>
          </w:rPrChange>
        </w:rPr>
        <w:t xml:space="preserve">also suggest that </w:t>
      </w:r>
      <w:r w:rsidR="00E45DBF" w:rsidRPr="00D14891">
        <w:rPr>
          <w:rFonts w:ascii="Times New Roman" w:hAnsi="Times New Roman" w:cs="Times New Roman"/>
          <w:sz w:val="24"/>
          <w:szCs w:val="24"/>
          <w:highlight w:val="yellow"/>
          <w:rPrChange w:id="414" w:author="Microsoft Office User" w:date="2017-03-08T10:55:00Z">
            <w:rPr>
              <w:rFonts w:ascii="Times New Roman" w:hAnsi="Times New Roman" w:cs="Times New Roman"/>
              <w:sz w:val="24"/>
              <w:szCs w:val="24"/>
            </w:rPr>
          </w:rPrChange>
        </w:rPr>
        <w:t>Ra</w:t>
      </w:r>
      <w:r w:rsidR="009E1276" w:rsidRPr="00D14891">
        <w:rPr>
          <w:rFonts w:ascii="Times New Roman" w:hAnsi="Times New Roman" w:cs="Times New Roman"/>
          <w:sz w:val="24"/>
          <w:szCs w:val="24"/>
          <w:highlight w:val="yellow"/>
          <w:rPrChange w:id="415" w:author="Microsoft Office User" w:date="2017-03-08T10:55:00Z">
            <w:rPr>
              <w:rFonts w:ascii="Times New Roman" w:hAnsi="Times New Roman" w:cs="Times New Roman"/>
              <w:sz w:val="24"/>
              <w:szCs w:val="24"/>
            </w:rPr>
          </w:rPrChange>
        </w:rPr>
        <w:t xml:space="preserve"> binds more strongly with the clay surface than either of the iron oxides</w:t>
      </w:r>
      <w:r w:rsidR="00624C90" w:rsidRPr="00D14891">
        <w:rPr>
          <w:rFonts w:ascii="Times New Roman" w:hAnsi="Times New Roman" w:cs="Times New Roman"/>
          <w:sz w:val="24"/>
          <w:szCs w:val="24"/>
          <w:highlight w:val="yellow"/>
          <w:rPrChange w:id="416" w:author="Microsoft Office User" w:date="2017-03-08T10:55:00Z">
            <w:rPr>
              <w:rFonts w:ascii="Times New Roman" w:hAnsi="Times New Roman" w:cs="Times New Roman"/>
              <w:sz w:val="24"/>
              <w:szCs w:val="24"/>
            </w:rPr>
          </w:rPrChange>
        </w:rPr>
        <w:t>.</w:t>
      </w:r>
      <w:r w:rsidR="00624C90" w:rsidRPr="003755E6">
        <w:rPr>
          <w:rFonts w:ascii="Times New Roman" w:hAnsi="Times New Roman" w:cs="Times New Roman"/>
          <w:sz w:val="24"/>
          <w:szCs w:val="24"/>
        </w:rPr>
        <w:t xml:space="preserve"> </w:t>
      </w:r>
    </w:p>
    <w:p w14:paraId="60B5A7D8" w14:textId="2FAFB15A"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28</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ins w:id="417" w:author="Microsoft Office User" w:date="2017-03-08T13:43:00Z">
        <w:r w:rsidR="00B10CA2">
          <w:rPr>
            <w:rFonts w:ascii="Times New Roman" w:hAnsi="Times New Roman" w:cs="Times New Roman"/>
            <w:sz w:val="24"/>
            <w:szCs w:val="24"/>
          </w:rPr>
          <w:t xml:space="preserve"> and other clays with a cation-exchangeable interlayer</w:t>
        </w:r>
      </w:ins>
      <w:del w:id="418" w:author="Microsoft Office User" w:date="2017-03-08T13:43:00Z">
        <w:r w:rsidR="00E501C7" w:rsidRPr="003755E6" w:rsidDel="00B10CA2">
          <w:rPr>
            <w:rFonts w:ascii="Times New Roman" w:hAnsi="Times New Roman" w:cs="Times New Roman"/>
            <w:sz w:val="24"/>
            <w:szCs w:val="24"/>
          </w:rPr>
          <w:delText>s</w:delText>
        </w:r>
      </w:del>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commentRangeStart w:id="419"/>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"&lt;sup&gt;21,29&lt;/sup&gt;", "plainTextFormattedCitation" : "21,29", "previouslyFormattedCitation" : "&lt;sup&gt;21,29&lt;/sup&gt;"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21,29</w:t>
      </w:r>
      <w:r w:rsidR="00162120" w:rsidRPr="003755E6">
        <w:rPr>
          <w:rFonts w:ascii="Times New Roman" w:hAnsi="Times New Roman" w:cs="Times New Roman"/>
          <w:sz w:val="24"/>
          <w:szCs w:val="24"/>
        </w:rPr>
        <w:fldChar w:fldCharType="end"/>
      </w:r>
      <w:commentRangeEnd w:id="419"/>
      <w:r w:rsidR="00CE63DF">
        <w:rPr>
          <w:rStyle w:val="CommentReference"/>
        </w:rPr>
        <w:commentReference w:id="419"/>
      </w:r>
      <w:r w:rsidR="00F669FA" w:rsidRPr="003755E6">
        <w:rPr>
          <w:rStyle w:val="CommentReference"/>
          <w:rFonts w:ascii="Times New Roman" w:hAnsi="Times New Roman" w:cs="Times New Roman"/>
          <w:sz w:val="24"/>
          <w:szCs w:val="24"/>
        </w:rPr>
        <w:commentReference w:id="420"/>
      </w:r>
      <w:r w:rsidR="00E06C50">
        <w:rPr>
          <w:rFonts w:ascii="Times New Roman" w:hAnsi="Times New Roman" w:cs="Times New Roman"/>
          <w:sz w:val="24"/>
          <w:szCs w:val="24"/>
        </w:rPr>
        <w:t xml:space="preserve"> </w:t>
      </w:r>
      <w:r w:rsidR="00E501C7" w:rsidRPr="003755E6">
        <w:rPr>
          <w:rFonts w:ascii="Times New Roman" w:hAnsi="Times New Roman" w:cs="Times New Roman"/>
          <w:sz w:val="24"/>
          <w:szCs w:val="24"/>
        </w:rPr>
        <w:t xml:space="preserve">This suggests that less competition for the protonated surface sites will occur in the presence of other metals, though it is unclear how </w:t>
      </w:r>
      <w:del w:id="421" w:author="Microsoft Office User" w:date="2017-03-08T13:44:00Z">
        <w:r w:rsidR="00E501C7" w:rsidRPr="003755E6" w:rsidDel="00B10CA2">
          <w:rPr>
            <w:rFonts w:ascii="Times New Roman" w:hAnsi="Times New Roman" w:cs="Times New Roman"/>
            <w:sz w:val="24"/>
            <w:szCs w:val="24"/>
          </w:rPr>
          <w:delText xml:space="preserve">competition between the protonated surface sites and </w:delText>
        </w:r>
      </w:del>
      <w:r w:rsidR="00E501C7" w:rsidRPr="003755E6">
        <w:rPr>
          <w:rFonts w:ascii="Times New Roman" w:hAnsi="Times New Roman" w:cs="Times New Roman"/>
          <w:sz w:val="24"/>
          <w:szCs w:val="24"/>
        </w:rPr>
        <w:t xml:space="preserve">ion exchange will control the ultimate fate of Ra </w:t>
      </w:r>
      <w:r w:rsidR="00CE63DF">
        <w:rPr>
          <w:rFonts w:ascii="Times New Roman" w:hAnsi="Times New Roman" w:cs="Times New Roman"/>
          <w:sz w:val="24"/>
          <w:szCs w:val="24"/>
        </w:rPr>
        <w:t>in high salinity environments with many competing cations</w:t>
      </w:r>
      <w:ins w:id="422" w:author="Microsoft Office User" w:date="2017-03-08T13:44:00Z">
        <w:r w:rsidR="003A096D">
          <w:rPr>
            <w:rFonts w:ascii="Times New Roman" w:hAnsi="Times New Roman" w:cs="Times New Roman"/>
            <w:sz w:val="24"/>
            <w:szCs w:val="24"/>
          </w:rPr>
          <w:t>, particularly divalent cations with high selectivity</w:t>
        </w:r>
      </w:ins>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del w:id="423" w:author="Microsoft Office User" w:date="2017-03-08T13:46:00Z">
        <w:r w:rsidR="00815DD8" w:rsidRPr="003755E6" w:rsidDel="003A096D">
          <w:rPr>
            <w:rFonts w:ascii="Times New Roman" w:hAnsi="Times New Roman" w:cs="Times New Roman"/>
            <w:sz w:val="24"/>
            <w:szCs w:val="24"/>
          </w:rPr>
          <w:delText xml:space="preserve">Given the large amount of sorption associated with ion exchange, we would expect </w:delText>
        </w:r>
        <w:r w:rsidR="00406F2A" w:rsidRPr="003755E6" w:rsidDel="003A096D">
          <w:rPr>
            <w:rFonts w:ascii="Times New Roman" w:hAnsi="Times New Roman" w:cs="Times New Roman"/>
            <w:sz w:val="24"/>
            <w:szCs w:val="24"/>
          </w:rPr>
          <w:delText>Ra</w:delText>
        </w:r>
        <w:r w:rsidR="00815DD8" w:rsidRPr="003755E6" w:rsidDel="003A096D">
          <w:rPr>
            <w:rFonts w:ascii="Times New Roman" w:hAnsi="Times New Roman" w:cs="Times New Roman"/>
            <w:sz w:val="24"/>
            <w:szCs w:val="24"/>
          </w:rPr>
          <w:delText xml:space="preserve"> </w:delText>
        </w:r>
        <w:r w:rsidR="00094548" w:rsidRPr="003755E6" w:rsidDel="003A096D">
          <w:rPr>
            <w:rFonts w:ascii="Times New Roman" w:hAnsi="Times New Roman" w:cs="Times New Roman"/>
            <w:sz w:val="24"/>
            <w:szCs w:val="24"/>
          </w:rPr>
          <w:delText>would be displaced by other metals in solutio</w:delText>
        </w:r>
        <w:r w:rsidR="00815DD8" w:rsidRPr="003755E6" w:rsidDel="003A096D">
          <w:rPr>
            <w:rFonts w:ascii="Times New Roman" w:hAnsi="Times New Roman" w:cs="Times New Roman"/>
            <w:sz w:val="24"/>
            <w:szCs w:val="24"/>
          </w:rPr>
          <w:delText>n.</w:delText>
        </w:r>
      </w:del>
    </w:p>
    <w:p w14:paraId="533CC959" w14:textId="41B97353"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ins w:id="424" w:author="Microsoft Office User" w:date="2017-03-08T13:46:00Z">
        <w:r w:rsidR="003A096D">
          <w:rPr>
            <w:rFonts w:ascii="Times New Roman" w:hAnsi="Times New Roman" w:cs="Times New Roman"/>
            <w:sz w:val="24"/>
            <w:szCs w:val="24"/>
          </w:rPr>
          <w:t xml:space="preserve"> </w:t>
        </w:r>
      </w:ins>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"&lt;sup&gt;30&lt;/sup&gt;", "plainTextFormattedCitation" : "30", "previouslyFormattedCitation" : "&lt;sup&gt;30&lt;/sup&gt;"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lastRenderedPageBreak/>
        <w:t>montmorillonite or iron</w:t>
      </w:r>
      <w:r w:rsidR="008A7689" w:rsidRPr="003755E6">
        <w:rPr>
          <w:rFonts w:ascii="Times New Roman" w:hAnsi="Times New Roman" w:cs="Times New Roman"/>
          <w:sz w:val="24"/>
          <w:szCs w:val="24"/>
        </w:rPr>
        <w:t xml:space="preserve"> </w:t>
      </w:r>
      <w:ins w:id="425" w:author="Microsoft Office User" w:date="2017-03-08T11:00:00Z">
        <w:r w:rsidR="007D2945">
          <w:rPr>
            <w:rFonts w:ascii="Times New Roman" w:hAnsi="Times New Roman" w:cs="Times New Roman"/>
            <w:sz w:val="24"/>
            <w:szCs w:val="24"/>
          </w:rPr>
          <w:t>(</w:t>
        </w:r>
        <w:proofErr w:type="spellStart"/>
        <w:r w:rsidR="007D2945">
          <w:rPr>
            <w:rFonts w:ascii="Times New Roman" w:hAnsi="Times New Roman" w:cs="Times New Roman"/>
            <w:sz w:val="24"/>
            <w:szCs w:val="24"/>
          </w:rPr>
          <w:t>hydr</w:t>
        </w:r>
        <w:proofErr w:type="spellEnd"/>
        <w:r w:rsidR="007D2945">
          <w:rPr>
            <w:rFonts w:ascii="Times New Roman" w:hAnsi="Times New Roman" w:cs="Times New Roman"/>
            <w:sz w:val="24"/>
            <w:szCs w:val="24"/>
          </w:rPr>
          <w:t>)</w:t>
        </w:r>
      </w:ins>
      <w:r w:rsidR="008A7689" w:rsidRPr="003755E6">
        <w:rPr>
          <w:rFonts w:ascii="Times New Roman" w:hAnsi="Times New Roman" w:cs="Times New Roman"/>
          <w:sz w:val="24"/>
          <w:szCs w:val="24"/>
        </w:rPr>
        <w:t xml:space="preserve">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xml:space="preserve">. The fitted reaction constant is also the lowest of all of the fitted reaction constants found here by </w:t>
      </w:r>
      <w:commentRangeStart w:id="426"/>
      <w:r w:rsidR="00E17906" w:rsidRPr="003755E6">
        <w:rPr>
          <w:rFonts w:ascii="Times New Roman" w:hAnsi="Times New Roman" w:cs="Times New Roman"/>
          <w:sz w:val="24"/>
          <w:szCs w:val="24"/>
        </w:rPr>
        <w:t>mult</w:t>
      </w:r>
      <w:r w:rsidR="00FF304B">
        <w:rPr>
          <w:rFonts w:ascii="Times New Roman" w:hAnsi="Times New Roman" w:cs="Times New Roman"/>
          <w:sz w:val="24"/>
          <w:szCs w:val="24"/>
        </w:rPr>
        <w:t>iple</w:t>
      </w:r>
      <w:commentRangeEnd w:id="426"/>
      <w:r w:rsidR="007D2945">
        <w:rPr>
          <w:rStyle w:val="CommentReference"/>
        </w:rPr>
        <w:commentReference w:id="426"/>
      </w:r>
      <w:r w:rsidR="00FF304B">
        <w:rPr>
          <w:rFonts w:ascii="Times New Roman" w:hAnsi="Times New Roman" w:cs="Times New Roman"/>
          <w:sz w:val="24"/>
          <w:szCs w:val="24"/>
        </w:rPr>
        <w:t xml:space="preserv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del w:id="427" w:author="Microsoft Office User" w:date="2017-03-08T13:48:00Z">
        <w:r w:rsidR="00952C4A" w:rsidRPr="003755E6" w:rsidDel="003A096D">
          <w:rPr>
            <w:rFonts w:ascii="Times New Roman" w:hAnsi="Times New Roman" w:cs="Times New Roman"/>
            <w:sz w:val="24"/>
            <w:szCs w:val="24"/>
          </w:rPr>
          <w:delText>Only f</w:delText>
        </w:r>
      </w:del>
      <w:ins w:id="428" w:author="Microsoft Office User" w:date="2017-03-08T13:48:00Z">
        <w:r w:rsidR="003A096D">
          <w:rPr>
            <w:rFonts w:ascii="Times New Roman" w:hAnsi="Times New Roman" w:cs="Times New Roman"/>
            <w:sz w:val="24"/>
            <w:szCs w:val="24"/>
          </w:rPr>
          <w:t>F</w:t>
        </w:r>
      </w:ins>
      <w:r w:rsidR="00952C4A" w:rsidRPr="003755E6">
        <w:rPr>
          <w:rFonts w:ascii="Times New Roman" w:hAnsi="Times New Roman" w:cs="Times New Roman"/>
          <w:sz w:val="24"/>
          <w:szCs w:val="24"/>
        </w:rPr>
        <w:t xml:space="preserve">urther </w:t>
      </w:r>
      <w:ins w:id="429" w:author="Microsoft Office User" w:date="2017-03-08T11:01:00Z">
        <w:r w:rsidR="003A096D">
          <w:rPr>
            <w:rFonts w:ascii="Times New Roman" w:hAnsi="Times New Roman" w:cs="Times New Roman"/>
            <w:sz w:val="24"/>
            <w:szCs w:val="24"/>
          </w:rPr>
          <w:t>analytical investigation using surface-sensitive measurements</w:t>
        </w:r>
      </w:ins>
      <w:del w:id="430" w:author="Microsoft Office User" w:date="2017-03-08T13:48:00Z">
        <w:r w:rsidR="00952C4A" w:rsidRPr="003755E6" w:rsidDel="003A096D">
          <w:rPr>
            <w:rFonts w:ascii="Times New Roman" w:hAnsi="Times New Roman" w:cs="Times New Roman"/>
            <w:sz w:val="24"/>
            <w:szCs w:val="24"/>
          </w:rPr>
          <w:delText>spectroscopic stud</w:delText>
        </w:r>
      </w:del>
      <w:del w:id="431" w:author="Microsoft Office User" w:date="2017-03-08T11:02:00Z">
        <w:r w:rsidR="00952C4A" w:rsidRPr="003755E6" w:rsidDel="000B25DC">
          <w:rPr>
            <w:rFonts w:ascii="Times New Roman" w:hAnsi="Times New Roman" w:cs="Times New Roman"/>
            <w:sz w:val="24"/>
            <w:szCs w:val="24"/>
          </w:rPr>
          <w:delText>y</w:delText>
        </w:r>
      </w:del>
      <w:r w:rsidR="00952C4A" w:rsidRPr="003755E6">
        <w:rPr>
          <w:rFonts w:ascii="Times New Roman" w:hAnsi="Times New Roman" w:cs="Times New Roman"/>
          <w:sz w:val="24"/>
          <w:szCs w:val="24"/>
        </w:rPr>
        <w:t xml:space="preserve"> </w:t>
      </w:r>
      <w:del w:id="432" w:author="Microsoft Office User" w:date="2017-03-08T13:48:00Z">
        <w:r w:rsidR="00952C4A" w:rsidRPr="003755E6" w:rsidDel="003A096D">
          <w:rPr>
            <w:rFonts w:ascii="Times New Roman" w:hAnsi="Times New Roman" w:cs="Times New Roman"/>
            <w:sz w:val="24"/>
            <w:szCs w:val="24"/>
          </w:rPr>
          <w:delText>of Ra association with a variety of pyrite surfaces can</w:delText>
        </w:r>
      </w:del>
      <w:ins w:id="433" w:author="Microsoft Office User" w:date="2017-03-08T13:48:00Z">
        <w:r w:rsidR="003A096D">
          <w:rPr>
            <w:rFonts w:ascii="Times New Roman" w:hAnsi="Times New Roman" w:cs="Times New Roman"/>
            <w:sz w:val="24"/>
            <w:szCs w:val="24"/>
          </w:rPr>
          <w:t>may</w:t>
        </w:r>
      </w:ins>
      <w:r w:rsidR="00952C4A" w:rsidRPr="003755E6">
        <w:rPr>
          <w:rFonts w:ascii="Times New Roman" w:hAnsi="Times New Roman" w:cs="Times New Roman"/>
          <w:sz w:val="24"/>
          <w:szCs w:val="24"/>
        </w:rPr>
        <w:t xml:space="preserve"> elucidate </w:t>
      </w:r>
      <w:ins w:id="434" w:author="Microsoft Office User" w:date="2017-03-08T13:48:00Z">
        <w:r w:rsidR="003A096D">
          <w:rPr>
            <w:rFonts w:ascii="Times New Roman" w:hAnsi="Times New Roman" w:cs="Times New Roman"/>
            <w:sz w:val="24"/>
            <w:szCs w:val="24"/>
          </w:rPr>
          <w:t>Ra sorption measurements.</w:t>
        </w:r>
      </w:ins>
      <w:del w:id="435" w:author="Microsoft Office User" w:date="2017-03-08T13:48:00Z">
        <w:r w:rsidR="00952C4A" w:rsidRPr="003755E6" w:rsidDel="003A096D">
          <w:rPr>
            <w:rFonts w:ascii="Times New Roman" w:hAnsi="Times New Roman" w:cs="Times New Roman"/>
            <w:sz w:val="24"/>
            <w:szCs w:val="24"/>
          </w:rPr>
          <w:delText xml:space="preserve">the </w:delText>
        </w:r>
        <w:r w:rsidR="00E32830" w:rsidDel="003A096D">
          <w:rPr>
            <w:rFonts w:ascii="Times New Roman" w:hAnsi="Times New Roman" w:cs="Times New Roman"/>
            <w:sz w:val="24"/>
            <w:szCs w:val="24"/>
          </w:rPr>
          <w:delText>sorption mechanisms.</w:delText>
        </w:r>
      </w:del>
    </w:p>
    <w:p w14:paraId="2B735AB6" w14:textId="1ECBD88A" w:rsidR="00525F81" w:rsidRPr="003755E6" w:rsidRDefault="006B107C" w:rsidP="00CD082E">
      <w:pPr>
        <w:spacing w:line="480" w:lineRule="auto"/>
        <w:rPr>
          <w:rFonts w:ascii="Times New Roman" w:hAnsi="Times New Roman" w:cs="Times New Roman"/>
          <w:b/>
          <w:sz w:val="24"/>
          <w:szCs w:val="24"/>
        </w:rPr>
      </w:pPr>
      <w:commentRangeStart w:id="436"/>
      <w:r w:rsidRPr="003755E6">
        <w:rPr>
          <w:rFonts w:ascii="Times New Roman" w:hAnsi="Times New Roman" w:cs="Times New Roman"/>
          <w:b/>
          <w:sz w:val="24"/>
          <w:szCs w:val="24"/>
        </w:rPr>
        <w:t xml:space="preserve">Implications for radium </w:t>
      </w:r>
      <w:del w:id="437" w:author="Microsoft Office User" w:date="2017-03-08T13:55:00Z">
        <w:r w:rsidRPr="003755E6" w:rsidDel="004A1838">
          <w:rPr>
            <w:rFonts w:ascii="Times New Roman" w:hAnsi="Times New Roman" w:cs="Times New Roman"/>
            <w:b/>
            <w:sz w:val="24"/>
            <w:szCs w:val="24"/>
          </w:rPr>
          <w:delText>as a tracer in hydrogeologic settings</w:delText>
        </w:r>
        <w:commentRangeEnd w:id="436"/>
        <w:r w:rsidR="00E06C50" w:rsidDel="004A1838">
          <w:rPr>
            <w:rStyle w:val="CommentReference"/>
          </w:rPr>
          <w:commentReference w:id="436"/>
        </w:r>
      </w:del>
      <w:ins w:id="438" w:author="Microsoft Office User" w:date="2017-03-08T13:55:00Z">
        <w:r w:rsidR="004A1838">
          <w:rPr>
            <w:rFonts w:ascii="Times New Roman" w:hAnsi="Times New Roman" w:cs="Times New Roman"/>
            <w:b/>
            <w:sz w:val="24"/>
            <w:szCs w:val="24"/>
          </w:rPr>
          <w:t>mobility</w:t>
        </w:r>
      </w:ins>
      <w:ins w:id="439" w:author="Microsoft Office User" w:date="2017-03-08T14:03:00Z">
        <w:r w:rsidR="003F4A54">
          <w:rPr>
            <w:rFonts w:ascii="Times New Roman" w:hAnsi="Times New Roman" w:cs="Times New Roman"/>
            <w:b/>
            <w:sz w:val="24"/>
            <w:szCs w:val="24"/>
          </w:rPr>
          <w:t xml:space="preserve"> in soils and aquifers</w:t>
        </w:r>
      </w:ins>
    </w:p>
    <w:p w14:paraId="0F9B1A4B" w14:textId="06B84D93" w:rsidR="00B03733" w:rsidDel="004A1838" w:rsidRDefault="0074768D">
      <w:pPr>
        <w:spacing w:line="480" w:lineRule="auto"/>
        <w:ind w:firstLine="720"/>
        <w:rPr>
          <w:del w:id="440" w:author="Microsoft Office User" w:date="2017-03-08T13:50:00Z"/>
          <w:rFonts w:ascii="Times New Roman" w:hAnsi="Times New Roman" w:cs="Times New Roman"/>
          <w:sz w:val="24"/>
          <w:szCs w:val="24"/>
        </w:rPr>
      </w:pPr>
      <w:del w:id="441" w:author="Microsoft Office User" w:date="2017-03-08T14:12:00Z">
        <w:r w:rsidRPr="003755E6" w:rsidDel="004F7042">
          <w:rPr>
            <w:rFonts w:ascii="Times New Roman" w:hAnsi="Times New Roman" w:cs="Times New Roman"/>
            <w:sz w:val="24"/>
            <w:szCs w:val="24"/>
          </w:rPr>
          <w:delText>The presented</w:delText>
        </w:r>
      </w:del>
      <w:ins w:id="442" w:author="Microsoft Office User" w:date="2017-03-08T14:18:00Z">
        <w:r w:rsidR="002A0CF7">
          <w:rPr>
            <w:rFonts w:ascii="Times New Roman" w:hAnsi="Times New Roman" w:cs="Times New Roman"/>
            <w:sz w:val="24"/>
            <w:szCs w:val="24"/>
          </w:rPr>
          <w:t>E</w:t>
        </w:r>
      </w:ins>
      <w:del w:id="443" w:author="Microsoft Office User" w:date="2017-03-08T14:12:00Z">
        <w:r w:rsidR="00176158" w:rsidRPr="003755E6" w:rsidDel="004F7042">
          <w:rPr>
            <w:rFonts w:ascii="Times New Roman" w:hAnsi="Times New Roman" w:cs="Times New Roman"/>
            <w:sz w:val="24"/>
            <w:szCs w:val="24"/>
          </w:rPr>
          <w:delText xml:space="preserve"> </w:delText>
        </w:r>
      </w:del>
      <w:del w:id="444" w:author="Microsoft Office User" w:date="2017-03-08T14:18:00Z">
        <w:r w:rsidRPr="003755E6" w:rsidDel="002A0CF7">
          <w:rPr>
            <w:rFonts w:ascii="Times New Roman" w:hAnsi="Times New Roman" w:cs="Times New Roman"/>
            <w:sz w:val="24"/>
            <w:szCs w:val="24"/>
          </w:rPr>
          <w:delText>e</w:delText>
        </w:r>
      </w:del>
      <w:r w:rsidRPr="003755E6">
        <w:rPr>
          <w:rFonts w:ascii="Times New Roman" w:hAnsi="Times New Roman" w:cs="Times New Roman"/>
          <w:sz w:val="24"/>
          <w:szCs w:val="24"/>
        </w:rPr>
        <w:t xml:space="preserve">xperimental </w:t>
      </w:r>
      <w:ins w:id="445" w:author="Microsoft Office User" w:date="2017-03-08T14:12:00Z">
        <w:r w:rsidR="004F7042">
          <w:rPr>
            <w:rFonts w:ascii="Times New Roman" w:hAnsi="Times New Roman" w:cs="Times New Roman"/>
            <w:sz w:val="24"/>
            <w:szCs w:val="24"/>
          </w:rPr>
          <w:t xml:space="preserve">and </w:t>
        </w:r>
      </w:ins>
      <w:del w:id="446" w:author="Microsoft Office User" w:date="2017-03-08T14:12:00Z">
        <w:r w:rsidR="00176158" w:rsidRPr="003755E6" w:rsidDel="004F7042">
          <w:rPr>
            <w:rFonts w:ascii="Times New Roman" w:hAnsi="Times New Roman" w:cs="Times New Roman"/>
            <w:sz w:val="24"/>
            <w:szCs w:val="24"/>
          </w:rPr>
          <w:delText>results</w:delText>
        </w:r>
        <w:r w:rsidRPr="003755E6" w:rsidDel="004F7042">
          <w:rPr>
            <w:rFonts w:ascii="Times New Roman" w:hAnsi="Times New Roman" w:cs="Times New Roman"/>
            <w:sz w:val="24"/>
            <w:szCs w:val="24"/>
          </w:rPr>
          <w:delText xml:space="preserve"> and </w:delText>
        </w:r>
      </w:del>
      <w:r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ins w:id="447" w:author="Microsoft Office User" w:date="2017-03-08T14:12:00Z">
        <w:r w:rsidR="004F7042">
          <w:rPr>
            <w:rFonts w:ascii="Times New Roman" w:hAnsi="Times New Roman" w:cs="Times New Roman"/>
            <w:sz w:val="24"/>
            <w:szCs w:val="24"/>
          </w:rPr>
          <w:t xml:space="preserve">results </w:t>
        </w:r>
      </w:ins>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w:t>
      </w:r>
      <w:ins w:id="448" w:author="Microsoft Office User" w:date="2017-03-08T14:03:00Z">
        <w:r w:rsidR="003F4A54">
          <w:rPr>
            <w:rFonts w:ascii="Times New Roman" w:hAnsi="Times New Roman" w:cs="Times New Roman"/>
            <w:sz w:val="24"/>
            <w:szCs w:val="24"/>
          </w:rPr>
          <w:t xml:space="preserve"> soils and</w:t>
        </w:r>
      </w:ins>
      <w:r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ins w:id="449" w:author="Microsoft Office User" w:date="2017-03-08T13:49:00Z">
        <w:r w:rsidR="003A096D">
          <w:rPr>
            <w:rFonts w:ascii="Times New Roman" w:hAnsi="Times New Roman" w:cs="Times New Roman"/>
            <w:sz w:val="24"/>
            <w:szCs w:val="24"/>
          </w:rPr>
          <w:t xml:space="preserve"> </w:t>
        </w:r>
      </w:ins>
      <w:del w:id="450" w:author="Microsoft Office User" w:date="2017-03-08T13:49:00Z">
        <w:r w:rsidR="00176158" w:rsidRPr="003755E6" w:rsidDel="003A096D">
          <w:rPr>
            <w:rFonts w:ascii="Times New Roman" w:hAnsi="Times New Roman" w:cs="Times New Roman"/>
            <w:sz w:val="24"/>
            <w:szCs w:val="24"/>
          </w:rPr>
          <w:delText xml:space="preserve">, salinity, </w:delText>
        </w:r>
      </w:del>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ins w:id="451" w:author="Microsoft Office User" w:date="2017-03-08T14:27:00Z">
        <w:r w:rsidR="00FD5C3B">
          <w:rPr>
            <w:rFonts w:ascii="Times New Roman" w:hAnsi="Times New Roman" w:cs="Times New Roman"/>
            <w:sz w:val="24"/>
            <w:szCs w:val="24"/>
          </w:rPr>
          <w:t xml:space="preserve">Radium adsorbed extensively to every mineral examined, albeit maximum adsorption varied according to pH and nature of the exchange site(s) on the mineral surface. Hence, using literature-reported </w:t>
        </w:r>
        <w:proofErr w:type="spellStart"/>
        <w:r w:rsidR="00FD5C3B">
          <w:rPr>
            <w:rFonts w:ascii="Times New Roman" w:hAnsi="Times New Roman" w:cs="Times New Roman"/>
            <w:sz w:val="24"/>
            <w:szCs w:val="24"/>
          </w:rPr>
          <w:t>K</w:t>
        </w:r>
        <w:r w:rsidR="00FD5C3B" w:rsidRPr="00441F3D">
          <w:rPr>
            <w:rFonts w:ascii="Times New Roman" w:hAnsi="Times New Roman" w:cs="Times New Roman"/>
            <w:sz w:val="24"/>
            <w:szCs w:val="24"/>
            <w:vertAlign w:val="subscript"/>
          </w:rPr>
          <w:t>d</w:t>
        </w:r>
        <w:proofErr w:type="spellEnd"/>
        <w:r w:rsidR="00FD5C3B" w:rsidRPr="00441F3D">
          <w:rPr>
            <w:rFonts w:ascii="Times New Roman" w:hAnsi="Times New Roman" w:cs="Times New Roman"/>
            <w:sz w:val="24"/>
            <w:szCs w:val="24"/>
            <w:vertAlign w:val="subscript"/>
          </w:rPr>
          <w:t xml:space="preserve"> </w:t>
        </w:r>
        <w:r w:rsidR="00FD5C3B">
          <w:rPr>
            <w:rFonts w:ascii="Times New Roman" w:hAnsi="Times New Roman" w:cs="Times New Roman"/>
            <w:sz w:val="24"/>
            <w:szCs w:val="24"/>
          </w:rPr>
          <w:t xml:space="preserve">values for predicting Ra mobility in natural systems may be erroneous if solution conditions and possible </w:t>
        </w:r>
        <w:proofErr w:type="spellStart"/>
        <w:r w:rsidR="00FD5C3B">
          <w:rPr>
            <w:rFonts w:ascii="Times New Roman" w:hAnsi="Times New Roman" w:cs="Times New Roman"/>
            <w:sz w:val="24"/>
            <w:szCs w:val="24"/>
          </w:rPr>
          <w:t>sorbing</w:t>
        </w:r>
        <w:proofErr w:type="spellEnd"/>
        <w:r w:rsidR="00FD5C3B">
          <w:rPr>
            <w:rFonts w:ascii="Times New Roman" w:hAnsi="Times New Roman" w:cs="Times New Roman"/>
            <w:sz w:val="24"/>
            <w:szCs w:val="24"/>
          </w:rPr>
          <w:t xml:space="preserve"> phases are not considered. Hence,</w:t>
        </w:r>
      </w:ins>
      <w:ins w:id="452" w:author="Microsoft Office User" w:date="2017-03-08T14:01:00Z">
        <w:r w:rsidR="003F4A54">
          <w:rPr>
            <w:rFonts w:ascii="Times New Roman" w:hAnsi="Times New Roman" w:cs="Times New Roman"/>
            <w:sz w:val="24"/>
            <w:szCs w:val="24"/>
          </w:rPr>
          <w:t xml:space="preserve"> groundwater model predictions and estimations</w:t>
        </w:r>
      </w:ins>
      <w:ins w:id="453" w:author="Microsoft Office User" w:date="2017-03-08T14:18:00Z">
        <w:r w:rsidR="002A0CF7">
          <w:rPr>
            <w:rFonts w:ascii="Times New Roman" w:hAnsi="Times New Roman" w:cs="Times New Roman"/>
            <w:sz w:val="24"/>
            <w:szCs w:val="24"/>
          </w:rPr>
          <w:t xml:space="preserve"> employing the use of Ra</w:t>
        </w:r>
      </w:ins>
      <w:ins w:id="454" w:author="Microsoft Office User" w:date="2017-03-08T14:01:00Z">
        <w:r w:rsidR="003F4A54">
          <w:rPr>
            <w:rFonts w:ascii="Times New Roman" w:hAnsi="Times New Roman" w:cs="Times New Roman"/>
            <w:sz w:val="24"/>
            <w:szCs w:val="24"/>
          </w:rPr>
          <w:t xml:space="preserve"> </w:t>
        </w:r>
      </w:ins>
      <w:ins w:id="455" w:author="Microsoft Office User" w:date="2017-03-08T14:27:00Z">
        <w:r w:rsidR="00FD5C3B">
          <w:rPr>
            <w:rFonts w:ascii="Times New Roman" w:hAnsi="Times New Roman" w:cs="Times New Roman"/>
            <w:sz w:val="24"/>
            <w:szCs w:val="24"/>
          </w:rPr>
          <w:t xml:space="preserve">as a tracer </w:t>
        </w:r>
      </w:ins>
      <w:ins w:id="456" w:author="Microsoft Office User" w:date="2017-03-08T14:01:00Z">
        <w:r w:rsidR="003F4A54">
          <w:rPr>
            <w:rFonts w:ascii="Times New Roman" w:hAnsi="Times New Roman" w:cs="Times New Roman"/>
            <w:sz w:val="24"/>
            <w:szCs w:val="24"/>
          </w:rPr>
          <w:t>may improve by measuring total Ra (and in some scenarios, Ra isotopes) associated with dominant subsurface minerals, and incorporating adsorption processes into simplistic mixing models.</w:t>
        </w:r>
      </w:ins>
      <w:del w:id="457" w:author="Microsoft Office User" w:date="2017-03-08T13:54:00Z">
        <w:r w:rsidR="00060014" w:rsidRPr="003755E6" w:rsidDel="004A1838">
          <w:rPr>
            <w:rFonts w:ascii="Times New Roman" w:hAnsi="Times New Roman" w:cs="Times New Roman"/>
            <w:sz w:val="24"/>
            <w:szCs w:val="24"/>
          </w:rPr>
          <w:delText xml:space="preserve">The presence of transformable iron minerals vs relatively stable clay minerals </w:delText>
        </w:r>
        <w:r w:rsidR="00E32830" w:rsidDel="004A1838">
          <w:rPr>
            <w:rFonts w:ascii="Times New Roman" w:hAnsi="Times New Roman" w:cs="Times New Roman"/>
            <w:sz w:val="24"/>
            <w:szCs w:val="24"/>
          </w:rPr>
          <w:delText xml:space="preserve">plays a key role </w:delText>
        </w:r>
        <w:r w:rsidR="00060014" w:rsidRPr="003755E6" w:rsidDel="004A1838">
          <w:rPr>
            <w:rFonts w:ascii="Times New Roman" w:hAnsi="Times New Roman" w:cs="Times New Roman"/>
            <w:sz w:val="24"/>
            <w:szCs w:val="24"/>
          </w:rPr>
          <w:delText xml:space="preserve">in determining </w:delText>
        </w:r>
        <w:r w:rsidR="00880463" w:rsidDel="004A1838">
          <w:rPr>
            <w:rFonts w:ascii="Times New Roman" w:hAnsi="Times New Roman" w:cs="Times New Roman"/>
            <w:sz w:val="24"/>
            <w:szCs w:val="24"/>
          </w:rPr>
          <w:delText>total Ra fluxes</w:delText>
        </w:r>
        <w:r w:rsidR="00060014" w:rsidRPr="003755E6" w:rsidDel="004A1838">
          <w:rPr>
            <w:rFonts w:ascii="Times New Roman" w:hAnsi="Times New Roman" w:cs="Times New Roman"/>
            <w:sz w:val="24"/>
            <w:szCs w:val="24"/>
          </w:rPr>
          <w:delText xml:space="preserve">. </w:delText>
        </w:r>
      </w:del>
      <w:moveFromRangeStart w:id="458" w:author="Microsoft Office User" w:date="2017-03-08T14:00:00Z" w:name="move476744978"/>
      <w:moveFrom w:id="459" w:author="Microsoft Office User" w:date="2017-03-08T14:00:00Z">
        <w:del w:id="460" w:author="Microsoft Office User" w:date="2017-03-08T14:12:00Z">
          <w:r w:rsidR="00060014" w:rsidRPr="003755E6" w:rsidDel="004F7042">
            <w:rPr>
              <w:rFonts w:ascii="Times New Roman" w:hAnsi="Times New Roman" w:cs="Times New Roman"/>
              <w:sz w:val="24"/>
              <w:szCs w:val="24"/>
            </w:rPr>
            <w:delText>The r</w:delText>
          </w:r>
          <w:r w:rsidR="00A077F8" w:rsidRPr="003755E6" w:rsidDel="004F7042">
            <w:rPr>
              <w:rFonts w:ascii="Times New Roman" w:hAnsi="Times New Roman" w:cs="Times New Roman"/>
              <w:sz w:val="24"/>
              <w:szCs w:val="24"/>
            </w:rPr>
            <w:delText>esults here suggest that groundwater model predictions and estimations may improve by measuring total Ra (and in some scenarios, Ra isotopes) associated with dominant subsurface minerals, and incorporating adsorption processes into simplistic mixing mode</w:delText>
          </w:r>
        </w:del>
      </w:moveFrom>
      <w:ins w:id="461" w:author="Microsoft Office User" w:date="2017-03-08T14:08:00Z">
        <w:r w:rsidR="004F7042">
          <w:rPr>
            <w:rFonts w:ascii="Times New Roman" w:hAnsi="Times New Roman" w:cs="Times New Roman"/>
            <w:sz w:val="24"/>
            <w:szCs w:val="24"/>
          </w:rPr>
          <w:t xml:space="preserve"> </w:t>
        </w:r>
      </w:ins>
      <w:ins w:id="462" w:author="Microsoft Office User" w:date="2017-03-08T14:22:00Z">
        <w:r w:rsidR="00375F9A">
          <w:rPr>
            <w:rFonts w:ascii="Times New Roman" w:hAnsi="Times New Roman" w:cs="Times New Roman"/>
            <w:sz w:val="24"/>
            <w:szCs w:val="24"/>
          </w:rPr>
          <w:t>Likewise,</w:t>
        </w:r>
      </w:ins>
      <w:ins w:id="463" w:author="Microsoft Office User" w:date="2017-03-08T14:21:00Z">
        <w:r w:rsidR="00375F9A">
          <w:rPr>
            <w:rFonts w:ascii="Times New Roman" w:hAnsi="Times New Roman" w:cs="Times New Roman"/>
            <w:sz w:val="24"/>
            <w:szCs w:val="24"/>
          </w:rPr>
          <w:t xml:space="preserve"> </w:t>
        </w:r>
      </w:ins>
      <w:ins w:id="464" w:author="Microsoft Office User" w:date="2017-03-08T14:25:00Z">
        <w:r w:rsidR="00375F9A">
          <w:rPr>
            <w:rFonts w:ascii="Times New Roman" w:hAnsi="Times New Roman" w:cs="Times New Roman"/>
            <w:sz w:val="24"/>
            <w:szCs w:val="24"/>
          </w:rPr>
          <w:t xml:space="preserve">the </w:t>
        </w:r>
      </w:ins>
      <w:ins w:id="465" w:author="Microsoft Office User" w:date="2017-03-08T14:24:00Z">
        <w:r w:rsidR="00375F9A">
          <w:rPr>
            <w:rFonts w:ascii="Times New Roman" w:hAnsi="Times New Roman" w:cs="Times New Roman"/>
            <w:sz w:val="24"/>
            <w:szCs w:val="24"/>
          </w:rPr>
          <w:t>fate and transport</w:t>
        </w:r>
      </w:ins>
      <w:ins w:id="466" w:author="Microsoft Office User" w:date="2017-03-08T14:25:00Z">
        <w:r w:rsidR="00375F9A">
          <w:rPr>
            <w:rFonts w:ascii="Times New Roman" w:hAnsi="Times New Roman" w:cs="Times New Roman"/>
            <w:sz w:val="24"/>
            <w:szCs w:val="24"/>
          </w:rPr>
          <w:t xml:space="preserve"> of </w:t>
        </w:r>
      </w:ins>
      <w:ins w:id="467" w:author="Microsoft Office User" w:date="2017-03-08T14:26:00Z">
        <w:r w:rsidR="00375F9A">
          <w:rPr>
            <w:rFonts w:ascii="Times New Roman" w:hAnsi="Times New Roman" w:cs="Times New Roman"/>
            <w:sz w:val="24"/>
            <w:szCs w:val="24"/>
          </w:rPr>
          <w:t xml:space="preserve">Ra sourced from anthropogenic activity, including </w:t>
        </w:r>
      </w:ins>
      <w:ins w:id="468" w:author="Microsoft Office User" w:date="2017-03-08T14:21:00Z">
        <w:r w:rsidR="00375F9A">
          <w:rPr>
            <w:rFonts w:ascii="Times New Roman" w:hAnsi="Times New Roman" w:cs="Times New Roman"/>
            <w:sz w:val="24"/>
            <w:szCs w:val="24"/>
          </w:rPr>
          <w:t>unconventional gas extraction, mining, and nuclear waste</w:t>
        </w:r>
      </w:ins>
      <w:ins w:id="469" w:author="Microsoft Office User" w:date="2017-03-08T14:33:00Z">
        <w:r w:rsidR="009C09AD">
          <w:rPr>
            <w:rFonts w:ascii="Times New Roman" w:hAnsi="Times New Roman" w:cs="Times New Roman"/>
            <w:sz w:val="24"/>
            <w:szCs w:val="24"/>
          </w:rPr>
          <w:t xml:space="preserve"> or contamination</w:t>
        </w:r>
      </w:ins>
      <w:bookmarkStart w:id="470" w:name="_GoBack"/>
      <w:bookmarkEnd w:id="470"/>
      <w:ins w:id="471" w:author="Microsoft Office User" w:date="2017-03-08T14:26:00Z">
        <w:r w:rsidR="00375F9A">
          <w:rPr>
            <w:rFonts w:ascii="Times New Roman" w:hAnsi="Times New Roman" w:cs="Times New Roman"/>
            <w:sz w:val="24"/>
            <w:szCs w:val="24"/>
          </w:rPr>
          <w:t xml:space="preserve">, may be similarly improved. </w:t>
        </w:r>
      </w:ins>
      <w:moveFrom w:id="472" w:author="Microsoft Office User" w:date="2017-03-08T14:00:00Z">
        <w:del w:id="473" w:author="Microsoft Office User" w:date="2017-03-08T14:08:00Z">
          <w:r w:rsidR="00A077F8" w:rsidRPr="003755E6" w:rsidDel="00556F98">
            <w:rPr>
              <w:rFonts w:ascii="Times New Roman" w:hAnsi="Times New Roman" w:cs="Times New Roman"/>
              <w:sz w:val="24"/>
              <w:szCs w:val="24"/>
            </w:rPr>
            <w:delText>l</w:delText>
          </w:r>
        </w:del>
        <w:del w:id="474" w:author="Microsoft Office User" w:date="2017-03-08T14:06:00Z">
          <w:r w:rsidR="00A077F8" w:rsidRPr="003755E6" w:rsidDel="00556F98">
            <w:rPr>
              <w:rFonts w:ascii="Times New Roman" w:hAnsi="Times New Roman" w:cs="Times New Roman"/>
              <w:sz w:val="24"/>
              <w:szCs w:val="24"/>
            </w:rPr>
            <w:delText>s.</w:delText>
          </w:r>
        </w:del>
        <w:del w:id="475" w:author="Microsoft Office User" w:date="2017-03-08T14:04:00Z">
          <w:r w:rsidR="00A077F8" w:rsidRPr="003755E6" w:rsidDel="003F4A54">
            <w:rPr>
              <w:rFonts w:ascii="Times New Roman" w:hAnsi="Times New Roman" w:cs="Times New Roman"/>
              <w:sz w:val="24"/>
              <w:szCs w:val="24"/>
            </w:rPr>
            <w:delText xml:space="preserve"> </w:delText>
          </w:r>
        </w:del>
      </w:moveFrom>
      <w:moveFromRangeEnd w:id="458"/>
      <w:moveToRangeStart w:id="476" w:author="Microsoft Office User" w:date="2017-03-08T14:00:00Z" w:name="move476744978"/>
      <w:moveTo w:id="477" w:author="Microsoft Office User" w:date="2017-03-08T14:00:00Z">
        <w:del w:id="478" w:author="Microsoft Office User" w:date="2017-03-08T14:03:00Z">
          <w:r w:rsidR="005C542A" w:rsidRPr="003755E6" w:rsidDel="003F4A54">
            <w:rPr>
              <w:rFonts w:ascii="Times New Roman" w:hAnsi="Times New Roman" w:cs="Times New Roman"/>
              <w:sz w:val="24"/>
              <w:szCs w:val="24"/>
            </w:rPr>
            <w:delText>The results here suggest that groundwater model predictions and estimations may improve by measuring total Ra (and in some scenarios, Ra isotopes) associated with dominant subsurface minerals, and incorporating adsorption processes into simplistic mixing models.</w:delText>
          </w:r>
        </w:del>
      </w:moveTo>
      <w:moveToRangeEnd w:id="476"/>
    </w:p>
    <w:p w14:paraId="2BF4D383" w14:textId="77777777" w:rsidR="004A1838" w:rsidRDefault="004A1838">
      <w:pPr>
        <w:spacing w:line="480" w:lineRule="auto"/>
        <w:rPr>
          <w:ins w:id="479" w:author="Microsoft Office User" w:date="2017-03-08T13:54:00Z"/>
          <w:rFonts w:ascii="Times New Roman" w:hAnsi="Times New Roman" w:cs="Times New Roman"/>
          <w:sz w:val="24"/>
          <w:szCs w:val="24"/>
        </w:rPr>
        <w:pPrChange w:id="480" w:author="Microsoft Office User" w:date="2017-03-08T14:18:00Z">
          <w:pPr>
            <w:spacing w:line="480" w:lineRule="auto"/>
            <w:ind w:firstLine="720"/>
          </w:pPr>
        </w:pPrChange>
      </w:pPr>
    </w:p>
    <w:p w14:paraId="4B516F19" w14:textId="77777777" w:rsidR="004A1838" w:rsidRDefault="004A1838" w:rsidP="002A0CF7">
      <w:pPr>
        <w:spacing w:line="480" w:lineRule="auto"/>
        <w:ind w:firstLine="720"/>
        <w:rPr>
          <w:ins w:id="481" w:author="Microsoft Office User" w:date="2017-03-08T13:54:00Z"/>
          <w:rFonts w:ascii="Times New Roman" w:hAnsi="Times New Roman" w:cs="Times New Roman"/>
          <w:sz w:val="24"/>
          <w:szCs w:val="24"/>
        </w:rPr>
      </w:pPr>
    </w:p>
    <w:p w14:paraId="11D65382" w14:textId="26DBF019" w:rsidR="0000243D" w:rsidRPr="003755E6" w:rsidDel="003A096D" w:rsidRDefault="0000243D">
      <w:pPr>
        <w:spacing w:line="480" w:lineRule="auto"/>
        <w:ind w:firstLine="720"/>
        <w:rPr>
          <w:del w:id="482" w:author="Microsoft Office User" w:date="2017-03-08T13:50:00Z"/>
          <w:rFonts w:ascii="Times New Roman" w:hAnsi="Times New Roman" w:cs="Times New Roman"/>
          <w:sz w:val="24"/>
          <w:szCs w:val="24"/>
        </w:rPr>
      </w:pPr>
      <w:commentRangeStart w:id="483"/>
      <w:del w:id="484" w:author="Microsoft Office User" w:date="2017-03-08T13:50:00Z">
        <w:r w:rsidRPr="003755E6" w:rsidDel="003A096D">
          <w:rPr>
            <w:rFonts w:ascii="Times New Roman" w:hAnsi="Times New Roman" w:cs="Times New Roman"/>
            <w:sz w:val="24"/>
            <w:szCs w:val="24"/>
          </w:rPr>
          <w:lastRenderedPageBreak/>
          <w:delText xml:space="preserve">Radium isotopes </w:delText>
        </w:r>
        <w:r w:rsidDel="003A096D">
          <w:rPr>
            <w:rFonts w:ascii="Times New Roman" w:hAnsi="Times New Roman" w:cs="Times New Roman"/>
            <w:sz w:val="24"/>
            <w:szCs w:val="24"/>
          </w:rPr>
          <w:delText>are also</w:delText>
        </w:r>
        <w:r w:rsidRPr="003755E6" w:rsidDel="003A096D">
          <w:rPr>
            <w:rFonts w:ascii="Times New Roman" w:hAnsi="Times New Roman" w:cs="Times New Roman"/>
            <w:sz w:val="24"/>
            <w:szCs w:val="24"/>
          </w:rPr>
          <w:delText xml:space="preserve"> used as naturally occurring environmental tracers. The mass balance of Ra isotopes in estuarine/near shore systems </w:delText>
        </w:r>
        <w:r w:rsidDel="003A096D">
          <w:rPr>
            <w:rFonts w:ascii="Times New Roman" w:hAnsi="Times New Roman" w:cs="Times New Roman"/>
            <w:sz w:val="24"/>
            <w:szCs w:val="24"/>
          </w:rPr>
          <w:delText>can</w:delText>
        </w:r>
        <w:r w:rsidRPr="003755E6" w:rsidDel="003A096D">
          <w:rPr>
            <w:rFonts w:ascii="Times New Roman" w:hAnsi="Times New Roman" w:cs="Times New Roman"/>
            <w:sz w:val="24"/>
            <w:szCs w:val="24"/>
          </w:rPr>
          <w:delText xml:space="preserve"> provide estimates of subterranean groundwater di</w:delText>
        </w:r>
        <w:r w:rsidDel="003A096D">
          <w:rPr>
            <w:rFonts w:ascii="Times New Roman" w:hAnsi="Times New Roman" w:cs="Times New Roman"/>
            <w:sz w:val="24"/>
            <w:szCs w:val="24"/>
          </w:rPr>
          <w:delText>scharge (SGD).</w:delText>
        </w:r>
        <w:r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"&lt;sup&gt;31&lt;/sup&gt;", "plainTextFormattedCitation" : "31", "previouslyFormattedCitation" : "&lt;sup&gt;31&lt;/sup&gt;"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31</w:delText>
        </w:r>
        <w:r w:rsidRPr="003755E6" w:rsidDel="003A096D">
          <w:rPr>
            <w:rFonts w:ascii="Times New Roman" w:hAnsi="Times New Roman" w:cs="Times New Roman"/>
            <w:sz w:val="24"/>
            <w:szCs w:val="24"/>
          </w:rPr>
          <w:fldChar w:fldCharType="end"/>
        </w:r>
        <w:r w:rsidRPr="003755E6" w:rsidDel="003A096D">
          <w:rPr>
            <w:rFonts w:ascii="Times New Roman" w:hAnsi="Times New Roman" w:cs="Times New Roman"/>
            <w:sz w:val="24"/>
            <w:szCs w:val="24"/>
          </w:rPr>
          <w:delText xml:space="preserve"> This method matches well with other SGD measurements, but is unable to resolve groundwater behavi</w:delText>
        </w:r>
        <w:r w:rsidDel="003A096D">
          <w:rPr>
            <w:rFonts w:ascii="Times New Roman" w:hAnsi="Times New Roman" w:cs="Times New Roman"/>
            <w:sz w:val="24"/>
            <w:szCs w:val="24"/>
          </w:rPr>
          <w:delText>or within</w:delText>
        </w:r>
        <w:r w:rsidRPr="003755E6" w:rsidDel="003A096D">
          <w:rPr>
            <w:rFonts w:ascii="Times New Roman" w:hAnsi="Times New Roman" w:cs="Times New Roman"/>
            <w:sz w:val="24"/>
            <w:szCs w:val="24"/>
          </w:rPr>
          <w:delText xml:space="preserve"> estuarine systems; non-conservative mixing and retardation may occur in these zones owing to sorption </w:delText>
        </w:r>
        <w:r w:rsidDel="003A096D">
          <w:rPr>
            <w:rFonts w:ascii="Times New Roman" w:hAnsi="Times New Roman" w:cs="Times New Roman"/>
            <w:sz w:val="24"/>
            <w:szCs w:val="24"/>
          </w:rPr>
          <w:delText xml:space="preserve">or </w:delText>
        </w:r>
        <w:r w:rsidRPr="003755E6" w:rsidDel="003A096D">
          <w:rPr>
            <w:rFonts w:ascii="Times New Roman" w:hAnsi="Times New Roman" w:cs="Times New Roman"/>
            <w:sz w:val="24"/>
            <w:szCs w:val="24"/>
          </w:rPr>
          <w:delText>fluctuations in pH, salinity or redox state</w:delText>
        </w:r>
        <w:r w:rsidDel="003A096D">
          <w:rPr>
            <w:rFonts w:ascii="Times New Roman" w:hAnsi="Times New Roman" w:cs="Times New Roman"/>
            <w:sz w:val="24"/>
            <w:szCs w:val="24"/>
          </w:rPr>
          <w:delText>.</w:delText>
        </w:r>
        <w:r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"&lt;sup&gt;9,32&lt;/sup&gt;", "plainTextFormattedCitation" : "9,32", "previouslyFormattedCitation" : "&lt;sup&gt;9,32&lt;/sup&gt;"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9,32</w:delText>
        </w:r>
        <w:r w:rsidRPr="003755E6" w:rsidDel="003A096D">
          <w:rPr>
            <w:rFonts w:ascii="Times New Roman" w:hAnsi="Times New Roman" w:cs="Times New Roman"/>
            <w:sz w:val="24"/>
            <w:szCs w:val="24"/>
          </w:rPr>
          <w:fldChar w:fldCharType="end"/>
        </w:r>
        <w:r w:rsidRPr="003755E6" w:rsidDel="003A096D">
          <w:rPr>
            <w:rFonts w:ascii="Times New Roman" w:hAnsi="Times New Roman" w:cs="Times New Roman"/>
            <w:sz w:val="24"/>
            <w:szCs w:val="24"/>
          </w:rPr>
          <w:delText xml:space="preserve"> In addition to its use as a groundwater tracer, Ra has also been identified as a marker for historic spills associated with hydrocarbon extraction</w:delText>
        </w:r>
        <w:r w:rsidDel="003A096D">
          <w:rPr>
            <w:rFonts w:ascii="Times New Roman" w:hAnsi="Times New Roman" w:cs="Times New Roman"/>
            <w:sz w:val="24"/>
            <w:szCs w:val="24"/>
          </w:rPr>
          <w:delText>.</w:delText>
        </w:r>
        <w:r w:rsidRPr="003755E6" w:rsidDel="003A096D">
          <w:rPr>
            <w:rFonts w:ascii="Times New Roman" w:hAnsi="Times New Roman" w:cs="Times New Roman"/>
            <w:sz w:val="24"/>
            <w:szCs w:val="24"/>
          </w:rPr>
          <w:fldChar w:fldCharType="begin" w:fldLock="1"/>
        </w:r>
        <w:r w:rsidDel="003A096D">
          <w:rPr>
            <w:rFonts w:ascii="Times New Roman" w:hAnsi="Times New Roman" w:cs="Times New Roman"/>
            <w:sz w:val="24"/>
            <w:szCs w:val="24"/>
          </w:rPr>
          <w:del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Pr="006F6CB4" w:rsidDel="003A096D">
          <w:rPr>
            <w:rFonts w:ascii="Times New Roman" w:hAnsi="Times New Roman" w:cs="Times New Roman"/>
            <w:noProof/>
            <w:sz w:val="24"/>
            <w:szCs w:val="24"/>
            <w:vertAlign w:val="superscript"/>
          </w:rPr>
          <w:delText>7</w:delText>
        </w:r>
        <w:r w:rsidRPr="003755E6" w:rsidDel="003A096D">
          <w:rPr>
            <w:rFonts w:ascii="Times New Roman" w:hAnsi="Times New Roman" w:cs="Times New Roman"/>
            <w:sz w:val="24"/>
            <w:szCs w:val="24"/>
          </w:rPr>
          <w:fldChar w:fldCharType="end"/>
        </w:r>
        <w:r w:rsidRPr="003755E6" w:rsidDel="003A096D">
          <w:rPr>
            <w:rFonts w:ascii="Times New Roman" w:hAnsi="Times New Roman" w:cs="Times New Roman"/>
            <w:sz w:val="24"/>
            <w:szCs w:val="24"/>
          </w:rPr>
          <w:delText xml:space="preserve"> This is possible if the Ra isotopic signature of produced water significantly differs from that of local groundwater, which is typical in many hydrocarbon bearing formations</w:delText>
        </w:r>
        <w:r w:rsidDel="003A096D">
          <w:rPr>
            <w:rFonts w:ascii="Times New Roman" w:hAnsi="Times New Roman" w:cs="Times New Roman"/>
            <w:sz w:val="24"/>
            <w:szCs w:val="24"/>
          </w:rPr>
          <w:delText>.</w:delText>
        </w:r>
        <w:r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"&lt;sup&gt;33&lt;/sup&gt;", "plainTextFormattedCitation" : "33", "previouslyFormattedCitation" : "&lt;sup&gt;33&lt;/sup&gt;"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33</w:delText>
        </w:r>
        <w:r w:rsidRPr="003755E6" w:rsidDel="003A096D">
          <w:rPr>
            <w:rFonts w:ascii="Times New Roman" w:hAnsi="Times New Roman" w:cs="Times New Roman"/>
            <w:sz w:val="24"/>
            <w:szCs w:val="24"/>
          </w:rPr>
          <w:fldChar w:fldCharType="end"/>
        </w:r>
        <w:r w:rsidRPr="003755E6" w:rsidDel="003A096D">
          <w:rPr>
            <w:rFonts w:ascii="Times New Roman" w:hAnsi="Times New Roman" w:cs="Times New Roman"/>
            <w:sz w:val="24"/>
            <w:szCs w:val="24"/>
          </w:rPr>
          <w:delText xml:space="preserve"> Successful implementation of this method requires a comprehensive accounting of Ra</w:delText>
        </w:r>
        <w:r w:rsidDel="003A096D">
          <w:rPr>
            <w:rFonts w:ascii="Times New Roman" w:hAnsi="Times New Roman" w:cs="Times New Roman"/>
            <w:sz w:val="24"/>
            <w:szCs w:val="24"/>
          </w:rPr>
          <w:delText xml:space="preserve"> fate</w:delText>
        </w:r>
        <w:r w:rsidRPr="003755E6" w:rsidDel="003A096D">
          <w:rPr>
            <w:rFonts w:ascii="Times New Roman" w:hAnsi="Times New Roman" w:cs="Times New Roman"/>
            <w:sz w:val="24"/>
            <w:szCs w:val="24"/>
          </w:rPr>
          <w:delText xml:space="preserve"> in groundwater, as transport may be significantly non-conservative due to mixing of the highly saline, often anoxic waste waters with shallow, oxic, low salinity groundwater. </w:delText>
        </w:r>
        <w:commentRangeEnd w:id="483"/>
        <w:r w:rsidDel="003A096D">
          <w:rPr>
            <w:rStyle w:val="CommentReference"/>
          </w:rPr>
          <w:commentReference w:id="483"/>
        </w:r>
      </w:del>
    </w:p>
    <w:p w14:paraId="381F9E36" w14:textId="42D1D7A2" w:rsidR="006B107C" w:rsidRPr="003755E6" w:rsidRDefault="00B03733" w:rsidP="003A096D">
      <w:pPr>
        <w:spacing w:line="480" w:lineRule="auto"/>
        <w:ind w:firstLine="720"/>
        <w:rPr>
          <w:rFonts w:ascii="Times New Roman" w:hAnsi="Times New Roman" w:cs="Times New Roman"/>
          <w:sz w:val="24"/>
          <w:szCs w:val="24"/>
        </w:rPr>
      </w:pPr>
      <w:commentRangeStart w:id="485"/>
      <w:del w:id="486" w:author="Microsoft Office User" w:date="2017-03-08T13:50:00Z">
        <w:r w:rsidRPr="003755E6" w:rsidDel="003A096D">
          <w:rPr>
            <w:rFonts w:ascii="Times New Roman" w:hAnsi="Times New Roman" w:cs="Times New Roman"/>
            <w:sz w:val="24"/>
            <w:szCs w:val="24"/>
          </w:rPr>
          <w:delText>R</w:delText>
        </w:r>
        <w:r w:rsidR="002C583C" w:rsidRPr="003755E6" w:rsidDel="003A096D">
          <w:rPr>
            <w:rFonts w:ascii="Times New Roman" w:hAnsi="Times New Roman" w:cs="Times New Roman"/>
            <w:sz w:val="24"/>
            <w:szCs w:val="24"/>
          </w:rPr>
          <w:delText>adium isotopes have</w:delText>
        </w:r>
        <w:r w:rsidR="001F06AE" w:rsidRPr="003755E6" w:rsidDel="003A096D">
          <w:rPr>
            <w:rFonts w:ascii="Times New Roman" w:hAnsi="Times New Roman" w:cs="Times New Roman"/>
            <w:sz w:val="24"/>
            <w:szCs w:val="24"/>
          </w:rPr>
          <w:delText xml:space="preserve"> </w:delText>
        </w:r>
        <w:r w:rsidRPr="003755E6" w:rsidDel="003A096D">
          <w:rPr>
            <w:rFonts w:ascii="Times New Roman" w:hAnsi="Times New Roman" w:cs="Times New Roman"/>
            <w:sz w:val="24"/>
            <w:szCs w:val="24"/>
          </w:rPr>
          <w:delText xml:space="preserve">played a crucial role in tracing the flux of groundwater into the ocean, and </w:delText>
        </w:r>
        <w:r w:rsidR="00363B39" w:rsidRPr="003755E6" w:rsidDel="003A096D">
          <w:rPr>
            <w:rFonts w:ascii="Times New Roman" w:hAnsi="Times New Roman" w:cs="Times New Roman"/>
            <w:sz w:val="24"/>
            <w:szCs w:val="24"/>
          </w:rPr>
          <w:delText>have</w:delText>
        </w:r>
        <w:r w:rsidRPr="003755E6" w:rsidDel="003A096D">
          <w:rPr>
            <w:rFonts w:ascii="Times New Roman" w:hAnsi="Times New Roman" w:cs="Times New Roman"/>
            <w:sz w:val="24"/>
            <w:szCs w:val="24"/>
          </w:rPr>
          <w:delText xml:space="preserve"> been highlighted as a potential marker for investigating ground contamination resulting from hydraulic fracturing operations</w:delText>
        </w:r>
        <w:r w:rsidR="00011F86" w:rsidDel="003A096D">
          <w:rPr>
            <w:rFonts w:ascii="Times New Roman" w:hAnsi="Times New Roman" w:cs="Times New Roman"/>
            <w:sz w:val="24"/>
            <w:szCs w:val="24"/>
          </w:rPr>
          <w:delText>.</w:delText>
        </w:r>
        <w:r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"&lt;sup&gt;7,34&lt;/sup&gt;", "plainTextFormattedCitation" : "7,34", "previouslyFormattedCitation" : "&lt;sup&gt;7,34&lt;/sup&gt;"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7,34</w:delText>
        </w:r>
        <w:r w:rsidRPr="003755E6" w:rsidDel="003A096D">
          <w:rPr>
            <w:rFonts w:ascii="Times New Roman" w:hAnsi="Times New Roman" w:cs="Times New Roman"/>
            <w:sz w:val="24"/>
            <w:szCs w:val="24"/>
          </w:rPr>
          <w:fldChar w:fldCharType="end"/>
        </w:r>
        <w:r w:rsidRPr="003755E6" w:rsidDel="003A096D">
          <w:rPr>
            <w:rFonts w:ascii="Times New Roman" w:hAnsi="Times New Roman" w:cs="Times New Roman"/>
            <w:sz w:val="24"/>
            <w:szCs w:val="24"/>
          </w:rPr>
          <w:delText xml:space="preserve"> The models used thus far are relatively simple mixing models, where transport within porous media is not considered</w:delText>
        </w:r>
        <w:r w:rsidR="00011F86" w:rsidDel="003A096D">
          <w:rPr>
            <w:rFonts w:ascii="Times New Roman" w:hAnsi="Times New Roman" w:cs="Times New Roman"/>
            <w:sz w:val="24"/>
            <w:szCs w:val="24"/>
          </w:rPr>
          <w:delText>.</w:delText>
        </w:r>
        <w:r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"&lt;sup&gt;35&lt;/sup&gt;", "plainTextFormattedCitation" : "35", "previouslyFormattedCitation" : "&lt;sup&gt;35&lt;/sup&gt;" }, "properties" : { "noteIndex" : 0 }, "schema" : "https://github.com/citation-style-language/schema/raw/master/csl-citation.json" }</w:delInstrText>
        </w:r>
        <w:r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35</w:delText>
        </w:r>
        <w:r w:rsidRPr="003755E6" w:rsidDel="003A096D">
          <w:rPr>
            <w:rFonts w:ascii="Times New Roman" w:hAnsi="Times New Roman" w:cs="Times New Roman"/>
            <w:sz w:val="24"/>
            <w:szCs w:val="24"/>
          </w:rPr>
          <w:fldChar w:fldCharType="end"/>
        </w:r>
        <w:r w:rsidR="00191E6F" w:rsidRPr="003755E6" w:rsidDel="003A096D">
          <w:rPr>
            <w:rFonts w:ascii="Times New Roman" w:hAnsi="Times New Roman" w:cs="Times New Roman"/>
            <w:sz w:val="24"/>
            <w:szCs w:val="24"/>
          </w:rPr>
          <w:delText xml:space="preserve"> Study of natural </w:delText>
        </w:r>
        <w:r w:rsidR="00E45DBF" w:rsidDel="003A096D">
          <w:rPr>
            <w:rFonts w:ascii="Times New Roman" w:hAnsi="Times New Roman" w:cs="Times New Roman"/>
            <w:sz w:val="24"/>
            <w:szCs w:val="24"/>
          </w:rPr>
          <w:delText>Ra</w:delText>
        </w:r>
        <w:r w:rsidR="00191E6F" w:rsidRPr="003755E6" w:rsidDel="003A096D">
          <w:rPr>
            <w:rFonts w:ascii="Times New Roman" w:hAnsi="Times New Roman" w:cs="Times New Roman"/>
            <w:sz w:val="24"/>
            <w:szCs w:val="24"/>
          </w:rPr>
          <w:delText xml:space="preserve"> variations </w:delText>
        </w:r>
        <w:r w:rsidR="00DA398E" w:rsidRPr="003755E6" w:rsidDel="003A096D">
          <w:rPr>
            <w:rFonts w:ascii="Times New Roman" w:hAnsi="Times New Roman" w:cs="Times New Roman"/>
            <w:sz w:val="24"/>
            <w:szCs w:val="24"/>
          </w:rPr>
          <w:delText xml:space="preserve">showed </w:delText>
        </w:r>
        <w:r w:rsidR="00191E6F" w:rsidRPr="003755E6" w:rsidDel="003A096D">
          <w:rPr>
            <w:rFonts w:ascii="Times New Roman" w:hAnsi="Times New Roman" w:cs="Times New Roman"/>
            <w:sz w:val="24"/>
            <w:szCs w:val="24"/>
          </w:rPr>
          <w:delText xml:space="preserve">transport plays a critical role in controlling </w:delText>
        </w:r>
        <w:r w:rsidR="00E45DBF" w:rsidDel="003A096D">
          <w:rPr>
            <w:rFonts w:ascii="Times New Roman" w:hAnsi="Times New Roman" w:cs="Times New Roman"/>
            <w:sz w:val="24"/>
            <w:szCs w:val="24"/>
          </w:rPr>
          <w:delText>Ra</w:delText>
        </w:r>
        <w:r w:rsidR="00191E6F" w:rsidRPr="003755E6" w:rsidDel="003A096D">
          <w:rPr>
            <w:rFonts w:ascii="Times New Roman" w:hAnsi="Times New Roman" w:cs="Times New Roman"/>
            <w:sz w:val="24"/>
            <w:szCs w:val="24"/>
          </w:rPr>
          <w:delText xml:space="preserve"> isotope concentrations, particularly the short lived isotopes </w:delText>
        </w:r>
        <w:r w:rsidR="00011F86" w:rsidDel="003A096D">
          <w:rPr>
            <w:rFonts w:ascii="Times New Roman" w:hAnsi="Times New Roman" w:cs="Times New Roman"/>
            <w:sz w:val="24"/>
            <w:szCs w:val="24"/>
            <w:vertAlign w:val="superscript"/>
          </w:rPr>
          <w:delText>223</w:delText>
        </w:r>
        <w:r w:rsidR="00E45DBF" w:rsidDel="003A096D">
          <w:rPr>
            <w:rFonts w:ascii="Times New Roman" w:hAnsi="Times New Roman" w:cs="Times New Roman"/>
            <w:sz w:val="24"/>
            <w:szCs w:val="24"/>
          </w:rPr>
          <w:delText>Ra</w:delText>
        </w:r>
        <w:r w:rsidR="00011F86" w:rsidDel="003A096D">
          <w:rPr>
            <w:rFonts w:ascii="Times New Roman" w:hAnsi="Times New Roman" w:cs="Times New Roman"/>
            <w:sz w:val="24"/>
            <w:szCs w:val="24"/>
          </w:rPr>
          <w:delText xml:space="preserve"> </w:delText>
        </w:r>
        <w:r w:rsidR="00191E6F" w:rsidRPr="003755E6" w:rsidDel="003A096D">
          <w:rPr>
            <w:rFonts w:ascii="Times New Roman" w:hAnsi="Times New Roman" w:cs="Times New Roman"/>
            <w:sz w:val="24"/>
            <w:szCs w:val="24"/>
          </w:rPr>
          <w:delText xml:space="preserve">and </w:delText>
        </w:r>
        <w:r w:rsidR="00011F86" w:rsidDel="003A096D">
          <w:rPr>
            <w:rFonts w:ascii="Times New Roman" w:hAnsi="Times New Roman" w:cs="Times New Roman"/>
            <w:sz w:val="24"/>
            <w:szCs w:val="24"/>
            <w:vertAlign w:val="superscript"/>
          </w:rPr>
          <w:delText>224</w:delText>
        </w:r>
        <w:r w:rsidR="00E45DBF" w:rsidDel="003A096D">
          <w:rPr>
            <w:rFonts w:ascii="Times New Roman" w:hAnsi="Times New Roman" w:cs="Times New Roman"/>
            <w:sz w:val="24"/>
            <w:szCs w:val="24"/>
          </w:rPr>
          <w:delText>Ra</w:delText>
        </w:r>
        <w:r w:rsidR="00191E6F" w:rsidRPr="003755E6" w:rsidDel="003A096D">
          <w:rPr>
            <w:rFonts w:ascii="Times New Roman" w:hAnsi="Times New Roman" w:cs="Times New Roman"/>
            <w:sz w:val="24"/>
            <w:szCs w:val="24"/>
          </w:rPr>
          <w:delText>,</w:delText>
        </w:r>
        <w:r w:rsidR="004047E5" w:rsidRPr="003755E6" w:rsidDel="003A096D">
          <w:rPr>
            <w:rFonts w:ascii="Times New Roman" w:hAnsi="Times New Roman" w:cs="Times New Roman"/>
            <w:sz w:val="24"/>
            <w:szCs w:val="24"/>
          </w:rPr>
          <w:delText xml:space="preserve"> and needs</w:delText>
        </w:r>
        <w:r w:rsidR="00191E6F" w:rsidRPr="003755E6" w:rsidDel="003A096D">
          <w:rPr>
            <w:rFonts w:ascii="Times New Roman" w:hAnsi="Times New Roman" w:cs="Times New Roman"/>
            <w:sz w:val="24"/>
            <w:szCs w:val="24"/>
          </w:rPr>
          <w:delText xml:space="preserve"> more detailed models of transport</w:delText>
        </w:r>
        <w:r w:rsidR="0083548F" w:rsidRPr="003755E6" w:rsidDel="003A096D">
          <w:rPr>
            <w:rFonts w:ascii="Times New Roman" w:hAnsi="Times New Roman" w:cs="Times New Roman"/>
            <w:sz w:val="24"/>
            <w:szCs w:val="24"/>
          </w:rPr>
          <w:delText xml:space="preserve"> to resolve these isotopes’ behavior</w:delText>
        </w:r>
        <w:r w:rsidR="00011F86" w:rsidDel="003A096D">
          <w:rPr>
            <w:rFonts w:ascii="Times New Roman" w:hAnsi="Times New Roman" w:cs="Times New Roman"/>
            <w:sz w:val="24"/>
            <w:szCs w:val="24"/>
          </w:rPr>
          <w:delText>.</w:delText>
        </w:r>
        <w:r w:rsidR="00191E6F" w:rsidRPr="003755E6" w:rsidDel="003A096D">
          <w:rPr>
            <w:rFonts w:ascii="Times New Roman" w:hAnsi="Times New Roman" w:cs="Times New Roman"/>
            <w:sz w:val="24"/>
            <w:szCs w:val="24"/>
          </w:rPr>
          <w:fldChar w:fldCharType="begin" w:fldLock="1"/>
        </w:r>
        <w:r w:rsidR="000619E1" w:rsidDel="003A096D">
          <w:rPr>
            <w:rFonts w:ascii="Times New Roman" w:hAnsi="Times New Roman" w:cs="Times New Roman"/>
            <w:sz w:val="24"/>
            <w:szCs w:val="24"/>
          </w:rPr>
          <w:del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"&lt;sup&gt;36&lt;/sup&gt;", "plainTextFormattedCitation" : "36", "previouslyFormattedCitation" : "&lt;sup&gt;36&lt;/sup&gt;" }, "properties" : { "noteIndex" : 0 }, "schema" : "https://github.com/citation-style-language/schema/raw/master/csl-citation.json" }</w:delInstrText>
        </w:r>
        <w:r w:rsidR="00191E6F" w:rsidRPr="003755E6" w:rsidDel="003A096D">
          <w:rPr>
            <w:rFonts w:ascii="Times New Roman" w:hAnsi="Times New Roman" w:cs="Times New Roman"/>
            <w:sz w:val="24"/>
            <w:szCs w:val="24"/>
          </w:rPr>
          <w:fldChar w:fldCharType="separate"/>
        </w:r>
        <w:r w:rsidR="000619E1" w:rsidRPr="000619E1" w:rsidDel="003A096D">
          <w:rPr>
            <w:rFonts w:ascii="Times New Roman" w:hAnsi="Times New Roman" w:cs="Times New Roman"/>
            <w:noProof/>
            <w:sz w:val="24"/>
            <w:szCs w:val="24"/>
            <w:vertAlign w:val="superscript"/>
          </w:rPr>
          <w:delText>36</w:delText>
        </w:r>
        <w:r w:rsidR="00191E6F" w:rsidRPr="003755E6" w:rsidDel="003A096D">
          <w:rPr>
            <w:rFonts w:ascii="Times New Roman" w:hAnsi="Times New Roman" w:cs="Times New Roman"/>
            <w:sz w:val="24"/>
            <w:szCs w:val="24"/>
          </w:rPr>
          <w:fldChar w:fldCharType="end"/>
        </w:r>
        <w:r w:rsidR="006736D8" w:rsidRPr="003755E6" w:rsidDel="003A096D">
          <w:rPr>
            <w:rFonts w:ascii="Times New Roman" w:hAnsi="Times New Roman" w:cs="Times New Roman"/>
            <w:sz w:val="24"/>
            <w:szCs w:val="24"/>
          </w:rPr>
          <w:delText xml:space="preserve"> </w:delText>
        </w:r>
        <w:r w:rsidR="00E724BE" w:rsidRPr="003755E6" w:rsidDel="003A096D">
          <w:rPr>
            <w:rFonts w:ascii="Times New Roman" w:hAnsi="Times New Roman" w:cs="Times New Roman"/>
            <w:sz w:val="24"/>
            <w:szCs w:val="24"/>
          </w:rPr>
          <w:delText xml:space="preserve">Previous </w:delText>
        </w:r>
        <w:r w:rsidR="009752E8" w:rsidRPr="003755E6" w:rsidDel="003A096D">
          <w:rPr>
            <w:rFonts w:ascii="Times New Roman" w:hAnsi="Times New Roman" w:cs="Times New Roman"/>
            <w:sz w:val="24"/>
            <w:szCs w:val="24"/>
          </w:rPr>
          <w:delText>s</w:delText>
        </w:r>
        <w:r w:rsidR="00737E14" w:rsidRPr="003755E6" w:rsidDel="003A096D">
          <w:rPr>
            <w:rFonts w:ascii="Times New Roman" w:hAnsi="Times New Roman" w:cs="Times New Roman"/>
            <w:sz w:val="24"/>
            <w:szCs w:val="24"/>
          </w:rPr>
          <w:delText xml:space="preserve">tudies of </w:delText>
        </w:r>
        <w:r w:rsidR="00E45DBF" w:rsidDel="003A096D">
          <w:rPr>
            <w:rFonts w:ascii="Times New Roman" w:hAnsi="Times New Roman" w:cs="Times New Roman"/>
            <w:sz w:val="24"/>
            <w:szCs w:val="24"/>
          </w:rPr>
          <w:delText>Ra</w:delText>
        </w:r>
        <w:r w:rsidR="00737E14" w:rsidRPr="003755E6" w:rsidDel="003A096D">
          <w:rPr>
            <w:rFonts w:ascii="Times New Roman" w:hAnsi="Times New Roman" w:cs="Times New Roman"/>
            <w:sz w:val="24"/>
            <w:szCs w:val="24"/>
          </w:rPr>
          <w:delText xml:space="preserve"> </w:delText>
        </w:r>
        <w:r w:rsidR="002D1E2C" w:rsidRPr="003755E6" w:rsidDel="003A096D">
          <w:rPr>
            <w:rFonts w:ascii="Times New Roman" w:hAnsi="Times New Roman" w:cs="Times New Roman"/>
            <w:sz w:val="24"/>
            <w:szCs w:val="24"/>
          </w:rPr>
          <w:delText xml:space="preserve">sorption </w:delText>
        </w:r>
        <w:r w:rsidR="00737E14" w:rsidRPr="003755E6" w:rsidDel="003A096D">
          <w:rPr>
            <w:rFonts w:ascii="Times New Roman" w:hAnsi="Times New Roman" w:cs="Times New Roman"/>
            <w:sz w:val="24"/>
            <w:szCs w:val="24"/>
          </w:rPr>
          <w:delText>in batch</w:delText>
        </w:r>
        <w:r w:rsidR="00E71196" w:rsidRPr="003755E6" w:rsidDel="003A096D">
          <w:rPr>
            <w:rFonts w:ascii="Times New Roman" w:hAnsi="Times New Roman" w:cs="Times New Roman"/>
            <w:sz w:val="24"/>
            <w:szCs w:val="24"/>
          </w:rPr>
          <w:delText xml:space="preserve"> </w:delText>
        </w:r>
        <w:r w:rsidR="00E724BE" w:rsidRPr="003755E6" w:rsidDel="003A096D">
          <w:rPr>
            <w:rFonts w:ascii="Times New Roman" w:hAnsi="Times New Roman" w:cs="Times New Roman"/>
            <w:sz w:val="24"/>
            <w:szCs w:val="24"/>
          </w:rPr>
          <w:delText>systems has</w:delText>
        </w:r>
        <w:r w:rsidR="00737E14" w:rsidRPr="003755E6" w:rsidDel="003A096D">
          <w:rPr>
            <w:rFonts w:ascii="Times New Roman" w:hAnsi="Times New Roman" w:cs="Times New Roman"/>
            <w:sz w:val="24"/>
            <w:szCs w:val="24"/>
          </w:rPr>
          <w:delText xml:space="preserve"> provided a first basis with which to develop these models of transport, and this work contributes </w:delText>
        </w:r>
        <w:r w:rsidR="001806A6" w:rsidRPr="003755E6" w:rsidDel="003A096D">
          <w:rPr>
            <w:rFonts w:ascii="Times New Roman" w:hAnsi="Times New Roman" w:cs="Times New Roman"/>
            <w:sz w:val="24"/>
            <w:szCs w:val="24"/>
          </w:rPr>
          <w:delText>to these models</w:delText>
        </w:r>
        <w:r w:rsidR="00737E14" w:rsidRPr="003755E6" w:rsidDel="003A096D">
          <w:rPr>
            <w:rFonts w:ascii="Times New Roman" w:hAnsi="Times New Roman" w:cs="Times New Roman"/>
            <w:sz w:val="24"/>
            <w:szCs w:val="24"/>
          </w:rPr>
          <w:delText xml:space="preserve"> by highlighting</w:delText>
        </w:r>
        <w:r w:rsidR="00C844C9" w:rsidRPr="003755E6" w:rsidDel="003A096D">
          <w:rPr>
            <w:rFonts w:ascii="Times New Roman" w:hAnsi="Times New Roman" w:cs="Times New Roman"/>
            <w:sz w:val="24"/>
            <w:szCs w:val="24"/>
          </w:rPr>
          <w:delText xml:space="preserve"> and comparing</w:delText>
        </w:r>
        <w:r w:rsidR="00737E14" w:rsidRPr="003755E6" w:rsidDel="003A096D">
          <w:rPr>
            <w:rFonts w:ascii="Times New Roman" w:hAnsi="Times New Roman" w:cs="Times New Roman"/>
            <w:sz w:val="24"/>
            <w:szCs w:val="24"/>
          </w:rPr>
          <w:delText xml:space="preserve"> critical minerals that control transport, as well as providing </w:delText>
        </w:r>
        <w:r w:rsidR="00CD2C84" w:rsidRPr="003755E6" w:rsidDel="003A096D">
          <w:rPr>
            <w:rFonts w:ascii="Times New Roman" w:hAnsi="Times New Roman" w:cs="Times New Roman"/>
            <w:sz w:val="24"/>
            <w:szCs w:val="24"/>
          </w:rPr>
          <w:delText xml:space="preserve">constants </w:delText>
        </w:r>
        <w:r w:rsidR="001806A6" w:rsidRPr="003755E6" w:rsidDel="003A096D">
          <w:rPr>
            <w:rFonts w:ascii="Times New Roman" w:hAnsi="Times New Roman" w:cs="Times New Roman"/>
            <w:sz w:val="24"/>
            <w:szCs w:val="24"/>
          </w:rPr>
          <w:delText xml:space="preserve">and reactions </w:delText>
        </w:r>
        <w:r w:rsidR="00CD2C84" w:rsidRPr="003755E6" w:rsidDel="003A096D">
          <w:rPr>
            <w:rFonts w:ascii="Times New Roman" w:hAnsi="Times New Roman" w:cs="Times New Roman"/>
            <w:sz w:val="24"/>
            <w:szCs w:val="24"/>
          </w:rPr>
          <w:delText>to constrain</w:delText>
        </w:r>
        <w:r w:rsidR="00B25948" w:rsidRPr="003755E6" w:rsidDel="003A096D">
          <w:rPr>
            <w:rFonts w:ascii="Times New Roman" w:hAnsi="Times New Roman" w:cs="Times New Roman"/>
            <w:sz w:val="24"/>
            <w:szCs w:val="24"/>
          </w:rPr>
          <w:delText xml:space="preserve"> </w:delText>
        </w:r>
        <w:r w:rsidR="00E45DBF" w:rsidDel="003A096D">
          <w:rPr>
            <w:rFonts w:ascii="Times New Roman" w:hAnsi="Times New Roman" w:cs="Times New Roman"/>
            <w:sz w:val="24"/>
            <w:szCs w:val="24"/>
          </w:rPr>
          <w:delText>Ra</w:delText>
        </w:r>
        <w:r w:rsidR="00B25948" w:rsidRPr="003755E6" w:rsidDel="003A096D">
          <w:rPr>
            <w:rFonts w:ascii="Times New Roman" w:hAnsi="Times New Roman" w:cs="Times New Roman"/>
            <w:sz w:val="24"/>
            <w:szCs w:val="24"/>
          </w:rPr>
          <w:delText xml:space="preserve"> sorption</w:delText>
        </w:r>
        <w:r w:rsidR="00737E14" w:rsidRPr="003755E6" w:rsidDel="003A096D">
          <w:rPr>
            <w:rFonts w:ascii="Times New Roman" w:hAnsi="Times New Roman" w:cs="Times New Roman"/>
            <w:sz w:val="24"/>
            <w:szCs w:val="24"/>
          </w:rPr>
          <w:delText>.</w:delText>
        </w:r>
        <w:r w:rsidR="001F06AE" w:rsidRPr="003755E6" w:rsidDel="003A096D">
          <w:rPr>
            <w:rFonts w:ascii="Times New Roman" w:hAnsi="Times New Roman" w:cs="Times New Roman"/>
            <w:sz w:val="24"/>
            <w:szCs w:val="24"/>
          </w:rPr>
          <w:delText xml:space="preserve"> It also highlights areas in need of additional work to better quantify these transport processes.</w:delText>
        </w:r>
        <w:r w:rsidR="001D4B59" w:rsidRPr="003755E6" w:rsidDel="003A096D">
          <w:rPr>
            <w:rFonts w:ascii="Times New Roman" w:hAnsi="Times New Roman" w:cs="Times New Roman"/>
            <w:sz w:val="24"/>
            <w:szCs w:val="24"/>
          </w:rPr>
          <w:delText xml:space="preserve"> </w:delText>
        </w:r>
        <w:r w:rsidR="00880463" w:rsidDel="003A096D">
          <w:rPr>
            <w:rFonts w:ascii="Times New Roman" w:hAnsi="Times New Roman" w:cs="Times New Roman"/>
            <w:sz w:val="24"/>
            <w:szCs w:val="24"/>
          </w:rPr>
          <w:delText>Investigation of</w:delText>
        </w:r>
        <w:r w:rsidR="001D4B59" w:rsidRPr="003755E6" w:rsidDel="003A096D">
          <w:rPr>
            <w:rFonts w:ascii="Times New Roman" w:hAnsi="Times New Roman" w:cs="Times New Roman"/>
            <w:sz w:val="24"/>
            <w:szCs w:val="24"/>
          </w:rPr>
          <w:delText xml:space="preserve"> </w:delText>
        </w:r>
        <w:r w:rsidR="00E45DBF" w:rsidDel="003A096D">
          <w:rPr>
            <w:rFonts w:ascii="Times New Roman" w:hAnsi="Times New Roman" w:cs="Times New Roman"/>
            <w:sz w:val="24"/>
            <w:szCs w:val="24"/>
          </w:rPr>
          <w:delText>Ra</w:delText>
        </w:r>
        <w:r w:rsidR="00B25948" w:rsidRPr="003755E6" w:rsidDel="003A096D">
          <w:rPr>
            <w:rFonts w:ascii="Times New Roman" w:hAnsi="Times New Roman" w:cs="Times New Roman"/>
            <w:sz w:val="24"/>
            <w:szCs w:val="24"/>
          </w:rPr>
          <w:delText xml:space="preserve"> complexation</w:delText>
        </w:r>
        <w:r w:rsidR="001D4B59" w:rsidRPr="003755E6" w:rsidDel="003A096D">
          <w:rPr>
            <w:rFonts w:ascii="Times New Roman" w:hAnsi="Times New Roman" w:cs="Times New Roman"/>
            <w:sz w:val="24"/>
            <w:szCs w:val="24"/>
          </w:rPr>
          <w:delText xml:space="preserve"> at these surfaces</w:delText>
        </w:r>
        <w:r w:rsidR="001806A6" w:rsidRPr="003755E6" w:rsidDel="003A096D">
          <w:rPr>
            <w:rFonts w:ascii="Times New Roman" w:hAnsi="Times New Roman" w:cs="Times New Roman"/>
            <w:sz w:val="24"/>
            <w:szCs w:val="24"/>
          </w:rPr>
          <w:delText xml:space="preserve">, </w:delText>
        </w:r>
        <w:r w:rsidR="00904EB9" w:rsidRPr="003755E6" w:rsidDel="003A096D">
          <w:rPr>
            <w:rFonts w:ascii="Times New Roman" w:hAnsi="Times New Roman" w:cs="Times New Roman"/>
            <w:sz w:val="24"/>
            <w:szCs w:val="24"/>
          </w:rPr>
          <w:delText>competition</w:delText>
        </w:r>
        <w:r w:rsidR="002C583C" w:rsidRPr="003755E6" w:rsidDel="003A096D">
          <w:rPr>
            <w:rFonts w:ascii="Times New Roman" w:hAnsi="Times New Roman" w:cs="Times New Roman"/>
            <w:sz w:val="24"/>
            <w:szCs w:val="24"/>
          </w:rPr>
          <w:delText xml:space="preserve"> with redox sensitive metal ions, </w:delText>
        </w:r>
        <w:r w:rsidR="001806A6" w:rsidRPr="003755E6" w:rsidDel="003A096D">
          <w:rPr>
            <w:rFonts w:ascii="Times New Roman" w:hAnsi="Times New Roman" w:cs="Times New Roman"/>
            <w:sz w:val="24"/>
            <w:szCs w:val="24"/>
          </w:rPr>
          <w:delText>resolving sources of discrepancy</w:delText>
        </w:r>
        <w:r w:rsidR="001D4B59" w:rsidRPr="003755E6" w:rsidDel="003A096D">
          <w:rPr>
            <w:rFonts w:ascii="Times New Roman" w:hAnsi="Times New Roman" w:cs="Times New Roman"/>
            <w:sz w:val="24"/>
            <w:szCs w:val="24"/>
          </w:rPr>
          <w:delText xml:space="preserve">, </w:delText>
        </w:r>
        <w:r w:rsidR="001806A6" w:rsidRPr="003755E6" w:rsidDel="003A096D">
          <w:rPr>
            <w:rFonts w:ascii="Times New Roman" w:hAnsi="Times New Roman" w:cs="Times New Roman"/>
            <w:sz w:val="24"/>
            <w:szCs w:val="24"/>
          </w:rPr>
          <w:delText xml:space="preserve">and further quantification of transport </w:delText>
        </w:r>
        <w:r w:rsidR="001D4B59" w:rsidRPr="003755E6" w:rsidDel="003A096D">
          <w:rPr>
            <w:rFonts w:ascii="Times New Roman" w:hAnsi="Times New Roman" w:cs="Times New Roman"/>
            <w:sz w:val="24"/>
            <w:szCs w:val="24"/>
          </w:rPr>
          <w:delText>would be instrumental in</w:delText>
        </w:r>
        <w:r w:rsidR="00B56E32" w:rsidRPr="003755E6" w:rsidDel="003A096D">
          <w:rPr>
            <w:rFonts w:ascii="Times New Roman" w:hAnsi="Times New Roman" w:cs="Times New Roman"/>
            <w:sz w:val="24"/>
            <w:szCs w:val="24"/>
          </w:rPr>
          <w:delText xml:space="preserve"> </w:delText>
        </w:r>
        <w:r w:rsidR="001D4B59" w:rsidRPr="003755E6" w:rsidDel="003A096D">
          <w:rPr>
            <w:rFonts w:ascii="Times New Roman" w:hAnsi="Times New Roman" w:cs="Times New Roman"/>
            <w:sz w:val="24"/>
            <w:szCs w:val="24"/>
          </w:rPr>
          <w:delText xml:space="preserve">improving </w:delText>
        </w:r>
        <w:r w:rsidR="00E45DBF" w:rsidDel="003A096D">
          <w:rPr>
            <w:rFonts w:ascii="Times New Roman" w:hAnsi="Times New Roman" w:cs="Times New Roman"/>
            <w:sz w:val="24"/>
            <w:szCs w:val="24"/>
          </w:rPr>
          <w:delText>Ra</w:delText>
        </w:r>
        <w:r w:rsidR="00E71196" w:rsidRPr="003755E6" w:rsidDel="003A096D">
          <w:rPr>
            <w:rFonts w:ascii="Times New Roman" w:hAnsi="Times New Roman" w:cs="Times New Roman"/>
            <w:sz w:val="24"/>
            <w:szCs w:val="24"/>
          </w:rPr>
          <w:delText xml:space="preserve"> utility as a tracer</w:delText>
        </w:r>
        <w:r w:rsidR="00C119DD" w:rsidRPr="003755E6" w:rsidDel="003A096D">
          <w:rPr>
            <w:rFonts w:ascii="Times New Roman" w:hAnsi="Times New Roman" w:cs="Times New Roman"/>
            <w:sz w:val="24"/>
            <w:szCs w:val="24"/>
          </w:rPr>
          <w:delText>.</w:delText>
        </w:r>
        <w:commentRangeEnd w:id="485"/>
        <w:r w:rsidR="00A24BA3" w:rsidRPr="003755E6" w:rsidDel="003A096D">
          <w:rPr>
            <w:rStyle w:val="CommentReference"/>
            <w:rFonts w:ascii="Times New Roman" w:hAnsi="Times New Roman" w:cs="Times New Roman"/>
            <w:sz w:val="24"/>
            <w:szCs w:val="24"/>
          </w:rPr>
          <w:commentReference w:id="485"/>
        </w:r>
      </w:del>
    </w:p>
    <w:p w14:paraId="2260427C" w14:textId="4727F8D9" w:rsidR="000619E1" w:rsidRPr="000619E1" w:rsidRDefault="00F563F7"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rPr>
        <w:t xml:space="preserve">(1) </w:t>
      </w:r>
      <w:r w:rsidR="000619E1" w:rsidRPr="000619E1">
        <w:rPr>
          <w:rFonts w:ascii="Times New Roman" w:hAnsi="Times New Roman" w:cs="Times New Roman"/>
          <w:noProof/>
          <w:sz w:val="24"/>
          <w:szCs w:val="24"/>
        </w:rPr>
        <w:tab/>
        <w:t xml:space="preserve">Zhang, T.; Gregory, K.; Hammack, R. W.; Vidic, R. D. </w:t>
      </w:r>
      <w:r w:rsidR="000619E1" w:rsidRPr="000619E1">
        <w:rPr>
          <w:rFonts w:ascii="Times New Roman" w:hAnsi="Times New Roman" w:cs="Times New Roman"/>
          <w:i/>
          <w:iCs/>
          <w:noProof/>
          <w:sz w:val="24"/>
          <w:szCs w:val="24"/>
        </w:rPr>
        <w:t>Environ. Sci. Technol.</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b/>
          <w:bCs/>
          <w:noProof/>
          <w:sz w:val="24"/>
          <w:szCs w:val="24"/>
        </w:rPr>
        <w:t>2014</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i/>
          <w:iCs/>
          <w:noProof/>
          <w:sz w:val="24"/>
          <w:szCs w:val="24"/>
        </w:rPr>
        <w:t>48</w:t>
      </w:r>
      <w:r w:rsidR="000619E1" w:rsidRPr="000619E1">
        <w:rPr>
          <w:rFonts w:ascii="Times New Roman" w:hAnsi="Times New Roman" w:cs="Times New Roman"/>
          <w:noProof/>
          <w:sz w:val="24"/>
          <w:szCs w:val="24"/>
        </w:rPr>
        <w:t xml:space="preserve"> (8), 4596–4603.</w:t>
      </w:r>
    </w:p>
    <w:p w14:paraId="61E3593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 </w:t>
      </w:r>
      <w:r w:rsidRPr="000619E1">
        <w:rPr>
          <w:rFonts w:ascii="Times New Roman" w:hAnsi="Times New Roman" w:cs="Times New Roman"/>
          <w:noProof/>
          <w:sz w:val="24"/>
          <w:szCs w:val="24"/>
        </w:rPr>
        <w:tab/>
        <w:t xml:space="preserve">Jones, A. P. </w:t>
      </w:r>
      <w:r w:rsidRPr="000619E1">
        <w:rPr>
          <w:rFonts w:ascii="Times New Roman" w:hAnsi="Times New Roman" w:cs="Times New Roman"/>
          <w:i/>
          <w:iCs/>
          <w:noProof/>
          <w:sz w:val="24"/>
          <w:szCs w:val="24"/>
        </w:rPr>
        <w:t>Atmos. Environ.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33</w:t>
      </w:r>
      <w:r w:rsidRPr="000619E1">
        <w:rPr>
          <w:rFonts w:ascii="Times New Roman" w:hAnsi="Times New Roman" w:cs="Times New Roman"/>
          <w:noProof/>
          <w:sz w:val="24"/>
          <w:szCs w:val="24"/>
        </w:rPr>
        <w:t xml:space="preserve"> (28), 4535–4564.</w:t>
      </w:r>
    </w:p>
    <w:p w14:paraId="69E2D92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 </w:t>
      </w:r>
      <w:r w:rsidRPr="000619E1">
        <w:rPr>
          <w:rFonts w:ascii="Times New Roman" w:hAnsi="Times New Roman" w:cs="Times New Roman"/>
          <w:noProof/>
          <w:sz w:val="24"/>
          <w:szCs w:val="24"/>
        </w:rPr>
        <w:tab/>
        <w:t xml:space="preserve">Lu, N.; Mason, C. F. V.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w:t>
      </w:r>
      <w:r w:rsidRPr="000619E1">
        <w:rPr>
          <w:rFonts w:ascii="Times New Roman" w:hAnsi="Times New Roman" w:cs="Times New Roman"/>
          <w:noProof/>
          <w:sz w:val="24"/>
          <w:szCs w:val="24"/>
        </w:rPr>
        <w:t xml:space="preserve"> (14), 1653–1662.</w:t>
      </w:r>
    </w:p>
    <w:p w14:paraId="3EB20AF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(4) </w:t>
      </w:r>
      <w:r w:rsidRPr="000619E1">
        <w:rPr>
          <w:rFonts w:ascii="Times New Roman" w:hAnsi="Times New Roman" w:cs="Times New Roman"/>
          <w:noProof/>
          <w:sz w:val="24"/>
          <w:szCs w:val="24"/>
        </w:rPr>
        <w:tab/>
        <w:t xml:space="preserve">Szabo, Z.; dePaul, V. T.; Fischer, J. M.; Kraemer, T. F.; Jacobsen,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27</w:t>
      </w:r>
      <w:r w:rsidRPr="000619E1">
        <w:rPr>
          <w:rFonts w:ascii="Times New Roman" w:hAnsi="Times New Roman" w:cs="Times New Roman"/>
          <w:noProof/>
          <w:sz w:val="24"/>
          <w:szCs w:val="24"/>
        </w:rPr>
        <w:t xml:space="preserve"> (3), 729–752.</w:t>
      </w:r>
    </w:p>
    <w:p w14:paraId="4F5B25A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(5) </w:t>
      </w:r>
      <w:r w:rsidRPr="000619E1">
        <w:rPr>
          <w:rFonts w:ascii="Times New Roman" w:hAnsi="Times New Roman" w:cs="Times New Roman"/>
          <w:noProof/>
          <w:sz w:val="24"/>
          <w:szCs w:val="24"/>
        </w:rPr>
        <w:tab/>
        <w:t xml:space="preserve">Barbot, E.; Vidic, N. S.; Gregory, K. B.; Vidic, R. D.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xml:space="preserve"> (6), 2562–2569.</w:t>
      </w:r>
    </w:p>
    <w:p w14:paraId="76C070E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(6) </w:t>
      </w:r>
      <w:r w:rsidRPr="000619E1">
        <w:rPr>
          <w:rFonts w:ascii="Times New Roman" w:hAnsi="Times New Roman" w:cs="Times New Roman"/>
          <w:noProof/>
          <w:sz w:val="24"/>
          <w:szCs w:val="24"/>
        </w:rPr>
        <w:tab/>
        <w:t xml:space="preserve">Vengosh, A.; Hirschfeld, D.; Vinson, D.; Dwyer, G.; Raanan, H.; Rimawi, O.; Al-zoubi, A.; Akkawi, E.; Marie, A.; Haquin, G.; Zaarur, S.; Ganor, J.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43</w:t>
      </w:r>
      <w:r w:rsidRPr="000619E1">
        <w:rPr>
          <w:rFonts w:ascii="Times New Roman" w:hAnsi="Times New Roman" w:cs="Times New Roman"/>
          <w:noProof/>
          <w:sz w:val="24"/>
          <w:szCs w:val="24"/>
        </w:rPr>
        <w:t>, 1769–1775.</w:t>
      </w:r>
    </w:p>
    <w:p w14:paraId="4FB823B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(7) </w:t>
      </w:r>
      <w:r w:rsidRPr="000619E1">
        <w:rPr>
          <w:rFonts w:ascii="Times New Roman" w:hAnsi="Times New Roman" w:cs="Times New Roman"/>
          <w:noProof/>
          <w:sz w:val="24"/>
          <w:szCs w:val="24"/>
        </w:rPr>
        <w:tab/>
        <w:t xml:space="preserve">Lauer, N.; Vengosh, A. </w:t>
      </w:r>
      <w:r w:rsidRPr="000619E1">
        <w:rPr>
          <w:rFonts w:ascii="Times New Roman" w:hAnsi="Times New Roman" w:cs="Times New Roman"/>
          <w:i/>
          <w:iCs/>
          <w:noProof/>
          <w:sz w:val="24"/>
          <w:szCs w:val="24"/>
        </w:rPr>
        <w:t>Environ. Sci. Technol. Lett.</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acs.estlett.6b00118.</w:t>
      </w:r>
    </w:p>
    <w:p w14:paraId="663ED63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(8) </w:t>
      </w:r>
      <w:r w:rsidRPr="000619E1">
        <w:rPr>
          <w:rFonts w:ascii="Times New Roman" w:hAnsi="Times New Roman" w:cs="Times New Roman"/>
          <w:noProof/>
          <w:sz w:val="24"/>
          <w:szCs w:val="24"/>
        </w:rPr>
        <w:tab/>
        <w:t xml:space="preserve">Fesenko, S.; Carvalho, F.; Martin, P.; Moore, W. S.; Yankovich, T. </w:t>
      </w:r>
      <w:r w:rsidRPr="000619E1">
        <w:rPr>
          <w:rFonts w:ascii="Times New Roman" w:hAnsi="Times New Roman" w:cs="Times New Roman"/>
          <w:i/>
          <w:iCs/>
          <w:noProof/>
          <w:sz w:val="24"/>
          <w:szCs w:val="24"/>
        </w:rPr>
        <w:t>Radium in the Environment</w:t>
      </w:r>
      <w:r w:rsidRPr="000619E1">
        <w:rPr>
          <w:rFonts w:ascii="Times New Roman" w:hAnsi="Times New Roman" w:cs="Times New Roman"/>
          <w:noProof/>
          <w:sz w:val="24"/>
          <w:szCs w:val="24"/>
        </w:rPr>
        <w:t>; 2014.</w:t>
      </w:r>
    </w:p>
    <w:p w14:paraId="13AC87F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(9) </w:t>
      </w:r>
      <w:r w:rsidRPr="000619E1">
        <w:rPr>
          <w:rFonts w:ascii="Times New Roman" w:hAnsi="Times New Roman" w:cs="Times New Roman"/>
          <w:noProof/>
          <w:sz w:val="24"/>
          <w:szCs w:val="24"/>
        </w:rPr>
        <w:tab/>
        <w:t xml:space="preserve">Gonneea, M. E.; Morris, P. J.; Dulaiova, H.; Charette,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109</w:t>
      </w:r>
      <w:r w:rsidRPr="000619E1">
        <w:rPr>
          <w:rFonts w:ascii="Times New Roman" w:hAnsi="Times New Roman" w:cs="Times New Roman"/>
          <w:noProof/>
          <w:sz w:val="24"/>
          <w:szCs w:val="24"/>
        </w:rPr>
        <w:t xml:space="preserve"> (3–4), 250–267.</w:t>
      </w:r>
    </w:p>
    <w:p w14:paraId="5CE9115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(10) </w:t>
      </w:r>
      <w:r w:rsidRPr="000619E1">
        <w:rPr>
          <w:rFonts w:ascii="Times New Roman" w:hAnsi="Times New Roman" w:cs="Times New Roman"/>
          <w:noProof/>
          <w:sz w:val="24"/>
          <w:szCs w:val="24"/>
        </w:rPr>
        <w:tab/>
        <w:t xml:space="preserve">Grivé, M.; Duro, L.; Colàs, E.; Giffaut,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55</w:t>
      </w:r>
      <w:r w:rsidRPr="000619E1">
        <w:rPr>
          <w:rFonts w:ascii="Times New Roman" w:hAnsi="Times New Roman" w:cs="Times New Roman"/>
          <w:noProof/>
          <w:sz w:val="24"/>
          <w:szCs w:val="24"/>
        </w:rPr>
        <w:t>, 85–94.</w:t>
      </w:r>
    </w:p>
    <w:p w14:paraId="744AB45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(11) </w:t>
      </w:r>
      <w:r w:rsidRPr="000619E1">
        <w:rPr>
          <w:rFonts w:ascii="Times New Roman" w:hAnsi="Times New Roman" w:cs="Times New Roman"/>
          <w:noProof/>
          <w:sz w:val="24"/>
          <w:szCs w:val="24"/>
        </w:rPr>
        <w:tab/>
        <w:t xml:space="preserve">Sajih, M.; Bryan, N. D. D.; Livens, F. R. R.; Vaughan, D. J. J.; Descostes, M.; Phrommavanh, V.; Nos, J.; Morris, K.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146</w:t>
      </w:r>
      <w:r w:rsidRPr="000619E1">
        <w:rPr>
          <w:rFonts w:ascii="Times New Roman" w:hAnsi="Times New Roman" w:cs="Times New Roman"/>
          <w:noProof/>
          <w:sz w:val="24"/>
          <w:szCs w:val="24"/>
        </w:rPr>
        <w:t>, 150–163.</w:t>
      </w:r>
    </w:p>
    <w:p w14:paraId="70F5F60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(12) </w:t>
      </w:r>
      <w:r w:rsidRPr="000619E1">
        <w:rPr>
          <w:rFonts w:ascii="Times New Roman" w:hAnsi="Times New Roman" w:cs="Times New Roman"/>
          <w:noProof/>
          <w:sz w:val="24"/>
          <w:szCs w:val="24"/>
        </w:rPr>
        <w:tab/>
        <w:t xml:space="preserve">Sverjensky, D. A.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70</w:t>
      </w:r>
      <w:r w:rsidRPr="000619E1">
        <w:rPr>
          <w:rFonts w:ascii="Times New Roman" w:hAnsi="Times New Roman" w:cs="Times New Roman"/>
          <w:noProof/>
          <w:sz w:val="24"/>
          <w:szCs w:val="24"/>
        </w:rPr>
        <w:t xml:space="preserve"> (10), 2427–2453.</w:t>
      </w:r>
    </w:p>
    <w:p w14:paraId="26EC44D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(13) </w:t>
      </w:r>
      <w:r w:rsidRPr="000619E1">
        <w:rPr>
          <w:rFonts w:ascii="Times New Roman" w:hAnsi="Times New Roman" w:cs="Times New Roman"/>
          <w:noProof/>
          <w:sz w:val="24"/>
          <w:szCs w:val="24"/>
        </w:rPr>
        <w:tab/>
        <w:t xml:space="preserve">Schwertmann, U.; Cornell, R. </w:t>
      </w:r>
      <w:r w:rsidRPr="000619E1">
        <w:rPr>
          <w:rFonts w:ascii="Times New Roman" w:hAnsi="Times New Roman" w:cs="Times New Roman"/>
          <w:i/>
          <w:iCs/>
          <w:noProof/>
          <w:sz w:val="24"/>
          <w:szCs w:val="24"/>
        </w:rPr>
        <w:t>Iron Oxides in the Laboratary</w:t>
      </w:r>
      <w:r w:rsidRPr="000619E1">
        <w:rPr>
          <w:rFonts w:ascii="Times New Roman" w:hAnsi="Times New Roman" w:cs="Times New Roman"/>
          <w:noProof/>
          <w:sz w:val="24"/>
          <w:szCs w:val="24"/>
        </w:rPr>
        <w:t>; Wiley-VCH Verlag GmbH: Weinheim, Germany, 2000.</w:t>
      </w:r>
    </w:p>
    <w:p w14:paraId="5119749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(14) </w:t>
      </w:r>
      <w:r w:rsidRPr="000619E1">
        <w:rPr>
          <w:rFonts w:ascii="Times New Roman" w:hAnsi="Times New Roman" w:cs="Times New Roman"/>
          <w:noProof/>
          <w:sz w:val="24"/>
          <w:szCs w:val="24"/>
        </w:rPr>
        <w:tab/>
        <w:t xml:space="preserve">Tamamura, S.; Takada, T.; Tomita, J.; Nagao, S.; Fukushi, K.; Yamamoto, M. </w:t>
      </w:r>
      <w:r w:rsidRPr="000619E1">
        <w:rPr>
          <w:rFonts w:ascii="Times New Roman" w:hAnsi="Times New Roman" w:cs="Times New Roman"/>
          <w:i/>
          <w:iCs/>
          <w:noProof/>
          <w:sz w:val="24"/>
          <w:szCs w:val="24"/>
        </w:rPr>
        <w:t>J. Radioanal. Nucl.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299</w:t>
      </w:r>
      <w:r w:rsidRPr="000619E1">
        <w:rPr>
          <w:rFonts w:ascii="Times New Roman" w:hAnsi="Times New Roman" w:cs="Times New Roman"/>
          <w:noProof/>
          <w:sz w:val="24"/>
          <w:szCs w:val="24"/>
        </w:rPr>
        <w:t xml:space="preserve"> (1), 569–575.</w:t>
      </w:r>
    </w:p>
    <w:p w14:paraId="5899F30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(15) </w:t>
      </w:r>
      <w:r w:rsidRPr="000619E1">
        <w:rPr>
          <w:rFonts w:ascii="Times New Roman" w:hAnsi="Times New Roman" w:cs="Times New Roman"/>
          <w:noProof/>
          <w:sz w:val="24"/>
          <w:szCs w:val="24"/>
        </w:rPr>
        <w:tab/>
        <w:t xml:space="preserve">Duster, T.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50</w:t>
      </w:r>
      <w:r w:rsidRPr="000619E1">
        <w:rPr>
          <w:rFonts w:ascii="Times New Roman" w:hAnsi="Times New Roman" w:cs="Times New Roman"/>
          <w:noProof/>
          <w:sz w:val="24"/>
          <w:szCs w:val="24"/>
        </w:rPr>
        <w:t xml:space="preserve"> (14), 7274–7275.</w:t>
      </w:r>
    </w:p>
    <w:p w14:paraId="250D6CA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(16) </w:t>
      </w:r>
      <w:r w:rsidRPr="000619E1">
        <w:rPr>
          <w:rFonts w:ascii="Times New Roman" w:hAnsi="Times New Roman" w:cs="Times New Roman"/>
          <w:noProof/>
          <w:sz w:val="24"/>
          <w:szCs w:val="24"/>
        </w:rPr>
        <w:tab/>
        <w:t xml:space="preserve">Parkhurst, D. L.; Appela, C. A. J. </w:t>
      </w:r>
      <w:r w:rsidRPr="000619E1">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0619E1">
        <w:rPr>
          <w:rFonts w:ascii="Times New Roman" w:hAnsi="Times New Roman" w:cs="Times New Roman"/>
          <w:noProof/>
          <w:sz w:val="24"/>
          <w:szCs w:val="24"/>
        </w:rPr>
        <w:t>; 2013.</w:t>
      </w:r>
    </w:p>
    <w:p w14:paraId="0F0CED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(17) </w:t>
      </w:r>
      <w:r w:rsidRPr="000619E1">
        <w:rPr>
          <w:rFonts w:ascii="Times New Roman" w:hAnsi="Times New Roman" w:cs="Times New Roman"/>
          <w:noProof/>
          <w:sz w:val="24"/>
          <w:szCs w:val="24"/>
        </w:rPr>
        <w:tab/>
        <w:t xml:space="preserve">Beck, A. J.; Cochran,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156</w:t>
      </w:r>
      <w:r w:rsidRPr="000619E1">
        <w:rPr>
          <w:rFonts w:ascii="Times New Roman" w:hAnsi="Times New Roman" w:cs="Times New Roman"/>
          <w:noProof/>
          <w:sz w:val="24"/>
          <w:szCs w:val="24"/>
        </w:rPr>
        <w:t>, 38–48.</w:t>
      </w:r>
    </w:p>
    <w:p w14:paraId="7DF1A48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(18) </w:t>
      </w:r>
      <w:r w:rsidRPr="000619E1">
        <w:rPr>
          <w:rFonts w:ascii="Times New Roman" w:hAnsi="Times New Roman" w:cs="Times New Roman"/>
          <w:noProof/>
          <w:sz w:val="24"/>
          <w:szCs w:val="24"/>
        </w:rPr>
        <w:tab/>
        <w:t xml:space="preserve">Beneš, P.; Strejc, P.; Lukavec, Z.; Borovec, Z. </w:t>
      </w:r>
      <w:r w:rsidRPr="000619E1">
        <w:rPr>
          <w:rFonts w:ascii="Times New Roman" w:hAnsi="Times New Roman" w:cs="Times New Roman"/>
          <w:i/>
          <w:iCs/>
          <w:noProof/>
          <w:sz w:val="24"/>
          <w:szCs w:val="24"/>
        </w:rPr>
        <w:t>J. Radioanal. Nucl. Chem. Artic.</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82</w:t>
      </w:r>
      <w:r w:rsidRPr="000619E1">
        <w:rPr>
          <w:rFonts w:ascii="Times New Roman" w:hAnsi="Times New Roman" w:cs="Times New Roman"/>
          <w:noProof/>
          <w:sz w:val="24"/>
          <w:szCs w:val="24"/>
        </w:rPr>
        <w:t xml:space="preserve"> (2), 275–285.</w:t>
      </w:r>
    </w:p>
    <w:p w14:paraId="3A4219A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(19) </w:t>
      </w:r>
      <w:r w:rsidRPr="000619E1">
        <w:rPr>
          <w:rFonts w:ascii="Times New Roman" w:hAnsi="Times New Roman" w:cs="Times New Roman"/>
          <w:noProof/>
          <w:sz w:val="24"/>
          <w:szCs w:val="24"/>
        </w:rPr>
        <w:tab/>
        <w:t xml:space="preserve">Nirdosh, I.; Trembley, W.; Johnson, C. </w:t>
      </w:r>
      <w:r w:rsidRPr="000619E1">
        <w:rPr>
          <w:rFonts w:ascii="Times New Roman" w:hAnsi="Times New Roman" w:cs="Times New Roman"/>
          <w:i/>
          <w:iCs/>
          <w:noProof/>
          <w:sz w:val="24"/>
          <w:szCs w:val="24"/>
        </w:rPr>
        <w:t>Hydrometallurgy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24</w:t>
      </w:r>
      <w:r w:rsidRPr="000619E1">
        <w:rPr>
          <w:rFonts w:ascii="Times New Roman" w:hAnsi="Times New Roman" w:cs="Times New Roman"/>
          <w:noProof/>
          <w:sz w:val="24"/>
          <w:szCs w:val="24"/>
        </w:rPr>
        <w:t xml:space="preserve"> (2), 237–248.</w:t>
      </w:r>
    </w:p>
    <w:p w14:paraId="14DED52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(20) </w:t>
      </w:r>
      <w:r w:rsidRPr="000619E1">
        <w:rPr>
          <w:rFonts w:ascii="Times New Roman" w:hAnsi="Times New Roman" w:cs="Times New Roman"/>
          <w:noProof/>
          <w:sz w:val="24"/>
          <w:szCs w:val="24"/>
        </w:rPr>
        <w:tab/>
        <w:t xml:space="preserve">Ames, L. L. </w:t>
      </w:r>
      <w:r w:rsidRPr="000619E1">
        <w:rPr>
          <w:rFonts w:ascii="Times New Roman" w:hAnsi="Times New Roman" w:cs="Times New Roman"/>
          <w:i/>
          <w:iCs/>
          <w:noProof/>
          <w:sz w:val="24"/>
          <w:szCs w:val="24"/>
        </w:rPr>
        <w:t>Clays Clay Miner.</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w:t>
      </w:r>
      <w:r w:rsidRPr="000619E1">
        <w:rPr>
          <w:rFonts w:ascii="Times New Roman" w:hAnsi="Times New Roman" w:cs="Times New Roman"/>
          <w:noProof/>
          <w:sz w:val="24"/>
          <w:szCs w:val="24"/>
        </w:rPr>
        <w:t xml:space="preserve"> (5), 321–334.</w:t>
      </w:r>
    </w:p>
    <w:p w14:paraId="43A385C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lastRenderedPageBreak/>
        <w:t xml:space="preserve">(21) </w:t>
      </w:r>
      <w:r w:rsidRPr="000619E1">
        <w:rPr>
          <w:rFonts w:ascii="Times New Roman" w:hAnsi="Times New Roman" w:cs="Times New Roman"/>
          <w:noProof/>
          <w:sz w:val="24"/>
          <w:szCs w:val="24"/>
        </w:rPr>
        <w:tab/>
        <w:t xml:space="preserve">Bradbury, M. H.; Baeyens, B.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(4), 875–892.</w:t>
      </w:r>
    </w:p>
    <w:p w14:paraId="734F992D"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(22) </w:t>
      </w:r>
      <w:r w:rsidRPr="000619E1">
        <w:rPr>
          <w:rFonts w:ascii="Times New Roman" w:hAnsi="Times New Roman" w:cs="Times New Roman"/>
          <w:noProof/>
          <w:sz w:val="24"/>
          <w:szCs w:val="24"/>
        </w:rPr>
        <w:tab/>
        <w:t xml:space="preserve">Naveau, A.; Monteil-Rivera, F.; Dumonceau, J.; Catalette, H.; Simoni, E.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293</w:t>
      </w:r>
      <w:r w:rsidRPr="000619E1">
        <w:rPr>
          <w:rFonts w:ascii="Times New Roman" w:hAnsi="Times New Roman" w:cs="Times New Roman"/>
          <w:noProof/>
          <w:sz w:val="24"/>
          <w:szCs w:val="24"/>
        </w:rPr>
        <w:t xml:space="preserve"> (1), 27–35.</w:t>
      </w:r>
    </w:p>
    <w:p w14:paraId="4FB43F8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(23) </w:t>
      </w:r>
      <w:r w:rsidRPr="000619E1">
        <w:rPr>
          <w:rFonts w:ascii="Times New Roman" w:hAnsi="Times New Roman" w:cs="Times New Roman"/>
          <w:noProof/>
          <w:sz w:val="24"/>
          <w:szCs w:val="24"/>
        </w:rPr>
        <w:tab/>
        <w:t xml:space="preserve">Michel, F. M.; Ehm, L.; Antao, S. M.; Lee, P. L.; Chupas, P. J.; Liu, G.; Strongin, D. R.; Schoonen, M. a a; Phillips, B. L.; Parise, J. B. </w:t>
      </w:r>
      <w:r w:rsidRPr="000619E1">
        <w:rPr>
          <w:rFonts w:ascii="Times New Roman" w:hAnsi="Times New Roman" w:cs="Times New Roman"/>
          <w:i/>
          <w:iCs/>
          <w:noProof/>
          <w:sz w:val="24"/>
          <w:szCs w:val="24"/>
        </w:rPr>
        <w:t>Science</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2007</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316</w:t>
      </w:r>
      <w:r w:rsidRPr="000619E1">
        <w:rPr>
          <w:rFonts w:ascii="Times New Roman" w:hAnsi="Times New Roman" w:cs="Times New Roman"/>
          <w:noProof/>
          <w:sz w:val="24"/>
          <w:szCs w:val="24"/>
        </w:rPr>
        <w:t xml:space="preserve"> (5832), 1726–1729.</w:t>
      </w:r>
    </w:p>
    <w:p w14:paraId="50F69C6C"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(24) </w:t>
      </w:r>
      <w:r w:rsidRPr="000619E1">
        <w:rPr>
          <w:rFonts w:ascii="Times New Roman" w:hAnsi="Times New Roman" w:cs="Times New Roman"/>
          <w:noProof/>
          <w:sz w:val="24"/>
          <w:szCs w:val="24"/>
        </w:rPr>
        <w:tab/>
        <w:t xml:space="preserve">Sahai, N.; Carroll, S. A.; Roberts, S.; O’Day, P. A.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222</w:t>
      </w:r>
      <w:r w:rsidRPr="000619E1">
        <w:rPr>
          <w:rFonts w:ascii="Times New Roman" w:hAnsi="Times New Roman" w:cs="Times New Roman"/>
          <w:noProof/>
          <w:sz w:val="24"/>
          <w:szCs w:val="24"/>
        </w:rPr>
        <w:t xml:space="preserve"> (2), 198–212.</w:t>
      </w:r>
    </w:p>
    <w:p w14:paraId="1FDBCEC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(25) </w:t>
      </w:r>
      <w:r w:rsidRPr="000619E1">
        <w:rPr>
          <w:rFonts w:ascii="Times New Roman" w:hAnsi="Times New Roman" w:cs="Times New Roman"/>
          <w:noProof/>
          <w:sz w:val="24"/>
          <w:szCs w:val="24"/>
        </w:rPr>
        <w:tab/>
        <w:t xml:space="preserve">Fenter, P.; Cheng, L.; Rihs, S.; Machesky, M. L.; Bedzyk, M. J.; Sturchio, N. C.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225</w:t>
      </w:r>
      <w:r w:rsidRPr="000619E1">
        <w:rPr>
          <w:rFonts w:ascii="Times New Roman" w:hAnsi="Times New Roman" w:cs="Times New Roman"/>
          <w:noProof/>
          <w:sz w:val="24"/>
          <w:szCs w:val="24"/>
        </w:rPr>
        <w:t>, 154–165.</w:t>
      </w:r>
    </w:p>
    <w:p w14:paraId="4E985F3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(26) </w:t>
      </w:r>
      <w:r w:rsidRPr="000619E1">
        <w:rPr>
          <w:rFonts w:ascii="Times New Roman" w:hAnsi="Times New Roman" w:cs="Times New Roman"/>
          <w:noProof/>
          <w:sz w:val="24"/>
          <w:szCs w:val="24"/>
        </w:rPr>
        <w:tab/>
        <w:t xml:space="preserve">Carroll, S. a; Roberts, S. K.; Criscenti, L. J.; O’Day, P. a. </w:t>
      </w:r>
      <w:r w:rsidRPr="000619E1">
        <w:rPr>
          <w:rFonts w:ascii="Times New Roman" w:hAnsi="Times New Roman" w:cs="Times New Roman"/>
          <w:i/>
          <w:iCs/>
          <w:noProof/>
          <w:sz w:val="24"/>
          <w:szCs w:val="24"/>
        </w:rPr>
        <w:t>Geochem. Trans.</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9</w:t>
      </w:r>
      <w:r w:rsidRPr="000619E1">
        <w:rPr>
          <w:rFonts w:ascii="Times New Roman" w:hAnsi="Times New Roman" w:cs="Times New Roman"/>
          <w:noProof/>
          <w:sz w:val="24"/>
          <w:szCs w:val="24"/>
        </w:rPr>
        <w:t>, 2.</w:t>
      </w:r>
    </w:p>
    <w:p w14:paraId="4689A04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(27) </w:t>
      </w:r>
      <w:r w:rsidRPr="000619E1">
        <w:rPr>
          <w:rFonts w:ascii="Times New Roman" w:hAnsi="Times New Roman" w:cs="Times New Roman"/>
          <w:noProof/>
          <w:sz w:val="24"/>
          <w:szCs w:val="24"/>
        </w:rPr>
        <w:tab/>
        <w:t xml:space="preserve">Zhang, P. C.; Brady, P. V.; Arthur, S. E.; Zhou, W. Q.; Sawyer, D.; Hesterberg, D. A. </w:t>
      </w:r>
      <w:r w:rsidRPr="000619E1">
        <w:rPr>
          <w:rFonts w:ascii="Times New Roman" w:hAnsi="Times New Roman" w:cs="Times New Roman"/>
          <w:i/>
          <w:iCs/>
          <w:noProof/>
          <w:sz w:val="24"/>
          <w:szCs w:val="24"/>
        </w:rPr>
        <w:t>Colloids Surfaces A Physicochem. Eng. Asp.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190</w:t>
      </w:r>
      <w:r w:rsidRPr="000619E1">
        <w:rPr>
          <w:rFonts w:ascii="Times New Roman" w:hAnsi="Times New Roman" w:cs="Times New Roman"/>
          <w:noProof/>
          <w:sz w:val="24"/>
          <w:szCs w:val="24"/>
        </w:rPr>
        <w:t xml:space="preserve"> (3), 239–249.</w:t>
      </w:r>
    </w:p>
    <w:p w14:paraId="28D7128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(28) </w:t>
      </w:r>
      <w:r w:rsidRPr="000619E1">
        <w:rPr>
          <w:rFonts w:ascii="Times New Roman" w:hAnsi="Times New Roman" w:cs="Times New Roman"/>
          <w:noProof/>
          <w:sz w:val="24"/>
          <w:szCs w:val="24"/>
        </w:rPr>
        <w:tab/>
        <w:t xml:space="preserve">Bradbury, M. H.; Baeyens, B.; Geckeis, H.; Rabung, T.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(23), 5403–5412.</w:t>
      </w:r>
    </w:p>
    <w:p w14:paraId="5DEE57C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(29) </w:t>
      </w:r>
      <w:r w:rsidRPr="000619E1">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1BAA308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(30) </w:t>
      </w:r>
      <w:r w:rsidRPr="000619E1">
        <w:rPr>
          <w:rFonts w:ascii="Times New Roman" w:hAnsi="Times New Roman" w:cs="Times New Roman"/>
          <w:noProof/>
          <w:sz w:val="24"/>
          <w:szCs w:val="24"/>
        </w:rPr>
        <w:tab/>
        <w:t xml:space="preserve">Murphy, R.; Strongin, D. </w:t>
      </w:r>
      <w:r w:rsidRPr="000619E1">
        <w:rPr>
          <w:rFonts w:ascii="Times New Roman" w:hAnsi="Times New Roman" w:cs="Times New Roman"/>
          <w:i/>
          <w:iCs/>
          <w:noProof/>
          <w:sz w:val="24"/>
          <w:szCs w:val="24"/>
        </w:rPr>
        <w:t>Surf. Sci. Rep.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64</w:t>
      </w:r>
      <w:r w:rsidRPr="000619E1">
        <w:rPr>
          <w:rFonts w:ascii="Times New Roman" w:hAnsi="Times New Roman" w:cs="Times New Roman"/>
          <w:noProof/>
          <w:sz w:val="24"/>
          <w:szCs w:val="24"/>
        </w:rPr>
        <w:t xml:space="preserve"> (1), 1–45.</w:t>
      </w:r>
    </w:p>
    <w:p w14:paraId="6B139C1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(31) </w:t>
      </w:r>
      <w:r w:rsidRPr="000619E1">
        <w:rPr>
          <w:rFonts w:ascii="Times New Roman" w:hAnsi="Times New Roman" w:cs="Times New Roman"/>
          <w:noProof/>
          <w:sz w:val="24"/>
          <w:szCs w:val="24"/>
        </w:rPr>
        <w:tab/>
        <w:t xml:space="preserve">Moore, W. S.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 75–93.</w:t>
      </w:r>
    </w:p>
    <w:p w14:paraId="6A57959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(32) </w:t>
      </w:r>
      <w:r w:rsidRPr="000619E1">
        <w:rPr>
          <w:rFonts w:ascii="Times New Roman" w:hAnsi="Times New Roman" w:cs="Times New Roman"/>
          <w:noProof/>
          <w:sz w:val="24"/>
          <w:szCs w:val="24"/>
        </w:rPr>
        <w:tab/>
        <w:t xml:space="preserve">Burnett, B.; Chanton, J.; Christoff, J.; Kontar, E.; Krupa, S.; Lambert, M.; Moore, W.; O’Rourke, D.; Paulsen, R.; Smith, C.; Smith, L.; Taniguchi, M. </w:t>
      </w:r>
      <w:r w:rsidRPr="000619E1">
        <w:rPr>
          <w:rFonts w:ascii="Times New Roman" w:hAnsi="Times New Roman" w:cs="Times New Roman"/>
          <w:i/>
          <w:iCs/>
          <w:noProof/>
          <w:sz w:val="24"/>
          <w:szCs w:val="24"/>
        </w:rPr>
        <w:t>Eos, Trans. Am. Geophys. Union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83</w:t>
      </w:r>
      <w:r w:rsidRPr="000619E1">
        <w:rPr>
          <w:rFonts w:ascii="Times New Roman" w:hAnsi="Times New Roman" w:cs="Times New Roman"/>
          <w:noProof/>
          <w:sz w:val="24"/>
          <w:szCs w:val="24"/>
        </w:rPr>
        <w:t xml:space="preserve"> (11), 117.</w:t>
      </w:r>
    </w:p>
    <w:p w14:paraId="3D12921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(33) </w:t>
      </w:r>
      <w:r w:rsidRPr="000619E1">
        <w:rPr>
          <w:rFonts w:ascii="Times New Roman" w:hAnsi="Times New Roman" w:cs="Times New Roman"/>
          <w:noProof/>
          <w:sz w:val="24"/>
          <w:szCs w:val="24"/>
        </w:rPr>
        <w:tab/>
        <w:t xml:space="preserve">Warner, N. R.; Christie, C. a.; Jackson, R. B.; Vengosh,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11849–11857.</w:t>
      </w:r>
    </w:p>
    <w:p w14:paraId="0C7BDDE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(34) </w:t>
      </w:r>
      <w:r w:rsidRPr="000619E1">
        <w:rPr>
          <w:rFonts w:ascii="Times New Roman" w:hAnsi="Times New Roman" w:cs="Times New Roman"/>
          <w:noProof/>
          <w:sz w:val="24"/>
          <w:szCs w:val="24"/>
        </w:rPr>
        <w:tab/>
        <w:t xml:space="preserve">Lambert, M. J.; Burnett, W. C.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(1–2), 55–73.</w:t>
      </w:r>
    </w:p>
    <w:p w14:paraId="06FC43A1"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(35) </w:t>
      </w:r>
      <w:r w:rsidRPr="000619E1">
        <w:rPr>
          <w:rFonts w:ascii="Times New Roman" w:hAnsi="Times New Roman" w:cs="Times New Roman"/>
          <w:noProof/>
          <w:sz w:val="24"/>
          <w:szCs w:val="24"/>
        </w:rPr>
        <w:tab/>
        <w:t xml:space="preserve">Rama; Moore, W. S.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60</w:t>
      </w:r>
      <w:r w:rsidRPr="000619E1">
        <w:rPr>
          <w:rFonts w:ascii="Times New Roman" w:hAnsi="Times New Roman" w:cs="Times New Roman"/>
          <w:noProof/>
          <w:sz w:val="24"/>
          <w:szCs w:val="24"/>
        </w:rPr>
        <w:t xml:space="preserve"> (23), 4645–4652.</w:t>
      </w:r>
    </w:p>
    <w:p w14:paraId="16BB3C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rPr>
      </w:pPr>
      <w:r w:rsidRPr="000619E1">
        <w:rPr>
          <w:rFonts w:ascii="Times New Roman" w:hAnsi="Times New Roman" w:cs="Times New Roman"/>
          <w:noProof/>
          <w:sz w:val="24"/>
          <w:szCs w:val="24"/>
        </w:rPr>
        <w:t xml:space="preserve">(36) </w:t>
      </w:r>
      <w:r w:rsidRPr="000619E1">
        <w:rPr>
          <w:rFonts w:ascii="Times New Roman" w:hAnsi="Times New Roman" w:cs="Times New Roman"/>
          <w:noProof/>
          <w:sz w:val="24"/>
          <w:szCs w:val="24"/>
        </w:rPr>
        <w:tab/>
        <w:t xml:space="preserve">Hughes, A. L. H.; Wilson, A. M.; Moore, W. S. </w:t>
      </w:r>
      <w:r w:rsidRPr="000619E1">
        <w:rPr>
          <w:rFonts w:ascii="Times New Roman" w:hAnsi="Times New Roman" w:cs="Times New Roman"/>
          <w:i/>
          <w:iCs/>
          <w:noProof/>
          <w:sz w:val="24"/>
          <w:szCs w:val="24"/>
        </w:rPr>
        <w:t>Estuar. Coast. Shelf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164</w:t>
      </w:r>
      <w:r w:rsidRPr="000619E1">
        <w:rPr>
          <w:rFonts w:ascii="Times New Roman" w:hAnsi="Times New Roman" w:cs="Times New Roman"/>
          <w:noProof/>
          <w:sz w:val="24"/>
          <w:szCs w:val="24"/>
        </w:rPr>
        <w:t>, 94–104.</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487"/>
            <w:r w:rsidRPr="007B3FB9">
              <w:rPr>
                <w:rFonts w:ascii="Times New Roman" w:hAnsi="Times New Roman" w:cs="Times New Roman"/>
              </w:rPr>
              <w:t>Source</w:t>
            </w:r>
            <w:commentRangeEnd w:id="487"/>
            <w:r w:rsidR="00D90D26">
              <w:rPr>
                <w:rStyle w:val="CommentReference"/>
                <w:b w:val="0"/>
                <w:bCs w:val="0"/>
              </w:rPr>
              <w:commentReference w:id="487"/>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038A7FA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643FBB4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056656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2E12F813"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60A85033" w:rsidR="00431D68" w:rsidRPr="007B3FB9" w:rsidRDefault="00431D68"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381F5960"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lang w:eastAsia="en-US"/>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488"/>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488"/>
      <w:r w:rsidR="00110AB0">
        <w:rPr>
          <w:rStyle w:val="CommentReference"/>
        </w:rPr>
        <w:commentReference w:id="488"/>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489"/>
      <w:r w:rsidR="00CF6B49" w:rsidRPr="006C260C">
        <w:rPr>
          <w:rFonts w:ascii="Times New Roman" w:hAnsi="Times New Roman" w:cs="Times New Roman"/>
          <w:sz w:val="24"/>
          <w:szCs w:val="24"/>
        </w:rPr>
        <w:t>1</w:t>
      </w:r>
      <w:commentRangeEnd w:id="489"/>
      <w:r w:rsidR="00110AB0" w:rsidRPr="006C260C">
        <w:rPr>
          <w:rStyle w:val="CommentReference"/>
          <w:rFonts w:ascii="Times New Roman" w:hAnsi="Times New Roman" w:cs="Times New Roman"/>
          <w:sz w:val="24"/>
          <w:szCs w:val="24"/>
        </w:rPr>
        <w:commentReference w:id="489"/>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Default="0019783D" w:rsidP="00E2272D">
      <w:pPr>
        <w:spacing w:line="240" w:lineRule="auto"/>
        <w:jc w:val="center"/>
        <w:rPr>
          <w:ins w:id="490" w:author="Microsoft Office User" w:date="2017-03-08T09:35:00Z"/>
          <w:rFonts w:ascii="Times New Roman" w:hAnsi="Times New Roman" w:cs="Times New Roman"/>
          <w:sz w:val="24"/>
          <w:szCs w:val="24"/>
        </w:rPr>
      </w:pPr>
      <w:commentRangeStart w:id="491"/>
      <w:r>
        <w:rPr>
          <w:rFonts w:ascii="Times New Roman" w:hAnsi="Times New Roman" w:cs="Times New Roman"/>
          <w:b/>
          <w:sz w:val="24"/>
          <w:szCs w:val="24"/>
        </w:rPr>
        <w:t xml:space="preserve">Figure </w:t>
      </w:r>
      <w:commentRangeEnd w:id="491"/>
      <w:r w:rsidR="001B434D">
        <w:rPr>
          <w:rStyle w:val="CommentReference"/>
        </w:rPr>
        <w:commentReference w:id="491"/>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p w14:paraId="45638DC2" w14:textId="77777777" w:rsidR="002737AA" w:rsidRDefault="002737AA" w:rsidP="00E2272D">
      <w:pPr>
        <w:spacing w:line="240" w:lineRule="auto"/>
        <w:jc w:val="center"/>
        <w:rPr>
          <w:ins w:id="492" w:author="Microsoft Office User" w:date="2017-03-08T09:35:00Z"/>
          <w:rFonts w:ascii="Times New Roman" w:hAnsi="Times New Roman" w:cs="Times New Roman"/>
          <w:sz w:val="24"/>
          <w:szCs w:val="24"/>
        </w:rPr>
      </w:pPr>
    </w:p>
    <w:p w14:paraId="15DFCF33" w14:textId="77777777" w:rsidR="002737AA" w:rsidRDefault="002737AA" w:rsidP="00E2272D">
      <w:pPr>
        <w:spacing w:line="240" w:lineRule="auto"/>
        <w:jc w:val="center"/>
        <w:rPr>
          <w:ins w:id="493" w:author="Microsoft Office User" w:date="2017-03-08T09:35:00Z"/>
          <w:rFonts w:ascii="Times New Roman" w:hAnsi="Times New Roman" w:cs="Times New Roman"/>
          <w:sz w:val="24"/>
          <w:szCs w:val="24"/>
        </w:rPr>
      </w:pPr>
    </w:p>
    <w:p w14:paraId="149E3F9B" w14:textId="77777777" w:rsidR="002737AA" w:rsidRDefault="002737AA" w:rsidP="00E2272D">
      <w:pPr>
        <w:spacing w:line="240" w:lineRule="auto"/>
        <w:jc w:val="center"/>
        <w:rPr>
          <w:ins w:id="494" w:author="Microsoft Office User" w:date="2017-03-08T09:35:00Z"/>
          <w:rFonts w:ascii="Times New Roman" w:hAnsi="Times New Roman" w:cs="Times New Roman"/>
          <w:sz w:val="24"/>
          <w:szCs w:val="24"/>
        </w:rPr>
      </w:pPr>
    </w:p>
    <w:p w14:paraId="72B7A4A8" w14:textId="77777777" w:rsidR="002737AA" w:rsidRDefault="002737AA" w:rsidP="00E2272D">
      <w:pPr>
        <w:spacing w:line="240" w:lineRule="auto"/>
        <w:jc w:val="center"/>
        <w:rPr>
          <w:ins w:id="495" w:author="Microsoft Office User" w:date="2017-03-08T09:35:00Z"/>
          <w:rFonts w:ascii="Times New Roman" w:hAnsi="Times New Roman" w:cs="Times New Roman"/>
          <w:sz w:val="24"/>
          <w:szCs w:val="24"/>
        </w:rPr>
      </w:pPr>
    </w:p>
    <w:p w14:paraId="67D44728" w14:textId="77777777" w:rsidR="002737AA" w:rsidRDefault="002737AA" w:rsidP="00E2272D">
      <w:pPr>
        <w:spacing w:line="240" w:lineRule="auto"/>
        <w:jc w:val="center"/>
        <w:rPr>
          <w:ins w:id="496" w:author="Microsoft Office User" w:date="2017-03-08T09:35:00Z"/>
          <w:rFonts w:ascii="Times New Roman" w:hAnsi="Times New Roman" w:cs="Times New Roman"/>
          <w:sz w:val="24"/>
          <w:szCs w:val="24"/>
        </w:rPr>
      </w:pPr>
    </w:p>
    <w:p w14:paraId="34328D68" w14:textId="77777777" w:rsidR="002737AA" w:rsidRDefault="002737AA" w:rsidP="00E2272D">
      <w:pPr>
        <w:spacing w:line="240" w:lineRule="auto"/>
        <w:jc w:val="center"/>
        <w:rPr>
          <w:ins w:id="497" w:author="Microsoft Office User" w:date="2017-03-08T09:35:00Z"/>
          <w:rFonts w:ascii="Times New Roman" w:hAnsi="Times New Roman" w:cs="Times New Roman"/>
          <w:sz w:val="24"/>
          <w:szCs w:val="24"/>
        </w:rPr>
      </w:pPr>
    </w:p>
    <w:p w14:paraId="0C9EBD7F" w14:textId="77777777" w:rsidR="002737AA" w:rsidRDefault="002737AA" w:rsidP="00E2272D">
      <w:pPr>
        <w:spacing w:line="240" w:lineRule="auto"/>
        <w:jc w:val="center"/>
        <w:rPr>
          <w:ins w:id="498" w:author="Microsoft Office User" w:date="2017-03-08T09:35:00Z"/>
          <w:rFonts w:ascii="Times New Roman" w:hAnsi="Times New Roman" w:cs="Times New Roman"/>
          <w:sz w:val="24"/>
          <w:szCs w:val="24"/>
        </w:rPr>
      </w:pPr>
    </w:p>
    <w:p w14:paraId="42CD2666" w14:textId="77777777" w:rsidR="002737AA" w:rsidRDefault="002737AA" w:rsidP="00E2272D">
      <w:pPr>
        <w:spacing w:line="240" w:lineRule="auto"/>
        <w:jc w:val="center"/>
        <w:rPr>
          <w:ins w:id="499" w:author="Microsoft Office User" w:date="2017-03-08T09:35:00Z"/>
          <w:rFonts w:ascii="Times New Roman" w:hAnsi="Times New Roman" w:cs="Times New Roman"/>
          <w:sz w:val="24"/>
          <w:szCs w:val="24"/>
        </w:rPr>
      </w:pPr>
    </w:p>
    <w:p w14:paraId="1B091F9C" w14:textId="77777777" w:rsidR="002737AA" w:rsidRDefault="002737AA" w:rsidP="00E2272D">
      <w:pPr>
        <w:spacing w:line="240" w:lineRule="auto"/>
        <w:jc w:val="center"/>
        <w:rPr>
          <w:ins w:id="500" w:author="Microsoft Office User" w:date="2017-03-08T09:35:00Z"/>
          <w:rFonts w:ascii="Times New Roman" w:hAnsi="Times New Roman" w:cs="Times New Roman"/>
          <w:sz w:val="24"/>
          <w:szCs w:val="24"/>
        </w:rPr>
      </w:pPr>
    </w:p>
    <w:p w14:paraId="02DC8385" w14:textId="77777777" w:rsidR="002737AA" w:rsidRDefault="002737AA" w:rsidP="00E2272D">
      <w:pPr>
        <w:spacing w:line="240" w:lineRule="auto"/>
        <w:jc w:val="center"/>
        <w:rPr>
          <w:ins w:id="501" w:author="Microsoft Office User" w:date="2017-03-08T09:35:00Z"/>
          <w:rFonts w:ascii="Times New Roman" w:hAnsi="Times New Roman" w:cs="Times New Roman"/>
          <w:sz w:val="24"/>
          <w:szCs w:val="24"/>
        </w:rPr>
      </w:pPr>
    </w:p>
    <w:p w14:paraId="1C170260" w14:textId="77777777" w:rsidR="002737AA" w:rsidRDefault="002737AA" w:rsidP="00E2272D">
      <w:pPr>
        <w:spacing w:line="240" w:lineRule="auto"/>
        <w:jc w:val="center"/>
        <w:rPr>
          <w:ins w:id="502" w:author="Microsoft Office User" w:date="2017-03-08T09:35:00Z"/>
          <w:rFonts w:ascii="Times New Roman" w:hAnsi="Times New Roman" w:cs="Times New Roman"/>
          <w:sz w:val="24"/>
          <w:szCs w:val="24"/>
        </w:rPr>
      </w:pPr>
    </w:p>
    <w:p w14:paraId="6BBD47DE" w14:textId="77777777" w:rsidR="002737AA" w:rsidRDefault="002737AA" w:rsidP="00E2272D">
      <w:pPr>
        <w:spacing w:line="240" w:lineRule="auto"/>
        <w:jc w:val="center"/>
        <w:rPr>
          <w:ins w:id="503" w:author="Microsoft Office User" w:date="2017-03-08T09:35:00Z"/>
          <w:rFonts w:ascii="Times New Roman" w:hAnsi="Times New Roman" w:cs="Times New Roman"/>
          <w:sz w:val="24"/>
          <w:szCs w:val="24"/>
        </w:rPr>
      </w:pPr>
    </w:p>
    <w:p w14:paraId="4D2FAC0F" w14:textId="77777777" w:rsidR="002737AA" w:rsidRDefault="002737AA" w:rsidP="00E2272D">
      <w:pPr>
        <w:spacing w:line="240" w:lineRule="auto"/>
        <w:jc w:val="center"/>
        <w:rPr>
          <w:ins w:id="504" w:author="Microsoft Office User" w:date="2017-03-08T09:35:00Z"/>
          <w:rFonts w:ascii="Times New Roman" w:hAnsi="Times New Roman" w:cs="Times New Roman"/>
          <w:sz w:val="24"/>
          <w:szCs w:val="24"/>
        </w:rPr>
      </w:pPr>
    </w:p>
    <w:p w14:paraId="52C8D902" w14:textId="273B2B70" w:rsidR="002737AA" w:rsidRDefault="002737AA" w:rsidP="00E2272D">
      <w:pPr>
        <w:spacing w:line="240" w:lineRule="auto"/>
        <w:jc w:val="center"/>
        <w:rPr>
          <w:ins w:id="505" w:author="Microsoft Office User" w:date="2017-03-08T09:35:00Z"/>
          <w:rFonts w:ascii="Times New Roman" w:hAnsi="Times New Roman" w:cs="Times New Roman"/>
          <w:sz w:val="24"/>
          <w:szCs w:val="24"/>
        </w:rPr>
      </w:pPr>
      <w:ins w:id="506" w:author="Microsoft Office User" w:date="2017-03-08T09:35:00Z">
        <w:r>
          <w:rPr>
            <w:rFonts w:ascii="Times New Roman" w:hAnsi="Times New Roman" w:cs="Times New Roman"/>
            <w:sz w:val="24"/>
            <w:szCs w:val="24"/>
          </w:rPr>
          <w:lastRenderedPageBreak/>
          <w:t>SCM stuff: this can go in your thesi</w:t>
        </w:r>
        <w:r w:rsidR="00C36F70">
          <w:rPr>
            <w:rFonts w:ascii="Times New Roman" w:hAnsi="Times New Roman" w:cs="Times New Roman"/>
            <w:sz w:val="24"/>
            <w:szCs w:val="24"/>
          </w:rPr>
          <w:t>s</w:t>
        </w:r>
      </w:ins>
    </w:p>
    <w:p w14:paraId="55B83643" w14:textId="77777777" w:rsidR="002737AA" w:rsidRDefault="002737AA" w:rsidP="00E2272D">
      <w:pPr>
        <w:spacing w:line="240" w:lineRule="auto"/>
        <w:jc w:val="center"/>
        <w:rPr>
          <w:ins w:id="507" w:author="Microsoft Office User" w:date="2017-03-08T09:35:00Z"/>
          <w:rFonts w:ascii="Times New Roman" w:hAnsi="Times New Roman" w:cs="Times New Roman"/>
          <w:sz w:val="24"/>
          <w:szCs w:val="24"/>
        </w:rPr>
      </w:pPr>
    </w:p>
    <w:p w14:paraId="049E4815" w14:textId="77777777" w:rsidR="002737AA" w:rsidRDefault="002737AA" w:rsidP="002737AA">
      <w:pPr>
        <w:spacing w:line="480" w:lineRule="auto"/>
        <w:ind w:firstLine="720"/>
        <w:rPr>
          <w:ins w:id="508" w:author="Microsoft Office User" w:date="2017-03-08T09:43:00Z"/>
          <w:rFonts w:ascii="Times New Roman" w:hAnsi="Times New Roman" w:cs="Times New Roman"/>
          <w:sz w:val="24"/>
          <w:szCs w:val="24"/>
        </w:rPr>
      </w:pPr>
      <w:moveToRangeStart w:id="509" w:author="Microsoft Office User" w:date="2017-03-08T09:35:00Z" w:name="move476729080"/>
      <w:moveTo w:id="510" w:author="Microsoft Office User" w:date="2017-03-08T09:35:00Z">
        <w:r>
          <w:rPr>
            <w:rFonts w:ascii="Times New Roman" w:hAnsi="Times New Roman" w:cs="Times New Roman"/>
            <w:sz w:val="24"/>
            <w:szCs w:val="24"/>
          </w:rPr>
          <w:t>S</w:t>
        </w:r>
        <w:commentRangeStart w:id="511"/>
        <w:r w:rsidRPr="003755E6">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Pr>
            <w:rFonts w:ascii="Times New Roman" w:hAnsi="Times New Roman" w:cs="Times New Roman"/>
            <w:i/>
            <w:sz w:val="24"/>
            <w:szCs w:val="24"/>
          </w:rPr>
          <w:t xml:space="preserve">ab </w:t>
        </w:r>
        <w:proofErr w:type="spellStart"/>
        <w:r w:rsidRPr="003755E6">
          <w:rPr>
            <w:rFonts w:ascii="Times New Roman" w:hAnsi="Times New Roman" w:cs="Times New Roman"/>
            <w:i/>
            <w:sz w:val="24"/>
            <w:szCs w:val="24"/>
          </w:rPr>
          <w:t>inito</w:t>
        </w:r>
        <w:proofErr w:type="spellEnd"/>
        <w:r w:rsidRPr="003755E6">
          <w:rPr>
            <w:rFonts w:ascii="Times New Roman" w:hAnsi="Times New Roman" w:cs="Times New Roman"/>
            <w:sz w:val="24"/>
            <w:szCs w:val="24"/>
          </w:rPr>
          <w:t xml:space="preserve"> modeling</w:t>
        </w:r>
        <w:r>
          <w:rPr>
            <w:rFonts w:ascii="Times New Roman" w:hAnsi="Times New Roman" w:cs="Times New Roman"/>
            <w:sz w:val="24"/>
            <w:szCs w:val="24"/>
          </w:rPr>
          <w:t>.</w:t>
        </w:r>
        <w:commentRangeStart w:id="512"/>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12</w:t>
        </w:r>
        <w:r w:rsidRPr="003755E6">
          <w:rPr>
            <w:rFonts w:ascii="Times New Roman" w:hAnsi="Times New Roman" w:cs="Times New Roman"/>
            <w:sz w:val="24"/>
            <w:szCs w:val="24"/>
          </w:rPr>
          <w:fldChar w:fldCharType="end"/>
        </w:r>
        <w:commentRangeEnd w:id="512"/>
        <w:r w:rsidRPr="003755E6">
          <w:rPr>
            <w:rStyle w:val="CommentReference"/>
            <w:rFonts w:ascii="Times New Roman" w:hAnsi="Times New Roman" w:cs="Times New Roman"/>
            <w:sz w:val="24"/>
            <w:szCs w:val="24"/>
          </w:rPr>
          <w:commentReference w:id="512"/>
        </w:r>
        <w:r w:rsidRPr="003755E6">
          <w:rPr>
            <w:rFonts w:ascii="Times New Roman" w:hAnsi="Times New Roman" w:cs="Times New Roman"/>
            <w:sz w:val="24"/>
            <w:szCs w:val="24"/>
          </w:rPr>
          <w:t xml:space="preserve"> </w:t>
        </w:r>
        <w:commentRangeStart w:id="513"/>
        <w:r w:rsidRPr="003755E6">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Pr>
            <w:rFonts w:ascii="Times New Roman" w:hAnsi="Times New Roman" w:cs="Times New Roman"/>
            <w:sz w:val="24"/>
            <w:szCs w:val="24"/>
          </w:rPr>
          <w:t>.</w:t>
        </w:r>
        <w:r w:rsidRPr="003755E6">
          <w:rPr>
            <w:rFonts w:ascii="Times New Roman" w:hAnsi="Times New Roman" w:cs="Times New Roman"/>
            <w:sz w:val="24"/>
            <w:szCs w:val="24"/>
          </w:rPr>
          <w:t xml:space="preserve"> </w:t>
        </w:r>
        <w:r>
          <w:rPr>
            <w:rFonts w:ascii="Times New Roman" w:hAnsi="Times New Roman" w:cs="Times New Roman"/>
            <w:sz w:val="24"/>
            <w:szCs w:val="24"/>
          </w:rPr>
          <w:t>These can then</w:t>
        </w:r>
        <w:r w:rsidRPr="003755E6">
          <w:rPr>
            <w:rFonts w:ascii="Times New Roman" w:hAnsi="Times New Roman" w:cs="Times New Roman"/>
            <w:sz w:val="24"/>
            <w:szCs w:val="24"/>
          </w:rPr>
          <w:t xml:space="preserve"> facilitate predictions of solute mobility in specific aquifer systems</w:t>
        </w:r>
        <w:commentRangeEnd w:id="513"/>
        <w:r w:rsidRPr="003755E6">
          <w:rPr>
            <w:rStyle w:val="CommentReference"/>
            <w:rFonts w:ascii="Times New Roman" w:hAnsi="Times New Roman" w:cs="Times New Roman"/>
            <w:sz w:val="24"/>
            <w:szCs w:val="24"/>
          </w:rPr>
          <w:commentReference w:id="513"/>
        </w:r>
        <w:r w:rsidRPr="003755E6">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"&lt;sup&gt;15&lt;/sup&gt;", "plainTextFormattedCitation" : "15", "previouslyFormattedCitation" : "&lt;sup&gt;15&lt;/sup&gt;"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15</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w:t>
        </w:r>
        <w:commentRangeEnd w:id="511"/>
        <w:r>
          <w:rPr>
            <w:rStyle w:val="CommentReference"/>
          </w:rPr>
          <w:commentReference w:id="511"/>
        </w:r>
      </w:moveTo>
    </w:p>
    <w:p w14:paraId="5A0D84BC" w14:textId="77777777" w:rsidR="009D0726" w:rsidRDefault="009D0726" w:rsidP="002737AA">
      <w:pPr>
        <w:spacing w:line="480" w:lineRule="auto"/>
        <w:ind w:firstLine="720"/>
        <w:rPr>
          <w:ins w:id="514" w:author="Microsoft Office User" w:date="2017-03-08T09:43:00Z"/>
          <w:rFonts w:ascii="Times New Roman" w:hAnsi="Times New Roman" w:cs="Times New Roman"/>
          <w:sz w:val="24"/>
          <w:szCs w:val="24"/>
        </w:rPr>
      </w:pPr>
    </w:p>
    <w:p w14:paraId="1E7D10AC" w14:textId="77777777" w:rsidR="009D0726" w:rsidRPr="003755E6" w:rsidRDefault="009D0726" w:rsidP="009D0726">
      <w:pPr>
        <w:spacing w:line="480" w:lineRule="auto"/>
        <w:rPr>
          <w:ins w:id="515" w:author="Microsoft Office User" w:date="2017-03-08T09:43:00Z"/>
          <w:rFonts w:ascii="Times New Roman" w:hAnsi="Times New Roman" w:cs="Times New Roman"/>
          <w:sz w:val="24"/>
          <w:szCs w:val="24"/>
        </w:rPr>
      </w:pPr>
      <w:ins w:id="516" w:author="Microsoft Office User" w:date="2017-03-08T09:43:00Z">
        <w:r w:rsidRPr="003755E6">
          <w:rPr>
            <w:rFonts w:ascii="Times New Roman" w:hAnsi="Times New Roman" w:cs="Times New Roman"/>
            <w:sz w:val="24"/>
            <w:szCs w:val="24"/>
          </w:rPr>
          <w:t xml:space="preserve">Several studies examine </w:t>
        </w:r>
        <w:commentRangeStart w:id="517"/>
        <w:r w:rsidRPr="003755E6">
          <w:rPr>
            <w:rFonts w:ascii="Times New Roman" w:hAnsi="Times New Roman" w:cs="Times New Roman"/>
            <w:sz w:val="24"/>
            <w:szCs w:val="24"/>
          </w:rPr>
          <w:t xml:space="preserve">sorption of </w:t>
        </w:r>
        <w:r>
          <w:rPr>
            <w:rFonts w:ascii="Times New Roman" w:hAnsi="Times New Roman" w:cs="Times New Roman"/>
            <w:sz w:val="24"/>
            <w:szCs w:val="24"/>
          </w:rPr>
          <w:t>Ra</w:t>
        </w:r>
        <w:r w:rsidRPr="003755E6">
          <w:rPr>
            <w:rFonts w:ascii="Times New Roman" w:hAnsi="Times New Roman" w:cs="Times New Roman"/>
            <w:sz w:val="24"/>
            <w:szCs w:val="24"/>
          </w:rPr>
          <w:t xml:space="preserve"> to iron (</w:t>
        </w:r>
        <w:proofErr w:type="spellStart"/>
        <w:r w:rsidRPr="003755E6">
          <w:rPr>
            <w:rFonts w:ascii="Times New Roman" w:hAnsi="Times New Roman" w:cs="Times New Roman"/>
            <w:sz w:val="24"/>
            <w:szCs w:val="24"/>
          </w:rPr>
          <w:t>hydr</w:t>
        </w:r>
        <w:proofErr w:type="spellEnd"/>
        <w:r w:rsidRPr="003755E6">
          <w:rPr>
            <w:rFonts w:ascii="Times New Roman" w:hAnsi="Times New Roman" w:cs="Times New Roman"/>
            <w:sz w:val="24"/>
            <w:szCs w:val="24"/>
          </w:rPr>
          <w:t>)oxides</w:t>
        </w:r>
        <w:commentRangeEnd w:id="517"/>
        <w:r w:rsidRPr="003755E6">
          <w:rPr>
            <w:rStyle w:val="CommentReference"/>
            <w:rFonts w:ascii="Times New Roman" w:hAnsi="Times New Roman" w:cs="Times New Roman"/>
            <w:sz w:val="24"/>
            <w:szCs w:val="24"/>
          </w:rPr>
          <w:commentReference w:id="517"/>
        </w:r>
        <w:r w:rsidRPr="003755E6">
          <w:rPr>
            <w:rFonts w:ascii="Times New Roman" w:hAnsi="Times New Roman" w:cs="Times New Roman"/>
            <w:sz w:val="24"/>
            <w:szCs w:val="24"/>
          </w:rPr>
          <w:t xml:space="preserve">, including </w:t>
        </w:r>
        <w:proofErr w:type="spellStart"/>
        <w:r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xml:space="preserve"> and goethite, </w:t>
        </w:r>
        <w:r>
          <w:rPr>
            <w:rFonts w:ascii="Times New Roman" w:hAnsi="Times New Roman" w:cs="Times New Roman"/>
            <w:sz w:val="24"/>
            <w:szCs w:val="24"/>
          </w:rPr>
          <w:t xml:space="preserve">and report </w:t>
        </w: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 xml:space="preserve"> values (or sufficient data for calculation)</w:t>
        </w:r>
        <w:r w:rsidRPr="003755E6">
          <w:rPr>
            <w:rFonts w:ascii="Times New Roman" w:hAnsi="Times New Roman" w:cs="Times New Roman"/>
            <w:sz w:val="24"/>
            <w:szCs w:val="24"/>
          </w:rPr>
          <w:t xml:space="preserve">  </w:t>
        </w:r>
        <w:r>
          <w:rPr>
            <w:rFonts w:ascii="Times New Roman" w:hAnsi="Times New Roman" w:cs="Times New Roman"/>
            <w:sz w:val="24"/>
            <w:szCs w:val="24"/>
          </w:rPr>
          <w:t>(table S2</w:t>
        </w:r>
        <w:r w:rsidRPr="003755E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"&lt;sup&gt;9,11,17,18&lt;/sup&gt;", "plainTextFormattedCitation" : "9,11,17,18", "previouslyFormattedCitation" : "&lt;sup&gt;9,11,17,18&lt;/sup&gt;"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9,11,17,18</w:t>
        </w:r>
        <w:r w:rsidRPr="003755E6">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701CAE3A" w14:textId="77777777" w:rsidR="009D0726" w:rsidRPr="003755E6" w:rsidRDefault="009D0726" w:rsidP="002737AA">
      <w:pPr>
        <w:spacing w:line="480" w:lineRule="auto"/>
        <w:ind w:firstLine="720"/>
        <w:rPr>
          <w:rFonts w:ascii="Times New Roman" w:hAnsi="Times New Roman" w:cs="Times New Roman"/>
          <w:sz w:val="24"/>
          <w:szCs w:val="24"/>
        </w:rPr>
      </w:pPr>
    </w:p>
    <w:moveToRangeEnd w:id="509"/>
    <w:p w14:paraId="28296F04" w14:textId="1F9502AE" w:rsidR="002737AA" w:rsidRDefault="009D0726" w:rsidP="00E2272D">
      <w:pPr>
        <w:spacing w:line="240" w:lineRule="auto"/>
        <w:jc w:val="center"/>
        <w:rPr>
          <w:ins w:id="518" w:author="Microsoft Office User" w:date="2017-03-08T13:50:00Z"/>
          <w:rFonts w:ascii="Times New Roman" w:hAnsi="Times New Roman" w:cs="Times New Roman"/>
          <w:sz w:val="24"/>
          <w:szCs w:val="24"/>
        </w:rPr>
      </w:pPr>
      <w:ins w:id="519" w:author="Microsoft Office User" w:date="2017-03-08T09:43:00Z">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fldChar w:fldCharType="end"/>
        </w:r>
      </w:ins>
    </w:p>
    <w:p w14:paraId="2E1316E6" w14:textId="77777777" w:rsidR="003A096D" w:rsidRDefault="003A096D" w:rsidP="00E2272D">
      <w:pPr>
        <w:spacing w:line="240" w:lineRule="auto"/>
        <w:jc w:val="center"/>
        <w:rPr>
          <w:ins w:id="520" w:author="Microsoft Office User" w:date="2017-03-08T13:50:00Z"/>
          <w:rFonts w:ascii="Times New Roman" w:hAnsi="Times New Roman" w:cs="Times New Roman"/>
          <w:sz w:val="24"/>
          <w:szCs w:val="24"/>
        </w:rPr>
      </w:pPr>
    </w:p>
    <w:p w14:paraId="321E40C2" w14:textId="1167EEC1" w:rsidR="003A096D" w:rsidRDefault="003A096D">
      <w:pPr>
        <w:rPr>
          <w:ins w:id="521" w:author="Microsoft Office User" w:date="2017-03-08T13:50:00Z"/>
          <w:rFonts w:ascii="Times New Roman" w:hAnsi="Times New Roman" w:cs="Times New Roman"/>
          <w:sz w:val="24"/>
          <w:szCs w:val="24"/>
        </w:rPr>
      </w:pPr>
      <w:ins w:id="522" w:author="Microsoft Office User" w:date="2017-03-08T13:50:00Z">
        <w:r>
          <w:rPr>
            <w:rFonts w:ascii="Times New Roman" w:hAnsi="Times New Roman" w:cs="Times New Roman"/>
            <w:sz w:val="24"/>
            <w:szCs w:val="24"/>
          </w:rPr>
          <w:br w:type="page"/>
        </w:r>
      </w:ins>
    </w:p>
    <w:p w14:paraId="7936F30F" w14:textId="77777777" w:rsidR="003A096D" w:rsidRDefault="003A096D" w:rsidP="003A096D">
      <w:pPr>
        <w:spacing w:line="480" w:lineRule="auto"/>
        <w:ind w:firstLine="720"/>
        <w:rPr>
          <w:ins w:id="523" w:author="Microsoft Office User" w:date="2017-03-08T13:50:00Z"/>
          <w:rFonts w:ascii="Times New Roman" w:hAnsi="Times New Roman" w:cs="Times New Roman"/>
          <w:sz w:val="24"/>
          <w:szCs w:val="24"/>
        </w:rPr>
      </w:pPr>
    </w:p>
    <w:p w14:paraId="4C1776B1" w14:textId="77777777" w:rsidR="003A096D" w:rsidRPr="003755E6" w:rsidRDefault="003A096D" w:rsidP="003A096D">
      <w:pPr>
        <w:spacing w:line="480" w:lineRule="auto"/>
        <w:ind w:firstLine="720"/>
        <w:rPr>
          <w:ins w:id="524" w:author="Microsoft Office User" w:date="2017-03-08T13:50:00Z"/>
          <w:rFonts w:ascii="Times New Roman" w:hAnsi="Times New Roman" w:cs="Times New Roman"/>
          <w:sz w:val="24"/>
          <w:szCs w:val="24"/>
        </w:rPr>
      </w:pPr>
      <w:commentRangeStart w:id="525"/>
      <w:ins w:id="526" w:author="Microsoft Office User" w:date="2017-03-08T13:50:00Z">
        <w:r w:rsidRPr="003755E6">
          <w:rPr>
            <w:rFonts w:ascii="Times New Roman" w:hAnsi="Times New Roman" w:cs="Times New Roman"/>
            <w:sz w:val="24"/>
            <w:szCs w:val="24"/>
          </w:rPr>
          <w:t xml:space="preserve">Radium isotopes </w:t>
        </w:r>
        <w:r>
          <w:rPr>
            <w:rFonts w:ascii="Times New Roman" w:hAnsi="Times New Roman" w:cs="Times New Roman"/>
            <w:sz w:val="24"/>
            <w:szCs w:val="24"/>
          </w:rPr>
          <w:t>are also</w:t>
        </w:r>
        <w:r w:rsidRPr="003755E6">
          <w:rPr>
            <w:rFonts w:ascii="Times New Roman" w:hAnsi="Times New Roman" w:cs="Times New Roman"/>
            <w:sz w:val="24"/>
            <w:szCs w:val="24"/>
          </w:rPr>
          <w:t xml:space="preserve"> used as naturally occurring environmental tracers. The mass balance of Ra isotopes in estuarine/near shore systems </w:t>
        </w:r>
        <w:r>
          <w:rPr>
            <w:rFonts w:ascii="Times New Roman" w:hAnsi="Times New Roman" w:cs="Times New Roman"/>
            <w:sz w:val="24"/>
            <w:szCs w:val="24"/>
          </w:rPr>
          <w:t>can</w:t>
        </w:r>
        <w:r w:rsidRPr="003755E6">
          <w:rPr>
            <w:rFonts w:ascii="Times New Roman" w:hAnsi="Times New Roman" w:cs="Times New Roman"/>
            <w:sz w:val="24"/>
            <w:szCs w:val="24"/>
          </w:rPr>
          <w:t xml:space="preserve"> provide estimates of subterranean groundwater di</w:t>
        </w:r>
        <w:r>
          <w:rPr>
            <w:rFonts w:ascii="Times New Roman" w:hAnsi="Times New Roman" w:cs="Times New Roman"/>
            <w:sz w:val="24"/>
            <w:szCs w:val="24"/>
          </w:rPr>
          <w:t>scharge (SGD).</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"&lt;sup&gt;31&lt;/sup&gt;", "plainTextFormattedCitation" : "31", "previouslyFormattedCitation" : "&lt;sup&gt;31&lt;/sup&gt;"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31</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method matches well with other SGD measurements, but is unable to resolve groundwater behavi</w:t>
        </w:r>
        <w:r>
          <w:rPr>
            <w:rFonts w:ascii="Times New Roman" w:hAnsi="Times New Roman" w:cs="Times New Roman"/>
            <w:sz w:val="24"/>
            <w:szCs w:val="24"/>
          </w:rPr>
          <w:t>or within</w:t>
        </w:r>
        <w:r w:rsidRPr="003755E6">
          <w:rPr>
            <w:rFonts w:ascii="Times New Roman" w:hAnsi="Times New Roman" w:cs="Times New Roman"/>
            <w:sz w:val="24"/>
            <w:szCs w:val="24"/>
          </w:rPr>
          <w:t xml:space="preserve"> estuarine systems; non-conservative mixing and retardation may occur in these zones owing to sorption </w:t>
        </w:r>
        <w:r>
          <w:rPr>
            <w:rFonts w:ascii="Times New Roman" w:hAnsi="Times New Roman" w:cs="Times New Roman"/>
            <w:sz w:val="24"/>
            <w:szCs w:val="24"/>
          </w:rPr>
          <w:t xml:space="preserve">or </w:t>
        </w:r>
        <w:r w:rsidRPr="003755E6">
          <w:rPr>
            <w:rFonts w:ascii="Times New Roman" w:hAnsi="Times New Roman" w:cs="Times New Roman"/>
            <w:sz w:val="24"/>
            <w:szCs w:val="24"/>
          </w:rPr>
          <w:t>fluctuations in pH, salinity or redox state</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"&lt;sup&gt;9,32&lt;/sup&gt;", "plainTextFormattedCitation" : "9,32", "previouslyFormattedCitation" : "&lt;sup&gt;9,32&lt;/sup&gt;"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9,32</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In addition to its use as a groundwater tracer, Ra has also been identified as a marker for historic spills associated with hydrocarbon extraction</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6F6CB4">
          <w:rPr>
            <w:rFonts w:ascii="Times New Roman" w:hAnsi="Times New Roman" w:cs="Times New Roman"/>
            <w:noProof/>
            <w:sz w:val="24"/>
            <w:szCs w:val="24"/>
            <w:vertAlign w:val="superscript"/>
          </w:rPr>
          <w:t>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is possible if the Ra isotopic signature of produced water significantly differs from that of local groundwater, which is typical in many hydrocarbon bearing formations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"&lt;sup&gt;33&lt;/sup&gt;", "plainTextFormattedCitation" : "33", "previouslyFormattedCitation" : "&lt;sup&gt;33&lt;/sup&gt;"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0619E1">
          <w:rPr>
            <w:rFonts w:ascii="Times New Roman" w:hAnsi="Times New Roman" w:cs="Times New Roman"/>
            <w:noProof/>
            <w:sz w:val="24"/>
            <w:szCs w:val="24"/>
            <w:vertAlign w:val="superscript"/>
          </w:rPr>
          <w:t>33</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Successful implementation of this method requires a comprehensive accounting of Ra</w:t>
        </w:r>
        <w:r>
          <w:rPr>
            <w:rFonts w:ascii="Times New Roman" w:hAnsi="Times New Roman" w:cs="Times New Roman"/>
            <w:sz w:val="24"/>
            <w:szCs w:val="24"/>
          </w:rPr>
          <w:t xml:space="preserve"> fate</w:t>
        </w:r>
        <w:r w:rsidRPr="003755E6">
          <w:rPr>
            <w:rFonts w:ascii="Times New Roman" w:hAnsi="Times New Roman" w:cs="Times New Roman"/>
            <w:sz w:val="24"/>
            <w:szCs w:val="24"/>
          </w:rPr>
          <w:t xml:space="preserve"> in groundwater, as transport may be significantly non-conservative due to mixing of the highly saline, often anoxic waste waters with shallow, </w:t>
        </w:r>
        <w:proofErr w:type="spellStart"/>
        <w:r w:rsidRPr="003755E6">
          <w:rPr>
            <w:rFonts w:ascii="Times New Roman" w:hAnsi="Times New Roman" w:cs="Times New Roman"/>
            <w:sz w:val="24"/>
            <w:szCs w:val="24"/>
          </w:rPr>
          <w:t>oxic</w:t>
        </w:r>
        <w:proofErr w:type="spellEnd"/>
        <w:r w:rsidRPr="003755E6">
          <w:rPr>
            <w:rFonts w:ascii="Times New Roman" w:hAnsi="Times New Roman" w:cs="Times New Roman"/>
            <w:sz w:val="24"/>
            <w:szCs w:val="24"/>
          </w:rPr>
          <w:t xml:space="preserve">, low salinity groundwater. </w:t>
        </w:r>
        <w:commentRangeEnd w:id="525"/>
        <w:r>
          <w:rPr>
            <w:rStyle w:val="CommentReference"/>
          </w:rPr>
          <w:commentReference w:id="525"/>
        </w:r>
      </w:ins>
    </w:p>
    <w:p w14:paraId="3B314209" w14:textId="798575BA" w:rsidR="003A096D" w:rsidRPr="003755E6" w:rsidRDefault="003A096D" w:rsidP="003A096D">
      <w:pPr>
        <w:spacing w:line="480" w:lineRule="auto"/>
        <w:ind w:firstLine="720"/>
        <w:rPr>
          <w:ins w:id="527" w:author="Microsoft Office User" w:date="2017-03-08T13:50:00Z"/>
          <w:rFonts w:ascii="Times New Roman" w:hAnsi="Times New Roman" w:cs="Times New Roman"/>
          <w:sz w:val="24"/>
          <w:szCs w:val="24"/>
        </w:rPr>
      </w:pPr>
      <w:ins w:id="528" w:author="Microsoft Office User" w:date="2017-03-08T13:50:00Z">
        <w:r w:rsidRPr="003755E6">
          <w:rPr>
            <w:rFonts w:ascii="Times New Roman" w:hAnsi="Times New Roman" w:cs="Times New Roman"/>
            <w:sz w:val="24"/>
            <w:szCs w:val="24"/>
          </w:rPr>
          <w:t xml:space="preserve">as providing constants and reactions to constrain </w:t>
        </w:r>
        <w:r>
          <w:rPr>
            <w:rFonts w:ascii="Times New Roman" w:hAnsi="Times New Roman" w:cs="Times New Roman"/>
            <w:sz w:val="24"/>
            <w:szCs w:val="24"/>
          </w:rPr>
          <w:t>Ra</w:t>
        </w:r>
        <w:r w:rsidRPr="003755E6">
          <w:rPr>
            <w:rFonts w:ascii="Times New Roman" w:hAnsi="Times New Roman" w:cs="Times New Roman"/>
            <w:sz w:val="24"/>
            <w:szCs w:val="24"/>
          </w:rPr>
          <w:t xml:space="preserve"> sorption. It also highlights areas in need of additional work to better quantify these transport processes. </w:t>
        </w:r>
      </w:ins>
    </w:p>
    <w:p w14:paraId="5B3F1883" w14:textId="77777777" w:rsidR="003A096D" w:rsidRPr="0019783D" w:rsidRDefault="003A096D" w:rsidP="00E2272D">
      <w:pPr>
        <w:spacing w:line="240" w:lineRule="auto"/>
        <w:jc w:val="center"/>
        <w:rPr>
          <w:rFonts w:ascii="Times New Roman" w:hAnsi="Times New Roman" w:cs="Times New Roman"/>
          <w:sz w:val="24"/>
          <w:szCs w:val="24"/>
        </w:rPr>
      </w:pPr>
    </w:p>
    <w:sectPr w:rsidR="003A096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1" w:author="Michael Chen" w:date="2017-02-16T12:09:00Z" w:initials="MC">
    <w:p w14:paraId="3ECA641B" w14:textId="058519F9" w:rsidR="009C09AD" w:rsidRDefault="009C09AD">
      <w:pPr>
        <w:pStyle w:val="CommentText"/>
      </w:pPr>
      <w:r>
        <w:rPr>
          <w:rStyle w:val="CommentReference"/>
        </w:rPr>
        <w:annotationRef/>
      </w:r>
      <w:r>
        <w:t>Think ACS style guide assumes these</w:t>
      </w:r>
    </w:p>
  </w:comment>
  <w:comment w:id="140" w:author="Michael Chen" w:date="2017-02-07T15:30:00Z" w:initials="MC">
    <w:p w14:paraId="0820A32A" w14:textId="31F1ABA9" w:rsidR="009C09AD" w:rsidRDefault="009C09AD">
      <w:pPr>
        <w:pStyle w:val="CommentText"/>
      </w:pPr>
      <w:r>
        <w:rPr>
          <w:rStyle w:val="CommentReference"/>
        </w:rPr>
        <w:annotationRef/>
      </w:r>
      <w:r>
        <w:t>A little weird that I started this with Radon, but then don’t reconnect to the radon question later</w:t>
      </w:r>
    </w:p>
  </w:comment>
  <w:comment w:id="144" w:author="Michael Chen" w:date="2017-02-07T15:30:00Z" w:initials="MC">
    <w:p w14:paraId="2E8F3566" w14:textId="1921B1D4" w:rsidR="009C09AD" w:rsidRDefault="009C09AD">
      <w:pPr>
        <w:pStyle w:val="CommentText"/>
      </w:pPr>
      <w:r>
        <w:rPr>
          <w:rStyle w:val="CommentReference"/>
        </w:rPr>
        <w:annotationRef/>
      </w:r>
      <w:r>
        <w:t>Might want a citation for this</w:t>
      </w:r>
    </w:p>
  </w:comment>
  <w:comment w:id="145" w:author="Microsoft Office User" w:date="2017-03-07T10:57:00Z" w:initials="Office">
    <w:p w14:paraId="34F669FB" w14:textId="280643D3" w:rsidR="009C09AD" w:rsidRDefault="009C09AD">
      <w:pPr>
        <w:pStyle w:val="CommentText"/>
      </w:pPr>
      <w:r>
        <w:rPr>
          <w:rStyle w:val="CommentReference"/>
        </w:rPr>
        <w:annotationRef/>
      </w:r>
      <w:r>
        <w:t>I’m not sure if you’re asking me or if you are asking yourself.</w:t>
      </w:r>
    </w:p>
    <w:p w14:paraId="703D05DD" w14:textId="77777777" w:rsidR="009C09AD" w:rsidRDefault="009C09AD">
      <w:pPr>
        <w:pStyle w:val="CommentText"/>
      </w:pPr>
    </w:p>
  </w:comment>
  <w:comment w:id="148" w:author="Michael Chen" w:date="2016-09-08T15:32:00Z" w:initials="MC">
    <w:p w14:paraId="6B549CF7" w14:textId="77777777" w:rsidR="009C09AD" w:rsidRDefault="009C09AD" w:rsidP="008729B4">
      <w:pPr>
        <w:pStyle w:val="CommentText"/>
      </w:pPr>
      <w:r>
        <w:rPr>
          <w:rStyle w:val="CommentReference"/>
        </w:rPr>
        <w:annotationRef/>
      </w:r>
      <w:r>
        <w:t>Need to fill in this number and give reference</w:t>
      </w:r>
    </w:p>
  </w:comment>
  <w:comment w:id="150" w:author="Michael Chen" w:date="2016-09-08T15:32:00Z" w:initials="MC">
    <w:p w14:paraId="01E72A9E" w14:textId="77777777" w:rsidR="009C09AD" w:rsidRDefault="009C09AD" w:rsidP="00E53C0E">
      <w:pPr>
        <w:pStyle w:val="CommentText"/>
      </w:pPr>
      <w:r>
        <w:rPr>
          <w:rStyle w:val="CommentReference"/>
        </w:rPr>
        <w:annotationRef/>
      </w:r>
      <w:r>
        <w:t>Need to fill in this number and give reference</w:t>
      </w:r>
    </w:p>
  </w:comment>
  <w:comment w:id="151" w:author="Microsoft Office User" w:date="2016-10-14T12:43:00Z" w:initials="Office">
    <w:p w14:paraId="6D749CE3" w14:textId="742285BD" w:rsidR="009C09AD" w:rsidRDefault="009C09AD">
      <w:pPr>
        <w:pStyle w:val="CommentText"/>
      </w:pPr>
      <w:r>
        <w:rPr>
          <w:rStyle w:val="CommentReference"/>
        </w:rPr>
        <w:annotationRef/>
      </w:r>
      <w:r>
        <w:t>I’d add a range here…this will illustrate the incredibly high levels of Ra often present in brines</w:t>
      </w:r>
    </w:p>
  </w:comment>
  <w:comment w:id="170" w:author="Michael Chen" w:date="2017-02-07T15:57:00Z" w:initials="MC">
    <w:p w14:paraId="01B17408" w14:textId="63E37133" w:rsidR="009C09AD" w:rsidRDefault="009C09AD">
      <w:pPr>
        <w:pStyle w:val="CommentText"/>
      </w:pPr>
      <w:r>
        <w:rPr>
          <w:rStyle w:val="CommentReference"/>
        </w:rPr>
        <w:annotationRef/>
      </w:r>
      <w:r>
        <w:t>Remove ref 14</w:t>
      </w:r>
    </w:p>
  </w:comment>
  <w:comment w:id="175" w:author="Michael Chen" w:date="2017-02-07T15:57:00Z" w:initials="MC">
    <w:p w14:paraId="7161BD01" w14:textId="2C2DA322" w:rsidR="009C09AD" w:rsidRDefault="009C09AD">
      <w:pPr>
        <w:pStyle w:val="CommentText"/>
      </w:pPr>
      <w:r>
        <w:rPr>
          <w:rStyle w:val="CommentReference"/>
        </w:rPr>
        <w:annotationRef/>
      </w:r>
      <w:r>
        <w:t>Remove ref 15</w:t>
      </w:r>
    </w:p>
  </w:comment>
  <w:comment w:id="146" w:author="Michael Chen" w:date="2017-02-17T13:37:00Z" w:initials="MC">
    <w:p w14:paraId="18DE7803" w14:textId="09E057EA" w:rsidR="009C09AD" w:rsidRDefault="009C09AD">
      <w:pPr>
        <w:pStyle w:val="CommentText"/>
      </w:pPr>
      <w:r>
        <w:rPr>
          <w:rStyle w:val="CommentReference"/>
        </w:rPr>
        <w:annotationRef/>
      </w:r>
      <w:r>
        <w:t>Probably need to further compact this/add some context</w:t>
      </w:r>
    </w:p>
  </w:comment>
  <w:comment w:id="245" w:author="Michael Chen" w:date="2017-02-17T13:37:00Z" w:initials="MC">
    <w:p w14:paraId="5A189B8B" w14:textId="6A34CAF3" w:rsidR="009C09AD" w:rsidRDefault="009C09AD">
      <w:pPr>
        <w:pStyle w:val="CommentText"/>
      </w:pPr>
      <w:r>
        <w:rPr>
          <w:rStyle w:val="CommentReference"/>
        </w:rPr>
        <w:annotationRef/>
      </w:r>
      <w:r>
        <w:t>Need to fix this transition</w:t>
      </w:r>
    </w:p>
  </w:comment>
  <w:comment w:id="255" w:author="Microsoft Office User" w:date="2016-08-30T12:15:00Z" w:initials="Office">
    <w:p w14:paraId="30EB024A" w14:textId="57E34B2B" w:rsidR="009C09AD" w:rsidRDefault="009C09AD">
      <w:pPr>
        <w:pStyle w:val="CommentText"/>
      </w:pPr>
      <w:r>
        <w:rPr>
          <w:rStyle w:val="CommentReference"/>
        </w:rPr>
        <w:annotationRef/>
      </w:r>
      <w:r>
        <w:t>Merge these…also, you haven’t introduced the importance of reduced minerals…</w:t>
      </w:r>
    </w:p>
  </w:comment>
  <w:comment w:id="263" w:author="Michael Chen" w:date="2016-09-27T15:44:00Z" w:initials="MC">
    <w:p w14:paraId="64C48399" w14:textId="2848BA93" w:rsidR="009C09AD" w:rsidRDefault="009C09AD">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39" w:author="Michael Chen" w:date="2017-02-06T11:25:00Z" w:initials="MC">
    <w:p w14:paraId="2A765D9D" w14:textId="19F20A68" w:rsidR="009C09AD" w:rsidRDefault="009C09AD">
      <w:pPr>
        <w:pStyle w:val="CommentText"/>
      </w:pPr>
      <w:r>
        <w:rPr>
          <w:rStyle w:val="CommentReference"/>
        </w:rPr>
        <w:annotationRef/>
      </w:r>
    </w:p>
  </w:comment>
  <w:comment w:id="288" w:author="Microsoft Office User" w:date="2016-08-30T12:28:00Z" w:initials="Office">
    <w:p w14:paraId="5778E823" w14:textId="08EBFCDA" w:rsidR="009C09AD" w:rsidRDefault="009C09AD">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293" w:author="Michael Chen" w:date="2016-11-01T14:25:00Z" w:initials="MC">
    <w:p w14:paraId="09DACAE9" w14:textId="08B0A06F" w:rsidR="009C09AD" w:rsidRDefault="009C09AD">
      <w:pPr>
        <w:pStyle w:val="CommentText"/>
      </w:pPr>
      <w:r>
        <w:rPr>
          <w:rStyle w:val="CommentReference"/>
        </w:rPr>
        <w:annotationRef/>
      </w:r>
      <w:r>
        <w:t>Need to check the XRD</w:t>
      </w:r>
    </w:p>
  </w:comment>
  <w:comment w:id="294" w:author="Microsoft Office User" w:date="2017-02-05T00:05:00Z" w:initials="Office">
    <w:p w14:paraId="28BD5C97" w14:textId="5561E3CC" w:rsidR="009C09AD" w:rsidRDefault="009C09AD">
      <w:pPr>
        <w:pStyle w:val="CommentText"/>
      </w:pPr>
      <w:r>
        <w:rPr>
          <w:rStyle w:val="CommentReference"/>
        </w:rPr>
        <w:annotationRef/>
      </w:r>
      <w:r>
        <w:t>Move table 1 to supplementary</w:t>
      </w:r>
    </w:p>
  </w:comment>
  <w:comment w:id="295" w:author="Microsoft Office User" w:date="2016-08-30T12:41:00Z" w:initials="Office">
    <w:p w14:paraId="450E2D7B" w14:textId="0A508BBD" w:rsidR="009C09AD" w:rsidRDefault="009C09AD">
      <w:pPr>
        <w:pStyle w:val="CommentText"/>
      </w:pPr>
      <w:r>
        <w:rPr>
          <w:rStyle w:val="CommentReference"/>
        </w:rPr>
        <w:annotationRef/>
      </w:r>
      <w:r>
        <w:t>Proper terminology?</w:t>
      </w:r>
    </w:p>
  </w:comment>
  <w:comment w:id="299" w:author="Michael Chen" w:date="2017-02-07T16:07:00Z" w:initials="MC">
    <w:p w14:paraId="16D2B55A" w14:textId="77777777" w:rsidR="009C09AD" w:rsidRDefault="009C09AD" w:rsidP="0000243D">
      <w:pPr>
        <w:pStyle w:val="CommentText"/>
      </w:pPr>
      <w:r>
        <w:rPr>
          <w:rStyle w:val="CommentReference"/>
        </w:rPr>
        <w:annotationRef/>
      </w:r>
      <w:r>
        <w:t>Strike ref 33</w:t>
      </w:r>
    </w:p>
  </w:comment>
  <w:comment w:id="300" w:author="Michael Chen" w:date="2017-02-09T15:45:00Z" w:initials="MC">
    <w:p w14:paraId="2C840242" w14:textId="77777777" w:rsidR="009C09AD" w:rsidRDefault="009C09AD" w:rsidP="0000243D">
      <w:pPr>
        <w:pStyle w:val="CommentText"/>
      </w:pPr>
      <w:r>
        <w:rPr>
          <w:rStyle w:val="CommentReference"/>
        </w:rPr>
        <w:annotationRef/>
      </w:r>
      <w:r>
        <w:t>This sentence is unclear, too many ideas at once</w:t>
      </w:r>
    </w:p>
  </w:comment>
  <w:comment w:id="298" w:author="Michael Chen" w:date="2017-02-16T12:16:00Z" w:initials="MC">
    <w:p w14:paraId="5F57592B" w14:textId="77777777" w:rsidR="009C09AD" w:rsidRDefault="009C09AD" w:rsidP="0000243D">
      <w:pPr>
        <w:pStyle w:val="CommentText"/>
      </w:pPr>
      <w:r>
        <w:rPr>
          <w:rStyle w:val="CommentReference"/>
        </w:rPr>
        <w:annotationRef/>
      </w:r>
      <w:r>
        <w:t>May want to move this somewhere else</w:t>
      </w:r>
    </w:p>
  </w:comment>
  <w:comment w:id="304" w:author="Michael Chen" w:date="2017-02-07T17:02:00Z" w:initials="MC">
    <w:p w14:paraId="7E6AC8BB" w14:textId="0AEC7D0E" w:rsidR="009C09AD" w:rsidRDefault="009C09AD">
      <w:pPr>
        <w:pStyle w:val="CommentText"/>
      </w:pPr>
      <w:r>
        <w:rPr>
          <w:rStyle w:val="CommentReference"/>
        </w:rPr>
        <w:annotationRef/>
      </w:r>
      <w:r>
        <w:t xml:space="preserve">Remove </w:t>
      </w:r>
      <w:proofErr w:type="spellStart"/>
      <w:r>
        <w:t>dzombak</w:t>
      </w:r>
      <w:proofErr w:type="spellEnd"/>
      <w:r>
        <w:t xml:space="preserve"> reference</w:t>
      </w:r>
    </w:p>
  </w:comment>
  <w:comment w:id="305" w:author="Michael Chen" w:date="2017-02-07T17:04:00Z" w:initials="MC">
    <w:p w14:paraId="7B1DAE29" w14:textId="1F8FBAED" w:rsidR="009C09AD" w:rsidRDefault="009C09AD">
      <w:pPr>
        <w:pStyle w:val="CommentText"/>
      </w:pPr>
      <w:r>
        <w:rPr>
          <w:rStyle w:val="CommentReference"/>
        </w:rPr>
        <w:annotationRef/>
      </w:r>
      <w:r>
        <w:t>Should say this a better way</w:t>
      </w:r>
    </w:p>
  </w:comment>
  <w:comment w:id="307" w:author="Microsoft Office User" w:date="2016-10-17T11:01:00Z" w:initials="Office">
    <w:p w14:paraId="30F571C6" w14:textId="274B527F" w:rsidR="009C09AD" w:rsidRDefault="009C09AD">
      <w:pPr>
        <w:pStyle w:val="CommentText"/>
      </w:pPr>
      <w:r>
        <w:rPr>
          <w:rStyle w:val="CommentReference"/>
        </w:rPr>
        <w:annotationRef/>
      </w:r>
      <w:r>
        <w:t xml:space="preserve">mention in the beginning that all isotherms fit within a linear range, hence </w:t>
      </w:r>
      <w:proofErr w:type="spellStart"/>
      <w:r>
        <w:t>Kd</w:t>
      </w:r>
      <w:proofErr w:type="spellEnd"/>
      <w:r>
        <w:t xml:space="preserve"> was used as a comparison</w:t>
      </w:r>
    </w:p>
  </w:comment>
  <w:comment w:id="308" w:author="Michael Chen" w:date="2017-02-16T14:59:00Z" w:initials="MC">
    <w:p w14:paraId="22526A55" w14:textId="253DCCEB" w:rsidR="009C09AD" w:rsidRDefault="009C09AD">
      <w:pPr>
        <w:pStyle w:val="CommentText"/>
      </w:pPr>
      <w:r>
        <w:rPr>
          <w:rStyle w:val="CommentReference"/>
        </w:rPr>
        <w:annotationRef/>
      </w:r>
      <w:r>
        <w:t>Make sure this matches figure 1 in reality</w:t>
      </w:r>
    </w:p>
  </w:comment>
  <w:comment w:id="312" w:author="Microsoft Office User" w:date="2016-10-15T17:16:00Z" w:initials="Office">
    <w:p w14:paraId="0252FB19" w14:textId="6F75025B" w:rsidR="009C09AD" w:rsidRDefault="009C09AD">
      <w:pPr>
        <w:pStyle w:val="CommentText"/>
      </w:pPr>
      <w:r>
        <w:rPr>
          <w:rStyle w:val="CommentReference"/>
        </w:rPr>
        <w:annotationRef/>
      </w:r>
      <w:r>
        <w:t xml:space="preserve">Are these SCM models, or </w:t>
      </w:r>
      <w:proofErr w:type="spellStart"/>
      <w:r>
        <w:t>Kd’s</w:t>
      </w:r>
      <w:proofErr w:type="spellEnd"/>
      <w:r>
        <w:t>? Need to clarify</w:t>
      </w:r>
    </w:p>
  </w:comment>
  <w:comment w:id="318" w:author="Microsoft Office User" w:date="2016-08-30T13:03:00Z" w:initials="Office">
    <w:p w14:paraId="684768AE" w14:textId="3B72B75F" w:rsidR="009C09AD" w:rsidRDefault="009C09AD">
      <w:pPr>
        <w:pStyle w:val="CommentText"/>
      </w:pPr>
      <w:r>
        <w:rPr>
          <w:rStyle w:val="CommentReference"/>
        </w:rPr>
        <w:annotationRef/>
      </w:r>
      <w:r>
        <w:t>We’ll see if this is still true when normalized to surface area….</w:t>
      </w:r>
    </w:p>
  </w:comment>
  <w:comment w:id="319" w:author="Microsoft Office User" w:date="2016-10-15T17:32:00Z" w:initials="Office">
    <w:p w14:paraId="2409F86B" w14:textId="45E184B7" w:rsidR="009C09AD" w:rsidRDefault="009C09AD">
      <w:pPr>
        <w:pStyle w:val="CommentText"/>
      </w:pPr>
      <w:r>
        <w:rPr>
          <w:rStyle w:val="CommentReference"/>
        </w:rPr>
        <w:annotationRef/>
      </w:r>
      <w:r>
        <w:t>Normalized to SA?</w:t>
      </w:r>
    </w:p>
  </w:comment>
  <w:comment w:id="320" w:author="Microsoft Office User" w:date="2017-02-05T00:22:00Z" w:initials="Office">
    <w:p w14:paraId="2ADDA86F" w14:textId="06F477BA" w:rsidR="009C09AD" w:rsidRDefault="009C09AD">
      <w:pPr>
        <w:pStyle w:val="CommentText"/>
      </w:pPr>
      <w:r>
        <w:rPr>
          <w:rStyle w:val="CommentReference"/>
        </w:rPr>
        <w:annotationRef/>
      </w:r>
      <w:r>
        <w:t>Which ones?</w:t>
      </w:r>
    </w:p>
  </w:comment>
  <w:comment w:id="323" w:author="Michael Chen" w:date="2017-02-07T17:07:00Z" w:initials="MC">
    <w:p w14:paraId="629A8725" w14:textId="3360E68E" w:rsidR="009C09AD" w:rsidRDefault="009C09AD">
      <w:pPr>
        <w:pStyle w:val="CommentText"/>
      </w:pPr>
      <w:r>
        <w:rPr>
          <w:rStyle w:val="CommentReference"/>
        </w:rPr>
        <w:annotationRef/>
      </w:r>
      <w:r>
        <w:t>Remove reference 48 (and the references overall)</w:t>
      </w:r>
    </w:p>
  </w:comment>
  <w:comment w:id="321" w:author="Michael Chen" w:date="2016-10-25T18:14:00Z" w:initials="MC">
    <w:p w14:paraId="1F8017ED" w14:textId="1D6E7443" w:rsidR="009C09AD" w:rsidRDefault="009C09AD">
      <w:pPr>
        <w:pStyle w:val="CommentText"/>
      </w:pPr>
      <w:r>
        <w:rPr>
          <w:rStyle w:val="CommentReference"/>
        </w:rPr>
        <w:annotationRef/>
      </w:r>
      <w:r>
        <w:t>Need to delve further into WHY montmorillonites have these differences</w:t>
      </w:r>
    </w:p>
  </w:comment>
  <w:comment w:id="409" w:author="Microsoft Office User" w:date="2017-03-08T10:55:00Z" w:initials="Office">
    <w:p w14:paraId="788BFF0B" w14:textId="56DA5A77" w:rsidR="009C09AD" w:rsidRDefault="009C09AD">
      <w:pPr>
        <w:pStyle w:val="CommentText"/>
      </w:pPr>
      <w:r>
        <w:rPr>
          <w:rStyle w:val="CommentReference"/>
        </w:rPr>
        <w:annotationRef/>
      </w:r>
      <w:r>
        <w:t>Need to be careful here</w:t>
      </w:r>
    </w:p>
  </w:comment>
  <w:comment w:id="419" w:author="Michael Chen" w:date="2017-02-09T16:10:00Z" w:initials="MC">
    <w:p w14:paraId="74F80848" w14:textId="367AA88B" w:rsidR="009C09AD" w:rsidRDefault="009C09AD">
      <w:pPr>
        <w:pStyle w:val="CommentText"/>
      </w:pPr>
      <w:r>
        <w:rPr>
          <w:rStyle w:val="CommentReference"/>
        </w:rPr>
        <w:annotationRef/>
      </w:r>
      <w:r>
        <w:t>Might want to put a number or two in</w:t>
      </w:r>
    </w:p>
  </w:comment>
  <w:comment w:id="420" w:author="Microsoft Office User" w:date="2016-10-17T13:23:00Z" w:initials="Office">
    <w:p w14:paraId="6DE7E727" w14:textId="40DF8D21" w:rsidR="009C09AD" w:rsidRDefault="009C09AD">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426" w:author="Microsoft Office User" w:date="2017-03-08T11:01:00Z" w:initials="Office">
    <w:p w14:paraId="2BEF6648" w14:textId="5F94B334" w:rsidR="009C09AD" w:rsidRDefault="009C09AD">
      <w:pPr>
        <w:pStyle w:val="CommentText"/>
      </w:pPr>
      <w:r>
        <w:rPr>
          <w:rStyle w:val="CommentReference"/>
        </w:rPr>
        <w:annotationRef/>
      </w:r>
      <w:r>
        <w:t xml:space="preserve">Orders of </w:t>
      </w:r>
      <w:proofErr w:type="spellStart"/>
      <w:r>
        <w:t>magnitutde</w:t>
      </w:r>
      <w:proofErr w:type="spellEnd"/>
      <w:r>
        <w:t>?</w:t>
      </w:r>
    </w:p>
  </w:comment>
  <w:comment w:id="436" w:author="Michael Chen" w:date="2017-02-16T15:37:00Z" w:initials="MC">
    <w:p w14:paraId="19732BB5" w14:textId="0F945FE3" w:rsidR="009C09AD" w:rsidRDefault="009C09AD">
      <w:pPr>
        <w:pStyle w:val="CommentText"/>
      </w:pPr>
      <w:r>
        <w:rPr>
          <w:rStyle w:val="CommentReference"/>
        </w:rPr>
        <w:annotationRef/>
      </w:r>
      <w:r>
        <w:t>Would be good to expand this I think</w:t>
      </w:r>
    </w:p>
  </w:comment>
  <w:comment w:id="483" w:author="Michael Chen" w:date="2017-02-16T12:11:00Z" w:initials="MC">
    <w:p w14:paraId="53BCAA37" w14:textId="20AD8214" w:rsidR="009C09AD" w:rsidRDefault="009C09AD" w:rsidP="0000243D">
      <w:pPr>
        <w:pStyle w:val="CommentText"/>
      </w:pPr>
      <w:r>
        <w:rPr>
          <w:rStyle w:val="CommentReference"/>
        </w:rPr>
        <w:annotationRef/>
      </w:r>
      <w:r>
        <w:t>Just moved this</w:t>
      </w:r>
    </w:p>
  </w:comment>
  <w:comment w:id="485" w:author="Microsoft Office User" w:date="2016-10-17T15:36:00Z" w:initials="Office">
    <w:p w14:paraId="2B823BDE" w14:textId="1D0C3452" w:rsidR="009C09AD" w:rsidRDefault="009C09AD">
      <w:pPr>
        <w:pStyle w:val="CommentText"/>
      </w:pPr>
      <w:r>
        <w:rPr>
          <w:rStyle w:val="CommentReference"/>
        </w:rPr>
        <w:annotationRef/>
      </w:r>
      <w:r>
        <w:t>Merge with the paragraph above</w:t>
      </w:r>
    </w:p>
  </w:comment>
  <w:comment w:id="487" w:author="Michael Chen" w:date="2017-02-16T16:07:00Z" w:initials="MC">
    <w:p w14:paraId="4AA7F13E" w14:textId="46DF9B30" w:rsidR="009C09AD" w:rsidRDefault="009C09AD">
      <w:pPr>
        <w:pStyle w:val="CommentText"/>
      </w:pPr>
      <w:r>
        <w:rPr>
          <w:rStyle w:val="CommentReference"/>
        </w:rPr>
        <w:annotationRef/>
      </w:r>
      <w:r>
        <w:t>Should consider making this column footnotes in the table.</w:t>
      </w:r>
    </w:p>
  </w:comment>
  <w:comment w:id="488" w:author="Michael Chen" w:date="2017-02-09T12:29:00Z" w:initials="MC">
    <w:p w14:paraId="38ABF949" w14:textId="3A1DF436" w:rsidR="009C09AD" w:rsidRDefault="009C09AD">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489" w:author="Michael Chen" w:date="2017-02-09T12:28:00Z" w:initials="MC">
    <w:p w14:paraId="4FB4739D" w14:textId="378A6092" w:rsidR="009C09AD" w:rsidRDefault="009C09AD">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491" w:author="Michael Chen" w:date="2017-02-09T15:30:00Z" w:initials="MC">
    <w:p w14:paraId="0FCA3A97" w14:textId="2F0B5FCC" w:rsidR="009C09AD" w:rsidRDefault="009C09AD">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 w:id="512" w:author="Michael Chen" w:date="2017-02-07T16:07:00Z" w:initials="MC">
    <w:p w14:paraId="474004B3" w14:textId="77777777" w:rsidR="009C09AD" w:rsidRDefault="009C09AD" w:rsidP="002737AA">
      <w:pPr>
        <w:pStyle w:val="CommentText"/>
      </w:pPr>
      <w:r>
        <w:rPr>
          <w:rStyle w:val="CommentReference"/>
        </w:rPr>
        <w:annotationRef/>
      </w:r>
      <w:r>
        <w:t>Strike ref 33</w:t>
      </w:r>
    </w:p>
  </w:comment>
  <w:comment w:id="513" w:author="Michael Chen" w:date="2017-02-09T15:45:00Z" w:initials="MC">
    <w:p w14:paraId="7E013445" w14:textId="77777777" w:rsidR="009C09AD" w:rsidRDefault="009C09AD" w:rsidP="002737AA">
      <w:pPr>
        <w:pStyle w:val="CommentText"/>
      </w:pPr>
      <w:r>
        <w:rPr>
          <w:rStyle w:val="CommentReference"/>
        </w:rPr>
        <w:annotationRef/>
      </w:r>
      <w:r>
        <w:t>This sentence is unclear, too many ideas at once</w:t>
      </w:r>
    </w:p>
  </w:comment>
  <w:comment w:id="511" w:author="Michael Chen" w:date="2017-02-16T12:16:00Z" w:initials="MC">
    <w:p w14:paraId="0F3F34D4" w14:textId="77777777" w:rsidR="009C09AD" w:rsidRDefault="009C09AD" w:rsidP="002737AA">
      <w:pPr>
        <w:pStyle w:val="CommentText"/>
      </w:pPr>
      <w:r>
        <w:rPr>
          <w:rStyle w:val="CommentReference"/>
        </w:rPr>
        <w:annotationRef/>
      </w:r>
      <w:r>
        <w:t>May want to move this somewhere else</w:t>
      </w:r>
    </w:p>
  </w:comment>
  <w:comment w:id="517" w:author="Microsoft Office User" w:date="2016-10-15T17:16:00Z" w:initials="Office">
    <w:p w14:paraId="3EF54876" w14:textId="77777777" w:rsidR="009C09AD" w:rsidRDefault="009C09AD" w:rsidP="009D0726">
      <w:pPr>
        <w:pStyle w:val="CommentText"/>
      </w:pPr>
      <w:r>
        <w:rPr>
          <w:rStyle w:val="CommentReference"/>
        </w:rPr>
        <w:annotationRef/>
      </w:r>
      <w:r>
        <w:t xml:space="preserve">Are these SCM models, or </w:t>
      </w:r>
      <w:proofErr w:type="spellStart"/>
      <w:r>
        <w:t>Kd’s</w:t>
      </w:r>
      <w:proofErr w:type="spellEnd"/>
      <w:r>
        <w:t>? Need to clarify</w:t>
      </w:r>
    </w:p>
  </w:comment>
  <w:comment w:id="525" w:author="Michael Chen" w:date="2017-02-16T12:11:00Z" w:initials="MC">
    <w:p w14:paraId="6BBF3606" w14:textId="77777777" w:rsidR="009C09AD" w:rsidRDefault="009C09AD" w:rsidP="003A096D">
      <w:pPr>
        <w:pStyle w:val="CommentText"/>
      </w:pPr>
      <w:r>
        <w:rPr>
          <w:rStyle w:val="CommentReference"/>
        </w:rPr>
        <w:annotationRef/>
      </w:r>
      <w:r>
        <w:t>Just moved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703D05DD" w15:paraIdParent="2E8F3566" w15:done="0"/>
  <w15:commentEx w15:paraId="6B549CF7" w15:done="1"/>
  <w15:commentEx w15:paraId="01E72A9E" w15:done="1"/>
  <w15:commentEx w15:paraId="6D749CE3" w15:done="1"/>
  <w15:commentEx w15:paraId="01B17408" w15:done="1"/>
  <w15:commentEx w15:paraId="7161BD01" w15:done="1"/>
  <w15:commentEx w15:paraId="18DE7803" w15:done="0"/>
  <w15:commentEx w15:paraId="5A189B8B"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16D2B55A" w15:done="1"/>
  <w15:commentEx w15:paraId="2C840242" w15:done="0"/>
  <w15:commentEx w15:paraId="5F57592B" w15:done="0"/>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88BFF0B" w15:done="0"/>
  <w15:commentEx w15:paraId="74F80848" w15:done="1"/>
  <w15:commentEx w15:paraId="6DE7E727" w15:done="1"/>
  <w15:commentEx w15:paraId="2BEF6648" w15:done="0"/>
  <w15:commentEx w15:paraId="19732BB5" w15:done="0"/>
  <w15:commentEx w15:paraId="53BCAA37" w15:done="0"/>
  <w15:commentEx w15:paraId="2B823BDE" w15:done="1"/>
  <w15:commentEx w15:paraId="4AA7F13E" w15:done="0"/>
  <w15:commentEx w15:paraId="38ABF949" w15:done="0"/>
  <w15:commentEx w15:paraId="4FB4739D" w15:done="0"/>
  <w15:commentEx w15:paraId="0FCA3A97" w15:done="0"/>
  <w15:commentEx w15:paraId="474004B3" w15:done="1"/>
  <w15:commentEx w15:paraId="7E013445" w15:done="0"/>
  <w15:commentEx w15:paraId="0F3F34D4" w15:done="0"/>
  <w15:commentEx w15:paraId="3EF54876" w15:done="1"/>
  <w15:commentEx w15:paraId="6BBF36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0EA00" w14:textId="77777777" w:rsidR="00C41EAD" w:rsidRDefault="00C41EAD" w:rsidP="005660E3">
      <w:pPr>
        <w:spacing w:after="0" w:line="240" w:lineRule="auto"/>
      </w:pPr>
      <w:r>
        <w:separator/>
      </w:r>
    </w:p>
  </w:endnote>
  <w:endnote w:type="continuationSeparator" w:id="0">
    <w:p w14:paraId="232644C0" w14:textId="77777777" w:rsidR="00C41EAD" w:rsidRDefault="00C41EAD"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595A9" w14:textId="77777777" w:rsidR="00C41EAD" w:rsidRDefault="00C41EAD" w:rsidP="005660E3">
      <w:pPr>
        <w:spacing w:after="0" w:line="240" w:lineRule="auto"/>
      </w:pPr>
      <w:r>
        <w:separator/>
      </w:r>
    </w:p>
  </w:footnote>
  <w:footnote w:type="continuationSeparator" w:id="0">
    <w:p w14:paraId="5B9049AE" w14:textId="77777777" w:rsidR="00C41EAD" w:rsidRDefault="00C41EAD" w:rsidP="005660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9C09AD" w:rsidRDefault="009C09AD">
        <w:pPr>
          <w:pStyle w:val="Header"/>
          <w:jc w:val="right"/>
        </w:pPr>
        <w:r>
          <w:fldChar w:fldCharType="begin"/>
        </w:r>
        <w:r>
          <w:instrText xml:space="preserve"> PAGE   \* MERGEFORMAT </w:instrText>
        </w:r>
        <w:r>
          <w:fldChar w:fldCharType="separate"/>
        </w:r>
        <w:r w:rsidR="00337C17">
          <w:rPr>
            <w:noProof/>
          </w:rPr>
          <w:t>19</w:t>
        </w:r>
        <w:r>
          <w:rPr>
            <w:noProof/>
          </w:rPr>
          <w:fldChar w:fldCharType="end"/>
        </w:r>
      </w:p>
    </w:sdtContent>
  </w:sdt>
  <w:p w14:paraId="4D6AB4DB" w14:textId="77777777" w:rsidR="009C09AD" w:rsidRDefault="009C09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0" w:nlCheck="1" w:checkStyle="0"/>
  <w:activeWritingStyle w:appName="MSWord" w:lang="en-US" w:vendorID="64" w:dllVersion="6"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343D"/>
    <w:rsid w:val="001E443A"/>
    <w:rsid w:val="001F06AE"/>
    <w:rsid w:val="001F0F1F"/>
    <w:rsid w:val="001F136D"/>
    <w:rsid w:val="001F1A7F"/>
    <w:rsid w:val="001F6475"/>
    <w:rsid w:val="001F650E"/>
    <w:rsid w:val="00201811"/>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A0292"/>
    <w:rsid w:val="002A0CF7"/>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21B2"/>
    <w:rsid w:val="004930DF"/>
    <w:rsid w:val="00493302"/>
    <w:rsid w:val="00493C1D"/>
    <w:rsid w:val="00493CE4"/>
    <w:rsid w:val="004A131A"/>
    <w:rsid w:val="004A1838"/>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3FCE"/>
    <w:rsid w:val="00545060"/>
    <w:rsid w:val="00546607"/>
    <w:rsid w:val="00551C0C"/>
    <w:rsid w:val="00556F98"/>
    <w:rsid w:val="00557356"/>
    <w:rsid w:val="0056233A"/>
    <w:rsid w:val="005637A4"/>
    <w:rsid w:val="0056396A"/>
    <w:rsid w:val="00563D7C"/>
    <w:rsid w:val="00564049"/>
    <w:rsid w:val="005660E3"/>
    <w:rsid w:val="00566609"/>
    <w:rsid w:val="00567F2A"/>
    <w:rsid w:val="00570A6F"/>
    <w:rsid w:val="0057203B"/>
    <w:rsid w:val="0057538C"/>
    <w:rsid w:val="00575D2A"/>
    <w:rsid w:val="00575F3A"/>
    <w:rsid w:val="0057637D"/>
    <w:rsid w:val="00576FCF"/>
    <w:rsid w:val="00583695"/>
    <w:rsid w:val="005843CD"/>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542A"/>
    <w:rsid w:val="005C659B"/>
    <w:rsid w:val="005C6ADA"/>
    <w:rsid w:val="005D25A5"/>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0FB0"/>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7680"/>
    <w:rsid w:val="007835E3"/>
    <w:rsid w:val="0078375C"/>
    <w:rsid w:val="00783CAA"/>
    <w:rsid w:val="00791993"/>
    <w:rsid w:val="00791ACF"/>
    <w:rsid w:val="007934FD"/>
    <w:rsid w:val="0079375A"/>
    <w:rsid w:val="00795E1C"/>
    <w:rsid w:val="00797662"/>
    <w:rsid w:val="007A01B7"/>
    <w:rsid w:val="007A37D8"/>
    <w:rsid w:val="007A67E5"/>
    <w:rsid w:val="007B17F0"/>
    <w:rsid w:val="007B346B"/>
    <w:rsid w:val="007B3C17"/>
    <w:rsid w:val="007B3FB9"/>
    <w:rsid w:val="007C6A43"/>
    <w:rsid w:val="007D0178"/>
    <w:rsid w:val="007D2347"/>
    <w:rsid w:val="007D2945"/>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777B"/>
    <w:rsid w:val="009378CA"/>
    <w:rsid w:val="00944A37"/>
    <w:rsid w:val="00946431"/>
    <w:rsid w:val="00947637"/>
    <w:rsid w:val="00952553"/>
    <w:rsid w:val="00952C4A"/>
    <w:rsid w:val="00954BA2"/>
    <w:rsid w:val="00954BC5"/>
    <w:rsid w:val="00954DB4"/>
    <w:rsid w:val="00960229"/>
    <w:rsid w:val="009667D6"/>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6205"/>
    <w:rsid w:val="009B6BB8"/>
    <w:rsid w:val="009C09AD"/>
    <w:rsid w:val="009C11F2"/>
    <w:rsid w:val="009C2D94"/>
    <w:rsid w:val="009C2E7A"/>
    <w:rsid w:val="009C4B10"/>
    <w:rsid w:val="009C7A05"/>
    <w:rsid w:val="009C7C54"/>
    <w:rsid w:val="009D0726"/>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42EA"/>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6508"/>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0CA2"/>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402F"/>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58B5"/>
    <w:rsid w:val="00BD701F"/>
    <w:rsid w:val="00BE0432"/>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467D"/>
    <w:rsid w:val="00CF64AE"/>
    <w:rsid w:val="00CF6B49"/>
    <w:rsid w:val="00CF7B6C"/>
    <w:rsid w:val="00CF7DE4"/>
    <w:rsid w:val="00D00C71"/>
    <w:rsid w:val="00D013FE"/>
    <w:rsid w:val="00D01449"/>
    <w:rsid w:val="00D03E35"/>
    <w:rsid w:val="00D042E8"/>
    <w:rsid w:val="00D07FBE"/>
    <w:rsid w:val="00D105B2"/>
    <w:rsid w:val="00D10B46"/>
    <w:rsid w:val="00D11505"/>
    <w:rsid w:val="00D1297C"/>
    <w:rsid w:val="00D14891"/>
    <w:rsid w:val="00D15281"/>
    <w:rsid w:val="00D16ED2"/>
    <w:rsid w:val="00D173FA"/>
    <w:rsid w:val="00D22DE9"/>
    <w:rsid w:val="00D238B6"/>
    <w:rsid w:val="00D24816"/>
    <w:rsid w:val="00D2511A"/>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3AD6"/>
    <w:rsid w:val="00E65D02"/>
    <w:rsid w:val="00E66BFC"/>
    <w:rsid w:val="00E67E4B"/>
    <w:rsid w:val="00E71196"/>
    <w:rsid w:val="00E724BE"/>
    <w:rsid w:val="00E73360"/>
    <w:rsid w:val="00E744F7"/>
    <w:rsid w:val="00E748D5"/>
    <w:rsid w:val="00E761CE"/>
    <w:rsid w:val="00E8100A"/>
    <w:rsid w:val="00E81075"/>
    <w:rsid w:val="00E81727"/>
    <w:rsid w:val="00E81E28"/>
    <w:rsid w:val="00E85CC1"/>
    <w:rsid w:val="00E86AE5"/>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3B93"/>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B2746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ED848-B866-B14F-A555-A96E0033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41338</Words>
  <Characters>227778</Characters>
  <Application>Microsoft Macintosh Word</Application>
  <DocSecurity>0</DocSecurity>
  <Lines>4745</Lines>
  <Paragraphs>2008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3</cp:revision>
  <cp:lastPrinted>2017-02-15T20:09:00Z</cp:lastPrinted>
  <dcterms:created xsi:type="dcterms:W3CDTF">2017-03-08T19:28:00Z</dcterms:created>
  <dcterms:modified xsi:type="dcterms:W3CDTF">2017-03-08T19:38:00Z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