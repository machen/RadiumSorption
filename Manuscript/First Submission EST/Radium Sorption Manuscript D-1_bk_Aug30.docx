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CAE510" w14:textId="07F30096" w:rsidR="00F970CF" w:rsidRDefault="00005184">
      <w:pPr>
        <w:spacing w:line="240" w:lineRule="auto"/>
        <w:rPr>
          <w:ins w:id="0" w:author="Microsoft Office User" w:date="2016-08-29T11:32:00Z"/>
        </w:rPr>
        <w:pPrChange w:id="1" w:author="Microsoft Office User" w:date="2016-08-29T11:09:00Z">
          <w:pPr>
            <w:spacing w:line="360" w:lineRule="auto"/>
          </w:pPr>
        </w:pPrChange>
      </w:pPr>
      <w:commentRangeStart w:id="2"/>
      <w:r>
        <w:t>SECTION 1: INTRODUCTION AND BACKGROUN</w:t>
      </w:r>
      <w:ins w:id="3" w:author="Microsoft Office User" w:date="2016-08-29T15:09:00Z">
        <w:r w:rsidR="00805C1A">
          <w:t>dD</w:t>
        </w:r>
      </w:ins>
      <w:del w:id="4" w:author="Microsoft Office User" w:date="2016-08-29T15:09:00Z">
        <w:r w:rsidDel="00805C1A">
          <w:delText>D</w:delText>
        </w:r>
      </w:del>
      <w:commentRangeEnd w:id="2"/>
      <w:r w:rsidR="00DF2206">
        <w:rPr>
          <w:rStyle w:val="CommentReference"/>
        </w:rPr>
        <w:commentReference w:id="2"/>
      </w:r>
    </w:p>
    <w:p w14:paraId="5F21D10D" w14:textId="47183C3F" w:rsidR="00755AA3" w:rsidRDefault="00817754" w:rsidP="00F231DA">
      <w:pPr>
        <w:spacing w:line="240" w:lineRule="auto"/>
        <w:rPr>
          <w:ins w:id="5" w:author="Microsoft Office User" w:date="2016-08-30T10:32:00Z"/>
        </w:rPr>
      </w:pPr>
      <w:ins w:id="6" w:author="Microsoft Office User" w:date="2016-08-30T10:05:00Z">
        <w:r>
          <w:t xml:space="preserve">Radiation exposure through consumption of </w:t>
        </w:r>
      </w:ins>
      <w:ins w:id="7" w:author="Microsoft Office User" w:date="2016-08-30T10:14:00Z">
        <w:r w:rsidR="00EE5226">
          <w:t xml:space="preserve">radium-bearing </w:t>
        </w:r>
      </w:ins>
      <w:ins w:id="8" w:author="Microsoft Office User" w:date="2016-08-30T10:07:00Z">
        <w:r>
          <w:t xml:space="preserve">groundwater </w:t>
        </w:r>
      </w:ins>
      <w:ins w:id="9" w:author="Microsoft Office User" w:date="2016-08-30T10:08:00Z">
        <w:r w:rsidR="00EE5226">
          <w:t xml:space="preserve">represents an ongoing threat to human health worldwide (xxx). Radium </w:t>
        </w:r>
      </w:ins>
      <w:ins w:id="10" w:author="Microsoft Office User" w:date="2016-08-30T10:17:00Z">
        <w:r w:rsidR="00EE5226">
          <w:t xml:space="preserve">(Ra) </w:t>
        </w:r>
      </w:ins>
      <w:ins w:id="11" w:author="Microsoft Office User" w:date="2016-08-30T10:08:00Z">
        <w:r w:rsidR="00EE5226">
          <w:t>is a</w:t>
        </w:r>
      </w:ins>
      <w:ins w:id="12" w:author="Microsoft Office User" w:date="2016-08-30T10:17:00Z">
        <w:r w:rsidR="00EE5226">
          <w:t xml:space="preserve"> </w:t>
        </w:r>
      </w:ins>
      <w:ins w:id="13" w:author="Microsoft Office User" w:date="2016-08-30T10:08:00Z">
        <w:r w:rsidR="00EE5226">
          <w:t xml:space="preserve">naturally-occurring radionuclide commonly found in soils, aquifer solids, and natural waters, and </w:t>
        </w:r>
      </w:ins>
      <w:ins w:id="14" w:author="Microsoft Office User" w:date="2016-08-30T10:18:00Z">
        <w:r w:rsidR="00F231DA">
          <w:t xml:space="preserve">possesses four environmentally-relevant isotopes, 223Ra, 224Ra, 226Ra, and 228Ra that arise through spontaneous fission within several decay series (i.e. 235U, 238U, and 232Th). Chemical dissolution and alteration of Ra-bearing minerals may librerate Ra to porewater (?) (xxx), but most </w:t>
        </w:r>
      </w:ins>
      <w:ins w:id="15" w:author="Microsoft Office User" w:date="2016-08-30T10:24:00Z">
        <w:r w:rsidR="00F231DA">
          <w:t>is contributed</w:t>
        </w:r>
      </w:ins>
      <w:ins w:id="16" w:author="Microsoft Office User" w:date="2016-08-30T10:18:00Z">
        <w:r w:rsidR="00F231DA">
          <w:t xml:space="preserve"> </w:t>
        </w:r>
      </w:ins>
      <w:ins w:id="17" w:author="Microsoft Office User" w:date="2016-08-30T10:28:00Z">
        <w:r w:rsidR="00755AA3">
          <w:t xml:space="preserve">from soilds to porewater </w:t>
        </w:r>
      </w:ins>
      <w:ins w:id="18" w:author="Microsoft Office User" w:date="2016-08-30T10:18:00Z">
        <w:r w:rsidR="00F231DA">
          <w:t>through</w:t>
        </w:r>
      </w:ins>
      <w:ins w:id="19" w:author="Microsoft Office User" w:date="2016-08-30T10:28:00Z">
        <w:r w:rsidR="00F231DA">
          <w:t xml:space="preserve"> alpha</w:t>
        </w:r>
        <w:r w:rsidR="00755AA3">
          <w:t xml:space="preserve"> recoil during </w:t>
        </w:r>
      </w:ins>
      <w:ins w:id="20" w:author="Microsoft Office User" w:date="2016-08-30T10:22:00Z">
        <w:r w:rsidR="00F231DA">
          <w:t>transmutation of mineral</w:t>
        </w:r>
        <w:r w:rsidR="00755AA3">
          <w:t>-bound parent isotopes.</w:t>
        </w:r>
      </w:ins>
    </w:p>
    <w:p w14:paraId="2F5DCFF7" w14:textId="169E0D0E" w:rsidR="00755AA3" w:rsidRDefault="00755AA3" w:rsidP="00F231DA">
      <w:pPr>
        <w:spacing w:line="240" w:lineRule="auto"/>
        <w:rPr>
          <w:ins w:id="21" w:author="Microsoft Office User" w:date="2016-08-30T10:22:00Z"/>
        </w:rPr>
      </w:pPr>
      <w:ins w:id="22" w:author="Microsoft Office User" w:date="2016-08-30T10:32:00Z">
        <w:r>
          <w:t xml:space="preserve">Ongoing alpha recoil progressively </w:t>
        </w:r>
      </w:ins>
      <w:ins w:id="23" w:author="Microsoft Office User" w:date="2016-08-30T10:33:00Z">
        <w:r>
          <w:t>elevates</w:t>
        </w:r>
      </w:ins>
      <w:ins w:id="24" w:author="Microsoft Office User" w:date="2016-08-30T10:32:00Z">
        <w:r>
          <w:t xml:space="preserve"> porewater Ra activities until hydrologic flushing removes the equilibrating solution, or secular equilibrium with parent radionuclides is achieved. Most aquifer systems contain low but adequate (e.g. U, Th, &lt;5 mg/kgxxx?) parent radionuclide and sufficiently favorable hydrological conditions to facilitate delivery of measurable Ra to solution, albeit often at levels marginally above the detection limit of modern instrumentation. Nevertheless, some aquifers possess hazardous levels of </w:t>
        </w:r>
      </w:ins>
      <w:ins w:id="25" w:author="Microsoft Office User" w:date="2016-08-30T10:33:00Z">
        <w:r>
          <w:t>Radium</w:t>
        </w:r>
      </w:ins>
      <w:ins w:id="26" w:author="Microsoft Office User" w:date="2016-08-30T10:34:00Z">
        <w:r>
          <w:t>….</w:t>
        </w:r>
      </w:ins>
      <w:ins w:id="27" w:author="Microsoft Office User" w:date="2016-08-30T10:32:00Z">
        <w:r>
          <w:t xml:space="preserve"> </w:t>
        </w:r>
      </w:ins>
    </w:p>
    <w:p w14:paraId="5181A8A0" w14:textId="6F1A0B68" w:rsidR="00755AA3" w:rsidRDefault="00755AA3" w:rsidP="00755AA3">
      <w:pPr>
        <w:pStyle w:val="ListParagraph"/>
        <w:numPr>
          <w:ilvl w:val="0"/>
          <w:numId w:val="5"/>
        </w:numPr>
        <w:spacing w:line="240" w:lineRule="auto"/>
        <w:rPr>
          <w:ins w:id="28" w:author="Microsoft Office User" w:date="2016-08-30T10:30:00Z"/>
        </w:rPr>
        <w:pPrChange w:id="29" w:author="Microsoft Office User" w:date="2016-08-30T10:29:00Z">
          <w:pPr>
            <w:spacing w:line="240" w:lineRule="auto"/>
          </w:pPr>
        </w:pPrChange>
      </w:pPr>
      <w:ins w:id="30" w:author="Microsoft Office User" w:date="2016-08-30T10:29:00Z">
        <w:r>
          <w:t xml:space="preserve">Groundwater activities are typically low, but isotopes are useful for examining groundwater sources, including </w:t>
        </w:r>
      </w:ins>
      <w:ins w:id="31" w:author="Microsoft Office User" w:date="2016-08-30T10:30:00Z">
        <w:r>
          <w:t>subterranean</w:t>
        </w:r>
      </w:ins>
      <w:ins w:id="32" w:author="Microsoft Office User" w:date="2016-08-30T10:29:00Z">
        <w:r>
          <w:t xml:space="preserve"> </w:t>
        </w:r>
      </w:ins>
      <w:ins w:id="33" w:author="Microsoft Office User" w:date="2016-08-30T10:30:00Z">
        <w:r>
          <w:t>discharge, etc</w:t>
        </w:r>
      </w:ins>
    </w:p>
    <w:p w14:paraId="4916FAC1" w14:textId="6C4181DF" w:rsidR="00755AA3" w:rsidRDefault="00755AA3" w:rsidP="00755AA3">
      <w:pPr>
        <w:pStyle w:val="ListParagraph"/>
        <w:numPr>
          <w:ilvl w:val="0"/>
          <w:numId w:val="5"/>
        </w:numPr>
        <w:spacing w:line="240" w:lineRule="auto"/>
        <w:rPr>
          <w:ins w:id="34" w:author="Microsoft Office User" w:date="2016-08-30T10:30:00Z"/>
        </w:rPr>
        <w:pPrChange w:id="35" w:author="Microsoft Office User" w:date="2016-08-30T10:30:00Z">
          <w:pPr>
            <w:spacing w:line="240" w:lineRule="auto"/>
          </w:pPr>
        </w:pPrChange>
      </w:pPr>
      <w:ins w:id="36" w:author="Microsoft Office User" w:date="2016-08-30T10:31:00Z">
        <w:r>
          <w:t>Naturally-occurring, e</w:t>
        </w:r>
      </w:ins>
      <w:ins w:id="37" w:author="Microsoft Office User" w:date="2016-08-30T10:30:00Z">
        <w:r>
          <w:t>levated levels are observed in some parts of the US (Penssylvania –refs), and abroad (middle east, other places)…these are human health threats, with total radiation exceeding xxx-xxx Bq/L</w:t>
        </w:r>
      </w:ins>
    </w:p>
    <w:p w14:paraId="07F393CF" w14:textId="2D93AEB0" w:rsidR="00755AA3" w:rsidRDefault="00755AA3" w:rsidP="00755AA3">
      <w:pPr>
        <w:pStyle w:val="ListParagraph"/>
        <w:numPr>
          <w:ilvl w:val="0"/>
          <w:numId w:val="5"/>
        </w:numPr>
        <w:spacing w:line="240" w:lineRule="auto"/>
        <w:rPr>
          <w:ins w:id="38" w:author="Microsoft Office User" w:date="2016-08-30T10:35:00Z"/>
        </w:rPr>
        <w:pPrChange w:id="39" w:author="Microsoft Office User" w:date="2016-08-30T10:30:00Z">
          <w:pPr>
            <w:spacing w:line="240" w:lineRule="auto"/>
          </w:pPr>
        </w:pPrChange>
      </w:pPr>
      <w:ins w:id="40" w:author="Microsoft Office User" w:date="2016-08-30T10:31:00Z">
        <w:r>
          <w:t>Anthropogenic activities are redistributing</w:t>
        </w:r>
      </w:ins>
      <w:ins w:id="41" w:author="Microsoft Office User" w:date="2016-08-30T10:36:00Z">
        <w:r>
          <w:t xml:space="preserve"> naturally occurring radioactive materials (NORM), much of it</w:t>
        </w:r>
      </w:ins>
      <w:ins w:id="42" w:author="Microsoft Office User" w:date="2016-08-30T10:31:00Z">
        <w:r>
          <w:t xml:space="preserve"> </w:t>
        </w:r>
      </w:ins>
      <w:ins w:id="43" w:author="Microsoft Office User" w:date="2016-08-30T10:36:00Z">
        <w:r>
          <w:t xml:space="preserve">existing as </w:t>
        </w:r>
      </w:ins>
      <w:ins w:id="44" w:author="Microsoft Office User" w:date="2016-08-30T10:31:00Z">
        <w:r>
          <w:t>Ra</w:t>
        </w:r>
      </w:ins>
      <w:ins w:id="45" w:author="Microsoft Office User" w:date="2016-08-30T10:36:00Z">
        <w:r>
          <w:t>,</w:t>
        </w:r>
      </w:ins>
      <w:ins w:id="46" w:author="Microsoft Office User" w:date="2016-08-30T10:31:00Z">
        <w:r>
          <w:t xml:space="preserve"> from deep brine aqufiers</w:t>
        </w:r>
      </w:ins>
      <w:ins w:id="47" w:author="Microsoft Office User" w:date="2016-08-30T10:34:00Z">
        <w:r>
          <w:t xml:space="preserve">, most notably </w:t>
        </w:r>
      </w:ins>
      <w:ins w:id="48" w:author="Microsoft Office User" w:date="2016-08-30T10:36:00Z">
        <w:r>
          <w:t xml:space="preserve">from </w:t>
        </w:r>
      </w:ins>
      <w:ins w:id="49" w:author="Microsoft Office User" w:date="2016-08-30T10:34:00Z">
        <w:r>
          <w:t xml:space="preserve">the recent proliferation of </w:t>
        </w:r>
      </w:ins>
      <w:ins w:id="50" w:author="Microsoft Office User" w:date="2016-08-30T10:35:00Z">
        <w:r>
          <w:t>hydraulic</w:t>
        </w:r>
      </w:ins>
      <w:ins w:id="51" w:author="Microsoft Office User" w:date="2016-08-30T10:34:00Z">
        <w:r>
          <w:t xml:space="preserve"> </w:t>
        </w:r>
      </w:ins>
      <w:ins w:id="52" w:author="Microsoft Office User" w:date="2016-08-30T10:35:00Z">
        <w:r>
          <w:t xml:space="preserve">fracturing </w:t>
        </w:r>
      </w:ins>
    </w:p>
    <w:p w14:paraId="0ACCBFA9" w14:textId="74A94395" w:rsidR="00755AA3" w:rsidRDefault="00755AA3" w:rsidP="00755AA3">
      <w:pPr>
        <w:pStyle w:val="ListParagraph"/>
        <w:numPr>
          <w:ilvl w:val="0"/>
          <w:numId w:val="5"/>
        </w:numPr>
        <w:spacing w:line="240" w:lineRule="auto"/>
        <w:rPr>
          <w:ins w:id="53" w:author="Microsoft Office User" w:date="2016-08-30T10:35:00Z"/>
        </w:rPr>
        <w:pPrChange w:id="54" w:author="Microsoft Office User" w:date="2016-08-30T10:30:00Z">
          <w:pPr>
            <w:spacing w:line="240" w:lineRule="auto"/>
          </w:pPr>
        </w:pPrChange>
      </w:pPr>
      <w:ins w:id="55" w:author="Microsoft Office User" w:date="2016-08-30T10:35:00Z">
        <w:r>
          <w:t>Legacy contamination also poses a risk to groundwater, including uranium mine tailings, which often contain high activiites of Ra that is easily leached to the deeper subsurface.</w:t>
        </w:r>
      </w:ins>
    </w:p>
    <w:p w14:paraId="2B04A689" w14:textId="77777777" w:rsidR="00F34D0A" w:rsidRDefault="00F34D0A" w:rsidP="00B53860">
      <w:pPr>
        <w:spacing w:line="360" w:lineRule="auto"/>
      </w:pPr>
    </w:p>
    <w:p w14:paraId="52FE4E78" w14:textId="6C291426" w:rsidR="00D60F6C" w:rsidRDefault="00005184" w:rsidP="00755AA3">
      <w:pPr>
        <w:spacing w:line="360" w:lineRule="auto"/>
        <w:ind w:firstLine="720"/>
      </w:pPr>
      <w:commentRangeStart w:id="56"/>
      <w:commentRangeStart w:id="57"/>
      <w:r w:rsidRPr="00EF1070">
        <w:rPr>
          <w:strike/>
          <w:rPrChange w:id="58" w:author="Microsoft Office User" w:date="2016-08-30T10:38:00Z">
            <w:rPr/>
          </w:rPrChange>
        </w:rPr>
        <w:t>Since the advent of the nuclear age, the fate of anthropogenic and naturally generated radioactive isotopes in the environment has been a major focus of</w:t>
      </w:r>
      <w:r w:rsidR="00F527E7" w:rsidRPr="00EF1070">
        <w:rPr>
          <w:strike/>
          <w:rPrChange w:id="59" w:author="Microsoft Office User" w:date="2016-08-30T10:38:00Z">
            <w:rPr/>
          </w:rPrChange>
        </w:rPr>
        <w:t xml:space="preserve"> groundwater transport studies due to the </w:t>
      </w:r>
      <w:r w:rsidRPr="00EF1070">
        <w:rPr>
          <w:strike/>
          <w:rPrChange w:id="60" w:author="Microsoft Office User" w:date="2016-08-30T10:38:00Z">
            <w:rPr/>
          </w:rPrChange>
        </w:rPr>
        <w:t>significant human and environmental health hazard</w:t>
      </w:r>
      <w:r w:rsidR="00806F65" w:rsidRPr="00EF1070">
        <w:rPr>
          <w:strike/>
          <w:rPrChange w:id="61" w:author="Microsoft Office User" w:date="2016-08-30T10:38:00Z">
            <w:rPr/>
          </w:rPrChange>
        </w:rPr>
        <w:t>s</w:t>
      </w:r>
      <w:r w:rsidR="00F527E7" w:rsidRPr="00EF1070">
        <w:rPr>
          <w:strike/>
          <w:rPrChange w:id="62" w:author="Microsoft Office User" w:date="2016-08-30T10:38:00Z">
            <w:rPr/>
          </w:rPrChange>
        </w:rPr>
        <w:t xml:space="preserve"> they present</w:t>
      </w:r>
      <w:r w:rsidR="00806F65" w:rsidRPr="00EF1070">
        <w:rPr>
          <w:strike/>
          <w:rPrChange w:id="63" w:author="Microsoft Office User" w:date="2016-08-30T10:38:00Z">
            <w:rPr/>
          </w:rPrChange>
        </w:rPr>
        <w:t>.</w:t>
      </w:r>
      <w:r w:rsidR="00806F65">
        <w:t xml:space="preserve"> One isotope of concern is </w:t>
      </w:r>
      <w:r w:rsidR="00062851">
        <w:t>r</w:t>
      </w:r>
      <w:r w:rsidR="00F63FA8">
        <w:t>adium</w:t>
      </w:r>
      <w:r w:rsidR="00806F65">
        <w:t>, which</w:t>
      </w:r>
      <w:r w:rsidR="00F63FA8">
        <w:t xml:space="preserve"> was used as a phosphorescent compound historically, but sees litt</w:t>
      </w:r>
      <w:r w:rsidR="00806F65">
        <w:t>le, if any industrial use today. The primary source of radium</w:t>
      </w:r>
      <w:r w:rsidR="005F10C1">
        <w:t xml:space="preserve"> in groundwater is through</w:t>
      </w:r>
      <w:r w:rsidR="00806F65">
        <w:t xml:space="preserve"> natural production by the decay of its parent products, uranium and thorium. While a natural </w:t>
      </w:r>
      <w:del w:id="64" w:author="Microsoft Office User" w:date="2016-08-30T10:37:00Z">
        <w:r w:rsidR="00806F65" w:rsidDel="00755AA3">
          <w:delText>r</w:delText>
        </w:r>
      </w:del>
      <w:del w:id="65" w:author="Microsoft Office User" w:date="2016-08-28T17:40:00Z">
        <w:r w:rsidR="00806F65" w:rsidDel="009F1CF8">
          <w:delText>adiu</w:delText>
        </w:r>
      </w:del>
      <w:ins w:id="66" w:author="Microsoft Office User" w:date="2016-08-30T10:37:00Z">
        <w:r w:rsidR="00755AA3">
          <w:t xml:space="preserve">radium </w:t>
        </w:r>
      </w:ins>
      <w:del w:id="67" w:author="Microsoft Office User" w:date="2016-08-28T17:40:00Z">
        <w:r w:rsidR="00806F65" w:rsidDel="009F1CF8">
          <w:delText>m</w:delText>
        </w:r>
      </w:del>
      <w:ins w:id="68" w:author="Microsoft Office User" w:date="2016-08-30T10:37:00Z">
        <w:r w:rsidR="00755AA3">
          <w:t xml:space="preserve"> s</w:t>
        </w:r>
      </w:ins>
      <w:del w:id="69" w:author="Microsoft Office User" w:date="2016-08-30T10:37:00Z">
        <w:r w:rsidR="00806F65" w:rsidDel="00755AA3">
          <w:delText xml:space="preserve"> s</w:delText>
        </w:r>
      </w:del>
      <w:r w:rsidR="00806F65">
        <w:t>ignal exists in nearly all ground waters, it</w:t>
      </w:r>
      <w:r w:rsidR="007A37D8">
        <w:t xml:space="preserve"> is</w:t>
      </w:r>
      <w:r w:rsidR="00806F65">
        <w:t xml:space="preserve"> </w:t>
      </w:r>
      <w:r w:rsidR="00062851">
        <w:t>significantly elevated in</w:t>
      </w:r>
      <w:r w:rsidR="00806F65">
        <w:t xml:space="preserve"> ground waters that are </w:t>
      </w:r>
      <w:r w:rsidR="00D60F6C">
        <w:t>liberated</w:t>
      </w:r>
      <w:r w:rsidR="00806F65">
        <w:t xml:space="preserve"> from deep formations </w:t>
      </w:r>
      <w:r w:rsidR="00F63FA8">
        <w:t>by anthropogenic</w:t>
      </w:r>
      <w:r w:rsidR="00806F65">
        <w:t xml:space="preserve"> processes such as hydrocarbon extraction or uranium mining</w:t>
      </w:r>
      <w:r w:rsidR="00D60F6C">
        <w:t>. Hydraulic fracturing</w:t>
      </w:r>
      <w:r w:rsidR="00F63FA8">
        <w:t>,</w:t>
      </w:r>
      <w:r w:rsidR="00D60F6C">
        <w:t xml:space="preserve"> </w:t>
      </w:r>
      <w:r w:rsidR="004921B2">
        <w:t>in particular</w:t>
      </w:r>
      <w:r w:rsidR="00F63FA8">
        <w:t>,</w:t>
      </w:r>
      <w:r w:rsidR="004921B2">
        <w:t xml:space="preserve"> </w:t>
      </w:r>
      <w:r w:rsidR="00D60F6C">
        <w:t xml:space="preserve">has recently raised some concerns </w:t>
      </w:r>
      <w:r w:rsidR="00062851">
        <w:t xml:space="preserve">where radium </w:t>
      </w:r>
      <w:r w:rsidR="00D60F6C">
        <w:t>concentrations</w:t>
      </w:r>
      <w:r w:rsidR="00062851">
        <w:t xml:space="preserve"> exceed</w:t>
      </w:r>
      <w:r w:rsidR="00F563F7">
        <w:t xml:space="preserve"> 120 Bq/L</w:t>
      </w:r>
      <w:r w:rsidR="00062851">
        <w:t xml:space="preserve"> in produced well waters</w:t>
      </w:r>
      <w:r w:rsidR="00D91CB2">
        <w:t xml:space="preserve"> </w:t>
      </w:r>
      <w:r w:rsidR="00D91CB2">
        <w:fldChar w:fldCharType="begin" w:fldLock="1"/>
      </w:r>
      <w:r w:rsidR="00567F2A">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"(Barbot, Vidic, Gregory, &amp; Vidic, 2013)", "plainTextFormattedCitation" : "(Barbot, Vidic, Gregory, &amp; Vidic, 2013)", "previouslyFormattedCitation" : "(Barbot, Vidic, Gregory, &amp; Vidic, 2013)" }, "properties" : { "noteIndex" : 0 }, "schema" : "https://github.com/citation-style-language/schema/raw/master/csl-citation.json" }</w:instrText>
      </w:r>
      <w:r w:rsidR="00D91CB2">
        <w:fldChar w:fldCharType="separate"/>
      </w:r>
      <w:r w:rsidR="007E2D12" w:rsidRPr="007E2D12">
        <w:rPr>
          <w:noProof/>
        </w:rPr>
        <w:t>(Barbot, Vidic, Gregory, &amp; Vidic, 2013)</w:t>
      </w:r>
      <w:r w:rsidR="00D91CB2">
        <w:fldChar w:fldCharType="end"/>
      </w:r>
      <w:r w:rsidR="004921B2">
        <w:t xml:space="preserve">. </w:t>
      </w:r>
      <w:r w:rsidR="00923445">
        <w:t>Improper storage or handling of the wastes could result in radium contamination of groundwater, posing a radiolog</w:t>
      </w:r>
      <w:r w:rsidR="00034293">
        <w:t>ical risk to local populations.</w:t>
      </w:r>
      <w:r w:rsidR="0026589E">
        <w:t xml:space="preserve"> An understanding of how radium would migrate under these scenarios is important during planning for hydraulic fracturing operations.</w:t>
      </w:r>
      <w:commentRangeEnd w:id="56"/>
      <w:r w:rsidR="005F10C1">
        <w:rPr>
          <w:rStyle w:val="CommentReference"/>
        </w:rPr>
        <w:commentReference w:id="56"/>
      </w:r>
      <w:commentRangeEnd w:id="57"/>
      <w:r w:rsidR="00EF1070">
        <w:rPr>
          <w:rStyle w:val="CommentReference"/>
        </w:rPr>
        <w:commentReference w:id="57"/>
      </w:r>
    </w:p>
    <w:p w14:paraId="011534BA" w14:textId="0F45AF63" w:rsidR="004921B2" w:rsidRDefault="00034293" w:rsidP="00B53860">
      <w:pPr>
        <w:spacing w:line="360" w:lineRule="auto"/>
        <w:ind w:firstLine="720"/>
      </w:pPr>
      <w:del w:id="70" w:author="Microsoft Office User" w:date="2016-08-30T10:05:00Z">
        <w:r w:rsidDel="00817754">
          <w:lastRenderedPageBreak/>
          <w:delText>In parallel</w:delText>
        </w:r>
        <w:r w:rsidR="007A37D8" w:rsidDel="00817754">
          <w:delText xml:space="preserve"> to these risks</w:delText>
        </w:r>
        <w:r w:rsidR="00D904DD" w:rsidDel="00817754">
          <w:delText>,</w:delText>
        </w:r>
        <w:r w:rsidR="00AD1D21" w:rsidDel="00817754">
          <w:delText xml:space="preserve"> r</w:delText>
        </w:r>
      </w:del>
      <w:ins w:id="71" w:author="Microsoft Office User" w:date="2016-08-30T10:05:00Z">
        <w:r w:rsidR="00817754">
          <w:t>R</w:t>
        </w:r>
      </w:ins>
      <w:r w:rsidR="00AD1D21">
        <w:t>adium isotope</w:t>
      </w:r>
      <w:r w:rsidR="004921B2">
        <w:t>s also have been</w:t>
      </w:r>
      <w:del w:id="72" w:author="Microsoft Office User" w:date="2016-08-30T10:04:00Z">
        <w:r w:rsidR="004921B2" w:rsidDel="00817754">
          <w:delText xml:space="preserve"> leveraged</w:delText>
        </w:r>
      </w:del>
      <w:ins w:id="73" w:author="Microsoft Office User" w:date="2016-08-30T10:04:00Z">
        <w:r w:rsidR="00817754">
          <w:t xml:space="preserve"> used</w:t>
        </w:r>
      </w:ins>
      <w:r w:rsidR="004921B2">
        <w:t xml:space="preserve"> as naturally occurring environmental tracers. </w:t>
      </w:r>
      <w:r w:rsidR="00D904DD">
        <w:t>A well-established</w:t>
      </w:r>
      <w:r w:rsidR="004921B2">
        <w:t xml:space="preserve"> example uses a mass balance of radium isotopes</w:t>
      </w:r>
      <w:r w:rsidR="00AD1D21">
        <w:t xml:space="preserve"> in estuarine and near s</w:t>
      </w:r>
      <w:r w:rsidR="004921B2">
        <w:t>hore systems</w:t>
      </w:r>
      <w:r w:rsidR="00AD1D21">
        <w:t xml:space="preserve"> to provide estimates of subterranean groundwater di</w:t>
      </w:r>
      <w:r w:rsidR="004921B2">
        <w:t xml:space="preserve">scharge (SGD). </w:t>
      </w:r>
      <w:r w:rsidR="005F10C1">
        <w:t>In this method, a</w:t>
      </w:r>
      <w:r w:rsidR="004921B2">
        <w:t xml:space="preserve"> simple conservative mixing model of local groundwater containing naturally occurring radium isotopes </w:t>
      </w:r>
      <w:r w:rsidR="005F10C1">
        <w:t xml:space="preserve">is tuned </w:t>
      </w:r>
      <w:r w:rsidR="004921B2">
        <w:t xml:space="preserve">to reach a </w:t>
      </w:r>
      <w:r w:rsidR="00D904DD">
        <w:t xml:space="preserve">target </w:t>
      </w:r>
      <w:r w:rsidR="004921B2">
        <w:t xml:space="preserve">off shore end member </w:t>
      </w:r>
      <w:r w:rsidR="004921B2">
        <w:fldChar w:fldCharType="begin" w:fldLock="1"/>
      </w:r>
      <w:r w:rsidR="00567F2A">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"(Moore, 2003)", "plainTextFormattedCitation" : "(Moore, 2003)", "previouslyFormattedCitation" : "(Moore, 2003)" }, "properties" : { "noteIndex" : 0 }, "schema" : "https://github.com/citation-style-language/schema/raw/master/csl-citation.json" }</w:instrText>
      </w:r>
      <w:r w:rsidR="004921B2">
        <w:fldChar w:fldCharType="separate"/>
      </w:r>
      <w:r w:rsidR="007E2D12" w:rsidRPr="007E2D12">
        <w:rPr>
          <w:noProof/>
        </w:rPr>
        <w:t>(Moore, 2003)</w:t>
      </w:r>
      <w:r w:rsidR="004921B2">
        <w:fldChar w:fldCharType="end"/>
      </w:r>
      <w:r w:rsidR="004921B2">
        <w:t xml:space="preserve">. </w:t>
      </w:r>
      <w:r w:rsidR="005F10C1">
        <w:t>T</w:t>
      </w:r>
      <w:r w:rsidR="004921B2">
        <w:t>his model</w:t>
      </w:r>
      <w:r w:rsidR="00D904DD">
        <w:t xml:space="preserve"> SGD fluxes</w:t>
      </w:r>
      <w:r w:rsidR="004921B2">
        <w:t xml:space="preserve"> match well with other</w:t>
      </w:r>
      <w:r w:rsidR="00D904DD">
        <w:t xml:space="preserve"> measurement</w:t>
      </w:r>
      <w:r w:rsidR="004921B2">
        <w:t xml:space="preserve"> methods, </w:t>
      </w:r>
      <w:r w:rsidR="005F10C1">
        <w:t>but is un</w:t>
      </w:r>
      <w:r w:rsidR="004921B2">
        <w:t>able to resolve groundwater behavi</w:t>
      </w:r>
      <w:r w:rsidR="00D34445">
        <w:t>or within the estuarine systems</w:t>
      </w:r>
      <w:r w:rsidR="005F10C1">
        <w:t xml:space="preserve"> </w:t>
      </w:r>
      <w:r w:rsidR="005F10C1">
        <w:fldChar w:fldCharType="begin" w:fldLock="1"/>
      </w:r>
      <w:r w:rsidR="00567F2A">
        <w:instrText>ADDIN CSL_CITATION { "citationItems" : [ { "id" : "ITEM-1", "itemData" : { "DOI" : "10.1029/2002EO000069", "ISBN" : "2-0096-3941", "ISSN" : "0096-3941", "author" : [ { "dropping-particle" : "", "family" : "Burnett", "given" : "Bill", "non-dropping-particle" : "", "parse-names" : false, "suffix" : "" }, { "dropping-particle" : "", "family" : "Chanton", "given" : "Jeff", "non-dropping-particle" : "", "parse-names" : false, "suffix" : "" }, { "dropping-particle" : "", "family" : "Christoff", "given" : "Jamie", "non-dropping-particle" : "", "parse-names" : false, "suffix" : "" }, { "dropping-particle" : "", "family" : "Kontar", "given" : "Eugeny", "non-dropping-particle" : "", "parse-names" : false, "suffix" : "" }, { "dropping-particle" : "", "family" : "Krupa", "given" : "Steve", "non-dropping-particle" : "", "parse-names" : false, "suffix" : "" }, { "dropping-particle" : "", "family" : "Lambert", "given" : "Michael", "non-dropping-particle" : "", "parse-names" : false, "suffix" : "" }, { "dropping-particle" : "", "family" : "Moore", "given" : "Willard", "non-dropping-particle" : "", "parse-names" : false, "suffix" : "" }, { "dropping-particle" : "", "family" : "O'Rourke", "given" : "Daniel", "non-dropping-particle" : "", "parse-names" : false, "suffix" : "" }, { "dropping-particle" : "", "family" : "Paulsen", "given" : "Ronald", "non-dropping-particle" : "", "parse-names" : false, "suffix" : "" }, { "dropping-particle" : "", "family" : "Smith", "given" : "Christopher", "non-dropping-particle" : "", "parse-names" : false, "suffix" : "" }, { "dropping-particle" : "", "family" : "Smith", "given" : "Leslie", "non-dropping-particle" : "", "parse-names" : false, "suffix" : "" }, { "dropping-particle" : "", "family" : "Taniguchi", "given" : "Makoto", "non-dropping-particle" : "", "parse-names" : false, "suffix" : "" } ], "container-title" : "Eos, Transactions American Geophysical Union", "id" : "ITEM-1", "issue" : "11", "issued" : { "date-parts" : [ [ "2002" ] ] }, "page" : "117", "title" : "Assessing methodologies for measuring groundwater discharge to the ocean", "type" : "article-journal", "volume" : "83" }, "uris" : [ "http://www.mendeley.com/documents/?uuid=31dc99db-3f8c-4647-a6f5-4e347d7daf11" ] } ], "mendeley" : { "formattedCitation" : "(Burnett et al., 2002)", "plainTextFormattedCitation" : "(Burnett et al., 2002)", "previouslyFormattedCitation" : "(Burnett et al., 2002)" }, "properties" : { "noteIndex" : 0 }, "schema" : "https://github.com/citation-style-language/schema/raw/master/csl-citation.json" }</w:instrText>
      </w:r>
      <w:r w:rsidR="005F10C1">
        <w:fldChar w:fldCharType="separate"/>
      </w:r>
      <w:r w:rsidR="007E2D12" w:rsidRPr="007E2D12">
        <w:rPr>
          <w:noProof/>
        </w:rPr>
        <w:t>(Burnett et al., 2002)</w:t>
      </w:r>
      <w:r w:rsidR="005F10C1">
        <w:fldChar w:fldCharType="end"/>
      </w:r>
      <w:r w:rsidR="00D34445">
        <w:t xml:space="preserve">. </w:t>
      </w:r>
      <w:r w:rsidR="001D7B03">
        <w:t>R</w:t>
      </w:r>
      <w:r w:rsidR="004921B2">
        <w:t>adium isotope</w:t>
      </w:r>
      <w:r w:rsidR="0085666D">
        <w:t>s</w:t>
      </w:r>
      <w:r w:rsidR="004921B2">
        <w:t xml:space="preserve"> are retarded by the presence of iron</w:t>
      </w:r>
      <w:r w:rsidR="00464DB5">
        <w:t xml:space="preserve"> and manganese oxides</w:t>
      </w:r>
      <w:r w:rsidR="007A37D8">
        <w:t xml:space="preserve"> in estuarine aquifers</w:t>
      </w:r>
      <w:r w:rsidR="0085666D">
        <w:t>, which will result in non-conservative mixing</w:t>
      </w:r>
      <w:r w:rsidR="002D4F36">
        <w:t>, creating spatial and temporal</w:t>
      </w:r>
      <w:r w:rsidR="0085666D">
        <w:t xml:space="preserve"> </w:t>
      </w:r>
      <w:r w:rsidR="00C6711F">
        <w:t xml:space="preserve">variations </w:t>
      </w:r>
      <w:r w:rsidR="002D4F36">
        <w:t>in radium concentrations</w:t>
      </w:r>
      <w:r w:rsidR="00464DB5">
        <w:t xml:space="preserve"> </w:t>
      </w:r>
      <w:r w:rsidR="00464DB5">
        <w:fldChar w:fldCharType="begin" w:fldLock="1"/>
      </w:r>
      <w:r w:rsidR="00567F2A">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Morris, Dulaiova, &amp; Charette, 2008)", "plainTextFormattedCitation" : "(Gonneea, Morris, Dulaiova, &amp; Charette, 2008)", "previouslyFormattedCitation" : "(Gonneea, Morris, Dulaiova, &amp; Charette, 2008)" }, "properties" : { "noteIndex" : 0 }, "schema" : "https://github.com/citation-style-language/schema/raw/master/csl-citation.json" }</w:instrText>
      </w:r>
      <w:r w:rsidR="00464DB5">
        <w:fldChar w:fldCharType="separate"/>
      </w:r>
      <w:r w:rsidR="007E2D12" w:rsidRPr="007E2D12">
        <w:rPr>
          <w:noProof/>
        </w:rPr>
        <w:t>(Gonneea, Morris, Dulaiova, &amp; Charette, 2008)</w:t>
      </w:r>
      <w:r w:rsidR="00464DB5">
        <w:fldChar w:fldCharType="end"/>
      </w:r>
      <w:r w:rsidR="004921B2">
        <w:t>.</w:t>
      </w:r>
      <w:r w:rsidR="00D34445">
        <w:t xml:space="preserve"> These systems </w:t>
      </w:r>
      <w:r w:rsidR="004921B2">
        <w:t>experience rapid changes in solution salinity, pH, and redox state</w:t>
      </w:r>
      <w:r w:rsidR="00D34445">
        <w:t>, making radium transport through them more complicated</w:t>
      </w:r>
      <w:r w:rsidR="004921B2">
        <w:t>.</w:t>
      </w:r>
      <w:r w:rsidR="00D34445">
        <w:t xml:space="preserve"> Indeed, variations of radium release from estuarine groundwater </w:t>
      </w:r>
      <w:r w:rsidR="00F851D7">
        <w:t xml:space="preserve">have </w:t>
      </w:r>
      <w:r w:rsidR="00D34445">
        <w:t xml:space="preserve">already been observed </w:t>
      </w:r>
      <w:r w:rsidR="00D34445">
        <w:fldChar w:fldCharType="begin" w:fldLock="1"/>
      </w:r>
      <w:r w:rsidR="00567F2A">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Wilson, &amp; Moore, 2015)", "plainTextFormattedCitation" : "(Hughes, Wilson, &amp; Moore, 2015)", "previouslyFormattedCitation" : "(Hughes, Wilson, &amp; Moore, 2015)" }, "properties" : { "noteIndex" : 0 }, "schema" : "https://github.com/citation-style-language/schema/raw/master/csl-citation.json" }</w:instrText>
      </w:r>
      <w:r w:rsidR="00D34445">
        <w:fldChar w:fldCharType="separate"/>
      </w:r>
      <w:r w:rsidR="007E2D12" w:rsidRPr="007E2D12">
        <w:rPr>
          <w:noProof/>
        </w:rPr>
        <w:t>(Hughes, Wilson, &amp; Moore, 2015)</w:t>
      </w:r>
      <w:r w:rsidR="00D34445">
        <w:fldChar w:fldCharType="end"/>
      </w:r>
      <w:r w:rsidR="00D34445">
        <w:t>.</w:t>
      </w:r>
      <w:r w:rsidR="004921B2">
        <w:t xml:space="preserve"> </w:t>
      </w:r>
      <w:r w:rsidR="001D7B03">
        <w:t xml:space="preserve">In addition to its use </w:t>
      </w:r>
      <w:r w:rsidR="00CC3D23">
        <w:t>as a groundwater tracer</w:t>
      </w:r>
      <w:r w:rsidR="00F63FA8">
        <w:t xml:space="preserve">, radium has also been identified as a </w:t>
      </w:r>
      <w:r w:rsidR="00D91CB2">
        <w:t xml:space="preserve">marker for historic spills associated with hydrocarbon extraction </w:t>
      </w:r>
      <w:r w:rsidR="00D91CB2">
        <w:fldChar w:fldCharType="begin" w:fldLock="1"/>
      </w:r>
      <w:r w:rsidR="00567F2A">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"(Lauer &amp; Vengosh, 2016)", "plainTextFormattedCitation" : "(Lauer &amp; Vengosh, 2016)", "previouslyFormattedCitation" : "(Lauer &amp; Vengosh, 2016)" }, "properties" : { "noteIndex" : 0 }, "schema" : "https://github.com/citation-style-language/schema/raw/master/csl-citation.json" }</w:instrText>
      </w:r>
      <w:r w:rsidR="00D91CB2">
        <w:fldChar w:fldCharType="separate"/>
      </w:r>
      <w:r w:rsidR="007E2D12" w:rsidRPr="007E2D12">
        <w:rPr>
          <w:noProof/>
        </w:rPr>
        <w:t>(Lauer &amp; Vengosh, 2016)</w:t>
      </w:r>
      <w:r w:rsidR="00D91CB2">
        <w:fldChar w:fldCharType="end"/>
      </w:r>
      <w:r w:rsidR="00D91CB2">
        <w:t xml:space="preserve">. </w:t>
      </w:r>
      <w:r w:rsidR="00420C93">
        <w:t xml:space="preserve">This is possible when </w:t>
      </w:r>
      <w:r w:rsidR="00F851D7">
        <w:t>the radium isotopic signature of produced water significantly differs from that of local groundwater</w:t>
      </w:r>
      <w:r w:rsidR="00420C93">
        <w:t xml:space="preserve"> </w:t>
      </w:r>
      <w:r w:rsidR="00D91CB2">
        <w:fldChar w:fldCharType="begin" w:fldLock="1"/>
      </w:r>
      <w:r w:rsidR="00567F2A">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"(Warner, Christie, Jackson, &amp; Vengosh, 2013)", "plainTextFormattedCitation" : "(Warner, Christie, Jackson, &amp; Vengosh, 2013)", "previouslyFormattedCitation" : "(Warner, Christie, Jackson, &amp; Vengosh, 2013)" }, "properties" : { "noteIndex" : 0 }, "schema" : "https://github.com/citation-style-language/schema/raw/master/csl-citation.json" }</w:instrText>
      </w:r>
      <w:r w:rsidR="00D91CB2">
        <w:fldChar w:fldCharType="separate"/>
      </w:r>
      <w:r w:rsidR="007E2D12" w:rsidRPr="007E2D12">
        <w:rPr>
          <w:noProof/>
        </w:rPr>
        <w:t>(Warner, Christie, Jackson, &amp; Vengosh, 2013)</w:t>
      </w:r>
      <w:r w:rsidR="00D91CB2">
        <w:fldChar w:fldCharType="end"/>
      </w:r>
      <w:r w:rsidR="004921B2">
        <w:t>.</w:t>
      </w:r>
      <w:r w:rsidR="00210C4A">
        <w:t xml:space="preserve"> </w:t>
      </w:r>
      <w:r w:rsidR="00F851D7">
        <w:t>Successful implementation of this method requires a comprehensive accounting of radium behavior in groundwater, as transport may be significantly non-conservative due to mixing of the highly saline, often anoxic waste waters with local, oxic, low salinity groundwater</w:t>
      </w:r>
      <w:r w:rsidR="00210C4A">
        <w:t>.</w:t>
      </w:r>
      <w:r w:rsidR="009934C3">
        <w:t xml:space="preserve"> </w:t>
      </w:r>
    </w:p>
    <w:p w14:paraId="7CB33F35" w14:textId="0F2F99A1" w:rsidR="009B6BB8" w:rsidRDefault="009B6BB8" w:rsidP="009B6BB8">
      <w:pPr>
        <w:spacing w:line="360" w:lineRule="auto"/>
        <w:rPr>
          <w:ins w:id="74" w:author="Microsoft Office User" w:date="2016-08-30T11:12:00Z"/>
        </w:rPr>
      </w:pPr>
      <w:ins w:id="75" w:author="Microsoft Office User" w:date="2016-08-30T11:16:00Z">
        <w:r>
          <w:tab/>
        </w:r>
      </w:ins>
      <w:ins w:id="76" w:author="Microsoft Office User" w:date="2016-08-30T11:17:00Z">
        <w:r>
          <w:t>Although Ra is know</w:t>
        </w:r>
        <w:r w:rsidR="00A57C4F">
          <w:t>n to co-precipitate with Sr and Ba-bearing minerals, the</w:t>
        </w:r>
      </w:ins>
      <w:ins w:id="77" w:author="Microsoft Office User" w:date="2016-08-30T11:21:00Z">
        <w:r w:rsidR="00A57C4F">
          <w:t>ir</w:t>
        </w:r>
      </w:ins>
      <w:ins w:id="78" w:author="Microsoft Office User" w:date="2016-08-30T11:17:00Z">
        <w:r w:rsidR="00A57C4F">
          <w:t xml:space="preserve"> high solubility (log K</w:t>
        </w:r>
      </w:ins>
      <w:ins w:id="79" w:author="Microsoft Office User" w:date="2016-08-30T11:21:00Z">
        <w:r w:rsidR="00A57C4F">
          <w:t>’s = xxx, xxx respectively (refs)) constrains precipitation in most aquifer systems</w:t>
        </w:r>
      </w:ins>
      <w:ins w:id="80" w:author="Microsoft Office User" w:date="2016-08-30T11:22:00Z">
        <w:r w:rsidR="00A57C4F">
          <w:t>. Hence, Ra adsorption to mineral solids</w:t>
        </w:r>
      </w:ins>
      <w:ins w:id="81" w:author="Microsoft Office User" w:date="2016-08-30T11:16:00Z">
        <w:r>
          <w:t xml:space="preserve"> imparts the greatest chemical control on </w:t>
        </w:r>
      </w:ins>
      <w:ins w:id="82" w:author="Microsoft Office User" w:date="2016-08-30T11:17:00Z">
        <w:r>
          <w:t xml:space="preserve">soluble </w:t>
        </w:r>
      </w:ins>
      <w:ins w:id="83" w:author="Microsoft Office User" w:date="2016-08-30T11:16:00Z">
        <w:r>
          <w:t xml:space="preserve">Ra transport in groundwater systems (refs). </w:t>
        </w:r>
      </w:ins>
      <w:ins w:id="84" w:author="Microsoft Office User" w:date="2016-08-30T11:22:00Z">
        <w:r w:rsidR="00A57C4F">
          <w:t xml:space="preserve"> </w:t>
        </w:r>
      </w:ins>
      <w:del w:id="85" w:author="Microsoft Office User" w:date="2016-08-30T11:16:00Z">
        <w:r w:rsidR="00AD1D21" w:rsidDel="009B6BB8">
          <w:tab/>
        </w:r>
      </w:del>
      <w:ins w:id="86" w:author="Microsoft Office User" w:date="2016-08-30T11:03:00Z">
        <w:r w:rsidR="00566609">
          <w:t>Under environmental conditions, Ra is not redox active, and</w:t>
        </w:r>
      </w:ins>
      <w:ins w:id="87" w:author="Microsoft Office User" w:date="2016-08-30T11:12:00Z">
        <w:r>
          <w:t xml:space="preserve"> its</w:t>
        </w:r>
      </w:ins>
      <w:ins w:id="88" w:author="Microsoft Office User" w:date="2016-08-30T11:03:00Z">
        <w:r w:rsidR="00566609">
          <w:t xml:space="preserve"> </w:t>
        </w:r>
      </w:ins>
      <w:ins w:id="89" w:author="Microsoft Office User" w:date="2016-08-30T11:23:00Z">
        <w:r w:rsidR="00A57C4F">
          <w:t>solution</w:t>
        </w:r>
      </w:ins>
      <w:ins w:id="90" w:author="Microsoft Office User" w:date="2016-08-30T11:03:00Z">
        <w:r w:rsidR="00566609">
          <w:t xml:space="preserve"> speciation</w:t>
        </w:r>
      </w:ins>
      <w:ins w:id="91" w:author="Microsoft Office User" w:date="2016-08-30T11:12:00Z">
        <w:r>
          <w:t xml:space="preserve"> </w:t>
        </w:r>
      </w:ins>
      <w:ins w:id="92" w:author="Microsoft Office User" w:date="2016-08-30T11:03:00Z">
        <w:r w:rsidR="00566609">
          <w:t>is dominated by</w:t>
        </w:r>
      </w:ins>
      <w:ins w:id="93" w:author="Microsoft Office User" w:date="2016-08-30T11:01:00Z">
        <w:r w:rsidR="00566609">
          <w:t xml:space="preserve"> </w:t>
        </w:r>
      </w:ins>
      <w:ins w:id="94" w:author="Microsoft Office User" w:date="2016-08-30T11:07:00Z">
        <w:r w:rsidR="00566609">
          <w:t>free radium (</w:t>
        </w:r>
      </w:ins>
      <w:ins w:id="95" w:author="Microsoft Office User" w:date="2016-08-30T11:01:00Z">
        <w:r w:rsidR="00566609">
          <w:t>Ra</w:t>
        </w:r>
        <w:r w:rsidR="00566609" w:rsidRPr="00566609">
          <w:rPr>
            <w:vertAlign w:val="superscript"/>
            <w:rPrChange w:id="96" w:author="Microsoft Office User" w:date="2016-08-30T11:07:00Z">
              <w:rPr/>
            </w:rPrChange>
          </w:rPr>
          <w:t>2+</w:t>
        </w:r>
      </w:ins>
      <w:ins w:id="97" w:author="Microsoft Office User" w:date="2016-08-30T11:07:00Z">
        <w:r w:rsidR="00566609">
          <w:t>)</w:t>
        </w:r>
      </w:ins>
      <w:ins w:id="98" w:author="Microsoft Office User" w:date="2016-08-30T11:01:00Z">
        <w:r w:rsidR="00566609">
          <w:t xml:space="preserve"> </w:t>
        </w:r>
      </w:ins>
      <w:ins w:id="99" w:author="Microsoft Office User" w:date="2016-08-30T11:04:00Z">
        <w:r w:rsidR="00566609">
          <w:t xml:space="preserve">across a wide range of chemical conditions (e.g. pH and salinity). </w:t>
        </w:r>
      </w:ins>
      <w:ins w:id="100" w:author="Microsoft Office User" w:date="2016-08-30T11:13:00Z">
        <w:r>
          <w:t>Weak complexes with</w:t>
        </w:r>
      </w:ins>
      <w:ins w:id="101" w:author="Microsoft Office User" w:date="2016-08-30T11:08:00Z">
        <w:r w:rsidR="00566609">
          <w:t xml:space="preserve"> </w:t>
        </w:r>
      </w:ins>
      <w:ins w:id="102" w:author="Microsoft Office User" w:date="2016-08-30T11:06:00Z">
        <w:r w:rsidR="00566609">
          <w:t>carbonate and sulfate</w:t>
        </w:r>
      </w:ins>
      <w:ins w:id="103" w:author="Microsoft Office User" w:date="2016-08-30T11:13:00Z">
        <w:r>
          <w:t xml:space="preserve"> are observed</w:t>
        </w:r>
      </w:ins>
      <w:ins w:id="104" w:author="Microsoft Office User" w:date="2016-08-30T11:10:00Z">
        <w:r>
          <w:t xml:space="preserve">, but these solution species </w:t>
        </w:r>
      </w:ins>
      <w:ins w:id="105" w:author="Microsoft Office User" w:date="2016-08-30T11:24:00Z">
        <w:r w:rsidR="00A57C4F">
          <w:t>dominate</w:t>
        </w:r>
      </w:ins>
      <w:ins w:id="106" w:author="Microsoft Office User" w:date="2016-08-30T11:11:00Z">
        <w:r>
          <w:t xml:space="preserve"> above pH 9 and when ligand activities are high (greater than xxx M). </w:t>
        </w:r>
      </w:ins>
      <w:moveToRangeStart w:id="107" w:author="Microsoft Office User" w:date="2016-08-30T10:45:00Z" w:name="move460317287"/>
      <w:moveTo w:id="108" w:author="Microsoft Office User" w:date="2016-08-30T10:45:00Z">
        <w:del w:id="109" w:author="Microsoft Office User" w:date="2016-08-30T10:47:00Z">
          <w:r w:rsidR="00EF1070" w:rsidDel="00EF1070">
            <w:delText>Radium</w:delText>
          </w:r>
        </w:del>
        <w:del w:id="110" w:author="Microsoft Office User" w:date="2016-08-30T10:46:00Z">
          <w:r w:rsidR="00EF1070" w:rsidDel="00EF1070">
            <w:delText xml:space="preserve"> weakly </w:delText>
          </w:r>
        </w:del>
        <w:del w:id="111" w:author="Microsoft Office User" w:date="2016-08-30T10:47:00Z">
          <w:r w:rsidR="00EF1070" w:rsidDel="00EF1070">
            <w:delText xml:space="preserve">forms complexes with </w:delText>
          </w:r>
        </w:del>
        <w:del w:id="112" w:author="Microsoft Office User" w:date="2016-08-30T11:12:00Z">
          <w:r w:rsidR="00EF1070" w:rsidDel="009B6BB8">
            <w:delText>carbonate and sulfate ions at pH values greater than 9</w:delText>
          </w:r>
        </w:del>
        <w:del w:id="113" w:author="Microsoft Office User" w:date="2016-08-30T10:47:00Z">
          <w:r w:rsidR="00EF1070" w:rsidDel="00EF1070">
            <w:delText xml:space="preserve">, but is free radium for most environmental conditions </w:delText>
          </w:r>
        </w:del>
        <w:r w:rsidR="00EF1070">
          <w:fldChar w:fldCharType="begin" w:fldLock="1"/>
        </w:r>
        <w:r w:rsidR="00EF1070">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"(Griv\u00e9, Duro, Col\u00e0s, &amp; Giffaut, 2015)", "plainTextFormattedCitation" : "(Griv\u00e9, Duro, Col\u00e0s, &amp; Giffaut, 2015)", "previouslyFormattedCitation" : "(Griv\u00e9, Duro, Col\u00e0s, &amp; Giffaut, 2015)" }, "properties" : { "noteIndex" : 0 }, "schema" : "https://github.com/citation-style-language/schema/raw/master/csl-citation.json" }</w:instrText>
        </w:r>
        <w:r w:rsidR="00EF1070">
          <w:fldChar w:fldCharType="separate"/>
        </w:r>
        <w:r w:rsidR="00EF1070" w:rsidRPr="007E2D12">
          <w:rPr>
            <w:noProof/>
          </w:rPr>
          <w:t>(Grivé, Duro, Colàs, &amp; Giffaut, 2015)</w:t>
        </w:r>
        <w:r w:rsidR="00EF1070">
          <w:fldChar w:fldCharType="end"/>
        </w:r>
        <w:del w:id="114" w:author="Microsoft Office User" w:date="2016-08-30T11:24:00Z">
          <w:r w:rsidR="00EF1070" w:rsidDel="00A57C4F">
            <w:delText xml:space="preserve">. </w:delText>
          </w:r>
        </w:del>
      </w:moveTo>
      <w:moveToRangeEnd w:id="107"/>
      <w:del w:id="115" w:author="Microsoft Office User" w:date="2016-08-30T10:48:00Z">
        <w:r w:rsidR="00AD1D21" w:rsidDel="00EF1070">
          <w:delText xml:space="preserve">Radium isotope transport is dominated by advection and diffusion, where specific </w:delText>
        </w:r>
        <w:r w:rsidR="001C67BE" w:rsidDel="00EF1070">
          <w:delText xml:space="preserve">solid </w:delText>
        </w:r>
        <w:r w:rsidR="00AD1D21" w:rsidDel="00EF1070">
          <w:delText>phases</w:delText>
        </w:r>
        <w:r w:rsidR="00BC00AE" w:rsidDel="00EF1070">
          <w:delText xml:space="preserve"> control the aqueous radium concentration through sorption</w:delText>
        </w:r>
        <w:r w:rsidR="00AD1D21" w:rsidDel="00EF1070">
          <w:delText xml:space="preserve">. </w:delText>
        </w:r>
      </w:del>
      <w:moveFromRangeStart w:id="116" w:author="Microsoft Office User" w:date="2016-08-30T10:45:00Z" w:name="move460317287"/>
      <w:moveFrom w:id="117" w:author="Microsoft Office User" w:date="2016-08-30T10:45:00Z">
        <w:del w:id="118" w:author="Microsoft Office User" w:date="2016-08-30T11:24:00Z">
          <w:r w:rsidR="00642DB1" w:rsidDel="00A57C4F">
            <w:delText>Radium weakly forms complexes with carbonate and sulfate</w:delText>
          </w:r>
          <w:r w:rsidR="00BC00AE" w:rsidDel="00A57C4F">
            <w:delText xml:space="preserve"> ions</w:delText>
          </w:r>
          <w:r w:rsidR="00642DB1" w:rsidDel="00A57C4F">
            <w:delText xml:space="preserve"> at pH values greater than 9</w:delText>
          </w:r>
          <w:r w:rsidR="00C12AA1" w:rsidDel="00A57C4F">
            <w:delText xml:space="preserve">, but is </w:delText>
          </w:r>
          <w:r w:rsidR="009934C3" w:rsidDel="00A57C4F">
            <w:delText xml:space="preserve">free radium for </w:delText>
          </w:r>
          <w:r w:rsidR="00BC00AE" w:rsidDel="00A57C4F">
            <w:delText xml:space="preserve">most </w:delText>
          </w:r>
          <w:r w:rsidR="00C12AA1" w:rsidDel="00A57C4F">
            <w:delText xml:space="preserve">environmental conditions </w:delText>
          </w:r>
          <w:r w:rsidR="00C12AA1" w:rsidDel="00A57C4F">
            <w:fldChar w:fldCharType="begin" w:fldLock="1"/>
          </w:r>
          <w:r w:rsidR="00567F2A" w:rsidDel="00A57C4F">
            <w:del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"(Griv\u00e9, Duro, Col\u00e0s, &amp; Giffaut, 2015)", "plainTextFormattedCitation" : "(Griv\u00e9, Duro, Col\u00e0s, &amp; Giffaut, 2015)", "previouslyFormattedCitation" : "(Griv\u00e9, Duro, Col\u00e0s, &amp; Giffaut, 2015)" }, "properties" : { "noteIndex" : 0 }, "schema" : "https://github.com/citation-style-language/schema/raw/master/csl-citation.json" }</w:delInstrText>
          </w:r>
          <w:r w:rsidR="00C12AA1" w:rsidDel="00A57C4F">
            <w:fldChar w:fldCharType="separate"/>
          </w:r>
          <w:r w:rsidR="007E2D12" w:rsidRPr="007E2D12" w:rsidDel="00A57C4F">
            <w:rPr>
              <w:noProof/>
            </w:rPr>
            <w:delText>(Grivé, Duro, Colàs, &amp; Giffaut, 2015)</w:delText>
          </w:r>
          <w:r w:rsidR="00C12AA1" w:rsidDel="00A57C4F">
            <w:fldChar w:fldCharType="end"/>
          </w:r>
          <w:r w:rsidR="004E325D" w:rsidDel="00A57C4F">
            <w:delText>.</w:delText>
          </w:r>
          <w:r w:rsidR="00C12AA1" w:rsidDel="00A57C4F">
            <w:delText xml:space="preserve"> </w:delText>
          </w:r>
        </w:del>
      </w:moveFrom>
      <w:moveFromRangeEnd w:id="116"/>
      <w:del w:id="119" w:author="Microsoft Office User" w:date="2016-08-30T10:48:00Z">
        <w:r w:rsidR="004E325D" w:rsidDel="00324B19">
          <w:delText xml:space="preserve">Previous work </w:delText>
        </w:r>
        <w:r w:rsidR="00BC00AE" w:rsidDel="00324B19">
          <w:delText>studied</w:delText>
        </w:r>
      </w:del>
      <w:ins w:id="120" w:author="Microsoft Office User" w:date="2016-08-30T11:24:00Z">
        <w:r w:rsidR="00A57C4F">
          <w:t>.</w:t>
        </w:r>
      </w:ins>
      <w:ins w:id="121" w:author="Microsoft Office User" w:date="2016-08-30T11:28:00Z">
        <w:r w:rsidR="00A57C4F">
          <w:t xml:space="preserve"> </w:t>
        </w:r>
      </w:ins>
      <w:del w:id="122" w:author="Microsoft Office User" w:date="2016-08-30T11:14:00Z">
        <w:r w:rsidR="00AD1D21" w:rsidDel="009B6BB8">
          <w:delText xml:space="preserve"> </w:delText>
        </w:r>
      </w:del>
    </w:p>
    <w:p w14:paraId="4D3AFF68" w14:textId="24FC6BA1" w:rsidR="009E6615" w:rsidRDefault="00A57C4F" w:rsidP="0073470F">
      <w:pPr>
        <w:spacing w:line="360" w:lineRule="auto"/>
        <w:ind w:firstLine="720"/>
        <w:rPr>
          <w:ins w:id="123" w:author="Microsoft Office User" w:date="2016-08-30T11:38:00Z"/>
        </w:rPr>
        <w:pPrChange w:id="124" w:author="Microsoft Office User" w:date="2016-08-30T11:55:00Z">
          <w:pPr>
            <w:spacing w:line="360" w:lineRule="auto"/>
          </w:pPr>
        </w:pPrChange>
      </w:pPr>
      <w:ins w:id="125" w:author="Microsoft Office User" w:date="2016-08-30T11:25:00Z">
        <w:r>
          <w:t xml:space="preserve">Numerous studies have examined Ra </w:t>
        </w:r>
      </w:ins>
      <w:ins w:id="126" w:author="Microsoft Office User" w:date="2016-08-30T11:26:00Z">
        <w:r>
          <w:t>(ad)</w:t>
        </w:r>
      </w:ins>
      <w:r w:rsidR="00AD1D21">
        <w:t>sorption</w:t>
      </w:r>
      <w:ins w:id="127" w:author="Microsoft Office User" w:date="2016-08-30T11:25:00Z">
        <w:r>
          <w:t xml:space="preserve"> to natural sediments and specific minerals</w:t>
        </w:r>
      </w:ins>
      <w:r w:rsidR="00AD1D21">
        <w:t xml:space="preserve"> </w:t>
      </w:r>
      <w:r w:rsidR="004E325D">
        <w:t>by measuring</w:t>
      </w:r>
      <w:r w:rsidR="00C12AA1">
        <w:t xml:space="preserve"> and comparing</w:t>
      </w:r>
      <w:r w:rsidR="00AD1D21">
        <w:t xml:space="preserve"> </w:t>
      </w:r>
      <w:r w:rsidR="00C12AA1">
        <w:t xml:space="preserve">distribution </w:t>
      </w:r>
      <w:r w:rsidR="00AD1D21">
        <w:t>coefficients, K</w:t>
      </w:r>
      <w:ins w:id="128" w:author="Microsoft Office User" w:date="2016-08-30T11:28:00Z">
        <w:r>
          <w:t xml:space="preserve">d (refs). In general, </w:t>
        </w:r>
      </w:ins>
      <w:ins w:id="129" w:author="Microsoft Office User" w:date="2016-08-30T11:29:00Z">
        <w:r w:rsidR="009E6615">
          <w:t xml:space="preserve">iron (hydr)oxides, </w:t>
        </w:r>
      </w:ins>
      <w:del w:id="130" w:author="Microsoft Office User" w:date="2016-08-30T11:28:00Z">
        <w:r w:rsidR="00AD1D21" w:rsidDel="00A57C4F">
          <w:delText>d</w:delText>
        </w:r>
      </w:del>
      <w:del w:id="131" w:author="Microsoft Office User" w:date="2016-08-30T11:27:00Z">
        <w:r w:rsidR="00BC00AE" w:rsidDel="00A57C4F">
          <w:delText xml:space="preserve">, finding </w:delText>
        </w:r>
      </w:del>
      <w:del w:id="132" w:author="Microsoft Office User" w:date="2016-08-30T11:29:00Z">
        <w:r w:rsidR="00BC00AE" w:rsidDel="009E6615">
          <w:delText>that iron</w:delText>
        </w:r>
        <w:r w:rsidR="007E6F3B" w:rsidDel="009E6615">
          <w:delText xml:space="preserve"> oxides,</w:delText>
        </w:r>
        <w:r w:rsidR="00BC00AE" w:rsidDel="009E6615">
          <w:delText xml:space="preserve"> </w:delText>
        </w:r>
      </w:del>
      <w:r w:rsidR="00BC00AE">
        <w:t>manganese oxides</w:t>
      </w:r>
      <w:r w:rsidR="007E6F3B">
        <w:t>, and some clays</w:t>
      </w:r>
      <w:ins w:id="133" w:author="Microsoft Office User" w:date="2016-08-30T11:29:00Z">
        <w:r w:rsidR="009E6615">
          <w:t xml:space="preserve"> minerals</w:t>
        </w:r>
      </w:ins>
      <w:r w:rsidR="00BC00AE">
        <w:t xml:space="preserve"> </w:t>
      </w:r>
      <w:del w:id="134" w:author="Microsoft Office User" w:date="2016-08-30T11:29:00Z">
        <w:r w:rsidR="00BC00AE" w:rsidDel="009E6615">
          <w:delText>dominate radium retention</w:delText>
        </w:r>
      </w:del>
      <w:ins w:id="135" w:author="Microsoft Office User" w:date="2016-08-30T11:56:00Z">
        <w:r w:rsidR="0073470F">
          <w:t>are found to be the most</w:t>
        </w:r>
      </w:ins>
      <w:ins w:id="136" w:author="Microsoft Office User" w:date="2016-08-30T11:29:00Z">
        <w:r w:rsidR="009E6615">
          <w:t xml:space="preserve"> potent sorbents of Ra</w:t>
        </w:r>
      </w:ins>
      <w:r w:rsidR="00AD1D21">
        <w:t xml:space="preserve"> </w:t>
      </w:r>
      <w:r w:rsidR="00C12AA1">
        <w:fldChar w:fldCharType="begin" w:fldLock="1"/>
      </w:r>
      <w:r w:rsidR="00567F2A">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"id" : "ITEM-3",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"ITEM-3", "issue" : "2", "issued" : { "date-parts" : [ [ "1990" ] ] }, "page" : "237-248", "title" : "Adsorption-desorption studies on the 226Ra-hydrated metal oxide systems", "type" : "article-journal", "volume" : "24" }, "uris" : [ "http://www.mendeley.com/documents/?uuid=8d3a37d8-150e-4bbd-97db-914f10b8c56e" ] }, { "id" : "ITEM-4",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"ITEM-4", "issue" : "5", "issued" : { "date-parts" : [ [ "1983" ] ] }, "page" : "335-342", "title" : "Sorption of trace constituents from aqueous solutions onto secondary minerals. II. Radium", "type" : "article-journal", "volume" : "31" }, "uris" : [ "http://www.mendeley.com/documents/?uuid=629d456a-7dc7-4511-9b0b-40a899097224" ] }, { "id" : "ITEM-5",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"ITEM-5", "issued" : { "date-parts" : [ [ "2014" ] ] }, "number-of-pages" : "33-105", "title" : "Radium in the Environment", "type" : "report" }, "uris" : [ "http://www.mendeley.com/documents/?uuid=a8022c27-927c-40b1-bff4-50c6e5d0b945" ] } ], "mendeley" : { "formattedCitation" : "(L. Ames, McGarrah, &amp; Walker, 1983; Bassot, Stammose, &amp; Benitah, 2005; Bene\u0161, Strejc, Lukavec, &amp; Borovec, 1984; Fesenko, Carvalho, Martin, Moore, &amp; Yankovich, 2014; Nirdosh, Trembley, &amp; Johnson, 1990)", "plainTextFormattedCitation" : "(L. Ames, McGarrah, &amp; Walker, 1983; Bassot, Stammose, &amp; Benitah, 2005; Bene\u0161, Strejc, Lukavec, &amp; Borovec, 1984; Fesenko, Carvalho, Martin, Moore, &amp; Yankovich, 2014; Nirdosh, Trembley, &amp; Johnson, 1990)", "previouslyFormattedCitation" : "(L. Ames, McGarrah, &amp; Walker, 1983; Bassot, Stammose, &amp; Benitah, 2005; Bene\u0161, Strejc, Lukavec, &amp; Borovec, 1984; Fesenko, Carvalho, Martin, Moore, &amp; Yankovich, 2014; Nirdosh, Trembley, &amp; Johnson, 1990)" }, "properties" : { "noteIndex" : 0 }, "schema" : "https://github.com/citation-style-language/schema/raw/master/csl-citation.json" }</w:instrText>
      </w:r>
      <w:r w:rsidR="00C12AA1">
        <w:fldChar w:fldCharType="separate"/>
      </w:r>
      <w:r w:rsidR="007E2D12" w:rsidRPr="007E2D12">
        <w:rPr>
          <w:noProof/>
        </w:rPr>
        <w:t>(L. Ames, McGarrah, &amp; Walker, 1983; Bassot, Stammose, &amp; Benitah, 2005; Beneš, Strejc, Lukavec, &amp; Borovec, 1984; Fesenko, Carvalho, Martin, Moore, &amp; Yankovich, 2014; Nirdosh, Trembley, &amp; Johnson, 1990)</w:t>
      </w:r>
      <w:r w:rsidR="00C12AA1">
        <w:fldChar w:fldCharType="end"/>
      </w:r>
      <w:r w:rsidR="00C12AA1">
        <w:t>.</w:t>
      </w:r>
      <w:r w:rsidR="00446751">
        <w:t xml:space="preserve"> Organic matter also </w:t>
      </w:r>
      <w:r w:rsidR="001C67BE">
        <w:t>plays</w:t>
      </w:r>
      <w:r w:rsidR="00446751">
        <w:t xml:space="preserve"> an important role</w:t>
      </w:r>
      <w:r w:rsidR="00B11586">
        <w:t>, but it is unclear how it compares to the aforementioned mineral phases</w:t>
      </w:r>
      <w:r w:rsidR="00167748">
        <w:t xml:space="preserve"> </w:t>
      </w:r>
      <w:r w:rsidR="00446751">
        <w:lastRenderedPageBreak/>
        <w:fldChar w:fldCharType="begin" w:fldLock="1"/>
      </w:r>
      <w:r w:rsidR="00567F2A">
        <w:instrText>ADDIN CSL_CITATION { "citationItems" : [ { "id" : "ITEM-1", "itemData" : { "DOI" : "10.1016/S0883-2927(98)00059-6", "ISSN" : "08832927", "abstract" : "The abundance and chemical/mineralogical form of 226Ra, 238U and 232Th were determined on samples of soil and associated vegetation at 12 sites in the eastern United States. Progressive, selective chemical extraction plus size fractionation determined the abundance and radiometric equilibrium condition of these nuclides in 6 operationally defined soil fractions: exchangeable cations, organic matter, 'free' Fe-oxides, and, silt, and clay. In soils, profile-averaged 226Ra/238U activity ratios (AR) are within 10% of unity for most sites, implying little fractionation of U and Ra when the entire soil profile is considered. However, 236Ra greatly exceeds 238U activity in most surface soil (AR up to 1.8, av 1.22), in vegetation (AR up to 65, av. 2.8), in the exchangeable + organic fraction (AR up to 30, av. 13), in some soil Fe oxides (AR up to 3.5, av. 0.83) and the C horizons of deeply weathered soils (AR up to 1.5). A major factor in Ra behavior is uptake by vegetation, which concentrates Ra &gt; U and moves Ra from deeper soil to surface soil. Vegetation is capable of creating the observed Ra excess in typical surface soil horizons (AR up to 1.8, av. 1.22) in about 1000 a. Of the total Ra in an average A horizon, 42% occurs as exchangeable ions and in organic matter, but only 6-8% of the parent U and Th occur in these soil forms. In contrast, U is slightly enriched relative to Ra in Fe-oxides of A horizons, implying rapid chemical partition of vegetation-cycled U and Ra. In deeper horizons, transfer by vegetation and/or direct chemical partitioning of Ra into organic and exchangeable forms provides a source for unsupported. 226Ra in Ra-rich organic matter, and leaves all soil minerals Ra-poor (AR = 0.73). Organic matter evidently has a strong affinity for Ra. The phenomena discussed above are relevant to evaluation of indoor Rn hazard, and behavior of Ra at sites affected by radioactive waste disposal, phosphate tailings, Ra-rich brime, and uraniferous fertilizer.", "author" : [ { "dropping-particle" : "", "family" : "Greeman", "given" : "Daniel J.", "non-dropping-particle" : "", "parse-names" : false, "suffix" : "" }, { "dropping-particle" : "", "family" : "Rose", "given" : "Arthur W.", "non-dropping-particle" : "", "parse-names" : false, "suffix" : "" }, { "dropping-particle" : "", "family" : "Washington", "given" : "John W.", "non-dropping-particle" : "", "parse-names" : false, "suffix" : "" }, { "dropping-particle" : "", "family" : "Dobos", "given" : "Robert R.", "non-dropping-particle" : "", "parse-names" : false, "suffix" : "" }, { "dropping-particle" : "", "family" : "Ciolkosz", "given" : "Edward J.", "non-dropping-particle" : "", "parse-names" : false, "suffix" : "" } ], "container-title" : "Applied Geochemistry", "id" : "ITEM-1", "issue" : "3", "issued" : { "date-parts" : [ [ "1999" ] ] }, "page" : "365-385", "title" : "Geochemistry of radium in soils of the Eastern United States", "type" : "article-journal", "volume" : "14" }, "uris" : [ "http://www.mendeley.com/documents/?uuid=78d63e36-1f23-4860-a363-fafe43491bc1" ] } ], "mendeley" : { "formattedCitation" : "(Greeman, Rose, Washington, Dobos, &amp; Ciolkosz, 1999)", "plainTextFormattedCitation" : "(Greeman, Rose, Washington, Dobos, &amp; Ciolkosz, 1999)", "previouslyFormattedCitation" : "(Greeman, Rose, Washington, Dobos, &amp; Ciolkosz, 1999)" }, "properties" : { "noteIndex" : 0 }, "schema" : "https://github.com/citation-style-language/schema/raw/master/csl-citation.json" }</w:instrText>
      </w:r>
      <w:r w:rsidR="00446751">
        <w:fldChar w:fldCharType="separate"/>
      </w:r>
      <w:r w:rsidR="007E2D12" w:rsidRPr="007E2D12">
        <w:rPr>
          <w:noProof/>
        </w:rPr>
        <w:t>(Greeman, Rose, Washington, Dobos, &amp; Ciolkosz, 1999)</w:t>
      </w:r>
      <w:r w:rsidR="00446751">
        <w:fldChar w:fldCharType="end"/>
      </w:r>
      <w:r w:rsidR="00446751">
        <w:t>.</w:t>
      </w:r>
      <w:r w:rsidR="00C12AA1">
        <w:t xml:space="preserve"> </w:t>
      </w:r>
      <w:r w:rsidR="00AD1D21">
        <w:t xml:space="preserve">While </w:t>
      </w:r>
      <w:ins w:id="137" w:author="Microsoft Office User" w:date="2016-08-30T11:30:00Z">
        <w:r w:rsidR="009E6615">
          <w:t xml:space="preserve">reported Kd values provide </w:t>
        </w:r>
      </w:ins>
      <w:r w:rsidR="00AD1D21">
        <w:t>a useful indicator for the extent of radium retention</w:t>
      </w:r>
      <w:r w:rsidR="00C12AA1">
        <w:t xml:space="preserve"> in a given system</w:t>
      </w:r>
      <w:r w:rsidR="00AD1D21">
        <w:t>, these coefficients are</w:t>
      </w:r>
      <w:r w:rsidR="00D76CE0">
        <w:t xml:space="preserve"> </w:t>
      </w:r>
      <w:r w:rsidR="00AD1D21">
        <w:t xml:space="preserve">empirical and </w:t>
      </w:r>
      <w:del w:id="138" w:author="Microsoft Office User" w:date="2016-08-30T11:31:00Z">
        <w:r w:rsidR="00AD1D21" w:rsidDel="009E6615">
          <w:delText xml:space="preserve">are </w:delText>
        </w:r>
      </w:del>
      <w:r w:rsidR="00AD1D21">
        <w:t xml:space="preserve">not easily adapted to </w:t>
      </w:r>
      <w:ins w:id="139" w:author="Microsoft Office User" w:date="2016-08-30T11:30:00Z">
        <w:r w:rsidR="009E6615">
          <w:t xml:space="preserve">chemically </w:t>
        </w:r>
      </w:ins>
      <w:r w:rsidR="00BC00AE">
        <w:t xml:space="preserve">dynamic </w:t>
      </w:r>
      <w:ins w:id="140" w:author="Microsoft Office User" w:date="2016-08-30T11:31:00Z">
        <w:r w:rsidR="009E6615">
          <w:t xml:space="preserve">and mineralogically complex </w:t>
        </w:r>
      </w:ins>
      <w:r w:rsidR="00BC00AE">
        <w:t>systems</w:t>
      </w:r>
      <w:del w:id="141" w:author="Microsoft Office User" w:date="2016-08-30T11:30:00Z">
        <w:r w:rsidR="00BC00AE" w:rsidDel="009E6615">
          <w:delText xml:space="preserve"> or systems with</w:delText>
        </w:r>
        <w:r w:rsidR="00D76CE0" w:rsidDel="009E6615">
          <w:delText xml:space="preserve"> complex </w:delText>
        </w:r>
        <w:r w:rsidR="00BC00AE" w:rsidDel="009E6615">
          <w:delText>mineral composition</w:delText>
        </w:r>
      </w:del>
      <w:r w:rsidR="00AD1D21">
        <w:t>.</w:t>
      </w:r>
      <w:r w:rsidR="007F6638">
        <w:t xml:space="preserve"> </w:t>
      </w:r>
      <w:commentRangeStart w:id="142"/>
      <w:r w:rsidR="00F31B86">
        <w:t>As an example, a</w:t>
      </w:r>
      <w:r w:rsidR="007F6638">
        <w:t xml:space="preserve"> compilation of radium isotope K</w:t>
      </w:r>
      <w:r w:rsidR="007F6638" w:rsidRPr="00B80292">
        <w:rPr>
          <w:vertAlign w:val="subscript"/>
        </w:rPr>
        <w:t>d</w:t>
      </w:r>
      <w:r w:rsidR="007F6638">
        <w:t xml:space="preserve"> values saw significant variations in K</w:t>
      </w:r>
      <w:r w:rsidR="007F6638" w:rsidRPr="00B80292">
        <w:rPr>
          <w:vertAlign w:val="subscript"/>
        </w:rPr>
        <w:t>d</w:t>
      </w:r>
      <w:r w:rsidR="007F6638">
        <w:t xml:space="preserve"> for similar </w:t>
      </w:r>
      <w:commentRangeStart w:id="143"/>
      <w:r w:rsidR="007F6638">
        <w:t>systems</w:t>
      </w:r>
      <w:commentRangeEnd w:id="143"/>
      <w:r w:rsidR="009E6615">
        <w:rPr>
          <w:rStyle w:val="CommentReference"/>
        </w:rPr>
        <w:commentReference w:id="143"/>
      </w:r>
      <w:r w:rsidR="007F6638">
        <w:t>, even when only a synthetic iron oxide was considered</w:t>
      </w:r>
      <w:r w:rsidR="00D713C8">
        <w:t xml:space="preserve"> </w:t>
      </w:r>
      <w:commentRangeEnd w:id="142"/>
      <w:r w:rsidR="009E6615">
        <w:rPr>
          <w:rStyle w:val="CommentReference"/>
        </w:rPr>
        <w:commentReference w:id="142"/>
      </w:r>
      <w:r w:rsidR="00D713C8">
        <w:fldChar w:fldCharType="begin" w:fldLock="1"/>
      </w:r>
      <w:r w:rsidR="00567F2A">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D713C8">
        <w:fldChar w:fldCharType="separate"/>
      </w:r>
      <w:r w:rsidR="007E2D12" w:rsidRPr="007E2D12">
        <w:rPr>
          <w:noProof/>
        </w:rPr>
        <w:t>(Beck &amp; Cochran, 2013)</w:t>
      </w:r>
      <w:r w:rsidR="00D713C8">
        <w:fldChar w:fldCharType="end"/>
      </w:r>
      <w:r w:rsidR="007F6638">
        <w:t>.</w:t>
      </w:r>
      <w:ins w:id="144" w:author="Microsoft Office User" w:date="2016-08-30T11:38:00Z">
        <w:r w:rsidR="009E6615">
          <w:t xml:space="preserve"> </w:t>
        </w:r>
      </w:ins>
    </w:p>
    <w:p w14:paraId="259482F6" w14:textId="1127233D" w:rsidR="00505D1A" w:rsidRDefault="00BC00AE" w:rsidP="009E6615">
      <w:pPr>
        <w:spacing w:line="360" w:lineRule="auto"/>
        <w:ind w:firstLine="720"/>
        <w:pPrChange w:id="145" w:author="Microsoft Office User" w:date="2016-08-30T11:38:00Z">
          <w:pPr>
            <w:spacing w:line="360" w:lineRule="auto"/>
          </w:pPr>
        </w:pPrChange>
      </w:pPr>
      <w:r>
        <w:t xml:space="preserve"> </w:t>
      </w:r>
      <w:ins w:id="146" w:author="Microsoft Office User" w:date="2016-08-30T11:35:00Z">
        <w:r w:rsidR="009E6615">
          <w:t xml:space="preserve">Recently, </w:t>
        </w:r>
      </w:ins>
      <w:ins w:id="147" w:author="Microsoft Office User" w:date="2016-08-30T11:34:00Z">
        <w:r w:rsidR="009E6615">
          <w:t>A more sophisticated approach for modeling Ra adsorption to minerals was considred by Sajih</w:t>
        </w:r>
      </w:ins>
      <w:ins w:id="148" w:author="Microsoft Office User" w:date="2016-08-30T11:35:00Z">
        <w:r w:rsidR="009E6615">
          <w:t xml:space="preserve"> et al, who used surface complexation modeling to…… SCM </w:t>
        </w:r>
      </w:ins>
      <w:ins w:id="149" w:author="Microsoft Office User" w:date="2016-08-30T11:36:00Z">
        <w:r w:rsidR="009E6615">
          <w:t>accounts for variations in solution and solid phase chemicstry that impart important controls on adsorption, including surface charge,</w:t>
        </w:r>
      </w:ins>
      <w:ins w:id="150" w:author="Microsoft Office User" w:date="2016-08-30T11:38:00Z">
        <w:r w:rsidR="009E6615">
          <w:t xml:space="preserve"> surface area</w:t>
        </w:r>
      </w:ins>
      <w:ins w:id="151" w:author="Microsoft Office User" w:date="2016-08-30T11:36:00Z">
        <w:r w:rsidR="009E6615">
          <w:t xml:space="preserve">, xxx, </w:t>
        </w:r>
      </w:ins>
      <w:ins w:id="152" w:author="Microsoft Office User" w:date="2016-08-30T11:38:00Z">
        <w:r w:rsidR="009E6615">
          <w:t xml:space="preserve">xxxx </w:t>
        </w:r>
      </w:ins>
      <w:ins w:id="153" w:author="Microsoft Office User" w:date="2016-08-30T11:36:00Z">
        <w:r w:rsidR="009E6615">
          <w:t xml:space="preserve">and </w:t>
        </w:r>
      </w:ins>
      <w:ins w:id="154" w:author="Microsoft Office User" w:date="2016-08-30T11:38:00Z">
        <w:r w:rsidR="009E6615">
          <w:t>x</w:t>
        </w:r>
        <w:r w:rsidR="00927583">
          <w:t>xx. SCM</w:t>
        </w:r>
      </w:ins>
      <w:ins w:id="155" w:author="Microsoft Office User" w:date="2016-08-30T11:39:00Z">
        <w:r w:rsidR="00927583">
          <w:t xml:space="preserve">’s are often informed by spectroscopic measurments </w:t>
        </w:r>
      </w:ins>
      <w:ins w:id="156" w:author="Microsoft Office User" w:date="2016-08-30T11:40:00Z">
        <w:r w:rsidR="00927583">
          <w:t xml:space="preserve">or ab intio modeling </w:t>
        </w:r>
      </w:ins>
      <w:ins w:id="157" w:author="Microsoft Office User" w:date="2016-08-30T11:39:00Z">
        <w:r w:rsidR="00927583">
          <w:t>of sorbate coordination with a mineral surface (refs)</w:t>
        </w:r>
      </w:ins>
      <w:ins w:id="158" w:author="Microsoft Office User" w:date="2016-08-30T11:40:00Z">
        <w:r w:rsidR="00927583">
          <w:t>….</w:t>
        </w:r>
      </w:ins>
      <w:ins w:id="159" w:author="Microsoft Office User" w:date="2016-08-30T11:39:00Z">
        <w:r w:rsidR="00927583">
          <w:t xml:space="preserve">. </w:t>
        </w:r>
      </w:ins>
      <w:ins w:id="160" w:author="Microsoft Office User" w:date="2016-08-30T11:36:00Z">
        <w:r w:rsidR="009E6615">
          <w:t xml:space="preserve"> </w:t>
        </w:r>
      </w:ins>
      <w:commentRangeStart w:id="161"/>
      <w:r w:rsidR="00F31B86">
        <w:t>M</w:t>
      </w:r>
      <w:r w:rsidR="009934C3">
        <w:t>ore</w:t>
      </w:r>
      <w:commentRangeEnd w:id="161"/>
      <w:r w:rsidR="009E6615">
        <w:rPr>
          <w:rStyle w:val="CommentReference"/>
        </w:rPr>
        <w:commentReference w:id="161"/>
      </w:r>
      <w:r w:rsidR="009934C3">
        <w:t xml:space="preserve"> recent work has modeled</w:t>
      </w:r>
      <w:r w:rsidR="00F31B86">
        <w:t xml:space="preserve"> data from radium sorption to ferrihydrite and goethite using a tetradentate binding site surface complexation model</w:t>
      </w:r>
      <w:r w:rsidR="009934C3">
        <w:t xml:space="preserve"> with good success</w:t>
      </w:r>
      <w:r w:rsidR="00F31B86">
        <w:t xml:space="preserve"> </w:t>
      </w:r>
      <w:r w:rsidR="00F31B86">
        <w:fldChar w:fldCharType="begin" w:fldLock="1"/>
      </w:r>
      <w:r w:rsidR="00567F2A">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instrText>
      </w:r>
      <w:r w:rsidR="00F31B86">
        <w:fldChar w:fldCharType="separate"/>
      </w:r>
      <w:r w:rsidR="007E2D12" w:rsidRPr="007E2D12">
        <w:rPr>
          <w:noProof/>
        </w:rPr>
        <w:t>(Sajih et al., 2014)</w:t>
      </w:r>
      <w:r w:rsidR="00F31B86">
        <w:fldChar w:fldCharType="end"/>
      </w:r>
      <w:r w:rsidR="009934C3">
        <w:t xml:space="preserve">. </w:t>
      </w:r>
      <w:commentRangeStart w:id="162"/>
      <w:r w:rsidR="00D36EF3">
        <w:t>The</w:t>
      </w:r>
      <w:r w:rsidR="009934C3">
        <w:t xml:space="preserve"> sorption of other group II ions to montmorillonites and other clay minerals is well studied </w:t>
      </w:r>
      <w:r w:rsidR="007E6F3B">
        <w:t xml:space="preserve">and modeled </w:t>
      </w:r>
      <w:r w:rsidR="009934C3">
        <w:fldChar w:fldCharType="begin" w:fldLock="1"/>
      </w:r>
      <w:r w:rsidR="00567F2A">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"(Bas, 2006; Michael H. Bradbury &amp; Baeyens, 2005; Kraepiel, Keiler, &amp; Morel, 1999)", "plainTextFormattedCitation" : "(Bas, 2006; Michael H. Bradbury &amp; Baeyens, 2005; Kraepiel, Keiler, &amp; Morel, 1999)", "previouslyFormattedCitation" : "(Bas, 2006; Michael H. Bradbury &amp; Baeyens, 2005; Kraepiel, Keiler, &amp; Morel, 1999)" }, "properties" : { "noteIndex" : 0 }, "schema" : "https://github.com/citation-style-language/schema/raw/master/csl-citation.json" }</w:instrText>
      </w:r>
      <w:r w:rsidR="009934C3">
        <w:fldChar w:fldCharType="separate"/>
      </w:r>
      <w:r w:rsidR="007E2D12" w:rsidRPr="007E2D12">
        <w:rPr>
          <w:noProof/>
        </w:rPr>
        <w:t>(Bas, 2006; Michael H. Bradbury &amp; Baeyens, 2005; Kraepiel, Keiler, &amp; Morel, 1999)</w:t>
      </w:r>
      <w:r w:rsidR="009934C3">
        <w:fldChar w:fldCharType="end"/>
      </w:r>
      <w:r w:rsidR="009934C3">
        <w:t>,</w:t>
      </w:r>
      <w:r w:rsidR="00D36EF3">
        <w:t xml:space="preserve"> but</w:t>
      </w:r>
      <w:r w:rsidR="009934C3">
        <w:t xml:space="preserve"> there is only a limited data set fo</w:t>
      </w:r>
      <w:r w:rsidR="00503D9D">
        <w:t xml:space="preserve">r radium sorption </w:t>
      </w:r>
      <w:r w:rsidR="00503D9D">
        <w:fldChar w:fldCharType="begin" w:fldLock="1"/>
      </w:r>
      <w:r w:rsidR="00567F2A">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503D9D">
        <w:fldChar w:fldCharType="separate"/>
      </w:r>
      <w:r w:rsidR="007E2D12" w:rsidRPr="007E2D12">
        <w:rPr>
          <w:noProof/>
        </w:rPr>
        <w:t>(Tamamura et al., 2013)</w:t>
      </w:r>
      <w:r w:rsidR="00503D9D">
        <w:fldChar w:fldCharType="end"/>
      </w:r>
      <w:r w:rsidR="00503D9D">
        <w:t xml:space="preserve">. Lastly, there is very little data examining the sorption of radium to reduced minerals that form during natural cycling of certain groundwaters. </w:t>
      </w:r>
      <w:r w:rsidR="00D4073C">
        <w:t>The gaps in the available data make it difficult to predict radium fate in groundwater where multiple mineral surfaces will compete to sorb dissolved radium.</w:t>
      </w:r>
      <w:commentRangeEnd w:id="162"/>
      <w:r w:rsidR="00927583">
        <w:rPr>
          <w:rStyle w:val="CommentReference"/>
        </w:rPr>
        <w:commentReference w:id="162"/>
      </w:r>
    </w:p>
    <w:p w14:paraId="1B6D9479" w14:textId="47BF1F37" w:rsidR="00400EB6" w:rsidRDefault="00400EB6" w:rsidP="00B53860">
      <w:pPr>
        <w:spacing w:line="360" w:lineRule="auto"/>
      </w:pPr>
      <w:r>
        <w:tab/>
      </w:r>
      <w:r w:rsidR="00D4073C">
        <w:t>The</w:t>
      </w:r>
      <w:ins w:id="163" w:author="Microsoft Office User" w:date="2016-08-30T11:41:00Z">
        <w:r w:rsidR="00927583">
          <w:t xml:space="preserve"> ava</w:t>
        </w:r>
      </w:ins>
      <w:ins w:id="164" w:author="Microsoft Office User" w:date="2016-08-30T11:43:00Z">
        <w:r w:rsidR="00927583">
          <w:t>ilability and</w:t>
        </w:r>
      </w:ins>
      <w:r w:rsidR="00D4073C">
        <w:t xml:space="preserve"> radiotoxicity of radium has limited its study, thus analog compounds possessing similar chemistry</w:t>
      </w:r>
      <w:r w:rsidR="00A23262">
        <w:t xml:space="preserve"> and</w:t>
      </w:r>
      <w:r w:rsidR="00D4073C">
        <w:t xml:space="preserve"> lower health risks are </w:t>
      </w:r>
      <w:ins w:id="165" w:author="Microsoft Office User" w:date="2016-08-30T11:43:00Z">
        <w:r w:rsidR="00927583">
          <w:t xml:space="preserve">often </w:t>
        </w:r>
      </w:ins>
      <w:r w:rsidR="00D4073C">
        <w:t>used</w:t>
      </w:r>
      <w:r>
        <w:t xml:space="preserve"> </w:t>
      </w:r>
      <w:r>
        <w:fldChar w:fldCharType="begin" w:fldLock="1"/>
      </w:r>
      <w:r w:rsidR="00567F2A">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instrText>
      </w:r>
      <w:r>
        <w:fldChar w:fldCharType="separate"/>
      </w:r>
      <w:r w:rsidR="007E2D12" w:rsidRPr="007E2D12">
        <w:rPr>
          <w:noProof/>
        </w:rPr>
        <w:t>(Sajih et al., 2014)</w:t>
      </w:r>
      <w:r>
        <w:fldChar w:fldCharType="end"/>
      </w:r>
      <w:r>
        <w:t>. Barium</w:t>
      </w:r>
      <w:del w:id="166" w:author="Microsoft Office User" w:date="2016-08-30T11:51:00Z">
        <w:r w:rsidDel="0073470F">
          <w:delText xml:space="preserve">, </w:delText>
        </w:r>
      </w:del>
      <w:ins w:id="167" w:author="Microsoft Office User" w:date="2016-08-30T11:51:00Z">
        <w:r w:rsidR="0073470F">
          <w:t xml:space="preserve"> is</w:t>
        </w:r>
        <w:r w:rsidR="0073470F">
          <w:t xml:space="preserve"> </w:t>
        </w:r>
        <w:r w:rsidR="0073470F">
          <w:t xml:space="preserve">also </w:t>
        </w:r>
      </w:ins>
      <w:del w:id="168" w:author="Microsoft Office User" w:date="2016-08-30T11:44:00Z">
        <w:r w:rsidDel="00927583">
          <w:delText>which is in the same family as radium</w:delText>
        </w:r>
      </w:del>
      <w:ins w:id="169" w:author="Microsoft Office User" w:date="2016-08-30T11:44:00Z">
        <w:r w:rsidR="00927583">
          <w:t>a group 2 element</w:t>
        </w:r>
      </w:ins>
      <w:ins w:id="170" w:author="Microsoft Office User" w:date="2016-08-30T11:51:00Z">
        <w:r w:rsidR="0073470F">
          <w:t xml:space="preserve">, and possesses </w:t>
        </w:r>
      </w:ins>
      <w:ins w:id="171" w:author="Microsoft Office User" w:date="2016-08-30T11:44:00Z">
        <w:r w:rsidR="00927583">
          <w:t>similar chemical characteristics</w:t>
        </w:r>
      </w:ins>
      <w:ins w:id="172" w:author="Microsoft Office User" w:date="2016-08-30T11:51:00Z">
        <w:r w:rsidR="0073470F">
          <w:t xml:space="preserve"> to Ra</w:t>
        </w:r>
      </w:ins>
      <w:ins w:id="173" w:author="Microsoft Office User" w:date="2016-08-30T11:52:00Z">
        <w:r w:rsidR="0073470F">
          <w:t xml:space="preserve">; it is therefore </w:t>
        </w:r>
      </w:ins>
      <w:del w:id="174" w:author="Microsoft Office User" w:date="2016-08-30T11:52:00Z">
        <w:r w:rsidDel="0073470F">
          <w:delText xml:space="preserve">, </w:delText>
        </w:r>
        <w:r w:rsidR="00D4073C" w:rsidDel="0073470F">
          <w:delText>is</w:delText>
        </w:r>
      </w:del>
      <w:r w:rsidR="00D4073C">
        <w:t xml:space="preserve"> commonly used</w:t>
      </w:r>
      <w:r>
        <w:t xml:space="preserve"> as an </w:t>
      </w:r>
      <w:ins w:id="175" w:author="Microsoft Office User" w:date="2016-08-30T11:52:00Z">
        <w:r w:rsidR="0073470F">
          <w:t xml:space="preserve">experimental </w:t>
        </w:r>
      </w:ins>
      <w:r>
        <w:t xml:space="preserve">analog for radium </w:t>
      </w:r>
      <w:del w:id="176" w:author="Microsoft Office User" w:date="2016-08-30T11:52:00Z">
        <w:r w:rsidDel="0073470F">
          <w:delText xml:space="preserve">in the environment </w:delText>
        </w:r>
      </w:del>
      <w:r>
        <w:fldChar w:fldCharType="begin" w:fldLock="1"/>
      </w:r>
      <w:r w:rsidR="00567F2A">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instrText>
      </w:r>
      <w:r>
        <w:fldChar w:fldCharType="separate"/>
      </w:r>
      <w:r w:rsidR="007E2D12" w:rsidRPr="007E2D12">
        <w:rPr>
          <w:noProof/>
        </w:rPr>
        <w:t>(P. C. Zhang et al., 2001)</w:t>
      </w:r>
      <w:r>
        <w:fldChar w:fldCharType="end"/>
      </w:r>
      <w:r>
        <w:t xml:space="preserve">. Barium </w:t>
      </w:r>
      <w:r w:rsidR="00DD19DF">
        <w:t>can</w:t>
      </w:r>
      <w:r>
        <w:t xml:space="preserve"> remove radium from</w:t>
      </w:r>
      <w:r w:rsidR="00DD19DF">
        <w:t xml:space="preserve"> hydraulic fracturing produced waters by coprecipitation in the presence of sulfate, with barium sulfate and radium sulfate having similar solubility products </w:t>
      </w:r>
      <w:r>
        <w:fldChar w:fldCharType="begin" w:fldLock="1"/>
      </w:r>
      <w:r w:rsidR="00567F2A">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"(T. Zhang, Gregory, Hammack, &amp; Vidic, 2014)", "plainTextFormattedCitation" : "(T. Zhang, Gregory, Hammack, &amp; Vidic, 2014)", "previouslyFormattedCitation" : "(T. Zhang, Gregory, Hammack, &amp; Vidic, 2014)" }, "properties" : { "noteIndex" : 0 }, "schema" : "https://github.com/citation-style-language/schema/raw/master/csl-citation.json" }</w:instrText>
      </w:r>
      <w:r>
        <w:fldChar w:fldCharType="separate"/>
      </w:r>
      <w:r w:rsidR="007E2D12" w:rsidRPr="007E2D12">
        <w:rPr>
          <w:noProof/>
        </w:rPr>
        <w:t>(T. Zhang, Gregory, Hammack, &amp; Vidic, 2014)</w:t>
      </w:r>
      <w:r>
        <w:fldChar w:fldCharType="end"/>
      </w:r>
      <w:r w:rsidR="00DD19DF">
        <w:t>.</w:t>
      </w:r>
      <w:r>
        <w:t xml:space="preserve"> </w:t>
      </w:r>
      <w:r w:rsidR="00DD19DF">
        <w:t xml:space="preserve">This similarity in behavior suggests barium is a valid radium analog, and </w:t>
      </w:r>
      <w:r w:rsidR="00E21229">
        <w:t xml:space="preserve">can be </w:t>
      </w:r>
      <w:r w:rsidR="00DD19DF">
        <w:t>use</w:t>
      </w:r>
      <w:r w:rsidR="00E21229">
        <w:t>d</w:t>
      </w:r>
      <w:r w:rsidR="00DD19DF">
        <w:t xml:space="preserve"> when </w:t>
      </w:r>
      <w:r>
        <w:t>experiments requir</w:t>
      </w:r>
      <w:r w:rsidR="00DD19DF">
        <w:t>e</w:t>
      </w:r>
      <w:r>
        <w:t xml:space="preserve"> a high loading of sorbate. </w:t>
      </w:r>
      <w:del w:id="177" w:author="Microsoft Office User" w:date="2016-08-30T11:46:00Z">
        <w:r w:rsidDel="00927583">
          <w:delText>Previous wor</w:delText>
        </w:r>
        <w:r w:rsidR="00E21229" w:rsidDel="00927583">
          <w:delText>k, however</w:delText>
        </w:r>
      </w:del>
      <w:ins w:id="178" w:author="Microsoft Office User" w:date="2016-08-30T11:46:00Z">
        <w:r w:rsidR="00927583">
          <w:t>However, Sanjih et al (2014)</w:t>
        </w:r>
      </w:ins>
      <w:del w:id="179" w:author="Microsoft Office User" w:date="2016-08-30T11:46:00Z">
        <w:r w:rsidR="00E21229" w:rsidDel="00927583">
          <w:delText>,</w:delText>
        </w:r>
      </w:del>
      <w:ins w:id="180" w:author="Microsoft Office User" w:date="2016-08-30T11:45:00Z">
        <w:r w:rsidR="00927583">
          <w:t xml:space="preserve"> found appreciable differences in Ra and Ba adsorption to </w:t>
        </w:r>
      </w:ins>
      <w:ins w:id="181" w:author="Microsoft Office User" w:date="2016-08-30T11:46:00Z">
        <w:r w:rsidR="00927583">
          <w:t>goethite</w:t>
        </w:r>
      </w:ins>
      <w:ins w:id="182" w:author="Microsoft Office User" w:date="2016-08-30T11:45:00Z">
        <w:r w:rsidR="00927583">
          <w:t xml:space="preserve"> </w:t>
        </w:r>
      </w:ins>
      <w:ins w:id="183" w:author="Microsoft Office User" w:date="2016-08-30T11:46:00Z">
        <w:r w:rsidR="00927583">
          <w:t xml:space="preserve">under the same experimental conditions, and Jones et al (2011) </w:t>
        </w:r>
      </w:ins>
      <w:ins w:id="184" w:author="Microsoft Office User" w:date="2016-08-30T11:47:00Z">
        <w:r w:rsidR="00927583">
          <w:t xml:space="preserve">found distinct differences in Ra sorption to carbonate-bearing minerals </w:t>
        </w:r>
      </w:ins>
      <w:del w:id="185" w:author="Microsoft Office User" w:date="2016-08-30T11:46:00Z">
        <w:r w:rsidDel="00927583">
          <w:delText xml:space="preserve"> compared radium and barium sorption for similar experimental conditions (though significantly higher barium loading), finding some similarities for ferrihydrite, but some differences for goethite</w:delText>
        </w:r>
        <w:r w:rsidR="00E21229" w:rsidDel="00927583">
          <w:delText xml:space="preserve"> </w:delText>
        </w:r>
        <w:r w:rsidR="00E21229" w:rsidDel="00927583">
          <w:fldChar w:fldCharType="begin" w:fldLock="1"/>
        </w:r>
        <w:r w:rsidR="00567F2A" w:rsidDel="00927583">
          <w:del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delInstrText>
        </w:r>
        <w:r w:rsidR="00E21229" w:rsidDel="00927583">
          <w:fldChar w:fldCharType="separate"/>
        </w:r>
        <w:r w:rsidR="007E2D12" w:rsidRPr="007E2D12" w:rsidDel="00927583">
          <w:rPr>
            <w:noProof/>
          </w:rPr>
          <w:delText>(Sajih et al., 2014)</w:delText>
        </w:r>
        <w:r w:rsidR="00E21229" w:rsidDel="00927583">
          <w:fldChar w:fldCharType="end"/>
        </w:r>
        <w:r w:rsidDel="00927583">
          <w:delText xml:space="preserve">. </w:delText>
        </w:r>
      </w:del>
      <w:del w:id="186" w:author="Microsoft Office User" w:date="2016-08-30T11:47:00Z">
        <w:r w:rsidDel="00927583">
          <w:delText>Another study compared radium and barium uptake of carbonate minerals, also</w:delText>
        </w:r>
      </w:del>
      <w:r>
        <w:t xml:space="preserve"> </w:t>
      </w:r>
      <w:del w:id="187" w:author="Microsoft Office User" w:date="2016-08-30T11:47:00Z">
        <w:r w:rsidDel="00927583">
          <w:delText xml:space="preserve">finding distinct differences in sorption behavior </w:delText>
        </w:r>
      </w:del>
      <w:r>
        <w:fldChar w:fldCharType="begin" w:fldLock="1"/>
      </w:r>
      <w:r w:rsidR="00567F2A">
        <w:instrText>ADDIN CSL_CITATION { "citationItems" : [ { "id" : "ITEM-1", "itemData" : { "DOI" : "10.1016/j.apgeochem.2011.04.012", "ISBN" : "0883-2927", "ISSN" : "08832927", "abstract" : "Radium-226 is a naturally-occurring radioisotope with potentially significant radiological impact and whose environmental behaviour is of concern. The reactions of tracer (0.1-1. nM) dissolved Ra and its chemical analogue Ba with the surfaces of a range of carbonate minerals have been studied. All of the minerals react with Ra but, whereas calcite, dolomite, strontianite, rhodocrosite, ankerite and witherite all show increased uptake with increasing Ra concentration, suggesting a coprecipitation reaction (hence with phase formation limiting uptake), siderite, magnesite and ankerite show behaviour suggesting simple sorption (with decreasing uptake as Ra concentration increases, or with no dependence on [Ra]). Magnesite, in particular, has a low sorption capacity. Barium has been used at higher (0.1-1mM) concentrations to enable the use of surface analytical and imaging techniques in addition to bulk uptake measurements. Although the same eight carbonates were studied, measurable uptake occurs only on dolomite, magnesite and siderite. For siderite and magnesite, there is an approximately linear relationship between the increasing solid and solution phase Ba concentrations, suggesting a simple sorption process. Dolomite shows more complex behaviour suggesting simple sorption at the lowest concentrations and phase formation at higher concentrations (&gt;0.4mmolL-1). The latter observation is consistent with spectroscopic evidence for the formation of witherite. Surface analysis and imaging of the three carbonate substrates that react with Ba show a diversity of behaviour, partly as a result of using natural minerals in these experiments. Witherite is commonly formed as a surface precipitate although the presence of even trace SO42- leads to barite formation. The surface phases display a range of characteristic morphologies, and the surface structure has the effect of templating growth. The presence of even minor amounts of Fe (hydr)oxide phases as alteration products or precipitates on the carbonates is also important, since Ba has a strong affinity for these phases. \u00a9 2011 Elsevier Ltd.", "author" : [ { "dropping-particle" : "", "family" : "Jones", "given" : "Mark J.", "non-dropping-particle" : "", "parse-names" : false, "suffix" : "" }, { "dropping-particle" : "", "family" : "Butchins", "given" : "Laura J.", "non-dropping-particle" : "", "parse-names" : false, "suffix" : "" }, { "dropping-particle" : "", "family" : "Charnock", "given" : "John M.", "non-dropping-particle" : "", "parse-names" : false, "suffix" : "" }, { "dropping-particle" : "", "family" : "Pattrick", "given" : "Richard a D", "non-dropping-particle" : "", "parse-names" : false, "suffix" : "" }, { "dropping-particle" : "", "family" : "Small", "given" : "Joe S.", "non-dropping-particle" : "", "parse-names" : false, "suffix" : "" }, { "dropping-particle" : "", "family" : "Vaughan", "given" : "David J.", "non-dropping-particle" : "", "parse-names" : false, "suffix" : "" }, { "dropping-particle" : "", "family" : "Wincott", "given" : "Paul L.", "non-dropping-particle" : "", "parse-names" : false, "suffix" : "" }, { "dropping-particle" : "", "family" : "Livens", "given" : "Francis R.", "non-dropping-particle" : "", "parse-names" : false, "suffix" : "" } ], "container-title" : "Applied Geochemistry", "id" : "ITEM-1", "issue" : "7", "issued" : { "date-parts" : [ [ "2011" ] ] }, "page" : "1231-1238", "publisher" : "Elsevier Ltd", "title" : "Reactions of radium and barium with the surfaces of carbonate minerals", "type" : "article-journal", "volume" : "26" }, "uris" : [ "http://www.mendeley.com/documents/?uuid=f8e09f36-a6d8-4780-bdbd-874de25e8630" ] } ], "mendeley" : { "formattedCitation" : "(Jones et al., 2011)", "plainTextFormattedCitation" : "(Jones et al., 2011)", "previouslyFormattedCitation" : "(Jones et al., 2011)" }, "properties" : { "noteIndex" : 0 }, "schema" : "https://github.com/citation-style-language/schema/raw/master/csl-citation.json" }</w:instrText>
      </w:r>
      <w:r>
        <w:fldChar w:fldCharType="separate"/>
      </w:r>
      <w:r w:rsidR="007E2D12" w:rsidRPr="007E2D12">
        <w:rPr>
          <w:noProof/>
        </w:rPr>
        <w:t>(Jones et al., 2011)</w:t>
      </w:r>
      <w:r>
        <w:fldChar w:fldCharType="end"/>
      </w:r>
      <w:r>
        <w:t>.</w:t>
      </w:r>
      <w:r w:rsidR="00AF5BF5">
        <w:t xml:space="preserve"> Comparison of barium and strontium</w:t>
      </w:r>
      <w:r w:rsidR="00A23262">
        <w:t>, another possible radium analogue,</w:t>
      </w:r>
      <w:r w:rsidR="00AF5BF5">
        <w:t xml:space="preserve"> also show significant differences in sorption to clay minerals </w:t>
      </w:r>
      <w:r w:rsidR="00AF5BF5">
        <w:fldChar w:fldCharType="begin" w:fldLock="1"/>
      </w:r>
      <w:r w:rsidR="00567F2A">
        <w:instrText>ADDIN CSL_CITATION { "citationItems" : [ { "id" : "ITEM-1", "itemData" : { "DOI" : "10.1524/ract.1994.64.34.247", "ISSN" : "21933405", "abstract" : "In earlier studies we investigated the sorption behaviour of cesium and barium on size fractions of glaciofluvial materials and on the clay minerals montmofillonite, illite and chlorite. Here, we report on the sorption, desorption and exchange of strontium (concentration range: 1.5E-07 to 1.0E-04 M) in synthetic groundwater on the same materials. The experiments with strontium on glaciofluvial material were restricted to the &lt;32-mum size fraction. For this material the influence of its mineralogical composition and of the solution chemistry on the sorption of strontium was investigated. We also studied the interference of barium with the sorption of strontium on montmorillonite and on illite, and the mutual interference of cesium and barium on the &lt;32-mum material. The isotherms of strontium on all materials investigated were nearly linear. The results suggest that reversible cation-exchange mechanisms on clay minerals are responsible for its sorption behaviour on the glaciofluvial material. Its dependence on the composition of the groundwater could be reproduced with a 3-site model based on two ion-exchange reactions. [References: 9]", "author" : [ { "dropping-particle" : "", "family" : "Grutter", "given" : "A", "non-dropping-particle" : "", "parse-names" : false, "suffix" : "" }, { "dropping-particle" : "", "family" : "HR", "given" : "Vongunten", "non-dropping-particle" : "", "parse-names" : false, "suffix" : "" }, { "dropping-particle" : "", "family" : "Rossler", "given" : "E", "non-dropping-particle" : "", "parse-names" : false, "suffix" : "" }, { "dropping-particle" : "", "family" : "Keil", "given" : "R", "non-dropping-particle" : "", "parse-names" : false, "suffix" : "" } ], "container-title" : "Radiochimica Acta", "id" : "ITEM-1", "issue" : "3-4", "issued" : { "date-parts" : [ [ "1994" ] ] }, "page" : "247-252", "title" : "Sorption of Strontium on Unconsolidated Glaciofluvial Deposits and Clay Minerals - Mutual Interference of Cesium, Strontium and Barium", "type" : "article-journal", "volume" : "252" }, "uris" : [ "http://www.mendeley.com/documents/?uuid=8712d2d7-a9d4-45e9-a2f2-56be3aa57545" ] } ], "mendeley" : { "formattedCitation" : "(Grutter, HR, Rossler, &amp; Keil, 1994)", "plainTextFormattedCitation" : "(Grutter, HR, Rossler, &amp; Keil, 1994)", "previouslyFormattedCitation" : "(Grutter, HR, Rossler, &amp; Keil, 1994)" }, "properties" : { "noteIndex" : 0 }, "schema" : "https://github.com/citation-style-language/schema/raw/master/csl-citation.json" }</w:instrText>
      </w:r>
      <w:r w:rsidR="00AF5BF5">
        <w:fldChar w:fldCharType="separate"/>
      </w:r>
      <w:r w:rsidR="007E2D12" w:rsidRPr="007E2D12">
        <w:rPr>
          <w:noProof/>
        </w:rPr>
        <w:t>(Grutter, HR, Rossler, &amp; Keil, 1994)</w:t>
      </w:r>
      <w:r w:rsidR="00AF5BF5">
        <w:fldChar w:fldCharType="end"/>
      </w:r>
      <w:r w:rsidR="00AF5BF5">
        <w:t>.</w:t>
      </w:r>
      <w:r>
        <w:t xml:space="preserve"> </w:t>
      </w:r>
      <w:commentRangeStart w:id="188"/>
      <w:r>
        <w:t xml:space="preserve">These differences underscore </w:t>
      </w:r>
      <w:del w:id="189" w:author="Microsoft Office User" w:date="2016-08-30T11:48:00Z">
        <w:r w:rsidDel="00927583">
          <w:delText>the importance of studying radium specifically, only relying on</w:delText>
        </w:r>
      </w:del>
      <w:ins w:id="190" w:author="Microsoft Office User" w:date="2016-08-30T11:48:00Z">
        <w:r w:rsidR="00927583">
          <w:t>that</w:t>
        </w:r>
      </w:ins>
      <w:r>
        <w:t xml:space="preserve"> </w:t>
      </w:r>
      <w:ins w:id="191" w:author="Microsoft Office User" w:date="2016-08-30T11:49:00Z">
        <w:r w:rsidR="0073470F">
          <w:t xml:space="preserve">using </w:t>
        </w:r>
      </w:ins>
      <w:ins w:id="192" w:author="Microsoft Office User" w:date="2016-08-30T11:52:00Z">
        <w:r w:rsidR="0073470F">
          <w:t xml:space="preserve">Ba as a </w:t>
        </w:r>
      </w:ins>
      <w:ins w:id="193" w:author="Microsoft Office User" w:date="2016-08-30T11:49:00Z">
        <w:r w:rsidR="0073470F">
          <w:t xml:space="preserve">chemical analog </w:t>
        </w:r>
      </w:ins>
      <w:ins w:id="194" w:author="Microsoft Office User" w:date="2016-08-30T11:53:00Z">
        <w:r w:rsidR="0073470F">
          <w:t>to approximate Ra adsorption may provide misleading results</w:t>
        </w:r>
      </w:ins>
      <w:commentRangeStart w:id="195"/>
      <w:del w:id="196" w:author="Microsoft Office User" w:date="2016-08-30T11:49:00Z">
        <w:r w:rsidDel="0073470F">
          <w:delText>chemical analogs when considerations of safety limit experimental activities</w:delText>
        </w:r>
        <w:r w:rsidR="009A3FAF" w:rsidDel="0073470F">
          <w:delText xml:space="preserve"> </w:delText>
        </w:r>
      </w:del>
      <w:del w:id="197" w:author="Microsoft Office User" w:date="2016-08-30T11:53:00Z">
        <w:r w:rsidR="009A3FAF" w:rsidDel="0073470F">
          <w:delText>or the behavior is shown to be sufficiently similar</w:delText>
        </w:r>
      </w:del>
      <w:r>
        <w:t>.</w:t>
      </w:r>
      <w:commentRangeEnd w:id="188"/>
      <w:r w:rsidR="0073470F">
        <w:rPr>
          <w:rStyle w:val="CommentReference"/>
        </w:rPr>
        <w:commentReference w:id="188"/>
      </w:r>
      <w:commentRangeEnd w:id="195"/>
      <w:r w:rsidR="0073470F">
        <w:rPr>
          <w:rStyle w:val="CommentReference"/>
        </w:rPr>
        <w:commentReference w:id="195"/>
      </w:r>
    </w:p>
    <w:p w14:paraId="46D6233C" w14:textId="6E570965" w:rsidR="00A5532E" w:rsidRDefault="00F31B86" w:rsidP="00A5532E">
      <w:pPr>
        <w:spacing w:line="360" w:lineRule="auto"/>
        <w:rPr>
          <w:ins w:id="198" w:author="Microsoft Office User" w:date="2016-08-30T11:59:00Z"/>
        </w:rPr>
      </w:pPr>
      <w:del w:id="199" w:author="Microsoft Office User" w:date="2016-08-30T12:01:00Z">
        <w:r w:rsidDel="00A5532E">
          <w:tab/>
        </w:r>
      </w:del>
    </w:p>
    <w:p w14:paraId="04B740B7" w14:textId="77777777" w:rsidR="00A5532E" w:rsidRDefault="00A5532E" w:rsidP="00B53860">
      <w:pPr>
        <w:spacing w:line="360" w:lineRule="auto"/>
        <w:rPr>
          <w:ins w:id="200" w:author="Microsoft Office User" w:date="2016-08-30T12:00:00Z"/>
        </w:rPr>
      </w:pPr>
    </w:p>
    <w:p w14:paraId="4D70E478" w14:textId="2F6971EA" w:rsidR="00F31B86" w:rsidRDefault="00AE6156" w:rsidP="00B53860">
      <w:pPr>
        <w:spacing w:line="360" w:lineRule="auto"/>
      </w:pPr>
      <w:moveToRangeStart w:id="201" w:author="Microsoft Office User" w:date="2016-08-30T12:14:00Z" w:name="move460322618"/>
      <w:commentRangeStart w:id="202"/>
      <w:moveTo w:id="203" w:author="Microsoft Office User" w:date="2016-08-30T12:14:00Z">
        <w:r>
          <w:t>Previous work covered a limited set of iron oxides and clays, however only iron oxides have had a more detailed examination through surface complexation modeling, while reduced minerals have been almost completely ignored.</w:t>
        </w:r>
      </w:moveTo>
      <w:moveToRangeEnd w:id="201"/>
      <w:ins w:id="204" w:author="Microsoft Office User" w:date="2016-08-30T12:15:00Z">
        <w:r>
          <w:t xml:space="preserve"> </w:t>
        </w:r>
      </w:ins>
      <w:ins w:id="205" w:author="Microsoft Office User" w:date="2016-08-30T12:02:00Z">
        <w:r w:rsidR="00A5532E">
          <w:t xml:space="preserve">Although numerous studies illuminate trends in Ra (ad)sorption to natural earth materials and specific minerals, there is a paucity </w:t>
        </w:r>
      </w:ins>
      <w:ins w:id="206" w:author="Microsoft Office User" w:date="2016-08-30T12:04:00Z">
        <w:r w:rsidR="00A5532E">
          <w:t xml:space="preserve">of data evaluating Ra adsorption to common soil and aquifer minerals, particularly at low Ra concentrations observed within most groundwater systems. </w:t>
        </w:r>
      </w:ins>
      <w:commentRangeEnd w:id="202"/>
      <w:ins w:id="207" w:author="Microsoft Office User" w:date="2016-08-30T12:15:00Z">
        <w:r>
          <w:rPr>
            <w:rStyle w:val="CommentReference"/>
          </w:rPr>
          <w:commentReference w:id="202"/>
        </w:r>
      </w:ins>
      <w:ins w:id="208" w:author="Microsoft Office User" w:date="2016-08-30T12:04:00Z">
        <w:r w:rsidR="00A5532E">
          <w:t>T</w:t>
        </w:r>
        <w:r>
          <w:t>he objectives of this work are</w:t>
        </w:r>
      </w:ins>
      <w:ins w:id="209" w:author="Microsoft Office User" w:date="2016-08-30T12:13:00Z">
        <w:r>
          <w:t xml:space="preserve"> to</w:t>
        </w:r>
      </w:ins>
      <w:ins w:id="210" w:author="Microsoft Office User" w:date="2016-08-30T12:04:00Z">
        <w:r>
          <w:t xml:space="preserve"> </w:t>
        </w:r>
        <w:r w:rsidR="00A5532E">
          <w:t xml:space="preserve">therefore 1) examine </w:t>
        </w:r>
      </w:ins>
      <w:ins w:id="211" w:author="Microsoft Office User" w:date="2016-08-30T12:07:00Z">
        <w:r w:rsidR="00A5532E">
          <w:t xml:space="preserve">low-activity </w:t>
        </w:r>
      </w:ins>
      <w:ins w:id="212" w:author="Microsoft Office User" w:date="2016-08-30T12:04:00Z">
        <w:r w:rsidR="00A5532E">
          <w:t xml:space="preserve">Ra adsorption to several </w:t>
        </w:r>
      </w:ins>
      <w:ins w:id="213" w:author="Microsoft Office User" w:date="2016-08-30T12:06:00Z">
        <w:r w:rsidR="00A5532E">
          <w:t>ubiquitous</w:t>
        </w:r>
      </w:ins>
      <w:ins w:id="214" w:author="Microsoft Office User" w:date="2016-08-30T12:04:00Z">
        <w:r w:rsidR="00A5532E">
          <w:t xml:space="preserve"> </w:t>
        </w:r>
      </w:ins>
      <w:ins w:id="215" w:author="Microsoft Office User" w:date="2016-08-30T12:07:00Z">
        <w:r w:rsidR="00A5532E">
          <w:t>mineral</w:t>
        </w:r>
      </w:ins>
      <w:ins w:id="216" w:author="Microsoft Office User" w:date="2016-08-30T12:06:00Z">
        <w:r w:rsidR="00A5532E">
          <w:t>s known or inferred to control Ra t</w:t>
        </w:r>
        <w:r>
          <w:t>ransport over a range of solution conditions found in soils and aquifers (</w:t>
        </w:r>
      </w:ins>
      <w:ins w:id="217" w:author="Microsoft Office User" w:date="2016-08-30T12:10:00Z">
        <w:r>
          <w:t>including</w:t>
        </w:r>
      </w:ins>
      <w:ins w:id="218" w:author="Microsoft Office User" w:date="2016-08-30T12:06:00Z">
        <w:r>
          <w:t xml:space="preserve"> </w:t>
        </w:r>
      </w:ins>
      <w:ins w:id="219" w:author="Microsoft Office User" w:date="2016-08-30T12:10:00Z">
        <w:r>
          <w:t xml:space="preserve">high salinity brines) </w:t>
        </w:r>
      </w:ins>
      <w:ins w:id="220" w:author="Microsoft Office User" w:date="2016-08-30T12:06:00Z">
        <w:r w:rsidR="00A5532E">
          <w:t xml:space="preserve">and 2) use surface complexation modeling </w:t>
        </w:r>
      </w:ins>
      <w:ins w:id="221" w:author="Microsoft Office User" w:date="2016-08-30T12:08:00Z">
        <w:r w:rsidR="00A5532E">
          <w:t>to</w:t>
        </w:r>
      </w:ins>
      <w:ins w:id="222" w:author="Microsoft Office User" w:date="2016-08-30T12:06:00Z">
        <w:r>
          <w:t xml:space="preserve"> </w:t>
        </w:r>
      </w:ins>
      <w:ins w:id="223" w:author="Microsoft Office User" w:date="2016-08-30T12:10:00Z">
        <w:r>
          <w:t>test</w:t>
        </w:r>
      </w:ins>
      <w:ins w:id="224" w:author="Microsoft Office User" w:date="2016-08-30T12:06:00Z">
        <w:r>
          <w:t xml:space="preserve"> mechanistic descriptions of Ra adsorption to</w:t>
        </w:r>
      </w:ins>
      <w:ins w:id="225" w:author="Microsoft Office User" w:date="2016-08-30T12:10:00Z">
        <w:r>
          <w:t xml:space="preserve"> mineral surfaces, </w:t>
        </w:r>
      </w:ins>
      <w:ins w:id="226" w:author="Microsoft Office User" w:date="2016-08-30T12:13:00Z">
        <w:r>
          <w:t xml:space="preserve">3) use SCM modeling to </w:t>
        </w:r>
      </w:ins>
      <w:ins w:id="227" w:author="Microsoft Office User" w:date="2016-08-30T12:14:00Z">
        <w:r>
          <w:t xml:space="preserve">provide quantitative comparisons of Ra adsorption to different minerals. </w:t>
        </w:r>
      </w:ins>
      <w:del w:id="228" w:author="Microsoft Office User" w:date="2016-08-30T12:14:00Z">
        <w:r w:rsidR="00F31B86" w:rsidDel="00AE6156">
          <w:delText xml:space="preserve">The objective of this work is to </w:delText>
        </w:r>
      </w:del>
      <w:del w:id="229" w:author="Microsoft Office User" w:date="2016-08-30T11:55:00Z">
        <w:r w:rsidR="00F31B86" w:rsidDel="0073470F">
          <w:delText>develop further understanding of</w:delText>
        </w:r>
      </w:del>
      <w:del w:id="230" w:author="Microsoft Office User" w:date="2016-08-30T12:14:00Z">
        <w:r w:rsidR="00F31B86" w:rsidDel="00AE6156">
          <w:delText xml:space="preserve"> radium </w:delText>
        </w:r>
        <w:r w:rsidR="009E1557" w:rsidDel="00AE6156">
          <w:delText>sorption behavior</w:delText>
        </w:r>
        <w:r w:rsidR="007F6F63" w:rsidDel="00AE6156">
          <w:delText xml:space="preserve"> toward minerals</w:delText>
        </w:r>
        <w:r w:rsidR="009E1557" w:rsidDel="00AE6156">
          <w:delText xml:space="preserve"> and develop simple models of radium sorption that can be used in a wide range of groundwater studies</w:delText>
        </w:r>
        <w:r w:rsidR="00F31B86" w:rsidDel="00AE6156">
          <w:delText xml:space="preserve">. </w:delText>
        </w:r>
      </w:del>
      <w:moveFromRangeStart w:id="231" w:author="Microsoft Office User" w:date="2016-08-30T12:14:00Z" w:name="move460322618"/>
      <w:moveFrom w:id="232" w:author="Microsoft Office User" w:date="2016-08-30T12:14:00Z">
        <w:r w:rsidR="00612C00" w:rsidDel="00AE6156">
          <w:t xml:space="preserve">Previous work covered a limited set of iron oxides and clays, however only iron oxides have had a more detailed examination through surface complexation modeling, while reduced minerals have been </w:t>
        </w:r>
        <w:r w:rsidR="00D85C4E" w:rsidDel="00AE6156">
          <w:t xml:space="preserve">almost </w:t>
        </w:r>
        <w:r w:rsidR="00612C00" w:rsidDel="00AE6156">
          <w:t>completely ignored</w:t>
        </w:r>
        <w:r w:rsidR="009E1557" w:rsidDel="00AE6156">
          <w:t>.</w:t>
        </w:r>
      </w:moveFrom>
      <w:moveFromRangeEnd w:id="231"/>
      <w:r w:rsidR="009E1557">
        <w:t xml:space="preserve"> In this study, we first compare sorption of radium to ferrihydrite, goethite, sodium montmorillonite, and pyrite with a low salinity background solution, and then model that sorption through </w:t>
      </w:r>
      <w:r w:rsidR="007F6F63">
        <w:t xml:space="preserve">established </w:t>
      </w:r>
      <w:r w:rsidR="009E1557">
        <w:t>surface complexation</w:t>
      </w:r>
      <w:r w:rsidR="007F6F63">
        <w:t xml:space="preserve"> </w:t>
      </w:r>
      <w:del w:id="233" w:author="Microsoft Office User" w:date="2016-08-30T06:00:00Z">
        <w:r w:rsidR="007F6F63" w:rsidDel="00F677C8">
          <w:delText>models</w:delText>
        </w:r>
      </w:del>
      <w:ins w:id="234" w:author="Microsoft Office User" w:date="2016-08-30T06:00:00Z">
        <w:r w:rsidR="00F677C8">
          <w:t>mo</w:t>
        </w:r>
      </w:ins>
      <w:ins w:id="235" w:author="Microsoft Office User" w:date="2016-08-30T12:16:00Z">
        <w:r>
          <w:t>d</w:t>
        </w:r>
      </w:ins>
      <w:ins w:id="236" w:author="Microsoft Office User" w:date="2016-08-30T06:00:00Z">
        <w:r w:rsidR="00F677C8">
          <w:t>els</w:t>
        </w:r>
      </w:ins>
      <w:r w:rsidR="009E1557">
        <w:t xml:space="preserve">. </w:t>
      </w:r>
      <w:ins w:id="237" w:author="Microsoft Office User" w:date="2016-08-30T12:17:00Z">
        <w:r w:rsidR="00E44B72">
          <w:t xml:space="preserve">As expected, we find </w:t>
        </w:r>
      </w:ins>
      <w:del w:id="238" w:author="Microsoft Office User" w:date="2016-08-30T12:17:00Z">
        <w:r w:rsidR="009E1557" w:rsidDel="00AE6156">
          <w:delText xml:space="preserve">The results show </w:delText>
        </w:r>
      </w:del>
      <w:r w:rsidR="009E1557">
        <w:t xml:space="preserve">that pH plays a crucial role in determining </w:t>
      </w:r>
      <w:ins w:id="239" w:author="Microsoft Office User" w:date="2016-08-30T12:17:00Z">
        <w:r>
          <w:t xml:space="preserve">the extent of Ra </w:t>
        </w:r>
      </w:ins>
      <w:r w:rsidR="009E1557">
        <w:t>sorption</w:t>
      </w:r>
      <w:ins w:id="240" w:author="Microsoft Office User" w:date="2016-08-30T12:19:00Z">
        <w:r w:rsidR="00E44B72">
          <w:t xml:space="preserve"> to most mineral surfaces</w:t>
        </w:r>
      </w:ins>
      <w:ins w:id="241" w:author="Microsoft Office User" w:date="2016-08-30T12:17:00Z">
        <w:r>
          <w:t>; however, we</w:t>
        </w:r>
      </w:ins>
      <w:ins w:id="242" w:author="Microsoft Office User" w:date="2016-08-30T12:19:00Z">
        <w:r w:rsidR="00E44B72">
          <w:t xml:space="preserve"> also</w:t>
        </w:r>
      </w:ins>
      <w:ins w:id="243" w:author="Microsoft Office User" w:date="2016-08-30T12:17:00Z">
        <w:r>
          <w:t xml:space="preserve"> illustrate that </w:t>
        </w:r>
      </w:ins>
      <w:ins w:id="244" w:author="Microsoft Office User" w:date="2016-08-30T12:18:00Z">
        <w:r>
          <w:t xml:space="preserve">Ra adsorption to </w:t>
        </w:r>
      </w:ins>
      <w:ins w:id="245" w:author="Microsoft Office User" w:date="2016-08-30T12:17:00Z">
        <w:r>
          <w:t xml:space="preserve">montmorillionite is </w:t>
        </w:r>
      </w:ins>
      <w:ins w:id="246" w:author="Microsoft Office User" w:date="2016-08-30T12:20:00Z">
        <w:r w:rsidR="00E44B72">
          <w:t xml:space="preserve">more </w:t>
        </w:r>
      </w:ins>
      <w:ins w:id="247" w:author="Microsoft Office User" w:date="2016-08-30T12:17:00Z">
        <w:r>
          <w:t xml:space="preserve">extensive </w:t>
        </w:r>
      </w:ins>
      <w:ins w:id="248" w:author="Microsoft Office User" w:date="2016-08-30T12:20:00Z">
        <w:r w:rsidR="00E44B72">
          <w:t xml:space="preserve">over a range of solution conditons </w:t>
        </w:r>
      </w:ins>
      <w:ins w:id="249" w:author="Microsoft Office User" w:date="2016-08-30T12:19:00Z">
        <w:r>
          <w:t xml:space="preserve">compared </w:t>
        </w:r>
      </w:ins>
      <w:ins w:id="250" w:author="Microsoft Office User" w:date="2016-08-30T12:17:00Z">
        <w:r w:rsidR="00E44B72">
          <w:t>to iron (hydr)oxides</w:t>
        </w:r>
      </w:ins>
      <w:del w:id="251" w:author="Microsoft Office User" w:date="2016-08-30T12:17:00Z">
        <w:r w:rsidR="009E1557" w:rsidDel="00AE6156">
          <w:delText xml:space="preserve"> extent</w:delText>
        </w:r>
      </w:del>
      <w:r w:rsidR="009E1557">
        <w:t>,</w:t>
      </w:r>
      <w:ins w:id="252" w:author="Microsoft Office User" w:date="2016-08-30T12:20:00Z">
        <w:r w:rsidR="00E44B72">
          <w:t xml:space="preserve"> which are often thougth to dominate adsorption. </w:t>
        </w:r>
      </w:ins>
      <w:del w:id="253" w:author="Microsoft Office User" w:date="2016-08-30T12:20:00Z">
        <w:r w:rsidR="009E1557" w:rsidDel="00E44B72">
          <w:delText xml:space="preserve"> and that while iron oxides do show extensive sorption</w:delText>
        </w:r>
        <w:r w:rsidR="000D3DBF" w:rsidDel="00E44B72">
          <w:delText xml:space="preserve"> under certain conditions</w:delText>
        </w:r>
        <w:r w:rsidR="003C60FA" w:rsidDel="00E44B72">
          <w:delText>,</w:delText>
        </w:r>
        <w:r w:rsidR="00291774" w:rsidDel="00E44B72">
          <w:delText xml:space="preserve"> sodium montmorillonite</w:delText>
        </w:r>
        <w:r w:rsidR="003C60FA" w:rsidDel="00E44B72">
          <w:delText xml:space="preserve"> is dominant comparatively</w:delText>
        </w:r>
        <w:r w:rsidR="00291774" w:rsidDel="00E44B72">
          <w:delText xml:space="preserve">. </w:delText>
        </w:r>
      </w:del>
      <w:r w:rsidR="00291774">
        <w:t>This result is mirrored in the surface complexation model</w:t>
      </w:r>
      <w:r w:rsidR="000017A2">
        <w:t>ing</w:t>
      </w:r>
      <w:r w:rsidR="00291774">
        <w:t xml:space="preserve">, </w:t>
      </w:r>
      <w:r w:rsidR="000017A2">
        <w:t xml:space="preserve">suggesting </w:t>
      </w:r>
      <w:r w:rsidR="00291774">
        <w:t>that exchange reactions</w:t>
      </w:r>
      <w:r w:rsidR="00AF55A8">
        <w:t xml:space="preserve"> with inner layer cations drive</w:t>
      </w:r>
      <w:r w:rsidR="00291774">
        <w:t xml:space="preserve"> the enhanced sorption of radium in</w:t>
      </w:r>
      <w:del w:id="254" w:author="Microsoft Office User" w:date="2016-08-30T12:21:00Z">
        <w:r w:rsidR="00291774" w:rsidDel="00E44B72">
          <w:delText xml:space="preserve"> the</w:delText>
        </w:r>
      </w:del>
      <w:r w:rsidR="00291774">
        <w:t xml:space="preserve"> montmorillonite compared to the other minerals.</w:t>
      </w:r>
      <w:r w:rsidR="003C60FA">
        <w:t xml:space="preserve"> </w:t>
      </w:r>
      <w:del w:id="255" w:author="Microsoft Office User" w:date="2016-08-30T12:21:00Z">
        <w:r w:rsidR="003C60FA" w:rsidDel="00E44B72">
          <w:delText>Overall, the modeling constants here can inform models of radium transport.</w:delText>
        </w:r>
      </w:del>
    </w:p>
    <w:p w14:paraId="7EF9B169" w14:textId="741DC967" w:rsidR="009E1557" w:rsidRDefault="007444BF" w:rsidP="00B53860">
      <w:pPr>
        <w:spacing w:line="360" w:lineRule="auto"/>
      </w:pPr>
      <w:r>
        <w:t xml:space="preserve">SECTION 2: </w:t>
      </w:r>
      <w:r w:rsidR="00DE4BC8">
        <w:t xml:space="preserve">EXPERIMENTAL AND MODELING </w:t>
      </w:r>
      <w:r>
        <w:t>METHODS</w:t>
      </w:r>
    </w:p>
    <w:p w14:paraId="4C17FB2F" w14:textId="4B8B7B8A" w:rsidR="009C7C54" w:rsidRDefault="009C7C54" w:rsidP="00B53860">
      <w:pPr>
        <w:spacing w:line="360" w:lineRule="auto"/>
        <w:ind w:firstLine="720"/>
      </w:pPr>
      <w:r>
        <w:t>Reagents used in the experiments were of reagent grade or better, and all solutions were made with 18 M</w:t>
      </w:r>
      <w:ins w:id="256" w:author="Microsoft Office User" w:date="2016-08-30T12:23:00Z">
        <w:r w:rsidR="00E44B72">
          <w:t xml:space="preserve"> </w:t>
        </w:r>
      </w:ins>
      <w:del w:id="257" w:author="Microsoft Office User" w:date="2016-08-30T12:23:00Z">
        <w:r w:rsidDel="00E44B72">
          <w:delText>\</w:delText>
        </w:r>
      </w:del>
      <w:r>
        <w:t>Ohm water.</w:t>
      </w:r>
      <w:r w:rsidR="00490D23">
        <w:t xml:space="preserve"> Radium-226 stock </w:t>
      </w:r>
      <w:ins w:id="258" w:author="Microsoft Office User" w:date="2016-08-30T12:23:00Z">
        <w:r w:rsidR="00E44B72">
          <w:t xml:space="preserve">in 3% HCl </w:t>
        </w:r>
      </w:ins>
      <w:r w:rsidR="00490D23">
        <w:t>was provided by the MIT Environmental, Health, and Safety office</w:t>
      </w:r>
      <w:del w:id="259" w:author="Microsoft Office User" w:date="2016-08-30T12:23:00Z">
        <w:r w:rsidR="00490D23" w:rsidDel="00E44B72">
          <w:delText xml:space="preserve">, and acidified </w:delText>
        </w:r>
        <w:r w:rsidR="00DE72DF" w:rsidDel="00E44B72">
          <w:delText>to 3% using HCl</w:delText>
        </w:r>
      </w:del>
      <w:r w:rsidR="00DE72DF">
        <w:t>.</w:t>
      </w:r>
    </w:p>
    <w:p w14:paraId="33DD1791" w14:textId="23623E21" w:rsidR="00DE72DF" w:rsidRDefault="00DE72DF" w:rsidP="00B53860">
      <w:pPr>
        <w:spacing w:line="360" w:lineRule="auto"/>
      </w:pPr>
      <w:r>
        <w:t>2.1 MINERAL PREPARATION</w:t>
      </w:r>
    </w:p>
    <w:p w14:paraId="311590D6" w14:textId="15CAAE49" w:rsidR="00DE72DF" w:rsidRDefault="00DE72DF" w:rsidP="00B53860">
      <w:pPr>
        <w:spacing w:line="360" w:lineRule="auto"/>
      </w:pPr>
      <w:r>
        <w:tab/>
      </w:r>
      <w:r w:rsidR="0043349A">
        <w:t xml:space="preserve">Both ferrihydrite and goethite minerals were prepared using standard methods </w:t>
      </w:r>
      <w:r w:rsidR="00167D90">
        <w:fldChar w:fldCharType="begin" w:fldLock="1"/>
      </w:r>
      <w:r w:rsidR="00567F2A">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67D90">
        <w:fldChar w:fldCharType="separate"/>
      </w:r>
      <w:r w:rsidR="007E2D12" w:rsidRPr="007E2D12">
        <w:rPr>
          <w:noProof/>
        </w:rPr>
        <w:t>(Schwertmann &amp; Cornell, 2000)</w:t>
      </w:r>
      <w:r w:rsidR="00167D90">
        <w:fldChar w:fldCharType="end"/>
      </w:r>
      <w:r w:rsidR="00167D90">
        <w:t>. Briefly, ferrihydrite was precipitated by dissolving Fe</w:t>
      </w:r>
      <w:del w:id="260" w:author="Microsoft Office User" w:date="2016-08-30T12:24:00Z">
        <w:r w:rsidR="00167D90" w:rsidDel="00E44B72">
          <w:delText>(III)</w:delText>
        </w:r>
      </w:del>
      <w:r w:rsidR="00167D90">
        <w:t>Cl</w:t>
      </w:r>
      <w:r w:rsidR="00167D90" w:rsidRPr="006442C7">
        <w:rPr>
          <w:vertAlign w:val="subscript"/>
        </w:rPr>
        <w:t>3</w:t>
      </w:r>
      <w:ins w:id="261" w:author="Microsoft Office User" w:date="2016-08-30T12:24:00Z">
        <w:r w:rsidR="00E44B72">
          <w:t xml:space="preserve">*xxxH2O (?) </w:t>
        </w:r>
      </w:ins>
      <w:del w:id="262" w:author="Microsoft Office User" w:date="2016-08-30T12:24:00Z">
        <w:r w:rsidR="00167D90" w:rsidDel="00E44B72">
          <w:delText xml:space="preserve"> </w:delText>
        </w:r>
      </w:del>
      <w:r w:rsidR="00167D90">
        <w:t>in water, and rapidly titrating the solution to pH 7</w:t>
      </w:r>
      <w:r w:rsidR="00030050">
        <w:t>-8</w:t>
      </w:r>
      <w:r w:rsidR="00167D90">
        <w:t>, followed by</w:t>
      </w:r>
      <w:r w:rsidR="000323A5">
        <w:t xml:space="preserve"> repeated</w:t>
      </w:r>
      <w:r w:rsidR="00167D90">
        <w:t xml:space="preserve"> centrifugation and washing to remove background electrolytes. The</w:t>
      </w:r>
      <w:r w:rsidR="00994948">
        <w:t xml:space="preserve"> iron content of</w:t>
      </w:r>
      <w:r w:rsidR="000323A5">
        <w:t xml:space="preserve"> the</w:t>
      </w:r>
      <w:r w:rsidR="00167D90">
        <w:t xml:space="preserve"> prepared ferrhydrite slurry was characterized using </w:t>
      </w:r>
      <w:r w:rsidR="000323A5">
        <w:t xml:space="preserve">digestion with the </w:t>
      </w:r>
      <w:r w:rsidR="00167D90">
        <w:t xml:space="preserve">ferrozine method </w:t>
      </w:r>
      <w:r w:rsidR="00167D90">
        <w:fldChar w:fldCharType="begin" w:fldLock="1"/>
      </w:r>
      <w:r w:rsidR="00567F2A">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"(Stookey, 1970)", "plainTextFormattedCitation" : "(Stookey, 1970)", "previouslyFormattedCitation" : "(Stookey, 1970)" }, "properties" : { "noteIndex" : 0 }, "schema" : "https://github.com/citation-style-language/schema/raw/master/csl-citation.json" }</w:instrText>
      </w:r>
      <w:r w:rsidR="00167D90">
        <w:fldChar w:fldCharType="separate"/>
      </w:r>
      <w:r w:rsidR="007E2D12" w:rsidRPr="007E2D12">
        <w:rPr>
          <w:noProof/>
        </w:rPr>
        <w:t>(Stookey, 1970)</w:t>
      </w:r>
      <w:r w:rsidR="00167D90">
        <w:fldChar w:fldCharType="end"/>
      </w:r>
      <w:r w:rsidR="00E35B25">
        <w:t>.</w:t>
      </w:r>
      <w:r w:rsidR="00167D90">
        <w:t xml:space="preserve"> </w:t>
      </w:r>
      <w:r w:rsidR="00E35B25">
        <w:t>A</w:t>
      </w:r>
      <w:r w:rsidR="00167D90">
        <w:t xml:space="preserve">liquots of the </w:t>
      </w:r>
      <w:r w:rsidR="00E35B25">
        <w:t xml:space="preserve">stirred </w:t>
      </w:r>
      <w:r w:rsidR="00167D90">
        <w:t>slurry were added directly to the experiments</w:t>
      </w:r>
      <w:r w:rsidR="00E35B25">
        <w:t xml:space="preserve"> to obtain the desired mineral mass</w:t>
      </w:r>
      <w:r w:rsidR="00167D90">
        <w:t xml:space="preserve">. Goethite was prepared </w:t>
      </w:r>
      <w:ins w:id="263" w:author="Microsoft Office User" w:date="2016-08-30T12:25:00Z">
        <w:r w:rsidR="00E44B72">
          <w:t xml:space="preserve">through </w:t>
        </w:r>
      </w:ins>
      <w:del w:id="264" w:author="Microsoft Office User" w:date="2016-08-30T12:25:00Z">
        <w:r w:rsidR="00167D90" w:rsidDel="00E44B72">
          <w:delText xml:space="preserve">by </w:delText>
        </w:r>
      </w:del>
      <w:r w:rsidR="00167D90">
        <w:t>slow oxidation of an</w:t>
      </w:r>
      <w:r w:rsidR="000504B0">
        <w:t xml:space="preserve"> </w:t>
      </w:r>
      <w:ins w:id="265" w:author="Microsoft Office User" w:date="2016-08-30T12:25:00Z">
        <w:r w:rsidR="00E44B72">
          <w:t xml:space="preserve">xxx mM Fe2+ </w:t>
        </w:r>
      </w:ins>
      <w:del w:id="266" w:author="Microsoft Office User" w:date="2016-08-30T12:25:00Z">
        <w:r w:rsidR="000504B0" w:rsidDel="00E44B72">
          <w:delText>initially</w:delText>
        </w:r>
        <w:r w:rsidR="00167D90" w:rsidDel="00E44B72">
          <w:delText xml:space="preserve"> O</w:delText>
        </w:r>
        <w:r w:rsidR="00167D90" w:rsidRPr="00E44B72" w:rsidDel="00E44B72">
          <w:rPr>
            <w:vertAlign w:val="subscript"/>
            <w:rPrChange w:id="267" w:author="Microsoft Office User" w:date="2016-08-30T12:24:00Z">
              <w:rPr/>
            </w:rPrChange>
          </w:rPr>
          <w:delText>2</w:delText>
        </w:r>
        <w:r w:rsidR="00167D90" w:rsidDel="00E44B72">
          <w:delText xml:space="preserve"> free solution of Fe</w:delText>
        </w:r>
      </w:del>
      <w:del w:id="268" w:author="Microsoft Office User" w:date="2016-08-30T12:24:00Z">
        <w:r w:rsidR="00167D90" w:rsidDel="00E44B72">
          <w:delText>(II)</w:delText>
        </w:r>
      </w:del>
      <w:del w:id="269" w:author="Microsoft Office User" w:date="2016-08-30T12:25:00Z">
        <w:r w:rsidR="00167D90" w:rsidDel="00E44B72">
          <w:delText xml:space="preserve">Cl2 </w:delText>
        </w:r>
      </w:del>
      <w:r w:rsidR="00167D90">
        <w:t xml:space="preserve">and </w:t>
      </w:r>
      <w:ins w:id="270" w:author="Microsoft Office User" w:date="2016-08-30T12:25:00Z">
        <w:r w:rsidR="00E44B72">
          <w:t xml:space="preserve">xxx mM </w:t>
        </w:r>
      </w:ins>
      <w:r w:rsidR="00167D90">
        <w:t xml:space="preserve">bicarbonate using air over the course of 2 days. The resulting mineral </w:t>
      </w:r>
      <w:r w:rsidR="00167D90">
        <w:lastRenderedPageBreak/>
        <w:t xml:space="preserve">was centrifuged and washed to remove background electrolyte, and then dried for 2 hours at </w:t>
      </w:r>
      <w:commentRangeStart w:id="271"/>
      <w:ins w:id="272" w:author="Microsoft Office User" w:date="2016-08-30T12:26:00Z">
        <w:r w:rsidR="00E44B72">
          <w:t>5</w:t>
        </w:r>
      </w:ins>
      <w:del w:id="273" w:author="Microsoft Office User" w:date="2016-08-30T12:26:00Z">
        <w:r w:rsidR="00167D90" w:rsidDel="00E44B72">
          <w:delText>7</w:delText>
        </w:r>
      </w:del>
      <w:r w:rsidR="00167D90">
        <w:t>0</w:t>
      </w:r>
      <w:commentRangeEnd w:id="271"/>
      <w:r w:rsidR="00E44B72">
        <w:rPr>
          <w:rStyle w:val="CommentReference"/>
        </w:rPr>
        <w:commentReference w:id="271"/>
      </w:r>
      <w:r w:rsidR="00167D90">
        <w:t xml:space="preserve"> C</w:t>
      </w:r>
      <w:ins w:id="274" w:author="Microsoft Office User" w:date="2016-08-30T12:26:00Z">
        <w:r w:rsidR="00E44B72">
          <w:t>(?)</w:t>
        </w:r>
      </w:ins>
      <w:r w:rsidR="00167D90">
        <w:t>. Both iron minerals were characterized using x-ray diffraction to confirm their composition.</w:t>
      </w:r>
    </w:p>
    <w:p w14:paraId="3B6A2E6D" w14:textId="4BD8CE8E" w:rsidR="00B51EE3" w:rsidRDefault="00167D90" w:rsidP="00B53860">
      <w:pPr>
        <w:spacing w:line="360" w:lineRule="auto"/>
      </w:pPr>
      <w:r>
        <w:tab/>
      </w:r>
      <w:commentRangeStart w:id="275"/>
      <w:r>
        <w:t>Calcium</w:t>
      </w:r>
      <w:commentRangeEnd w:id="275"/>
      <w:r w:rsidR="00E44B72">
        <w:rPr>
          <w:rStyle w:val="CommentReference"/>
        </w:rPr>
        <w:commentReference w:id="275"/>
      </w:r>
      <w:r>
        <w:t xml:space="preserve"> montmorillonite STX-1b was ordered from the clay minerals society</w:t>
      </w:r>
      <w:r w:rsidR="00994948">
        <w:t xml:space="preserve"> (clays.org)</w:t>
      </w:r>
      <w:r w:rsidR="00B51EE3">
        <w:t>. The clay was dispersed with 1 M NaCl, and the &lt;0.2 um clay fraction siphoned off after successive washes with DI water. The siphoned clay particles were then treated with a 1 M Sodium Acetate solution, set to pH 5 using glacial acetic acid, which removed the</w:t>
      </w:r>
      <w:commentRangeStart w:id="276"/>
      <w:r w:rsidR="00B51EE3">
        <w:t xml:space="preserve"> carbonates</w:t>
      </w:r>
      <w:commentRangeEnd w:id="276"/>
      <w:r w:rsidR="001B752A">
        <w:rPr>
          <w:rStyle w:val="CommentReference"/>
        </w:rPr>
        <w:commentReference w:id="276"/>
      </w:r>
      <w:r w:rsidR="00B01788">
        <w:t xml:space="preserve"> </w:t>
      </w:r>
      <w:r w:rsidR="00B01788">
        <w:fldChar w:fldCharType="begin" w:fldLock="1"/>
      </w:r>
      <w:r w:rsidR="00567F2A">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"(Klute, Kunze, &amp; Dixon, 1986)", "plainTextFormattedCitation" : "(Klute, Kunze, &amp; Dixon, 1986)", "previouslyFormattedCitation" : "(Klute, Kunze, &amp; Dixon, 1986)" }, "properties" : { "noteIndex" : 0 }, "schema" : "https://github.com/citation-style-language/schema/raw/master/csl-citation.json" }</w:instrText>
      </w:r>
      <w:r w:rsidR="00B01788">
        <w:fldChar w:fldCharType="separate"/>
      </w:r>
      <w:r w:rsidR="007E2D12" w:rsidRPr="007E2D12">
        <w:rPr>
          <w:noProof/>
        </w:rPr>
        <w:t>(Klute, Kunze, &amp; Dixon, 1986)</w:t>
      </w:r>
      <w:r w:rsidR="00B01788">
        <w:fldChar w:fldCharType="end"/>
      </w:r>
      <w:r w:rsidR="00B51EE3">
        <w:t xml:space="preserve">. </w:t>
      </w:r>
      <w:commentRangeStart w:id="277"/>
      <w:r w:rsidR="00B51EE3">
        <w:t xml:space="preserve">Since the mineral data from the clay society indicated low or negligible iron content, no iron oxide removal was performed. </w:t>
      </w:r>
      <w:commentRangeEnd w:id="277"/>
      <w:r w:rsidR="00E44B72">
        <w:rPr>
          <w:rStyle w:val="CommentReference"/>
        </w:rPr>
        <w:commentReference w:id="277"/>
      </w:r>
      <w:r w:rsidR="00B51EE3">
        <w:t xml:space="preserve">The </w:t>
      </w:r>
      <w:del w:id="278" w:author="Microsoft Office User" w:date="2016-08-30T12:27:00Z">
        <w:r w:rsidR="00B51EE3" w:rsidDel="00E44B72">
          <w:delText xml:space="preserve">cleaned </w:delText>
        </w:r>
      </w:del>
      <w:ins w:id="279" w:author="Microsoft Office User" w:date="2016-08-30T12:28:00Z">
        <w:r w:rsidR="00E44B72">
          <w:t xml:space="preserve">clay </w:t>
        </w:r>
      </w:ins>
      <w:del w:id="280" w:author="Microsoft Office User" w:date="2016-08-30T12:28:00Z">
        <w:r w:rsidR="00B51EE3" w:rsidDel="00E44B72">
          <w:delText xml:space="preserve">clay </w:delText>
        </w:r>
      </w:del>
      <w:r w:rsidR="00B51EE3">
        <w:t xml:space="preserve">was then </w:t>
      </w:r>
      <w:del w:id="281" w:author="Microsoft Office User" w:date="2016-08-30T12:28:00Z">
        <w:r w:rsidR="00B51EE3" w:rsidDel="00E44B72">
          <w:delText xml:space="preserve">washed and </w:delText>
        </w:r>
      </w:del>
      <w:r w:rsidR="00B51EE3">
        <w:t xml:space="preserve">centrifuged </w:t>
      </w:r>
      <w:ins w:id="282" w:author="Microsoft Office User" w:date="2016-08-30T12:28:00Z">
        <w:r w:rsidR="00E44B72">
          <w:t xml:space="preserve">and equilibrated </w:t>
        </w:r>
      </w:ins>
      <w:r w:rsidR="00B51EE3">
        <w:t xml:space="preserve">with the experimental background solution, resulting in a sodium montmorillonite. The clay was dried at 50 C overnight, and then carefully ground using mortar </w:t>
      </w:r>
      <w:commentRangeStart w:id="283"/>
      <w:r w:rsidR="00B51EE3">
        <w:t xml:space="preserve">and pestle. </w:t>
      </w:r>
      <w:commentRangeEnd w:id="283"/>
      <w:r w:rsidR="00C75F08">
        <w:rPr>
          <w:rStyle w:val="CommentReference"/>
        </w:rPr>
        <w:commentReference w:id="283"/>
      </w:r>
    </w:p>
    <w:p w14:paraId="0FEDCDA3" w14:textId="08225321" w:rsidR="00B51EE3" w:rsidRDefault="003F60EB" w:rsidP="00B53860">
      <w:pPr>
        <w:spacing w:line="360" w:lineRule="auto"/>
      </w:pPr>
      <w:r>
        <w:tab/>
      </w:r>
      <w:r w:rsidR="0072409D">
        <w:t>P</w:t>
      </w:r>
      <w:r>
        <w:t>yrite was ordered from</w:t>
      </w:r>
      <w:r w:rsidR="00EF62ED">
        <w:t xml:space="preserve"> Ward’s Science (www.wardsci.com)</w:t>
      </w:r>
      <w:r>
        <w:t xml:space="preserve">, </w:t>
      </w:r>
      <w:del w:id="284" w:author="Microsoft Office User" w:date="2016-08-30T12:29:00Z">
        <w:r w:rsidDel="00E44B72">
          <w:delText>which came in a la</w:delText>
        </w:r>
        <w:r w:rsidR="00C4280C" w:rsidDel="00E44B72">
          <w:delText>rge ore form. The pyrite was</w:delText>
        </w:r>
        <w:r w:rsidDel="00E44B72">
          <w:delText xml:space="preserve"> </w:delText>
        </w:r>
      </w:del>
      <w:r>
        <w:t xml:space="preserve">ground using mortar and pestle, and </w:t>
      </w:r>
      <w:ins w:id="285" w:author="Microsoft Office User" w:date="2016-08-30T12:30:00Z">
        <w:r w:rsidR="002B323A">
          <w:t xml:space="preserve">passed through </w:t>
        </w:r>
      </w:ins>
      <w:ins w:id="286" w:author="Microsoft Office User" w:date="2016-08-30T12:29:00Z">
        <w:r w:rsidR="002B323A">
          <w:t xml:space="preserve">sieves </w:t>
        </w:r>
      </w:ins>
      <w:ins w:id="287" w:author="Microsoft Office User" w:date="2016-08-30T12:30:00Z">
        <w:r w:rsidR="002B323A">
          <w:t xml:space="preserve">to select for </w:t>
        </w:r>
      </w:ins>
      <w:del w:id="288" w:author="Microsoft Office User" w:date="2016-08-30T12:29:00Z">
        <w:r w:rsidDel="002B323A">
          <w:delText>then</w:delText>
        </w:r>
      </w:del>
      <w:del w:id="289" w:author="Microsoft Office User" w:date="2016-08-30T12:30:00Z">
        <w:r w:rsidDel="002B323A">
          <w:delText xml:space="preserve"> the </w:delText>
        </w:r>
      </w:del>
      <w:r>
        <w:t xml:space="preserve">45-250 um </w:t>
      </w:r>
      <w:del w:id="290" w:author="Microsoft Office User" w:date="2016-08-30T12:31:00Z">
        <w:r w:rsidDel="002B323A">
          <w:delText>size fraction were sieved out</w:delText>
        </w:r>
      </w:del>
      <w:ins w:id="291" w:author="Microsoft Office User" w:date="2016-08-30T12:31:00Z">
        <w:r w:rsidR="002B323A">
          <w:t>particles</w:t>
        </w:r>
      </w:ins>
      <w:r>
        <w:t xml:space="preserve">. The pyrite was </w:t>
      </w:r>
      <w:ins w:id="292" w:author="Microsoft Office User" w:date="2016-08-30T12:31:00Z">
        <w:r w:rsidR="002B323A">
          <w:t xml:space="preserve">then </w:t>
        </w:r>
      </w:ins>
      <w:r>
        <w:t>placed into an anaerobic glove bag</w:t>
      </w:r>
      <w:del w:id="293" w:author="Microsoft Office User" w:date="2016-08-30T12:31:00Z">
        <w:r w:rsidDel="002B323A">
          <w:delText>,</w:delText>
        </w:r>
      </w:del>
      <w:r>
        <w:t xml:space="preserve"> with a 5% hydrogen and 95% </w:t>
      </w:r>
      <w:r w:rsidR="00B01788">
        <w:t xml:space="preserve">nitrogen </w:t>
      </w:r>
      <w:r>
        <w:t xml:space="preserve">atmosphere. </w:t>
      </w:r>
      <w:r w:rsidR="00483D6E">
        <w:t xml:space="preserve">Once in the glove bag, the pyrite was washed in 6 N HCl overnight to remove any iron oxide coatings, and then </w:t>
      </w:r>
      <w:r w:rsidR="00980406">
        <w:t xml:space="preserve">rinsed </w:t>
      </w:r>
      <w:r w:rsidR="00483D6E">
        <w:t xml:space="preserve">with </w:t>
      </w:r>
      <w:r w:rsidR="00980406">
        <w:t xml:space="preserve">deoxygenated </w:t>
      </w:r>
      <w:r w:rsidR="00483D6E">
        <w:t>DI water</w:t>
      </w:r>
      <w:r w:rsidR="00980406">
        <w:t xml:space="preserve"> multiple times</w:t>
      </w:r>
      <w:r w:rsidR="00B41C18">
        <w:t xml:space="preserve"> to remove the remaining acid</w:t>
      </w:r>
      <w:r w:rsidR="00483D6E">
        <w:t xml:space="preserve">. Lastly, the pyrite was </w:t>
      </w:r>
      <w:del w:id="294" w:author="Microsoft Office User" w:date="2016-08-30T12:32:00Z">
        <w:r w:rsidR="00483D6E" w:rsidDel="002B323A">
          <w:delText>allowed to</w:delText>
        </w:r>
      </w:del>
      <w:ins w:id="295" w:author="Microsoft Office User" w:date="2016-08-30T12:32:00Z">
        <w:r w:rsidR="002B323A">
          <w:t>dried</w:t>
        </w:r>
      </w:ins>
      <w:ins w:id="296" w:author="Microsoft Office User" w:date="2016-08-30T12:33:00Z">
        <w:r w:rsidR="002B323A">
          <w:t xml:space="preserve"> anaerobically </w:t>
        </w:r>
      </w:ins>
      <w:ins w:id="297" w:author="Microsoft Office User" w:date="2016-08-30T12:32:00Z">
        <w:r w:rsidR="002B323A">
          <w:t>in an open beaker</w:t>
        </w:r>
      </w:ins>
      <w:ins w:id="298" w:author="Microsoft Office User" w:date="2016-08-30T12:33:00Z">
        <w:r w:rsidR="002B323A">
          <w:t xml:space="preserve">; dessicant (Drierite) was placed in the glovebag to facilitate </w:t>
        </w:r>
      </w:ins>
      <w:ins w:id="299" w:author="Microsoft Office User" w:date="2016-08-30T12:34:00Z">
        <w:r w:rsidR="002B323A">
          <w:t>moisture</w:t>
        </w:r>
      </w:ins>
      <w:ins w:id="300" w:author="Microsoft Office User" w:date="2016-08-30T12:33:00Z">
        <w:r w:rsidR="002B323A">
          <w:t xml:space="preserve"> </w:t>
        </w:r>
      </w:ins>
      <w:ins w:id="301" w:author="Microsoft Office User" w:date="2016-08-30T12:34:00Z">
        <w:r w:rsidR="002B323A">
          <w:t>removal</w:t>
        </w:r>
      </w:ins>
      <w:del w:id="302" w:author="Microsoft Office User" w:date="2016-08-30T12:32:00Z">
        <w:r w:rsidR="00483D6E" w:rsidDel="002B323A">
          <w:delText xml:space="preserve"> </w:delText>
        </w:r>
        <w:r w:rsidR="00C4280C" w:rsidDel="002B323A">
          <w:delText xml:space="preserve">air dry in the anaerobic glove bag with a </w:delText>
        </w:r>
      </w:del>
      <w:del w:id="303" w:author="Microsoft Office User" w:date="2016-08-30T12:33:00Z">
        <w:r w:rsidR="00C4280C" w:rsidDel="002B323A">
          <w:delText>dessicant</w:delText>
        </w:r>
      </w:del>
      <w:r w:rsidR="00483D6E">
        <w:t xml:space="preserve">. </w:t>
      </w:r>
      <w:r w:rsidR="00C4280C">
        <w:t xml:space="preserve">The pyrite composition was </w:t>
      </w:r>
      <w:r w:rsidR="00B01788">
        <w:t xml:space="preserve">also </w:t>
      </w:r>
      <w:r w:rsidR="00C4280C">
        <w:t>confirmed through XRD.</w:t>
      </w:r>
    </w:p>
    <w:p w14:paraId="4F0C2599" w14:textId="6AFB3B2E" w:rsidR="00490D23" w:rsidRDefault="00FA1FCF" w:rsidP="00B53860">
      <w:pPr>
        <w:spacing w:line="360" w:lineRule="auto"/>
      </w:pPr>
      <w:r>
        <w:t>2.2</w:t>
      </w:r>
      <w:r w:rsidR="008A0962">
        <w:t xml:space="preserve"> SORPTION</w:t>
      </w:r>
      <w:r w:rsidR="00490D23">
        <w:t xml:space="preserve"> EXPERIMENTAL SETUP</w:t>
      </w:r>
    </w:p>
    <w:p w14:paraId="4468AD1E" w14:textId="3B6D9178" w:rsidR="007B346B" w:rsidRDefault="00490D23" w:rsidP="00B53860">
      <w:pPr>
        <w:spacing w:line="360" w:lineRule="auto"/>
        <w:ind w:firstLine="720"/>
      </w:pPr>
      <w:del w:id="304" w:author="Microsoft Office User" w:date="2016-08-30T12:35:00Z">
        <w:r w:rsidDel="002B323A">
          <w:delText>200 mL serum vials</w:delText>
        </w:r>
      </w:del>
      <w:ins w:id="305" w:author="Microsoft Office User" w:date="2016-08-30T12:35:00Z">
        <w:r w:rsidR="002B323A">
          <w:t>Serum vials (200 mL)</w:t>
        </w:r>
      </w:ins>
      <w:r>
        <w:t xml:space="preserve"> were filled with 100 mL of 10 mM NaCl stock solution, 30 mg of one mineral (except for the case of pyrite, where 40 mg was used), and 5-270 Bq of </w:t>
      </w:r>
      <w:ins w:id="306" w:author="Microsoft Office User" w:date="2016-08-30T12:35:00Z">
        <w:r w:rsidR="002B323A">
          <w:t>226</w:t>
        </w:r>
      </w:ins>
      <w:r>
        <w:t>Ra</w:t>
      </w:r>
      <w:del w:id="307" w:author="Microsoft Office User" w:date="2016-08-30T12:35:00Z">
        <w:r w:rsidDel="002B323A">
          <w:delText>dium-226</w:delText>
        </w:r>
      </w:del>
      <w:r>
        <w:t xml:space="preserve"> Stock</w:t>
      </w:r>
      <w:r w:rsidR="00FF24E5">
        <w:t>. Experiments using pyrite were performed in an anaerobic glove ba</w:t>
      </w:r>
      <w:ins w:id="308" w:author="Microsoft Office User" w:date="2016-08-30T12:35:00Z">
        <w:r w:rsidR="002B323A">
          <w:t>g, and all solutions were purged with N2 prior to placement in the anaerobic chamber</w:t>
        </w:r>
      </w:ins>
      <w:del w:id="309" w:author="Microsoft Office User" w:date="2016-08-30T12:35:00Z">
        <w:r w:rsidR="00FF24E5" w:rsidDel="002B323A">
          <w:delText>g</w:delText>
        </w:r>
        <w:r w:rsidR="00197AA8" w:rsidDel="002B323A">
          <w:delText xml:space="preserve"> with </w:delText>
        </w:r>
      </w:del>
      <w:del w:id="310" w:author="Microsoft Office User" w:date="2016-08-30T12:36:00Z">
        <w:r w:rsidR="00197AA8" w:rsidDel="002B323A">
          <w:delText>oxygen free solutions</w:delText>
        </w:r>
        <w:r w:rsidR="00FF24E5" w:rsidDel="002B323A">
          <w:delText>, while all others were performed in lab air</w:delText>
        </w:r>
      </w:del>
      <w:r w:rsidR="00FF24E5">
        <w:t xml:space="preserve">. The pH was </w:t>
      </w:r>
      <w:r w:rsidR="00FA7E83">
        <w:t>titrated</w:t>
      </w:r>
      <w:r w:rsidR="00FF24E5">
        <w:t xml:space="preserve"> to 3,5,7 or 9 +/- 0.0</w:t>
      </w:r>
      <w:ins w:id="311" w:author="Microsoft Office User" w:date="2016-08-30T12:36:00Z">
        <w:r w:rsidR="002B323A">
          <w:t>5 through use of an autotitrator,</w:t>
        </w:r>
      </w:ins>
      <w:del w:id="312" w:author="Microsoft Office User" w:date="2016-08-30T12:36:00Z">
        <w:r w:rsidR="00FF24E5" w:rsidDel="002B323A">
          <w:delText>5,</w:delText>
        </w:r>
      </w:del>
      <w:r w:rsidR="00FF24E5">
        <w:t xml:space="preserve"> and</w:t>
      </w:r>
      <w:del w:id="313" w:author="Microsoft Office User" w:date="2016-08-30T12:36:00Z">
        <w:r w:rsidR="00FF24E5" w:rsidDel="002B323A">
          <w:delText xml:space="preserve"> then</w:delText>
        </w:r>
      </w:del>
      <w:r w:rsidR="00FF24E5">
        <w:t xml:space="preserve"> the bottle was sealed with a butyl stopper. Bottles were shaken for 24 hours</w:t>
      </w:r>
      <w:r w:rsidR="005D7205">
        <w:t xml:space="preserve">, as previous work has established that this is sufficient time for sorption equilibrium to iron surfaces </w:t>
      </w:r>
      <w:r w:rsidR="005D7205">
        <w:fldChar w:fldCharType="begin" w:fldLock="1"/>
      </w:r>
      <w:r w:rsidR="00567F2A">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instrText>
      </w:r>
      <w:r w:rsidR="005D7205">
        <w:fldChar w:fldCharType="separate"/>
      </w:r>
      <w:r w:rsidR="007E2D12" w:rsidRPr="007E2D12">
        <w:rPr>
          <w:noProof/>
        </w:rPr>
        <w:t>(Sajih et al., 2014)</w:t>
      </w:r>
      <w:r w:rsidR="005D7205">
        <w:fldChar w:fldCharType="end"/>
      </w:r>
      <w:r w:rsidR="005D7205">
        <w:t xml:space="preserve">, </w:t>
      </w:r>
      <w:commentRangeStart w:id="314"/>
      <w:r w:rsidR="005D7205">
        <w:t>while sorption to montmorillonite was evaluated using the same set up with different</w:t>
      </w:r>
      <w:r w:rsidR="00162BC2">
        <w:t xml:space="preserve"> shaking</w:t>
      </w:r>
      <w:r w:rsidR="005D7205">
        <w:t xml:space="preserve"> time</w:t>
      </w:r>
      <w:r w:rsidR="00162BC2">
        <w:t>s</w:t>
      </w:r>
      <w:commentRangeEnd w:id="314"/>
      <w:r w:rsidR="005D7205">
        <w:rPr>
          <w:rStyle w:val="CommentReference"/>
        </w:rPr>
        <w:commentReference w:id="314"/>
      </w:r>
      <w:r w:rsidR="005D7205">
        <w:t xml:space="preserve">, </w:t>
      </w:r>
      <w:r w:rsidR="00162BC2">
        <w:t>finding 24 hours to be sufficient to achieve equilibrium</w:t>
      </w:r>
      <w:r w:rsidR="005D7205">
        <w:t>.</w:t>
      </w:r>
      <w:r w:rsidR="00FF24E5">
        <w:t xml:space="preserve"> </w:t>
      </w:r>
      <w:ins w:id="315" w:author="Microsoft Office User" w:date="2016-08-30T12:37:00Z">
        <w:r w:rsidR="002B323A">
          <w:t xml:space="preserve">Following equilibration, </w:t>
        </w:r>
      </w:ins>
      <w:del w:id="316" w:author="Microsoft Office User" w:date="2016-08-30T12:37:00Z">
        <w:r w:rsidR="005D7205" w:rsidDel="002B323A">
          <w:delText>T</w:delText>
        </w:r>
        <w:r w:rsidR="00FF24E5" w:rsidDel="002B323A">
          <w:delText xml:space="preserve">he </w:delText>
        </w:r>
      </w:del>
      <w:r w:rsidR="00FF24E5">
        <w:t>pH was</w:t>
      </w:r>
      <w:r w:rsidR="005D7205">
        <w:t xml:space="preserve"> </w:t>
      </w:r>
      <w:del w:id="317" w:author="Microsoft Office User" w:date="2016-08-30T12:37:00Z">
        <w:r w:rsidR="005D7205" w:rsidDel="002B323A">
          <w:delText>then</w:delText>
        </w:r>
        <w:r w:rsidR="00FF24E5" w:rsidDel="002B323A">
          <w:delText xml:space="preserve"> </w:delText>
        </w:r>
      </w:del>
      <w:r w:rsidR="00FF24E5">
        <w:t>checked and re-titrated to the desired value</w:t>
      </w:r>
      <w:r w:rsidR="00005A7C">
        <w:t xml:space="preserve"> if necessary</w:t>
      </w:r>
      <w:ins w:id="318" w:author="Microsoft Office User" w:date="2016-08-30T12:37:00Z">
        <w:r w:rsidR="002B323A">
          <w:t>;</w:t>
        </w:r>
      </w:ins>
      <w:del w:id="319" w:author="Microsoft Office User" w:date="2016-08-30T12:37:00Z">
        <w:r w:rsidR="00FF24E5" w:rsidDel="002B323A">
          <w:delText>.</w:delText>
        </w:r>
      </w:del>
      <w:r w:rsidR="00FA7E83">
        <w:t xml:space="preserve"> </w:t>
      </w:r>
      <w:del w:id="320" w:author="Microsoft Office User" w:date="2016-08-30T12:37:00Z">
        <w:r w:rsidR="00FF24E5" w:rsidDel="002B323A">
          <w:delText xml:space="preserve">If </w:delText>
        </w:r>
      </w:del>
      <w:ins w:id="321" w:author="Microsoft Office User" w:date="2016-08-30T12:37:00Z">
        <w:r w:rsidR="002B323A">
          <w:t>i</w:t>
        </w:r>
        <w:r w:rsidR="002B323A">
          <w:t xml:space="preserve">f </w:t>
        </w:r>
      </w:ins>
      <w:r w:rsidR="00FF24E5">
        <w:t xml:space="preserve">the pH deviated more than 0.1 pH units, </w:t>
      </w:r>
      <w:del w:id="322" w:author="Microsoft Office User" w:date="2016-08-30T12:37:00Z">
        <w:r w:rsidR="00FF24E5" w:rsidDel="002B323A">
          <w:delText xml:space="preserve">then </w:delText>
        </w:r>
      </w:del>
      <w:r w:rsidR="00FF24E5">
        <w:t xml:space="preserve">the bottle was allowed to </w:t>
      </w:r>
      <w:r w:rsidR="00005A7C">
        <w:t>re-</w:t>
      </w:r>
      <w:r w:rsidR="00FF24E5">
        <w:t>equilibrate for 15 minutes, and the re</w:t>
      </w:r>
      <w:r w:rsidR="004664DA">
        <w:t>-</w:t>
      </w:r>
      <w:r w:rsidR="00FF24E5">
        <w:t>titration process repeated.</w:t>
      </w:r>
      <w:r w:rsidR="00005A7C">
        <w:t xml:space="preserve"> This process was sufficient to maintain the experimental p</w:t>
      </w:r>
      <w:ins w:id="323" w:author="Microsoft Office User" w:date="2016-08-30T12:38:00Z">
        <w:r w:rsidR="002B323A">
          <w:t>H</w:t>
        </w:r>
      </w:ins>
      <w:del w:id="324" w:author="Microsoft Office User" w:date="2016-08-30T12:38:00Z">
        <w:r w:rsidR="00005A7C" w:rsidDel="002B323A">
          <w:delText>H</w:delText>
        </w:r>
      </w:del>
      <w:r w:rsidR="00005A7C">
        <w:t>.</w:t>
      </w:r>
      <w:r w:rsidR="004664DA">
        <w:t xml:space="preserve"> </w:t>
      </w:r>
      <w:ins w:id="325" w:author="Microsoft Office User" w:date="2016-08-30T12:38:00Z">
        <w:r w:rsidR="002B323A">
          <w:t>Acid (HCl) and base (NaOH) v</w:t>
        </w:r>
      </w:ins>
      <w:del w:id="326" w:author="Microsoft Office User" w:date="2016-08-30T12:38:00Z">
        <w:r w:rsidR="004664DA" w:rsidDel="002B323A">
          <w:delText>HCl and NaOH at high concentrations were used</w:delText>
        </w:r>
        <w:r w:rsidR="007B17F0" w:rsidDel="002B323A">
          <w:delText xml:space="preserve"> for all titrations</w:delText>
        </w:r>
        <w:r w:rsidR="004664DA" w:rsidDel="002B323A">
          <w:delText>, so that v</w:delText>
        </w:r>
      </w:del>
      <w:r w:rsidR="004664DA">
        <w:t xml:space="preserve">olume additions did not exceed 5% of the original volume. Once </w:t>
      </w:r>
      <w:r w:rsidR="00646A4D">
        <w:t>re-titration was complete</w:t>
      </w:r>
      <w:r w:rsidR="004664DA">
        <w:t xml:space="preserve">, </w:t>
      </w:r>
      <w:del w:id="327" w:author="Microsoft Office User" w:date="2016-08-30T12:39:00Z">
        <w:r w:rsidR="004664DA" w:rsidDel="002B323A">
          <w:delText xml:space="preserve">the </w:delText>
        </w:r>
      </w:del>
      <w:r w:rsidR="004664DA">
        <w:t>samples were</w:t>
      </w:r>
      <w:ins w:id="328" w:author="Microsoft Office User" w:date="2016-08-30T12:39:00Z">
        <w:r w:rsidR="002B323A">
          <w:t xml:space="preserve"> allowed to re-</w:t>
        </w:r>
        <w:r w:rsidR="002B323A">
          <w:lastRenderedPageBreak/>
          <w:t>equilibrate for several minutes, and then</w:t>
        </w:r>
      </w:ins>
      <w:r w:rsidR="004664DA">
        <w:t xml:space="preserve"> filtered using 0.2</w:t>
      </w:r>
      <w:r w:rsidR="00AD778A">
        <w:t>2</w:t>
      </w:r>
      <w:r w:rsidR="004664DA">
        <w:t xml:space="preserve"> um polyethersulfone filter</w:t>
      </w:r>
      <w:r w:rsidR="00AD778A">
        <w:t>s</w:t>
      </w:r>
      <w:r w:rsidR="004664DA">
        <w:t xml:space="preserve">, which </w:t>
      </w:r>
      <w:del w:id="329" w:author="Microsoft Office User" w:date="2016-08-30T12:39:00Z">
        <w:r w:rsidR="004664DA" w:rsidDel="006366B1">
          <w:delText xml:space="preserve">was </w:delText>
        </w:r>
      </w:del>
      <w:ins w:id="330" w:author="Microsoft Office User" w:date="2016-08-30T12:39:00Z">
        <w:r w:rsidR="006366B1">
          <w:t>did</w:t>
        </w:r>
        <w:r w:rsidR="006366B1">
          <w:t xml:space="preserve"> </w:t>
        </w:r>
      </w:ins>
      <w:del w:id="331" w:author="Microsoft Office User" w:date="2016-08-30T12:40:00Z">
        <w:r w:rsidR="004664DA" w:rsidDel="006366B1">
          <w:delText xml:space="preserve">shown </w:delText>
        </w:r>
      </w:del>
      <w:r w:rsidR="004664DA">
        <w:t xml:space="preserve">not </w:t>
      </w:r>
      <w:ins w:id="332" w:author="Microsoft Office User" w:date="2016-08-30T12:40:00Z">
        <w:r w:rsidR="006366B1">
          <w:t xml:space="preserve">sorb </w:t>
        </w:r>
      </w:ins>
      <w:del w:id="333" w:author="Microsoft Office User" w:date="2016-08-30T12:40:00Z">
        <w:r w:rsidR="004664DA" w:rsidDel="006366B1">
          <w:delText xml:space="preserve">to </w:delText>
        </w:r>
      </w:del>
      <w:r w:rsidR="004664DA">
        <w:t xml:space="preserve">significantly </w:t>
      </w:r>
      <w:del w:id="334" w:author="Microsoft Office User" w:date="2016-08-30T12:40:00Z">
        <w:r w:rsidR="004664DA" w:rsidDel="006366B1">
          <w:delText>sorb radium</w:delText>
        </w:r>
      </w:del>
      <w:ins w:id="335" w:author="Microsoft Office User" w:date="2016-08-30T12:40:00Z">
        <w:r w:rsidR="006366B1">
          <w:t>quantities of Ra</w:t>
        </w:r>
      </w:ins>
      <w:r w:rsidR="00FA1FCF">
        <w:t>.</w:t>
      </w:r>
      <w:r w:rsidR="007B17F0">
        <w:t xml:space="preserve"> Experimental error wa</w:t>
      </w:r>
      <w:r w:rsidR="00FA1FCF">
        <w:t xml:space="preserve">s quantified by </w:t>
      </w:r>
      <w:r w:rsidR="007B17F0">
        <w:t>measuring the standard deviation of triplicates</w:t>
      </w:r>
      <w:r w:rsidR="00173974">
        <w:t xml:space="preserve"> for each data point</w:t>
      </w:r>
      <w:r w:rsidR="00FA1FCF">
        <w:t>.</w:t>
      </w:r>
    </w:p>
    <w:p w14:paraId="0B2270A7" w14:textId="426B2B01" w:rsidR="00FA1FCF" w:rsidRDefault="00FA1FCF" w:rsidP="00B53860">
      <w:pPr>
        <w:spacing w:line="360" w:lineRule="auto"/>
      </w:pPr>
      <w:r>
        <w:t>2.3 ANALYTICAL TECHNIQUES</w:t>
      </w:r>
    </w:p>
    <w:p w14:paraId="6BF77AEA" w14:textId="757282BB" w:rsidR="007B346B" w:rsidRDefault="007B346B" w:rsidP="00B53860">
      <w:pPr>
        <w:spacing w:line="360" w:lineRule="auto"/>
      </w:pPr>
      <w:r>
        <w:tab/>
        <w:t>Solutions of radium were quantified using scintillation counting. 10 mL of sample</w:t>
      </w:r>
      <w:del w:id="336" w:author="Microsoft Office User" w:date="2016-08-30T12:41:00Z">
        <w:r w:rsidDel="006366B1">
          <w:delText xml:space="preserve"> (5 mL of Sodium montmorillonite supernatant due to filtration difficulty)</w:delText>
        </w:r>
      </w:del>
      <w:r>
        <w:t xml:space="preserve"> were mixed with 10 mL of Ultima Gold XR (Perkin Elmer) and sealed for 30 days to allow radium-226 to reach a </w:t>
      </w:r>
      <w:commentRangeStart w:id="337"/>
      <w:r>
        <w:t xml:space="preserve">transient equilibrium </w:t>
      </w:r>
      <w:commentRangeEnd w:id="337"/>
      <w:r w:rsidR="006366B1">
        <w:rPr>
          <w:rStyle w:val="CommentReference"/>
        </w:rPr>
        <w:commentReference w:id="337"/>
      </w:r>
      <w:r>
        <w:t xml:space="preserve">with its daughter products. The equilibrated samples were then counted using a Beckman Coulter </w:t>
      </w:r>
      <w:r w:rsidR="001B752A">
        <w:t xml:space="preserve">LS 6500 </w:t>
      </w:r>
      <w:r>
        <w:t>scintillation counter</w:t>
      </w:r>
      <w:r w:rsidR="001B752A">
        <w:t>,</w:t>
      </w:r>
      <w:r>
        <w:t xml:space="preserve"> and the resulting counts were compared to a calibration curve of </w:t>
      </w:r>
      <w:r w:rsidR="003505D1">
        <w:t xml:space="preserve">similarly prepared </w:t>
      </w:r>
      <w:r>
        <w:t>radium-226 standards to determine solution activities. Except for points involving ferrihydrite at pH 9, this was sufficient to determine the extent of sorption and develop isotherms.</w:t>
      </w:r>
      <w:r w:rsidR="009378CA">
        <w:t xml:space="preserve"> Background concentrations were also quantified to develop a limit of blank of 1.4 counts per second (cps). We </w:t>
      </w:r>
      <w:r w:rsidR="00F43B04">
        <w:t xml:space="preserve">only </w:t>
      </w:r>
      <w:r w:rsidR="009378CA">
        <w:t>consider</w:t>
      </w:r>
      <w:r w:rsidR="00F43B04">
        <w:t>ed</w:t>
      </w:r>
      <w:r w:rsidR="003505D1">
        <w:t xml:space="preserve"> any</w:t>
      </w:r>
      <w:r w:rsidR="00F43B04">
        <w:t xml:space="preserve"> samples having </w:t>
      </w:r>
      <w:r w:rsidR="009378CA">
        <w:t xml:space="preserve">1.5 times that </w:t>
      </w:r>
      <w:r w:rsidR="00F43B04">
        <w:t>limit in subsequent analyses.</w:t>
      </w:r>
    </w:p>
    <w:p w14:paraId="349D92F0" w14:textId="133D88C3" w:rsidR="007B346B" w:rsidRDefault="008A0962" w:rsidP="00B53860">
      <w:pPr>
        <w:spacing w:line="360" w:lineRule="auto"/>
      </w:pPr>
      <w:r>
        <w:tab/>
      </w:r>
      <w:ins w:id="338" w:author="Microsoft Office User" w:date="2016-08-30T12:42:00Z">
        <w:r w:rsidR="006366B1">
          <w:t>Supernatent</w:t>
        </w:r>
      </w:ins>
      <w:ins w:id="339" w:author="Microsoft Office User" w:date="2016-08-30T12:43:00Z">
        <w:r w:rsidR="006366B1">
          <w:t xml:space="preserve"> samples</w:t>
        </w:r>
      </w:ins>
      <w:ins w:id="340" w:author="Microsoft Office User" w:date="2016-08-30T12:42:00Z">
        <w:r w:rsidR="006366B1">
          <w:t xml:space="preserve"> collected from the ferrihydrite isotherm, pH 9, were </w:t>
        </w:r>
      </w:ins>
      <w:del w:id="341" w:author="Microsoft Office User" w:date="2016-08-30T12:42:00Z">
        <w:r w:rsidDel="006366B1">
          <w:delText>Many supernatant samples</w:delText>
        </w:r>
        <w:r w:rsidR="007B346B" w:rsidDel="006366B1">
          <w:delText xml:space="preserve"> using ferrihydrite at pH 9</w:delText>
        </w:r>
        <w:r w:rsidR="009378CA" w:rsidDel="006366B1">
          <w:delText xml:space="preserve"> were </w:delText>
        </w:r>
      </w:del>
      <w:r w:rsidR="009378CA">
        <w:t>below th</w:t>
      </w:r>
      <w:ins w:id="342" w:author="Microsoft Office User" w:date="2016-08-30T12:43:00Z">
        <w:r w:rsidR="006366B1">
          <w:t>e</w:t>
        </w:r>
      </w:ins>
      <w:del w:id="343" w:author="Microsoft Office User" w:date="2016-08-30T12:43:00Z">
        <w:r w:rsidR="009378CA" w:rsidDel="006366B1">
          <w:delText>is</w:delText>
        </w:r>
      </w:del>
      <w:r w:rsidR="009378CA">
        <w:t xml:space="preserve"> defined detection limit, </w:t>
      </w:r>
      <w:r w:rsidR="00476ACB">
        <w:t>so solid associated</w:t>
      </w:r>
      <w:r w:rsidR="009378CA">
        <w:t xml:space="preserve"> radium on the </w:t>
      </w:r>
      <w:r w:rsidR="0067175C">
        <w:t xml:space="preserve">filtered </w:t>
      </w:r>
      <w:r w:rsidR="009378CA">
        <w:t>ferrihydrite itself</w:t>
      </w:r>
      <w:r w:rsidR="00476ACB">
        <w:t xml:space="preserve"> was counted</w:t>
      </w:r>
      <w:r w:rsidR="009378CA">
        <w:t xml:space="preserve"> using gamma </w:t>
      </w:r>
      <w:r w:rsidR="00476ACB">
        <w:t>spectroscopy</w:t>
      </w:r>
      <w:r w:rsidR="00F54DEB">
        <w:t xml:space="preserve"> in addition to the scintillation counted supernatant</w:t>
      </w:r>
      <w:r w:rsidR="009378CA">
        <w:t xml:space="preserve">. </w:t>
      </w:r>
      <w:r w:rsidR="00755D5E">
        <w:t>A Canberra</w:t>
      </w:r>
      <w:r w:rsidR="0067175C">
        <w:t xml:space="preserve"> low energy germanium</w:t>
      </w:r>
      <w:r w:rsidR="00755D5E">
        <w:t xml:space="preserve"> detector</w:t>
      </w:r>
      <w:r w:rsidR="0067175C">
        <w:t xml:space="preserve"> </w:t>
      </w:r>
      <w:r w:rsidR="00755D5E">
        <w:t xml:space="preserve">with </w:t>
      </w:r>
      <w:r w:rsidR="0067175C">
        <w:t xml:space="preserve">a Canberra multichannel analyzer </w:t>
      </w:r>
      <w:r w:rsidR="009378CA">
        <w:t>was calibrated using a multinucl</w:t>
      </w:r>
      <w:r w:rsidR="00755D5E">
        <w:t>ide standard from Eckert and Ziegler (www.ezag.com)</w:t>
      </w:r>
      <w:r w:rsidR="009378CA">
        <w:t xml:space="preserve">. </w:t>
      </w:r>
      <w:r w:rsidR="00671B0D">
        <w:t xml:space="preserve">Counts were determined using the Canberra Genie software, which performed peak identification, peak area summation, background subtraction, and nuclide activity calculation. Radium-226 was primarily counted through the 186 keV peak. </w:t>
      </w:r>
      <w:r w:rsidR="009378CA">
        <w:t xml:space="preserve">The solid samples on PES filters were </w:t>
      </w:r>
      <w:del w:id="344" w:author="Microsoft Office User" w:date="2016-08-30T12:43:00Z">
        <w:r w:rsidR="009378CA" w:rsidDel="006366B1">
          <w:delText xml:space="preserve">simply </w:delText>
        </w:r>
      </w:del>
      <w:r w:rsidR="009378CA">
        <w:t>placed in scintillation vials, and c</w:t>
      </w:r>
      <w:r>
        <w:t>ounted directly on the counter, with the resulting counts being adjusted for ferr</w:t>
      </w:r>
      <w:r w:rsidR="00B5451B">
        <w:t>ihydr</w:t>
      </w:r>
      <w:r w:rsidR="00737E5A">
        <w:t>ite loss during filtration. The physical arrangement</w:t>
      </w:r>
      <w:r w:rsidR="00B5451B">
        <w:t xml:space="preserve"> closely matches that o</w:t>
      </w:r>
      <w:r w:rsidR="00737E5A">
        <w:t>f the multinuclide standard, so</w:t>
      </w:r>
      <w:r w:rsidR="00B5451B">
        <w:t xml:space="preserve"> no geometry corrections were used.</w:t>
      </w:r>
      <w:r w:rsidR="00322F9A">
        <w:t xml:space="preserve"> This gamma counter was also used to quantify the radium-226 standard curve used in the scintillation counting.</w:t>
      </w:r>
    </w:p>
    <w:p w14:paraId="1C19EDDA" w14:textId="29C688AE" w:rsidR="005C4438" w:rsidRDefault="005C4438" w:rsidP="00B53860">
      <w:pPr>
        <w:spacing w:line="360" w:lineRule="auto"/>
      </w:pPr>
      <w:r>
        <w:t>[DISCUSSION OF SURFACE AREA ANALYSIS]</w:t>
      </w:r>
    </w:p>
    <w:p w14:paraId="0A678B35" w14:textId="415430C4" w:rsidR="005C4438" w:rsidRDefault="005C4438" w:rsidP="00B53860">
      <w:pPr>
        <w:spacing w:line="360" w:lineRule="auto"/>
      </w:pPr>
      <w:r>
        <w:t>2.4 SURFACE COMPLEXATION MODELING</w:t>
      </w:r>
    </w:p>
    <w:p w14:paraId="00FA4CF2" w14:textId="76D54F42" w:rsidR="00476ACB" w:rsidRDefault="00476ACB" w:rsidP="00B53860">
      <w:pPr>
        <w:spacing w:line="360" w:lineRule="auto"/>
      </w:pPr>
      <w:r>
        <w:tab/>
      </w:r>
      <w:r w:rsidR="00F40708">
        <w:t xml:space="preserve">Radium binding to mineral surfaces was modeled through a </w:t>
      </w:r>
      <w:r>
        <w:t>double diffuse layer (DDL)</w:t>
      </w:r>
      <w:r w:rsidR="00F40708">
        <w:t xml:space="preserve"> surface complexation</w:t>
      </w:r>
      <w:r>
        <w:t xml:space="preserve"> model</w:t>
      </w:r>
      <w:r w:rsidR="00570A6F">
        <w:t xml:space="preserve"> implemented in PHREEQC </w:t>
      </w:r>
      <w:r w:rsidR="00570A6F">
        <w:fldChar w:fldCharType="begin" w:fldLock="1"/>
      </w:r>
      <w:r w:rsidR="00567F2A">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"(Parkhurst &amp; Appela, 2013)", "plainTextFormattedCitation" : "(Parkhurst &amp; Appela, 2013)", "previouslyFormattedCitation" : "(Parkhurst &amp; Appela, 2013)" }, "properties" : { "noteIndex" : 0 }, "schema" : "https://github.com/citation-style-language/schema/raw/master/csl-citation.json" }</w:instrText>
      </w:r>
      <w:r w:rsidR="00570A6F">
        <w:fldChar w:fldCharType="separate"/>
      </w:r>
      <w:r w:rsidR="007E2D12" w:rsidRPr="007E2D12">
        <w:rPr>
          <w:noProof/>
        </w:rPr>
        <w:t>(Parkhurst &amp; Appela, 2013)</w:t>
      </w:r>
      <w:r w:rsidR="00570A6F">
        <w:fldChar w:fldCharType="end"/>
      </w:r>
      <w:r>
        <w:t>. Simple single site models were used to fit the data</w:t>
      </w:r>
      <w:r w:rsidR="002D400B">
        <w:t xml:space="preserve"> alongside </w:t>
      </w:r>
      <w:commentRangeStart w:id="345"/>
      <w:r w:rsidR="002D400B">
        <w:t xml:space="preserve">more complex models </w:t>
      </w:r>
      <w:commentRangeEnd w:id="345"/>
      <w:r w:rsidR="006366B1">
        <w:rPr>
          <w:rStyle w:val="CommentReference"/>
        </w:rPr>
        <w:commentReference w:id="345"/>
      </w:r>
      <w:r w:rsidR="002D400B">
        <w:t>established by the literature.</w:t>
      </w:r>
      <w:r>
        <w:t xml:space="preserve"> </w:t>
      </w:r>
      <w:r w:rsidR="002D400B">
        <w:t xml:space="preserve">The simple models </w:t>
      </w:r>
      <w:r>
        <w:t>allow for easy comparison of the relative importance of the different minerals for radium retention</w:t>
      </w:r>
      <w:r w:rsidR="00946431">
        <w:t>, as well as comparison with currently existing surface complexation modeling results</w:t>
      </w:r>
      <w:r w:rsidR="00CE1C34">
        <w:t xml:space="preserve">, while </w:t>
      </w:r>
      <w:r w:rsidR="00CE1C34">
        <w:lastRenderedPageBreak/>
        <w:t>not making explicit statements about</w:t>
      </w:r>
      <w:r w:rsidR="00FC6427">
        <w:t xml:space="preserve"> molecular level</w:t>
      </w:r>
      <w:r w:rsidR="00CE1C34">
        <w:t xml:space="preserve"> radium surface behavior</w:t>
      </w:r>
      <w:r w:rsidR="00946431">
        <w:t xml:space="preserve"> </w:t>
      </w:r>
      <w:r w:rsidR="00946431">
        <w:fldChar w:fldCharType="begin" w:fldLock="1"/>
      </w:r>
      <w:r w:rsidR="00567F2A">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"mendeley" : { "formattedCitation" : "(Dixit &amp; Hering, 2003; Dzombak &amp; Morel, 1990)", "plainTextFormattedCitation" : "(Dixit &amp; Hering, 2003; Dzombak &amp; Morel, 1990)", "previouslyFormattedCitation" : "(Dixit &amp; Hering, 2003; Dzombak &amp; Morel, 1990)" }, "properties" : { "noteIndex" : 0 }, "schema" : "https://github.com/citation-style-language/schema/raw/master/csl-citation.json" }</w:instrText>
      </w:r>
      <w:r w:rsidR="00946431">
        <w:fldChar w:fldCharType="separate"/>
      </w:r>
      <w:r w:rsidR="007E2D12" w:rsidRPr="007E2D12">
        <w:rPr>
          <w:noProof/>
        </w:rPr>
        <w:t>(Dixit &amp; Hering, 2003; Dzombak &amp; Morel, 1990)</w:t>
      </w:r>
      <w:r w:rsidR="00946431">
        <w:fldChar w:fldCharType="end"/>
      </w:r>
      <w:r w:rsidR="00946431">
        <w:t xml:space="preserve">. </w:t>
      </w:r>
      <w:r w:rsidR="00567F2A">
        <w:t xml:space="preserve">The more advanced models, in contrast, are valuable to fit since their formulations are often based on spectroscopic evidence </w:t>
      </w:r>
      <w:r w:rsidR="00567F2A">
        <w:fldChar w:fldCharType="begin" w:fldLock="1"/>
      </w:r>
      <w:r w:rsidR="00567F2A">
        <w:instrText>ADDIN CSL_CITATION { "citationItems" : [ { "id" : "ITEM-1",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"ITEM-1", "issued" : { "date-parts" : [ [ "2000" ] ] }, "page" : "154-165", "title" : "Electrical Double-Layer Structure at the Rutile-Water Interface as Observed in Situ with Small-Period X-Ray Standing Waves.", "type" : "article-journal", "volume" : "225" }, "uris" : [ "http://www.mendeley.com/documents/?uuid=1386eaa8-23f6-4eaf-90a7-d7d1fb6c41f2" ] }, { "id" : "ITEM-2",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"ITEM-2", "issue" : "3", "issued" : { "date-parts" : [ [ "2001" ] ] }, "page" : "239-249", "title" : "Adsorption of barium(II) on montmorillonite: An EXAFS study", "type" : "article-journal", "volume" : "190" }, "uris" : [ "http://www.mendeley.com/documents/?uuid=8ef71975-a5ff-4ee0-973e-99061019d257" ] } ], "mendeley" : { "formattedCitation" : "(Fenter et al., 2000; P. C. Zhang et al., 2001)", "plainTextFormattedCitation" : "(Fenter et al., 2000; P. C. Zhang et al., 2001)", "previouslyFormattedCitation" : "(Sverjensky, 2006; P. C. Zhang et al., 2001)" }, "properties" : { "noteIndex" : 0 }, "schema" : "https://github.com/citation-style-language/schema/raw/master/csl-citation.json" }</w:instrText>
      </w:r>
      <w:r w:rsidR="00567F2A">
        <w:fldChar w:fldCharType="separate"/>
      </w:r>
      <w:r w:rsidR="00567F2A" w:rsidRPr="00567F2A">
        <w:rPr>
          <w:noProof/>
        </w:rPr>
        <w:t>(Fenter et al., 2000; P. C. Zhang et al., 2001)</w:t>
      </w:r>
      <w:r w:rsidR="00567F2A">
        <w:fldChar w:fldCharType="end"/>
      </w:r>
      <w:r w:rsidR="00836777">
        <w:t>.</w:t>
      </w:r>
      <w:r w:rsidR="003D2C05">
        <w:t xml:space="preserve"> </w:t>
      </w:r>
      <w:r>
        <w:t>Experimental sorption data</w:t>
      </w:r>
      <w:r w:rsidR="00570A6F">
        <w:t xml:space="preserve"> was fit only by varying radium sorption reaction constants</w:t>
      </w:r>
      <w:r w:rsidR="008066A2">
        <w:t xml:space="preserve"> and site densities, though surface area measurements, cation exchange capacity measurements by the clays society, or literature were preferred </w:t>
      </w:r>
      <w:r w:rsidR="00570A6F">
        <w:fldChar w:fldCharType="begin" w:fldLock="1"/>
      </w:r>
      <w:r w:rsidR="00567F2A">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"(Mike H. Bradbury, Baeyens, Geckeis, &amp; Rabung, 2005; Sajih et al., 2014)", "plainTextFormattedCitation" : "(Mike H. Bradbury, Baeyens, Geckeis, &amp; Rabung, 2005; Sajih et al., 2014)", "previouslyFormattedCitation" : "(Mike H. Bradbury, Baeyens, Geckeis, &amp; Rabung, 2005; Sajih et al., 2014)" }, "properties" : { "noteIndex" : 0 }, "schema" : "https://github.com/citation-style-language/schema/raw/master/csl-citation.json" }</w:instrText>
      </w:r>
      <w:r w:rsidR="00570A6F">
        <w:fldChar w:fldCharType="separate"/>
      </w:r>
      <w:r w:rsidR="007E2D12" w:rsidRPr="007E2D12">
        <w:rPr>
          <w:noProof/>
        </w:rPr>
        <w:t>(Mike H. Bradbury, Baeyens, Geckeis, &amp; Rabung, 2005; Sajih et al., 2014)</w:t>
      </w:r>
      <w:r w:rsidR="00570A6F">
        <w:fldChar w:fldCharType="end"/>
      </w:r>
      <w:r w:rsidR="00085D34">
        <w:t>.</w:t>
      </w:r>
      <w:r w:rsidR="00EC6622">
        <w:t xml:space="preserve"> </w:t>
      </w:r>
      <w:r w:rsidR="006C34B0">
        <w:t xml:space="preserve">Solution complexation behavior was accounted for using the SIT database, which </w:t>
      </w:r>
      <w:r w:rsidR="001034D2">
        <w:t xml:space="preserve">includes </w:t>
      </w:r>
      <w:r w:rsidR="006C34B0">
        <w:t>radium carbonate, sulfate, and hydroxide complexes</w:t>
      </w:r>
      <w:r w:rsidR="00DC781E">
        <w:t>,</w:t>
      </w:r>
      <w:r w:rsidR="00177B55">
        <w:t xml:space="preserve"> </w:t>
      </w:r>
      <w:del w:id="346" w:author="Microsoft Office User" w:date="2016-08-30T12:45:00Z">
        <w:r w:rsidR="00177B55" w:rsidDel="006366B1">
          <w:delText xml:space="preserve">and </w:delText>
        </w:r>
      </w:del>
      <w:ins w:id="347" w:author="Microsoft Office User" w:date="2016-08-30T12:45:00Z">
        <w:r w:rsidR="006366B1">
          <w:t>albeit</w:t>
        </w:r>
      </w:ins>
      <w:del w:id="348" w:author="Microsoft Office User" w:date="2016-08-30T12:45:00Z">
        <w:r w:rsidR="001034D2" w:rsidDel="006366B1">
          <w:delText>though</w:delText>
        </w:r>
      </w:del>
      <w:r w:rsidR="001034D2">
        <w:t xml:space="preserve"> these </w:t>
      </w:r>
      <w:r w:rsidR="00CF14AF">
        <w:t xml:space="preserve">solution </w:t>
      </w:r>
      <w:r w:rsidR="001034D2">
        <w:t xml:space="preserve">complexes had </w:t>
      </w:r>
      <w:r w:rsidR="00177B55">
        <w:t>little impact over the experimental conditions considered.</w:t>
      </w:r>
      <w:r w:rsidR="008066A2">
        <w:t xml:space="preserve"> The fitted site densities and reaction constants are then compared to other work that has examined either radium or various analog compounds.</w:t>
      </w:r>
    </w:p>
    <w:p w14:paraId="315C2F78" w14:textId="2E981993" w:rsidR="00FA1FCF" w:rsidRDefault="008A0962" w:rsidP="00B53860">
      <w:pPr>
        <w:spacing w:line="360" w:lineRule="auto"/>
      </w:pPr>
      <w:r>
        <w:tab/>
      </w:r>
    </w:p>
    <w:p w14:paraId="2C202E40" w14:textId="2BB27C94" w:rsidR="00FA7E83" w:rsidRDefault="007444BF" w:rsidP="00B53860">
      <w:pPr>
        <w:spacing w:line="360" w:lineRule="auto"/>
      </w:pPr>
      <w:r>
        <w:t>SECTION 3: RESULTS</w:t>
      </w:r>
      <w:r w:rsidR="00FA7E83">
        <w:t xml:space="preserve"> AND </w:t>
      </w:r>
      <w:r w:rsidR="00B00F8C">
        <w:t>DISCUSSION</w:t>
      </w:r>
    </w:p>
    <w:p w14:paraId="3C9A3709" w14:textId="7AD46E24" w:rsidR="00BB777D" w:rsidRDefault="00BB777D" w:rsidP="00B53860">
      <w:pPr>
        <w:spacing w:line="360" w:lineRule="auto"/>
      </w:pPr>
      <w:r>
        <w:t>SECTION 3.1</w:t>
      </w:r>
      <w:r w:rsidR="006674E7">
        <w:t>.1</w:t>
      </w:r>
      <w:r>
        <w:t xml:space="preserve"> SORPTION ISOTHERM RESULTS</w:t>
      </w:r>
      <w:r w:rsidR="002137B6">
        <w:t xml:space="preserve">: </w:t>
      </w:r>
      <w:r w:rsidR="006674E7">
        <w:t>Iron Oxides</w:t>
      </w:r>
    </w:p>
    <w:p w14:paraId="7D935258" w14:textId="00D9761A" w:rsidR="006B4EBE" w:rsidRDefault="002137B6" w:rsidP="00B53860">
      <w:pPr>
        <w:spacing w:line="360" w:lineRule="auto"/>
      </w:pPr>
      <w:r>
        <w:t>The sorption isotherm results for ferrihydrite and goethite are plotted in figur</w:t>
      </w:r>
      <w:r w:rsidR="006674E7">
        <w:t>es 1a and 1b, respectively. The data points for each mineral and pH combination show linear behavior in the range considered, and the associated K</w:t>
      </w:r>
      <w:r w:rsidR="006674E7">
        <w:rPr>
          <w:vertAlign w:val="subscript"/>
        </w:rPr>
        <w:t>d</w:t>
      </w:r>
      <w:r w:rsidR="00852277">
        <w:t xml:space="preserve"> values presented in table 1</w:t>
      </w:r>
      <w:r w:rsidR="006B4EBE">
        <w:t xml:space="preserve">. </w:t>
      </w:r>
      <w:r w:rsidR="00747938">
        <w:t>This K</w:t>
      </w:r>
      <w:r w:rsidR="00747938">
        <w:rPr>
          <w:vertAlign w:val="subscript"/>
        </w:rPr>
        <w:t xml:space="preserve">d </w:t>
      </w:r>
      <w:r w:rsidR="00747938">
        <w:t xml:space="preserve">is calculated from the slope of the line fitted </w:t>
      </w:r>
      <w:r w:rsidR="007E46AD">
        <w:t xml:space="preserve">to </w:t>
      </w:r>
      <w:r w:rsidR="00747938">
        <w:t xml:space="preserve">the experimental points. </w:t>
      </w:r>
      <w:r w:rsidR="006674E7">
        <w:t>Sorption to both iron oxides show a strong dependence on pH, with ferrihydrite showing more overall sorption at a given pH compared to goethite</w:t>
      </w:r>
      <w:r w:rsidR="00BD701F">
        <w:t>,</w:t>
      </w:r>
      <w:r w:rsidR="00B021FA">
        <w:t xml:space="preserve"> and</w:t>
      </w:r>
      <w:r w:rsidR="006B4EBE">
        <w:t xml:space="preserve"> </w:t>
      </w:r>
      <w:r w:rsidR="00B021FA">
        <w:t>t</w:t>
      </w:r>
      <w:r w:rsidR="006B4EBE">
        <w:t>he extent of sorption increas</w:t>
      </w:r>
      <w:r w:rsidR="00B021FA">
        <w:t>ing</w:t>
      </w:r>
      <w:r w:rsidR="006B4EBE">
        <w:t xml:space="preserve"> with increasing pH</w:t>
      </w:r>
      <w:r w:rsidR="00B021FA">
        <w:t xml:space="preserve"> for both iron oxides</w:t>
      </w:r>
      <w:r w:rsidR="006B4EBE">
        <w:t>.</w:t>
      </w:r>
      <w:r w:rsidR="006674E7">
        <w:t xml:space="preserve"> </w:t>
      </w:r>
      <w:r w:rsidR="00BD701F">
        <w:t>G</w:t>
      </w:r>
      <w:r w:rsidR="00791ACF">
        <w:t>oethite shows limited</w:t>
      </w:r>
      <w:r w:rsidR="00A84639">
        <w:t>, if any,</w:t>
      </w:r>
      <w:r w:rsidR="00791ACF">
        <w:t xml:space="preserve"> </w:t>
      </w:r>
      <w:r w:rsidR="006674E7">
        <w:t>sorption at acidic pHs, and</w:t>
      </w:r>
      <w:r w:rsidR="00651429">
        <w:t xml:space="preserve"> </w:t>
      </w:r>
      <w:r w:rsidR="006674E7">
        <w:t>ferrihydrite shows the most sorption at pH 9 compared to all of the other minerals.</w:t>
      </w:r>
      <w:r w:rsidR="00BE6AF9">
        <w:t xml:space="preserve"> </w:t>
      </w:r>
      <w:r w:rsidR="00651429">
        <w:t>Both minerals clearly show pH dependent sorption behavior, though differences in sorption for the same mass, which may be driven by the significant differences in mineral surface area.</w:t>
      </w:r>
    </w:p>
    <w:p w14:paraId="507B0CE8" w14:textId="368D9969" w:rsidR="006B4EBE" w:rsidRDefault="006B4EBE" w:rsidP="00B53860">
      <w:pPr>
        <w:spacing w:line="360" w:lineRule="auto"/>
      </w:pPr>
      <w:r>
        <w:tab/>
        <w:t>There is an abundance of prior work examining sorption of radium to iron oxides such as ferrihydrite and goethite</w:t>
      </w:r>
      <w:ins w:id="349" w:author="Microsoft Office User" w:date="2016-08-30T12:50:00Z">
        <w:r w:rsidR="00655749">
          <w:t xml:space="preserve"> (references); </w:t>
        </w:r>
      </w:ins>
      <w:del w:id="350" w:author="Microsoft Office User" w:date="2016-08-30T12:50:00Z">
        <w:r w:rsidR="0012510C" w:rsidDel="00655749">
          <w:delText xml:space="preserve">, </w:delText>
        </w:r>
      </w:del>
      <w:r w:rsidR="0012510C">
        <w:t>however</w:t>
      </w:r>
      <w:ins w:id="351" w:author="Microsoft Office User" w:date="2016-08-30T12:50:00Z">
        <w:r w:rsidR="00655749">
          <w:t xml:space="preserve"> direct comparison is problematic, </w:t>
        </w:r>
      </w:ins>
      <w:del w:id="352" w:author="Microsoft Office User" w:date="2016-08-30T12:50:00Z">
        <w:r w:rsidR="00EC2F07" w:rsidDel="00655749">
          <w:delText xml:space="preserve"> </w:delText>
        </w:r>
      </w:del>
      <w:ins w:id="353" w:author="Microsoft Office User" w:date="2016-08-30T12:49:00Z">
        <w:r w:rsidR="00655749">
          <w:t>owing to differences in solution composition and solid-solution ratio</w:t>
        </w:r>
      </w:ins>
      <w:ins w:id="354" w:author="Microsoft Office User" w:date="2016-08-30T12:50:00Z">
        <w:r w:rsidR="00655749">
          <w:t>,</w:t>
        </w:r>
      </w:ins>
      <w:ins w:id="355" w:author="Microsoft Office User" w:date="2016-08-30T12:49:00Z">
        <w:r w:rsidR="00655749">
          <w:t xml:space="preserve"> which </w:t>
        </w:r>
      </w:ins>
      <w:ins w:id="356" w:author="Microsoft Office User" w:date="2016-08-30T12:51:00Z">
        <w:r w:rsidR="00655749">
          <w:t xml:space="preserve">are known to impact fitting parameters (refs). </w:t>
        </w:r>
      </w:ins>
      <w:del w:id="357" w:author="Microsoft Office User" w:date="2016-08-30T12:51:00Z">
        <w:r w:rsidR="00EC2F07" w:rsidDel="00655749">
          <w:delText xml:space="preserve">comparison between these </w:delText>
        </w:r>
      </w:del>
      <w:del w:id="358" w:author="Microsoft Office User" w:date="2016-08-30T12:49:00Z">
        <w:r w:rsidR="00EC2F07" w:rsidDel="006366B1">
          <w:delText xml:space="preserve">previous works </w:delText>
        </w:r>
      </w:del>
      <w:del w:id="359" w:author="Microsoft Office User" w:date="2016-08-30T12:51:00Z">
        <w:r w:rsidR="00EC2F07" w:rsidDel="00655749">
          <w:delText>can be difficult, due to differences in solution composition</w:delText>
        </w:r>
        <w:r w:rsidR="0012510C" w:rsidDel="00655749">
          <w:delText xml:space="preserve"> and solid solution ratio. </w:delText>
        </w:r>
      </w:del>
      <w:r w:rsidR="00747938">
        <w:t>Table 1</w:t>
      </w:r>
      <w:r w:rsidR="006D16E0">
        <w:t xml:space="preserve"> </w:t>
      </w:r>
      <w:r w:rsidR="00450C29">
        <w:t>compares</w:t>
      </w:r>
      <w:r w:rsidR="00747938">
        <w:t xml:space="preserve"> selected experimental results from the literature, using calculated K</w:t>
      </w:r>
      <w:r w:rsidR="00747938">
        <w:rPr>
          <w:vertAlign w:val="subscript"/>
        </w:rPr>
        <w:t>d</w:t>
      </w:r>
      <w:r w:rsidR="00747938">
        <w:t xml:space="preserve"> values </w:t>
      </w:r>
      <w:r w:rsidR="003E1F1F">
        <w:t>to compare</w:t>
      </w:r>
      <w:r w:rsidR="00747938">
        <w:t xml:space="preserve"> relative sorption extent. In some cases, it was necessary to calculate a K</w:t>
      </w:r>
      <w:r w:rsidR="00747938">
        <w:rPr>
          <w:vertAlign w:val="subscript"/>
        </w:rPr>
        <w:t>d</w:t>
      </w:r>
      <w:r w:rsidR="00747938">
        <w:t xml:space="preserve"> value</w:t>
      </w:r>
      <w:r w:rsidR="008B0456">
        <w:t xml:space="preserve"> from the reported data</w:t>
      </w:r>
      <w:r w:rsidR="00747938">
        <w:t>, since none was calculated</w:t>
      </w:r>
      <w:r w:rsidR="008B0456">
        <w:t xml:space="preserve"> or was calculated using a different formulation, such as a Langmuir or Freundlich style isotherm. The solid/solution ratios (solid mass divided by total solution), as well as the pH and background electrolyte are also reported.</w:t>
      </w:r>
    </w:p>
    <w:p w14:paraId="6C67AD7B" w14:textId="76A41403" w:rsidR="008B0456" w:rsidRDefault="008B0456" w:rsidP="00B53860">
      <w:pPr>
        <w:spacing w:line="360" w:lineRule="auto"/>
      </w:pPr>
      <w:r>
        <w:lastRenderedPageBreak/>
        <w:tab/>
      </w:r>
      <w:ins w:id="360" w:author="Microsoft Office User" w:date="2016-08-30T12:52:00Z">
        <w:r w:rsidR="00655749">
          <w:t xml:space="preserve">Two studies report isotherm data for Ra sorption to </w:t>
        </w:r>
      </w:ins>
      <w:del w:id="361" w:author="Microsoft Office User" w:date="2016-08-30T12:53:00Z">
        <w:r w:rsidDel="00655749">
          <w:delText xml:space="preserve">For </w:delText>
        </w:r>
      </w:del>
      <w:r>
        <w:t>ferrihydrite</w:t>
      </w:r>
      <w:del w:id="362" w:author="Microsoft Office User" w:date="2016-08-30T12:53:00Z">
        <w:r w:rsidDel="00655749">
          <w:delText>, surprisingly little data exists, with only two sources reporting any sort of isotherm data. The</w:delText>
        </w:r>
      </w:del>
      <w:ins w:id="363" w:author="Microsoft Office User" w:date="2016-08-30T12:53:00Z">
        <w:r w:rsidR="00655749">
          <w:t>, and the</w:t>
        </w:r>
      </w:ins>
      <w:r>
        <w:t xml:space="preserve"> experimental results presented here match</w:t>
      </w:r>
      <w:ins w:id="364" w:author="Microsoft Office User" w:date="2016-08-30T12:53:00Z">
        <w:r w:rsidR="00655749">
          <w:t xml:space="preserve"> both reported values to</w:t>
        </w:r>
      </w:ins>
      <w:r>
        <w:t xml:space="preserve"> within an order of magnitude of the K</w:t>
      </w:r>
      <w:r>
        <w:rPr>
          <w:vertAlign w:val="subscript"/>
        </w:rPr>
        <w:t xml:space="preserve">d </w:t>
      </w:r>
      <w:r>
        <w:t xml:space="preserve">values </w:t>
      </w:r>
      <w:del w:id="365" w:author="Microsoft Office User" w:date="2016-08-30T12:54:00Z">
        <w:r w:rsidDel="00655749">
          <w:delText xml:space="preserve">calculated </w:delText>
        </w:r>
      </w:del>
      <w:del w:id="366" w:author="Microsoft Office User" w:date="2016-08-30T12:53:00Z">
        <w:r w:rsidDel="00655749">
          <w:delText>in other work</w:delText>
        </w:r>
      </w:del>
      <w:del w:id="367" w:author="Microsoft Office User" w:date="2016-08-30T12:54:00Z">
        <w:r w:rsidDel="00655749">
          <w:delText xml:space="preserve"> </w:delText>
        </w:r>
      </w:del>
      <w:r>
        <w:fldChar w:fldCharType="begin" w:fldLock="1"/>
      </w:r>
      <w:r w:rsidR="00567F2A">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Sajih et al., 2014)", "plainTextFormattedCitation" : "(Beck &amp; Cochran, 2013; Sajih et al., 2014)", "previouslyFormattedCitation" : "(Beck &amp; Cochran, 2013; Sajih et al., 2014)" }, "properties" : { "noteIndex" : 0 }, "schema" : "https://github.com/citation-style-language/schema/raw/master/csl-citation.json" }</w:instrText>
      </w:r>
      <w:r>
        <w:fldChar w:fldCharType="separate"/>
      </w:r>
      <w:r w:rsidR="007E2D12" w:rsidRPr="007E2D12">
        <w:rPr>
          <w:noProof/>
        </w:rPr>
        <w:t>(Beck &amp; Cochran, 2013; Sajih et al., 2014)</w:t>
      </w:r>
      <w:r>
        <w:fldChar w:fldCharType="end"/>
      </w:r>
      <w:r>
        <w:t xml:space="preserve">. </w:t>
      </w:r>
      <w:del w:id="368" w:author="Microsoft Office User" w:date="2016-08-30T13:00:00Z">
        <w:r w:rsidDel="00D76794">
          <w:delText>While the pH</w:delText>
        </w:r>
      </w:del>
      <w:del w:id="369" w:author="Microsoft Office User" w:date="2016-08-30T12:54:00Z">
        <w:r w:rsidDel="00655749">
          <w:delText xml:space="preserve"> of these points is similar</w:delText>
        </w:r>
      </w:del>
      <w:del w:id="370" w:author="Microsoft Office User" w:date="2016-08-30T13:00:00Z">
        <w:r w:rsidDel="00D76794">
          <w:delText xml:space="preserve">, </w:delText>
        </w:r>
        <w:commentRangeStart w:id="371"/>
        <w:r w:rsidDel="00D76794">
          <w:delText xml:space="preserve">a variety of solution conditions were used, </w:delText>
        </w:r>
        <w:commentRangeEnd w:id="371"/>
        <w:r w:rsidR="00655749" w:rsidDel="00D76794">
          <w:rPr>
            <w:rStyle w:val="CommentReference"/>
          </w:rPr>
          <w:commentReference w:id="371"/>
        </w:r>
      </w:del>
      <w:del w:id="372" w:author="Microsoft Office User" w:date="2016-08-30T12:55:00Z">
        <w:r w:rsidDel="00655749">
          <w:delText>with both other studies</w:delText>
        </w:r>
      </w:del>
      <w:del w:id="373" w:author="Microsoft Office User" w:date="2016-08-30T13:00:00Z">
        <w:r w:rsidDel="00D76794">
          <w:delText xml:space="preserve"> </w:delText>
        </w:r>
      </w:del>
      <w:del w:id="374" w:author="Microsoft Office User" w:date="2016-08-30T12:55:00Z">
        <w:r w:rsidDel="00655749">
          <w:delText xml:space="preserve">using significantly </w:delText>
        </w:r>
      </w:del>
      <w:del w:id="375" w:author="Microsoft Office User" w:date="2016-08-30T12:56:00Z">
        <w:r w:rsidDel="00655749">
          <w:delText xml:space="preserve">larger </w:delText>
        </w:r>
      </w:del>
      <w:del w:id="376" w:author="Microsoft Office User" w:date="2016-08-30T13:00:00Z">
        <w:r w:rsidDel="00D76794">
          <w:delText xml:space="preserve">amounts of background electrolyte. </w:delText>
        </w:r>
      </w:del>
      <w:r w:rsidR="000660E0">
        <w:t>The K</w:t>
      </w:r>
      <w:r w:rsidR="000660E0">
        <w:softHyphen/>
      </w:r>
      <w:r w:rsidR="000660E0">
        <w:rPr>
          <w:vertAlign w:val="subscript"/>
        </w:rPr>
        <w:t xml:space="preserve">d </w:t>
      </w:r>
      <w:r w:rsidR="000660E0">
        <w:t xml:space="preserve">found </w:t>
      </w:r>
      <w:ins w:id="377" w:author="Microsoft Office User" w:date="2016-08-30T13:00:00Z">
        <w:r w:rsidR="00D76794">
          <w:t>in our study</w:t>
        </w:r>
      </w:ins>
      <w:ins w:id="378" w:author="Microsoft Office User" w:date="2016-08-30T12:56:00Z">
        <w:r w:rsidR="00655749">
          <w:t xml:space="preserve"> </w:t>
        </w:r>
      </w:ins>
      <w:del w:id="379" w:author="Microsoft Office User" w:date="2016-08-30T12:56:00Z">
        <w:r w:rsidR="000660E0" w:rsidDel="00655749">
          <w:delText xml:space="preserve">in this work </w:delText>
        </w:r>
      </w:del>
      <w:r w:rsidR="000660E0">
        <w:t xml:space="preserve">is the largest of the collected data sets, but was also performed </w:t>
      </w:r>
      <w:del w:id="380" w:author="Microsoft Office User" w:date="2016-08-30T13:01:00Z">
        <w:r w:rsidR="000660E0" w:rsidDel="00D76794">
          <w:delText>with the</w:delText>
        </w:r>
      </w:del>
      <w:ins w:id="381" w:author="Microsoft Office User" w:date="2016-08-30T13:01:00Z">
        <w:r w:rsidR="00D76794">
          <w:t>at</w:t>
        </w:r>
      </w:ins>
      <w:r w:rsidR="000660E0">
        <w:t xml:space="preserve"> lowe</w:t>
      </w:r>
      <w:ins w:id="382" w:author="Microsoft Office User" w:date="2016-08-30T13:01:00Z">
        <w:r w:rsidR="00D76794">
          <w:t>r</w:t>
        </w:r>
      </w:ins>
      <w:del w:id="383" w:author="Microsoft Office User" w:date="2016-08-30T13:01:00Z">
        <w:r w:rsidR="000660E0" w:rsidDel="00D76794">
          <w:delText>st</w:delText>
        </w:r>
      </w:del>
      <w:r w:rsidR="000660E0">
        <w:t xml:space="preserve"> </w:t>
      </w:r>
      <w:ins w:id="384" w:author="Microsoft Office User" w:date="2016-08-30T13:01:00Z">
        <w:r w:rsidR="00D76794">
          <w:t xml:space="preserve">background </w:t>
        </w:r>
      </w:ins>
      <w:r w:rsidR="000660E0">
        <w:t xml:space="preserve">ionic strength </w:t>
      </w:r>
      <w:del w:id="385" w:author="Microsoft Office User" w:date="2016-08-30T13:02:00Z">
        <w:r w:rsidR="000660E0" w:rsidDel="00D76794">
          <w:delText>background solution</w:delText>
        </w:r>
      </w:del>
      <w:ins w:id="386" w:author="Microsoft Office User" w:date="2016-08-30T13:02:00Z">
        <w:r w:rsidR="00D76794">
          <w:t>(here, xxx mM, others, xxx-xxx mM)</w:t>
        </w:r>
      </w:ins>
      <w:r w:rsidR="000660E0">
        <w:t>, which matches with previous results suggesting that increased salinity will reduce radium sorption extent</w:t>
      </w:r>
      <w:r w:rsidR="0031487F">
        <w:t xml:space="preserve"> </w:t>
      </w:r>
      <w:r w:rsidR="000660E0">
        <w:fldChar w:fldCharType="begin" w:fldLock="1"/>
      </w:r>
      <w:r w:rsidR="00567F2A">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et al., 2008)", "plainTextFormattedCitation" : "(Gonneea et al., 2008)", "previouslyFormattedCitation" : "(Gonneea et al., 2008)" }, "properties" : { "noteIndex" : 0 }, "schema" : "https://github.com/citation-style-language/schema/raw/master/csl-citation.json" }</w:instrText>
      </w:r>
      <w:r w:rsidR="000660E0">
        <w:fldChar w:fldCharType="separate"/>
      </w:r>
      <w:r w:rsidR="007E2D12" w:rsidRPr="007E2D12">
        <w:rPr>
          <w:noProof/>
        </w:rPr>
        <w:t>(Gonneea et al., 2008)</w:t>
      </w:r>
      <w:r w:rsidR="000660E0">
        <w:fldChar w:fldCharType="end"/>
      </w:r>
      <w:r w:rsidR="000660E0">
        <w:t>.</w:t>
      </w:r>
      <w:r w:rsidR="00651429">
        <w:t xml:space="preserve"> </w:t>
      </w:r>
      <w:ins w:id="387" w:author="Microsoft Office User" w:date="2016-08-30T13:23:00Z">
        <w:r w:rsidR="00483129">
          <w:t>In our study, Ra</w:t>
        </w:r>
      </w:ins>
      <w:commentRangeStart w:id="388"/>
      <w:ins w:id="389" w:author="Microsoft Office User" w:date="2016-08-30T13:02:00Z">
        <w:r w:rsidR="00D76794">
          <w:t xml:space="preserve"> adsorbed more extensively </w:t>
        </w:r>
      </w:ins>
      <w:ins w:id="390" w:author="Microsoft Office User" w:date="2016-08-30T13:22:00Z">
        <w:r w:rsidR="00483129">
          <w:t xml:space="preserve">to ferrihiydrite </w:t>
        </w:r>
      </w:ins>
      <w:ins w:id="391" w:author="Microsoft Office User" w:date="2016-08-30T13:23:00Z">
        <w:r w:rsidR="00483129">
          <w:t>than</w:t>
        </w:r>
      </w:ins>
      <w:ins w:id="392" w:author="Microsoft Office User" w:date="2016-08-30T13:02:00Z">
        <w:r w:rsidR="00D76794">
          <w:t xml:space="preserve"> </w:t>
        </w:r>
      </w:ins>
      <w:ins w:id="393" w:author="Microsoft Office User" w:date="2016-08-30T13:22:00Z">
        <w:r w:rsidR="00C238ED">
          <w:t>goethite</w:t>
        </w:r>
      </w:ins>
      <w:ins w:id="394" w:author="Microsoft Office User" w:date="2016-08-30T13:23:00Z">
        <w:r w:rsidR="00483129">
          <w:t xml:space="preserve"> across all solution conditions</w:t>
        </w:r>
      </w:ins>
      <w:ins w:id="395" w:author="Microsoft Office User" w:date="2016-08-30T13:22:00Z">
        <w:r w:rsidR="00C238ED">
          <w:t xml:space="preserve">. </w:t>
        </w:r>
      </w:ins>
      <w:r w:rsidR="00651429">
        <w:t>O</w:t>
      </w:r>
      <w:r w:rsidR="000660E0">
        <w:t xml:space="preserve">ne </w:t>
      </w:r>
      <w:commentRangeEnd w:id="388"/>
      <w:r w:rsidR="00D76794">
        <w:rPr>
          <w:rStyle w:val="CommentReference"/>
        </w:rPr>
        <w:commentReference w:id="388"/>
      </w:r>
      <w:r w:rsidR="000660E0">
        <w:t xml:space="preserve">study compared radium sorption to hematite, ferryhydrite, goethite, and lepidocrocite, finding that ferrihydrite sorbs radium most extensively </w:t>
      </w:r>
      <w:r w:rsidR="000660E0">
        <w:fldChar w:fldCharType="begin" w:fldLock="1"/>
      </w:r>
      <w:r w:rsidR="00567F2A">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0660E0">
        <w:fldChar w:fldCharType="separate"/>
      </w:r>
      <w:r w:rsidR="007E2D12" w:rsidRPr="007E2D12">
        <w:rPr>
          <w:noProof/>
        </w:rPr>
        <w:t>(Beck &amp; Cochran, 2013)</w:t>
      </w:r>
      <w:r w:rsidR="000660E0">
        <w:fldChar w:fldCharType="end"/>
      </w:r>
      <w:r w:rsidR="000660E0">
        <w:t>. This suggests that the sorption isotherm results found here represent an upper limit fo</w:t>
      </w:r>
      <w:r w:rsidR="0031487F">
        <w:t>r radium sorption to iron oxides</w:t>
      </w:r>
      <w:r w:rsidR="00636844">
        <w:t xml:space="preserve"> in these conditions</w:t>
      </w:r>
      <w:r w:rsidR="000660E0">
        <w:t>.</w:t>
      </w:r>
      <w:r w:rsidR="00D173FA">
        <w:t xml:space="preserve"> </w:t>
      </w:r>
    </w:p>
    <w:p w14:paraId="1270B04D" w14:textId="6A72F5FF" w:rsidR="000660E0" w:rsidRDefault="00DD73D3" w:rsidP="00B53860">
      <w:pPr>
        <w:spacing w:line="360" w:lineRule="auto"/>
      </w:pPr>
      <w:r>
        <w:tab/>
        <w:t>Larger differences</w:t>
      </w:r>
      <w:r w:rsidR="005A3496">
        <w:t xml:space="preserve"> between </w:t>
      </w:r>
      <w:commentRangeStart w:id="396"/>
      <w:r w:rsidR="005A3496">
        <w:t>sources</w:t>
      </w:r>
      <w:commentRangeEnd w:id="396"/>
      <w:r w:rsidR="00483129">
        <w:rPr>
          <w:rStyle w:val="CommentReference"/>
        </w:rPr>
        <w:commentReference w:id="396"/>
      </w:r>
      <w:r>
        <w:t xml:space="preserve"> appear when examining radium adsorption to goethite, which has more available data in the literature. These result</w:t>
      </w:r>
      <w:r w:rsidR="00486D37">
        <w:t>s are displayed in table 1</w:t>
      </w:r>
      <w:r w:rsidR="00FC6BEA">
        <w:t xml:space="preserve">, along with the other mineral specific results. Unlike with ferrihydrite, we </w:t>
      </w:r>
      <w:r w:rsidR="00C55505">
        <w:t>observe</w:t>
      </w:r>
      <w:r w:rsidR="00FC6BEA">
        <w:t xml:space="preserve"> a larger extent of sorption for solutions of </w:t>
      </w:r>
      <w:r w:rsidR="00C55505">
        <w:t>similar</w:t>
      </w:r>
      <w:r w:rsidR="00FC6BEA">
        <w:t xml:space="preserve"> pH</w:t>
      </w:r>
      <w:r w:rsidR="00C55505">
        <w:t xml:space="preserve"> compared to previous work</w:t>
      </w:r>
      <w:r w:rsidR="000C5422">
        <w:t xml:space="preserve"> </w:t>
      </w:r>
      <w:r w:rsidR="000C5422">
        <w:fldChar w:fldCharType="begin" w:fldLock="1"/>
      </w:r>
      <w:r w:rsidR="00567F2A">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"ITEM-3",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"ITEM-3",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Nirdosh et al., 1990; Sajih et al., 2014)", "plainTextFormattedCitation" : "(Beck &amp; Cochran, 2013; Nirdosh et al., 1990; Sajih et al., 2014)", "previouslyFormattedCitation" : "(Beck &amp; Cochran, 2013; Nirdosh et al., 1990; Sajih et al., 2014)" }, "properties" : { "noteIndex" : 0 }, "schema" : "https://github.com/citation-style-language/schema/raw/master/csl-citation.json" }</w:instrText>
      </w:r>
      <w:r w:rsidR="000C5422">
        <w:fldChar w:fldCharType="separate"/>
      </w:r>
      <w:r w:rsidR="007E2D12" w:rsidRPr="007E2D12">
        <w:rPr>
          <w:noProof/>
        </w:rPr>
        <w:t>(Beck &amp; Cochran, 2013; Nirdosh et al., 1990; Sajih et al., 2014)</w:t>
      </w:r>
      <w:r w:rsidR="000C5422">
        <w:fldChar w:fldCharType="end"/>
      </w:r>
      <w:r w:rsidR="00FC6BEA">
        <w:t>. One factor affecting this may be the differences in solution ionic strength</w:t>
      </w:r>
      <w:r w:rsidR="006F63E8">
        <w:t xml:space="preserve"> or surface area of the synthesized goethite</w:t>
      </w:r>
      <w:r w:rsidR="00FC6BEA">
        <w:t xml:space="preserve">. </w:t>
      </w:r>
      <w:r w:rsidR="001F0F1F">
        <w:t xml:space="preserve">Other possible differences may be driven by the crystallinity of the goethite used, which varies significantly depending on the synthesis method. We expect relatively low crystallinity goethite based on the </w:t>
      </w:r>
      <w:r w:rsidR="005A3496">
        <w:t xml:space="preserve">previously </w:t>
      </w:r>
      <w:r w:rsidR="001F0F1F">
        <w:t xml:space="preserve">described experimental method, which should more closely match goethites found in natural settings </w:t>
      </w:r>
      <w:r w:rsidR="001F0F1F">
        <w:fldChar w:fldCharType="begin" w:fldLock="1"/>
      </w:r>
      <w:r w:rsidR="00567F2A">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F0F1F">
        <w:fldChar w:fldCharType="separate"/>
      </w:r>
      <w:r w:rsidR="007E2D12" w:rsidRPr="007E2D12">
        <w:rPr>
          <w:noProof/>
        </w:rPr>
        <w:t>(Schwertmann &amp; Cornell, 2000)</w:t>
      </w:r>
      <w:r w:rsidR="001F0F1F">
        <w:fldChar w:fldCharType="end"/>
      </w:r>
      <w:r w:rsidR="001F0F1F">
        <w:t>.</w:t>
      </w:r>
      <w:r w:rsidR="005A3496">
        <w:t xml:space="preserve"> These differences underscore the limitations of K</w:t>
      </w:r>
      <w:r w:rsidR="00A77D01" w:rsidRPr="00062851">
        <w:rPr>
          <w:vertAlign w:val="subscript"/>
        </w:rPr>
        <w:t>d</w:t>
      </w:r>
      <w:r w:rsidR="005A3496">
        <w:t xml:space="preserve"> style approaches, as they provide limited means to understand the driving factors that create the differences between different forms of the same mineral.</w:t>
      </w:r>
    </w:p>
    <w:p w14:paraId="667676F0" w14:textId="0AEC0F15" w:rsidR="00EC6FB3" w:rsidRDefault="00EC6FB3" w:rsidP="00B53860">
      <w:pPr>
        <w:spacing w:line="360" w:lineRule="auto"/>
      </w:pPr>
      <w:commentRangeStart w:id="397"/>
      <w:r>
        <w:t>SECTION 3.1.2: SORPTION ISOTHERMS</w:t>
      </w:r>
      <w:r w:rsidR="00832FDC">
        <w:t xml:space="preserve"> AND SORPTION KINETICS</w:t>
      </w:r>
      <w:r>
        <w:t>: MONTMORILLONITE</w:t>
      </w:r>
      <w:commentRangeEnd w:id="397"/>
      <w:r w:rsidR="008D5E6F">
        <w:rPr>
          <w:rStyle w:val="CommentReference"/>
        </w:rPr>
        <w:commentReference w:id="397"/>
      </w:r>
    </w:p>
    <w:p w14:paraId="18C2F2B6" w14:textId="5FFB4F47" w:rsidR="0051444A" w:rsidRDefault="00E14811" w:rsidP="00B53860">
      <w:pPr>
        <w:spacing w:line="360" w:lineRule="auto"/>
      </w:pPr>
      <w:r>
        <w:tab/>
        <w:t>Sorption isotherm results for radium onto sodium montmorillonite are plotted in figure 2, and the calculated K</w:t>
      </w:r>
      <w:r>
        <w:rPr>
          <w:vertAlign w:val="subscript"/>
        </w:rPr>
        <w:t xml:space="preserve">d </w:t>
      </w:r>
      <w:r>
        <w:t>values</w:t>
      </w:r>
      <w:r w:rsidR="004B34D2">
        <w:t xml:space="preserve"> listed in table 1</w:t>
      </w:r>
      <w:r>
        <w:t>.</w:t>
      </w:r>
      <w:r w:rsidR="0051444A">
        <w:t xml:space="preserve"> The results are remarkably linear for the range of radium activities considered.</w:t>
      </w:r>
      <w:r>
        <w:t xml:space="preserve"> </w:t>
      </w:r>
      <w:r w:rsidR="00A21468">
        <w:t>T</w:t>
      </w:r>
      <w:r>
        <w:t xml:space="preserve">he </w:t>
      </w:r>
      <w:r w:rsidR="00800E52">
        <w:t xml:space="preserve">total </w:t>
      </w:r>
      <w:r>
        <w:t>extent of</w:t>
      </w:r>
      <w:r w:rsidR="00C55505">
        <w:t xml:space="preserve"> </w:t>
      </w:r>
      <w:del w:id="398" w:author="Microsoft Office User" w:date="2016-08-30T14:57:00Z">
        <w:r w:rsidR="00C55505" w:rsidDel="00AC09E0">
          <w:delText>montmorillonite</w:delText>
        </w:r>
        <w:r w:rsidDel="00AC09E0">
          <w:delText xml:space="preserve"> sorption</w:delText>
        </w:r>
      </w:del>
      <w:ins w:id="399" w:author="Microsoft Office User" w:date="2016-08-30T14:57:00Z">
        <w:r w:rsidR="00AC09E0">
          <w:t>sorption to montmorillonite</w:t>
        </w:r>
      </w:ins>
      <w:r w:rsidR="00C55505">
        <w:t xml:space="preserve"> </w:t>
      </w:r>
      <w:r>
        <w:t>is significantly larger</w:t>
      </w:r>
      <w:r w:rsidR="00C55505">
        <w:t xml:space="preserve"> than iron oxides</w:t>
      </w:r>
      <w:r>
        <w:t xml:space="preserve"> over the whole range of pH values</w:t>
      </w:r>
      <w:r w:rsidR="000F7D14">
        <w:t xml:space="preserve">. The only isotherm </w:t>
      </w:r>
      <w:r w:rsidR="00FC4031">
        <w:t xml:space="preserve">in this study </w:t>
      </w:r>
      <w:r w:rsidR="000F7D14">
        <w:t>showing a larger extent of sorption</w:t>
      </w:r>
      <w:r w:rsidR="00FC4031">
        <w:t xml:space="preserve"> is ferrihydrite at pH 9</w:t>
      </w:r>
      <w:r w:rsidR="00800E52">
        <w:t>, with all others having significantly less sorption.</w:t>
      </w:r>
      <w:r w:rsidR="00C55505">
        <w:t xml:space="preserve"> However, a much weaker pH dependence is observed for montmorillonite sorption. </w:t>
      </w:r>
      <w:r w:rsidR="00800E52">
        <w:t>This result suggests that the dominant mechanism controlling montmorillonite sorption is not complexation with</w:t>
      </w:r>
      <w:r w:rsidR="00A21468">
        <w:t xml:space="preserve"> pH variable</w:t>
      </w:r>
      <w:r w:rsidR="00800E52">
        <w:t xml:space="preserve"> surface groups, but rather exchange of radium with sodium in the inner layer of the clay. </w:t>
      </w:r>
      <w:r w:rsidR="00520539">
        <w:t>This concept is explored further in section 3.2 through the surface complexation modeling.</w:t>
      </w:r>
    </w:p>
    <w:p w14:paraId="15F3B9A1" w14:textId="42612208" w:rsidR="00EE5C81" w:rsidRPr="002C3E2F" w:rsidRDefault="0051444A" w:rsidP="00B53860">
      <w:pPr>
        <w:spacing w:line="360" w:lineRule="auto"/>
      </w:pPr>
      <w:r>
        <w:lastRenderedPageBreak/>
        <w:tab/>
      </w:r>
      <w:del w:id="400" w:author="Microsoft Office User" w:date="2016-08-30T14:59:00Z">
        <w:r w:rsidDel="00DF2206">
          <w:delText xml:space="preserve">As with the iron oxides, there is only a limited set of experimental data with which to compare the gathered experimental data. </w:delText>
        </w:r>
      </w:del>
      <w:del w:id="401" w:author="Microsoft Office User" w:date="2016-08-30T15:00:00Z">
        <w:r w:rsidDel="00DF2206">
          <w:delText>The two dat</w:delText>
        </w:r>
        <w:r w:rsidR="004B34D2" w:rsidDel="00DF2206">
          <w:delText>a points are reported in table 1</w:delText>
        </w:r>
        <w:r w:rsidDel="00DF2206">
          <w:delText xml:space="preserve">, and were performed under similar solution conditions, but with different solid to solution ratios. </w:delText>
        </w:r>
      </w:del>
      <w:r w:rsidR="00A21468">
        <w:t>As with goethite</w:t>
      </w:r>
      <w:r>
        <w:t xml:space="preserve">, </w:t>
      </w:r>
      <w:commentRangeStart w:id="402"/>
      <w:r>
        <w:t>there are significant differences in the order of magnitude in the calculated K</w:t>
      </w:r>
      <w:r>
        <w:rPr>
          <w:vertAlign w:val="subscript"/>
        </w:rPr>
        <w:t>d</w:t>
      </w:r>
      <w:r>
        <w:t xml:space="preserve"> value. </w:t>
      </w:r>
      <w:commentRangeEnd w:id="402"/>
      <w:r w:rsidR="00DF2206">
        <w:rPr>
          <w:rStyle w:val="CommentReference"/>
        </w:rPr>
        <w:commentReference w:id="402"/>
      </w:r>
      <w:ins w:id="403" w:author="Microsoft Office User" w:date="2016-08-30T15:00:00Z">
        <w:r w:rsidR="00DF2206">
          <w:t xml:space="preserve">Previous studies </w:t>
        </w:r>
      </w:ins>
      <w:ins w:id="404" w:author="Microsoft Office User" w:date="2016-08-30T15:01:00Z">
        <w:r w:rsidR="00DF2206">
          <w:t xml:space="preserve">using high amounts of solid (what are they?) resulted in less sorption compared to low amounts of solid (xxx mg/L, etc) </w:t>
        </w:r>
      </w:ins>
      <w:del w:id="405" w:author="Microsoft Office User" w:date="2016-08-30T15:01:00Z">
        <w:r w:rsidDel="00DF2206">
          <w:delText xml:space="preserve">Experiments with the </w:delText>
        </w:r>
      </w:del>
      <w:del w:id="406" w:author="Microsoft Office User" w:date="2016-08-30T15:02:00Z">
        <w:r w:rsidDel="00DF2206">
          <w:delText xml:space="preserve">highest solid loading showed the least extent of sorption </w:delText>
        </w:r>
      </w:del>
      <w:r>
        <w:fldChar w:fldCharType="begin" w:fldLock="1"/>
      </w:r>
      <w:r w:rsidR="00567F2A">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"mendeley" : { "formattedCitation" : "(L. L. Ames, 1983)", "plainTextFormattedCitation" : "(L. L. Ames, 1983)", "previouslyFormattedCitation" : "(L. L. Ames, 1983)" }, "properties" : { "noteIndex" : 0 }, "schema" : "https://github.com/citation-style-language/schema/raw/master/csl-citation.json" }</w:instrText>
      </w:r>
      <w:r>
        <w:fldChar w:fldCharType="separate"/>
      </w:r>
      <w:r w:rsidR="007E2D12" w:rsidRPr="007E2D12">
        <w:rPr>
          <w:noProof/>
        </w:rPr>
        <w:t>(L. L. Ames, 1983)</w:t>
      </w:r>
      <w:r>
        <w:fldChar w:fldCharType="end"/>
      </w:r>
      <w:r>
        <w:t xml:space="preserve">, while the present experiments, which had the lowest solid </w:t>
      </w:r>
      <w:commentRangeStart w:id="407"/>
      <w:r>
        <w:t>loading</w:t>
      </w:r>
      <w:ins w:id="408" w:author="Microsoft Office User" w:date="2016-08-30T15:02:00Z">
        <w:r w:rsidR="00DF2206">
          <w:t xml:space="preserve"> </w:t>
        </w:r>
      </w:ins>
      <w:r>
        <w:t xml:space="preserve">, </w:t>
      </w:r>
      <w:commentRangeEnd w:id="407"/>
      <w:r w:rsidR="00DF2206">
        <w:rPr>
          <w:rStyle w:val="CommentReference"/>
        </w:rPr>
        <w:commentReference w:id="407"/>
      </w:r>
      <w:r>
        <w:t>had the largest ex</w:t>
      </w:r>
      <w:r w:rsidR="005974D7">
        <w:t>tent of sorption. The compared</w:t>
      </w:r>
      <w:r>
        <w:t xml:space="preserve"> data span roughly an order</w:t>
      </w:r>
      <w:r w:rsidR="00450C29">
        <w:t xml:space="preserve"> of magnitude in difference for</w:t>
      </w:r>
      <w:r w:rsidR="005974D7">
        <w:t xml:space="preserve"> </w:t>
      </w:r>
      <w:r>
        <w:t>K</w:t>
      </w:r>
      <w:r>
        <w:rPr>
          <w:vertAlign w:val="subscript"/>
        </w:rPr>
        <w:t>d</w:t>
      </w:r>
      <w:r>
        <w:t xml:space="preserve"> value, in spite of distinct similarities in experimental methodology, particularly in dealing with clay treatment. It is possible that differences in the source clay may drive some of this variation, as the</w:t>
      </w:r>
      <w:r w:rsidR="002C3E2F">
        <w:t xml:space="preserve"> </w:t>
      </w:r>
      <w:del w:id="409" w:author="Microsoft Office User" w:date="2016-08-30T15:02:00Z">
        <w:r w:rsidR="002C3E2F" w:rsidDel="00DF2206">
          <w:delText xml:space="preserve">clays </w:delText>
        </w:r>
      </w:del>
      <w:ins w:id="410" w:author="Microsoft Office User" w:date="2016-08-30T15:03:00Z">
        <w:r w:rsidR="00DF2206">
          <w:t xml:space="preserve">reported </w:t>
        </w:r>
      </w:ins>
      <w:del w:id="411" w:author="Microsoft Office User" w:date="2016-08-30T15:03:00Z">
        <w:r w:rsidR="002C3E2F" w:rsidDel="00DF2206">
          <w:delText>society measured</w:delText>
        </w:r>
        <w:r w:rsidDel="00DF2206">
          <w:delText xml:space="preserve"> </w:delText>
        </w:r>
      </w:del>
      <w:r>
        <w:t xml:space="preserve">surface area of the STx-1b </w:t>
      </w:r>
      <w:r w:rsidR="00BB52F1">
        <w:t xml:space="preserve">used in this study is more than twice that of the SWy-1 used in the other study </w:t>
      </w:r>
      <w:r w:rsidR="00BB52F1">
        <w:fldChar w:fldCharType="begin" w:fldLock="1"/>
      </w:r>
      <w:r w:rsidR="00567F2A">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BB52F1">
        <w:fldChar w:fldCharType="separate"/>
      </w:r>
      <w:r w:rsidR="007E2D12" w:rsidRPr="007E2D12">
        <w:rPr>
          <w:noProof/>
        </w:rPr>
        <w:t>(Tamamura et al., 2013)</w:t>
      </w:r>
      <w:r w:rsidR="00BB52F1">
        <w:fldChar w:fldCharType="end"/>
      </w:r>
      <w:r w:rsidR="002C3E2F">
        <w:t xml:space="preserve">. </w:t>
      </w:r>
      <w:r w:rsidR="00A77D01">
        <w:t>The differences in surface area most likely impact the protonated surface sites, which would provide a modest adjustment to the K</w:t>
      </w:r>
      <w:r w:rsidR="00A77D01">
        <w:rPr>
          <w:vertAlign w:val="subscript"/>
        </w:rPr>
        <w:t xml:space="preserve">d </w:t>
      </w:r>
      <w:r w:rsidR="00A77D01">
        <w:t xml:space="preserve">value calculated. Since the clays are also sourced from different regions, it’s possible there are significant variations in the </w:t>
      </w:r>
      <w:commentRangeStart w:id="412"/>
      <w:r w:rsidR="00A77D01">
        <w:t xml:space="preserve">chemical structure </w:t>
      </w:r>
      <w:commentRangeEnd w:id="412"/>
      <w:r w:rsidR="00DF2206">
        <w:rPr>
          <w:rStyle w:val="CommentReference"/>
        </w:rPr>
        <w:commentReference w:id="412"/>
      </w:r>
      <w:r w:rsidR="00A77D01">
        <w:t>and metal ion loading that might also drive variations in sorption, which can be observed in the differences in Fe3+ content observed by the clay society when characterizing the clays. These differences would more likely affect exchange with the inner layer of the clay.</w:t>
      </w:r>
      <w:r w:rsidR="00281B03">
        <w:t xml:space="preserve"> </w:t>
      </w:r>
      <w:r w:rsidR="002E1AB2">
        <w:t>Further study of radium retention to clays should try to focus on quantifying and modeling these differences.</w:t>
      </w:r>
    </w:p>
    <w:p w14:paraId="1D0B6090" w14:textId="5884362C" w:rsidR="00832FDC" w:rsidRDefault="00832FDC" w:rsidP="00B53860">
      <w:pPr>
        <w:spacing w:line="360" w:lineRule="auto"/>
      </w:pPr>
      <w:r>
        <w:t>DISCUSSION OF KINETIC EXPERIMENT RESULTS</w:t>
      </w:r>
    </w:p>
    <w:p w14:paraId="71D1D77B" w14:textId="51FA802E" w:rsidR="00EE5C81" w:rsidRDefault="00EE5C81" w:rsidP="00B53860">
      <w:pPr>
        <w:spacing w:line="360" w:lineRule="auto"/>
      </w:pPr>
      <w:r>
        <w:t>SECTION 3.1.3: SORPTION ISOTHERMS: PYRITE</w:t>
      </w:r>
    </w:p>
    <w:p w14:paraId="17DAFE13" w14:textId="4F237C78" w:rsidR="00C2009C" w:rsidRPr="0051444A" w:rsidRDefault="00520539" w:rsidP="00B53860">
      <w:pPr>
        <w:spacing w:line="360" w:lineRule="auto"/>
      </w:pPr>
      <w:r>
        <w:tab/>
        <w:t>Pyrite showed limited sorption of radium over most pH values, with almost no sorption at acidic pH v</w:t>
      </w:r>
      <w:r w:rsidR="00832FDC">
        <w:t xml:space="preserve">alues, and limited sorption at more basic pH values. Interestingly, there seems to be little difference in sorption at a circumneutral pH compared to basic </w:t>
      </w:r>
      <w:commentRangeStart w:id="413"/>
      <w:r w:rsidR="00832FDC">
        <w:t>pH</w:t>
      </w:r>
      <w:commentRangeEnd w:id="413"/>
      <w:r w:rsidR="007E3D80">
        <w:rPr>
          <w:rStyle w:val="CommentReference"/>
        </w:rPr>
        <w:commentReference w:id="413"/>
      </w:r>
      <w:r w:rsidR="00832FDC">
        <w:t>. As with the other minerals, K</w:t>
      </w:r>
      <w:r w:rsidR="00832FDC">
        <w:rPr>
          <w:vertAlign w:val="subscript"/>
        </w:rPr>
        <w:t xml:space="preserve">d </w:t>
      </w:r>
      <w:r w:rsidR="00832FDC">
        <w:t xml:space="preserve">values were fit, showing very linear response in the range of radium activities considered, and those values are reported in </w:t>
      </w:r>
      <w:commentRangeStart w:id="414"/>
      <w:r w:rsidR="00832FDC">
        <w:t>table 2.</w:t>
      </w:r>
      <w:commentRangeEnd w:id="414"/>
      <w:r w:rsidR="007E3D80">
        <w:rPr>
          <w:rStyle w:val="CommentReference"/>
        </w:rPr>
        <w:commentReference w:id="414"/>
      </w:r>
      <w:r w:rsidR="00832FDC">
        <w:t xml:space="preserve"> Radium sorption to goethite is comparable to that of pyrite at circumneutral pH values, though the extent of sorption to goethite is much larger at increasingly basic solution conditions. There is very little, if any existing data examining the sorption of radium to any reduced iron solid.</w:t>
      </w:r>
      <w:r w:rsidR="006B7DCE">
        <w:t xml:space="preserve"> A previous study examining sorption of strontium to unoxidized pyrite found no discernable sorption, which suggests radium sorption would also be limited as found here </w:t>
      </w:r>
      <w:r w:rsidR="006B7DCE">
        <w:fldChar w:fldCharType="begin" w:fldLock="1"/>
      </w:r>
      <w:r w:rsidR="00567F2A">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Monteil-Rivera, Dumonceau, Catalette, &amp; Simoni, 2006)", "plainTextFormattedCitation" : "(Naveau, Monteil-Rivera, Dumonceau, Catalette, &amp; Simoni, 2006)", "previouslyFormattedCitation" : "(Naveau, Monteil-Rivera, Dumonceau, Catalette, &amp; Simoni, 2006)" }, "properties" : { "noteIndex" : 0 }, "schema" : "https://github.com/citation-style-language/schema/raw/master/csl-citation.json" }</w:instrText>
      </w:r>
      <w:r w:rsidR="006B7DCE">
        <w:fldChar w:fldCharType="separate"/>
      </w:r>
      <w:r w:rsidR="007E2D12" w:rsidRPr="007E2D12">
        <w:rPr>
          <w:noProof/>
        </w:rPr>
        <w:t>(Naveau, Monteil-Rivera, Dumonceau, Catalette, &amp; Simoni, 2006)</w:t>
      </w:r>
      <w:r w:rsidR="006B7DCE">
        <w:fldChar w:fldCharType="end"/>
      </w:r>
      <w:r w:rsidR="006B7DCE">
        <w:t>.</w:t>
      </w:r>
      <w:r w:rsidR="00832FDC">
        <w:t xml:space="preserve"> These results suggest that reduced iron</w:t>
      </w:r>
      <w:r w:rsidR="00A443C5">
        <w:t xml:space="preserve"> sulfide</w:t>
      </w:r>
      <w:r w:rsidR="00832FDC">
        <w:t xml:space="preserve"> minerals may play a limited role in controlling radium sorption in anoxic environments, however</w:t>
      </w:r>
      <w:r w:rsidR="00C47C96">
        <w:t xml:space="preserve">, the iron oxides result suggests the formation of oxic coatings on the pyrite surface may lead to </w:t>
      </w:r>
      <w:del w:id="415" w:author="Microsoft Office User" w:date="2016-08-30T15:08:00Z">
        <w:r w:rsidR="00C47C96" w:rsidDel="00A94F9E">
          <w:delText>some limited sorption</w:delText>
        </w:r>
      </w:del>
      <w:ins w:id="416" w:author="Microsoft Office User" w:date="2016-08-30T15:08:00Z">
        <w:r w:rsidR="00A94F9E">
          <w:t>enhanced sorption following oxidation</w:t>
        </w:r>
      </w:ins>
      <w:r w:rsidR="000A2270">
        <w:t>.</w:t>
      </w:r>
      <w:r w:rsidR="00C2009C">
        <w:tab/>
      </w:r>
    </w:p>
    <w:p w14:paraId="46557DF1" w14:textId="2518AC15" w:rsidR="00F80772" w:rsidRDefault="00D42F7E" w:rsidP="00B53860">
      <w:pPr>
        <w:spacing w:line="360" w:lineRule="auto"/>
      </w:pPr>
      <w:r>
        <w:t>SECTION 3.2 SURFACE COMPLEXATION MODELING</w:t>
      </w:r>
    </w:p>
    <w:p w14:paraId="3CCCC385" w14:textId="529F02F2" w:rsidR="00741E18" w:rsidRDefault="000A2B77" w:rsidP="00B53860">
      <w:pPr>
        <w:spacing w:line="360" w:lineRule="auto"/>
      </w:pPr>
      <w:r>
        <w:lastRenderedPageBreak/>
        <w:tab/>
      </w:r>
      <w:r w:rsidR="008D5E6F">
        <w:t>Figure 3 compares</w:t>
      </w:r>
      <w:r w:rsidR="006A239A">
        <w:t xml:space="preserve"> the surface complexation modeling results for goethite and for ferrihydrite, both showing</w:t>
      </w:r>
      <w:r w:rsidR="00C07D4E">
        <w:t xml:space="preserve"> a good fit to the corresponding experimental data. The fitted</w:t>
      </w:r>
      <w:r w:rsidR="00737310">
        <w:t xml:space="preserve"> reactions and constants</w:t>
      </w:r>
      <w:r w:rsidR="00493302">
        <w:t>, which can be found in table 2</w:t>
      </w:r>
      <w:r w:rsidR="00C07D4E">
        <w:t xml:space="preserve">, show that </w:t>
      </w:r>
      <w:ins w:id="417" w:author="Microsoft Office User" w:date="2016-08-30T15:09:00Z">
        <w:r w:rsidR="00A94F9E">
          <w:t xml:space="preserve">Ra adsorption to </w:t>
        </w:r>
      </w:ins>
      <w:r w:rsidR="00C07D4E">
        <w:t>ferrihydrite</w:t>
      </w:r>
      <w:del w:id="418" w:author="Microsoft Office User" w:date="2016-08-30T15:09:00Z">
        <w:r w:rsidR="00C07D4E" w:rsidDel="00A94F9E">
          <w:delText xml:space="preserve"> complexation dominates over</w:delText>
        </w:r>
      </w:del>
      <w:ins w:id="419" w:author="Microsoft Office User" w:date="2016-08-30T15:09:00Z">
        <w:r w:rsidR="00A94F9E">
          <w:t xml:space="preserve"> is more extensive than to</w:t>
        </w:r>
      </w:ins>
      <w:r w:rsidR="00C07D4E">
        <w:t xml:space="preserve"> goethite, matching the relative </w:t>
      </w:r>
      <w:r w:rsidR="00346B02">
        <w:t>extents</w:t>
      </w:r>
      <w:r w:rsidR="00C07D4E">
        <w:t xml:space="preserve"> of sorption observed in the sorption isotherms. </w:t>
      </w:r>
      <w:del w:id="420" w:author="Microsoft Office User" w:date="2016-08-30T15:10:00Z">
        <w:r w:rsidR="00AF1164" w:rsidDel="00A94F9E">
          <w:delText>T</w:delText>
        </w:r>
        <w:r w:rsidR="0009437C" w:rsidDel="00A94F9E">
          <w:delText>raditional</w:delText>
        </w:r>
        <w:r w:rsidR="00AF1164" w:rsidDel="00A94F9E">
          <w:delText xml:space="preserve"> </w:delText>
        </w:r>
        <w:r w:rsidR="002C589F" w:rsidDel="00A94F9E">
          <w:delText>m</w:delText>
        </w:r>
      </w:del>
      <w:ins w:id="421" w:author="Microsoft Office User" w:date="2016-08-30T15:10:00Z">
        <w:r w:rsidR="00A94F9E">
          <w:t>M</w:t>
        </w:r>
      </w:ins>
      <w:r w:rsidR="002C589F">
        <w:t xml:space="preserve">odels of </w:t>
      </w:r>
      <w:ins w:id="422" w:author="Microsoft Office User" w:date="2016-08-30T15:10:00Z">
        <w:r w:rsidR="00A94F9E">
          <w:t xml:space="preserve">solute adsorption to </w:t>
        </w:r>
      </w:ins>
      <w:r w:rsidR="0009437C">
        <w:t>fe</w:t>
      </w:r>
      <w:r w:rsidR="00E35EEC">
        <w:t>r</w:t>
      </w:r>
      <w:r w:rsidR="0009437C">
        <w:t>ri</w:t>
      </w:r>
      <w:r w:rsidR="00346B02">
        <w:t xml:space="preserve">hydrite </w:t>
      </w:r>
      <w:del w:id="423" w:author="Microsoft Office User" w:date="2016-08-30T15:10:00Z">
        <w:r w:rsidR="00346B02" w:rsidDel="00A94F9E">
          <w:delText xml:space="preserve">behavior </w:delText>
        </w:r>
      </w:del>
      <w:ins w:id="424" w:author="Microsoft Office User" w:date="2016-08-30T15:10:00Z">
        <w:r w:rsidR="00A94F9E">
          <w:t>often</w:t>
        </w:r>
        <w:r w:rsidR="00A94F9E">
          <w:t xml:space="preserve"> </w:t>
        </w:r>
      </w:ins>
      <w:r w:rsidR="00346B02">
        <w:t>use a two site model</w:t>
      </w:r>
      <w:ins w:id="425" w:author="Microsoft Office User" w:date="2016-08-30T15:11:00Z">
        <w:r w:rsidR="00A94F9E">
          <w:t xml:space="preserve"> consisting of strong and weak sites; </w:t>
        </w:r>
      </w:ins>
      <w:del w:id="426" w:author="Microsoft Office User" w:date="2016-08-30T15:11:00Z">
        <w:r w:rsidR="00346B02" w:rsidDel="00A94F9E">
          <w:delText xml:space="preserve">, with a strong and weak site, where the </w:delText>
        </w:r>
      </w:del>
      <w:r w:rsidR="00346B02">
        <w:t>strong site</w:t>
      </w:r>
      <w:ins w:id="427" w:author="Microsoft Office User" w:date="2016-08-30T15:11:00Z">
        <w:r w:rsidR="00A94F9E">
          <w:t>s</w:t>
        </w:r>
      </w:ins>
      <w:r w:rsidR="00346B02">
        <w:t xml:space="preserve"> </w:t>
      </w:r>
      <w:ins w:id="428" w:author="Microsoft Office User" w:date="2016-08-30T15:12:00Z">
        <w:r w:rsidR="00A94F9E">
          <w:t>control</w:t>
        </w:r>
      </w:ins>
      <w:del w:id="429" w:author="Microsoft Office User" w:date="2016-08-30T15:11:00Z">
        <w:r w:rsidR="00346B02" w:rsidDel="00A94F9E">
          <w:delText>represents</w:delText>
        </w:r>
      </w:del>
      <w:r w:rsidR="00346B02">
        <w:t xml:space="preserve"> sorption at low levels of sorbate, and</w:t>
      </w:r>
      <w:ins w:id="430" w:author="Microsoft Office User" w:date="2016-08-30T15:12:00Z">
        <w:r w:rsidR="00A94F9E">
          <w:t xml:space="preserve"> </w:t>
        </w:r>
      </w:ins>
      <w:del w:id="431" w:author="Microsoft Office User" w:date="2016-08-30T15:12:00Z">
        <w:r w:rsidR="00346B02" w:rsidDel="00A94F9E">
          <w:delText xml:space="preserve"> the </w:delText>
        </w:r>
      </w:del>
      <w:r w:rsidR="00346B02">
        <w:t>weak site</w:t>
      </w:r>
      <w:ins w:id="432" w:author="Microsoft Office User" w:date="2016-08-30T15:12:00Z">
        <w:r w:rsidR="00A94F9E">
          <w:t>s</w:t>
        </w:r>
      </w:ins>
      <w:r w:rsidR="00346B02">
        <w:t xml:space="preserve"> </w:t>
      </w:r>
      <w:del w:id="433" w:author="Microsoft Office User" w:date="2016-08-30T15:12:00Z">
        <w:r w:rsidR="00346B02" w:rsidDel="00A94F9E">
          <w:delText xml:space="preserve">represents sorption </w:delText>
        </w:r>
      </w:del>
      <w:r w:rsidR="00346B02">
        <w:t xml:space="preserve">at high levels of sorbate </w:t>
      </w:r>
      <w:r w:rsidR="00346B02">
        <w:fldChar w:fldCharType="begin" w:fldLock="1"/>
      </w:r>
      <w:r w:rsidR="00567F2A">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346B02">
        <w:fldChar w:fldCharType="separate"/>
      </w:r>
      <w:r w:rsidR="007E2D12" w:rsidRPr="007E2D12">
        <w:rPr>
          <w:noProof/>
        </w:rPr>
        <w:t>(Dzombak &amp; Morel, 1990)</w:t>
      </w:r>
      <w:r w:rsidR="00346B02">
        <w:fldChar w:fldCharType="end"/>
      </w:r>
      <w:r w:rsidR="00346B02">
        <w:t xml:space="preserve">. This type of model was </w:t>
      </w:r>
      <w:ins w:id="434" w:author="Microsoft Office User" w:date="2016-08-30T15:12:00Z">
        <w:r w:rsidR="00A94F9E">
          <w:t xml:space="preserve">first </w:t>
        </w:r>
      </w:ins>
      <w:r w:rsidR="00346B02">
        <w:t>considered when fitting</w:t>
      </w:r>
      <w:ins w:id="435" w:author="Microsoft Office User" w:date="2016-08-30T15:13:00Z">
        <w:r w:rsidR="00A94F9E">
          <w:t xml:space="preserve"> our</w:t>
        </w:r>
      </w:ins>
      <w:r w:rsidR="00346B02">
        <w:t xml:space="preserve"> </w:t>
      </w:r>
      <w:del w:id="436" w:author="Microsoft Office User" w:date="2016-08-30T15:12:00Z">
        <w:r w:rsidR="00346B02" w:rsidDel="00A94F9E">
          <w:delText xml:space="preserve">the </w:delText>
        </w:r>
      </w:del>
      <w:r w:rsidR="00346B02">
        <w:t xml:space="preserve">experimental data, </w:t>
      </w:r>
      <w:del w:id="437" w:author="Microsoft Office User" w:date="2016-08-30T15:13:00Z">
        <w:r w:rsidR="00346B02" w:rsidDel="00A94F9E">
          <w:delText>however,</w:delText>
        </w:r>
      </w:del>
      <w:ins w:id="438" w:author="Microsoft Office User" w:date="2016-08-30T15:13:00Z">
        <w:r w:rsidR="00A94F9E">
          <w:t>but</w:t>
        </w:r>
      </w:ins>
      <w:ins w:id="439" w:author="Microsoft Office User" w:date="2016-08-30T15:15:00Z">
        <w:r w:rsidR="00A94F9E">
          <w:t xml:space="preserve"> we observed</w:t>
        </w:r>
      </w:ins>
      <w:ins w:id="440" w:author="Microsoft Office User" w:date="2016-08-30T15:13:00Z">
        <w:r w:rsidR="00A94F9E">
          <w:t xml:space="preserve"> </w:t>
        </w:r>
      </w:ins>
      <w:ins w:id="441" w:author="Microsoft Office User" w:date="2016-08-30T15:14:00Z">
        <w:r w:rsidR="00A94F9E">
          <w:t xml:space="preserve">low </w:t>
        </w:r>
      </w:ins>
      <w:ins w:id="442" w:author="Microsoft Office User" w:date="2016-08-30T15:15:00Z">
        <w:r w:rsidR="00A94F9E">
          <w:t>sensitivity</w:t>
        </w:r>
      </w:ins>
      <w:ins w:id="443" w:author="Microsoft Office User" w:date="2016-08-30T15:14:00Z">
        <w:r w:rsidR="00A94F9E">
          <w:t xml:space="preserve"> </w:t>
        </w:r>
      </w:ins>
      <w:ins w:id="444" w:author="Microsoft Office User" w:date="2016-08-30T15:15:00Z">
        <w:r w:rsidR="00A94F9E">
          <w:t xml:space="preserve">with respect to the weak site </w:t>
        </w:r>
      </w:ins>
      <w:ins w:id="445" w:author="Microsoft Office User" w:date="2016-08-30T15:14:00Z">
        <w:r w:rsidR="00A94F9E">
          <w:t>parameter</w:t>
        </w:r>
      </w:ins>
      <w:ins w:id="446" w:author="Microsoft Office User" w:date="2016-08-30T15:15:00Z">
        <w:r w:rsidR="00A94F9E">
          <w:t xml:space="preserve">; hence, only a single (strong) parameter was needed. </w:t>
        </w:r>
      </w:ins>
      <w:del w:id="447" w:author="Microsoft Office User" w:date="2016-08-30T15:14:00Z">
        <w:r w:rsidR="00346B02" w:rsidDel="00A94F9E">
          <w:delText xml:space="preserve"> there was no sensitivity found for the reaction constant for the weak site</w:delText>
        </w:r>
      </w:del>
      <w:del w:id="448" w:author="Microsoft Office User" w:date="2016-08-30T15:15:00Z">
        <w:r w:rsidR="00F819DE" w:rsidDel="00A94F9E">
          <w:delText xml:space="preserve">, and only a single </w:delText>
        </w:r>
        <w:r w:rsidR="002A0292" w:rsidDel="00A94F9E">
          <w:delText xml:space="preserve">site </w:delText>
        </w:r>
        <w:r w:rsidR="00F819DE" w:rsidDel="00A94F9E">
          <w:delText>and single reaction were needed</w:delText>
        </w:r>
        <w:r w:rsidR="00346B02" w:rsidDel="00A94F9E">
          <w:delText xml:space="preserve">. </w:delText>
        </w:r>
      </w:del>
      <w:del w:id="449" w:author="Microsoft Office User" w:date="2016-08-30T15:16:00Z">
        <w:r w:rsidR="00346B02" w:rsidDel="00A94F9E">
          <w:delText>Given</w:delText>
        </w:r>
      </w:del>
      <w:ins w:id="450" w:author="Microsoft Office User" w:date="2016-08-30T15:16:00Z">
        <w:r w:rsidR="00A94F9E">
          <w:t>Owing to</w:t>
        </w:r>
      </w:ins>
      <w:r w:rsidR="00346B02">
        <w:t xml:space="preserve"> the low levels of radium used in the experimental data set, it is not surprising that weak site behavior was not observed. Other recent work examining radium sorption to ferrihydrite used a</w:t>
      </w:r>
      <w:r w:rsidR="005269AC">
        <w:t xml:space="preserve"> single site</w:t>
      </w:r>
      <w:ins w:id="451" w:author="Microsoft Office User" w:date="2016-08-30T15:16:00Z">
        <w:r w:rsidR="00A94F9E">
          <w:t xml:space="preserve"> model</w:t>
        </w:r>
      </w:ins>
      <w:r w:rsidR="005269AC">
        <w:t>, with two</w:t>
      </w:r>
      <w:r w:rsidR="00346B02">
        <w:t xml:space="preserve"> tetradentate reaction</w:t>
      </w:r>
      <w:r w:rsidR="005269AC">
        <w:t>s</w:t>
      </w:r>
      <w:r w:rsidR="00346B02">
        <w:t xml:space="preserve"> to fit experimental data </w:t>
      </w:r>
      <w:r w:rsidR="00346B02">
        <w:fldChar w:fldCharType="begin" w:fldLock="1"/>
      </w:r>
      <w:r w:rsidR="00567F2A">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"(Sajih et al., 2014; Sverjensky, 2006)", "plainTextFormattedCitation" : "(Sajih et al., 2014; Sverjensky, 2006)", "previouslyFormattedCitation" : "(Sajih et al., 2014; Sverjensky, 2006)" }, "properties" : { "noteIndex" : 0 }, "schema" : "https://github.com/citation-style-language/schema/raw/master/csl-citation.json" }</w:instrText>
      </w:r>
      <w:r w:rsidR="00346B02">
        <w:fldChar w:fldCharType="separate"/>
      </w:r>
      <w:r w:rsidR="007E2D12" w:rsidRPr="007E2D12">
        <w:rPr>
          <w:noProof/>
        </w:rPr>
        <w:t>(Sajih et al., 2014; Sverjensky, 2006)</w:t>
      </w:r>
      <w:r w:rsidR="00346B02">
        <w:fldChar w:fldCharType="end"/>
      </w:r>
      <w:r w:rsidR="00346B02">
        <w:t>.</w:t>
      </w:r>
      <w:r w:rsidR="007B3C17">
        <w:t xml:space="preserve"> </w:t>
      </w:r>
      <w:ins w:id="452" w:author="Microsoft Office User" w:date="2016-08-30T15:17:00Z">
        <w:r w:rsidR="00A94F9E">
          <w:t xml:space="preserve">Using a similar quantity of surface sites, we applied this model to our experimental data and </w:t>
        </w:r>
      </w:ins>
      <w:ins w:id="453" w:author="Microsoft Office User" w:date="2016-08-30T15:18:00Z">
        <w:r w:rsidR="00D54B1B">
          <w:t xml:space="preserve">did not </w:t>
        </w:r>
      </w:ins>
      <w:ins w:id="454" w:author="Microsoft Office User" w:date="2016-08-30T15:19:00Z">
        <w:r w:rsidR="00D54B1B">
          <w:t>observe</w:t>
        </w:r>
      </w:ins>
      <w:ins w:id="455" w:author="Microsoft Office User" w:date="2016-08-30T15:18:00Z">
        <w:r w:rsidR="00D54B1B">
          <w:t xml:space="preserve"> noticibly better fits compared to using</w:t>
        </w:r>
      </w:ins>
      <w:del w:id="456" w:author="Microsoft Office User" w:date="2016-08-30T15:17:00Z">
        <w:r w:rsidR="007B3C17" w:rsidDel="00A94F9E">
          <w:delText xml:space="preserve">While fitting with </w:delText>
        </w:r>
        <w:r w:rsidR="005269AC" w:rsidDel="00A94F9E">
          <w:delText>the same</w:delText>
        </w:r>
        <w:r w:rsidR="007B3C17" w:rsidDel="00A94F9E">
          <w:delText xml:space="preserve"> model was performed</w:delText>
        </w:r>
      </w:del>
      <w:del w:id="457" w:author="Microsoft Office User" w:date="2016-08-30T15:18:00Z">
        <w:r w:rsidR="007B3C17" w:rsidDel="00D54B1B">
          <w:delText xml:space="preserve"> </w:delText>
        </w:r>
        <w:r w:rsidR="00F45496" w:rsidDel="00D54B1B">
          <w:delText>using similar amounts of surface sites</w:delText>
        </w:r>
        <w:r w:rsidR="007B3C17" w:rsidDel="00D54B1B">
          <w:delText>, the overall fit was not noticeably better than with</w:delText>
        </w:r>
      </w:del>
      <w:r w:rsidR="007B3C17">
        <w:t xml:space="preserve"> a </w:t>
      </w:r>
      <w:r w:rsidR="005269AC">
        <w:t>single</w:t>
      </w:r>
      <w:r w:rsidR="007B3C17">
        <w:t xml:space="preserve"> monodentate reaction</w:t>
      </w:r>
      <w:ins w:id="458" w:author="Microsoft Office User" w:date="2016-08-30T15:19:00Z">
        <w:r w:rsidR="00D54B1B">
          <w:t>. Moreover,</w:t>
        </w:r>
      </w:ins>
      <w:del w:id="459" w:author="Microsoft Office User" w:date="2016-08-30T15:19:00Z">
        <w:r w:rsidR="00E748D5" w:rsidDel="00D54B1B">
          <w:delText>,</w:delText>
        </w:r>
      </w:del>
      <w:r w:rsidR="00E748D5">
        <w:t xml:space="preserve"> </w:t>
      </w:r>
      <w:del w:id="460" w:author="Microsoft Office User" w:date="2016-08-30T15:19:00Z">
        <w:r w:rsidR="00E748D5" w:rsidDel="00D54B1B">
          <w:delText xml:space="preserve">and </w:delText>
        </w:r>
      </w:del>
      <w:r w:rsidR="00E748D5">
        <w:t>the fitted constants were significantly different (nearly 20 log units smaller)</w:t>
      </w:r>
      <w:r w:rsidR="00346B02">
        <w:t xml:space="preserve">. </w:t>
      </w:r>
      <w:del w:id="461" w:author="Microsoft Office User" w:date="2016-08-30T15:20:00Z">
        <w:r w:rsidR="00FF4A9A" w:rsidDel="00D54B1B">
          <w:delText>The same work also</w:delText>
        </w:r>
      </w:del>
      <w:ins w:id="462" w:author="Microsoft Office User" w:date="2016-08-30T15:20:00Z">
        <w:r w:rsidR="00D54B1B">
          <w:t>Sajih (2014) and Sverjensky (2006) also</w:t>
        </w:r>
      </w:ins>
      <w:r w:rsidR="00FF4A9A">
        <w:t xml:space="preserve"> fitted their experimental data using </w:t>
      </w:r>
      <w:r w:rsidR="001B5861">
        <w:t xml:space="preserve">a </w:t>
      </w:r>
      <w:r w:rsidR="00737310">
        <w:t xml:space="preserve">simpler </w:t>
      </w:r>
      <w:r w:rsidR="001B5861">
        <w:t>two site model</w:t>
      </w:r>
      <w:r w:rsidR="00FF4A9A">
        <w:t xml:space="preserve">, </w:t>
      </w:r>
      <w:del w:id="463" w:author="Microsoft Office User" w:date="2016-08-30T15:20:00Z">
        <w:r w:rsidR="00FF4A9A" w:rsidDel="00D54B1B">
          <w:delText xml:space="preserve">which </w:delText>
        </w:r>
      </w:del>
      <w:ins w:id="464" w:author="Microsoft Office User" w:date="2016-08-30T15:20:00Z">
        <w:r w:rsidR="00D54B1B">
          <w:t xml:space="preserve">and </w:t>
        </w:r>
      </w:ins>
      <w:del w:id="465" w:author="Microsoft Office User" w:date="2016-08-30T15:20:00Z">
        <w:r w:rsidR="00FF4A9A" w:rsidDel="00D54B1B">
          <w:delText>found</w:delText>
        </w:r>
        <w:r w:rsidR="00737310" w:rsidDel="00D54B1B">
          <w:delText xml:space="preserve"> a</w:delText>
        </w:r>
      </w:del>
      <w:ins w:id="466" w:author="Microsoft Office User" w:date="2016-08-30T15:20:00Z">
        <w:r w:rsidR="00D54B1B">
          <w:t>obtained a</w:t>
        </w:r>
      </w:ins>
      <w:r w:rsidR="00737310">
        <w:t xml:space="preserve"> </w:t>
      </w:r>
      <w:del w:id="467" w:author="Microsoft Office User" w:date="2016-08-30T15:20:00Z">
        <w:r w:rsidR="00737310" w:rsidDel="00D54B1B">
          <w:delText>strong</w:delText>
        </w:r>
        <w:r w:rsidR="00FF4A9A" w:rsidDel="00D54B1B">
          <w:delText xml:space="preserve"> </w:delText>
        </w:r>
      </w:del>
      <w:ins w:id="468" w:author="Microsoft Office User" w:date="2016-08-30T15:20:00Z">
        <w:r w:rsidR="00D54B1B">
          <w:t xml:space="preserve"> </w:t>
        </w:r>
      </w:ins>
      <w:r w:rsidR="00FF4A9A">
        <w:t>complexation constant that w</w:t>
      </w:r>
      <w:r w:rsidR="00737310">
        <w:t>as</w:t>
      </w:r>
      <w:r w:rsidR="00FF4A9A">
        <w:t xml:space="preserve"> roughly 1</w:t>
      </w:r>
      <w:r w:rsidR="005A3E50">
        <w:t>-2</w:t>
      </w:r>
      <w:r w:rsidR="00FF4A9A">
        <w:t xml:space="preserve"> log unit</w:t>
      </w:r>
      <w:r w:rsidR="005A3E50">
        <w:t>s</w:t>
      </w:r>
      <w:r w:rsidR="00FF4A9A">
        <w:t xml:space="preserve"> larger than found here.</w:t>
      </w:r>
      <w:ins w:id="469" w:author="Microsoft Office User" w:date="2016-08-30T15:21:00Z">
        <w:r w:rsidR="00D54B1B">
          <w:t xml:space="preserve"> Although the disparity between these studies and the constant reported here is quite high, </w:t>
        </w:r>
      </w:ins>
      <w:del w:id="470" w:author="Microsoft Office User" w:date="2016-08-30T15:21:00Z">
        <w:r w:rsidR="00CD3234" w:rsidDel="00D54B1B">
          <w:delText xml:space="preserve"> </w:delText>
        </w:r>
      </w:del>
      <w:del w:id="471" w:author="Microsoft Office User" w:date="2016-08-30T15:22:00Z">
        <w:r w:rsidR="00C2308F" w:rsidDel="00D54B1B">
          <w:delText>It is well understoo</w:delText>
        </w:r>
      </w:del>
      <w:ins w:id="472" w:author="Microsoft Office User" w:date="2016-08-30T15:22:00Z">
        <w:r w:rsidR="00D54B1B">
          <w:t>it is known</w:t>
        </w:r>
      </w:ins>
      <w:del w:id="473" w:author="Microsoft Office User" w:date="2016-08-30T15:22:00Z">
        <w:r w:rsidR="00C2308F" w:rsidDel="00D54B1B">
          <w:delText>d</w:delText>
        </w:r>
      </w:del>
      <w:r w:rsidR="00C2308F">
        <w:t xml:space="preserve"> </w:t>
      </w:r>
      <w:ins w:id="474" w:author="Microsoft Office User" w:date="2016-08-30T15:22:00Z">
        <w:r w:rsidR="00D54B1B">
          <w:t>that the structuraly properties</w:t>
        </w:r>
      </w:ins>
      <w:ins w:id="475" w:author="Microsoft Office User" w:date="2016-08-30T15:23:00Z">
        <w:r w:rsidR="00D54B1B">
          <w:t xml:space="preserve"> </w:t>
        </w:r>
        <w:commentRangeStart w:id="476"/>
        <w:r w:rsidR="00D54B1B">
          <w:t>(??)</w:t>
        </w:r>
        <w:commentRangeEnd w:id="476"/>
        <w:r w:rsidR="00D54B1B">
          <w:rPr>
            <w:rStyle w:val="CommentReference"/>
          </w:rPr>
          <w:commentReference w:id="476"/>
        </w:r>
      </w:ins>
      <w:ins w:id="477" w:author="Microsoft Office User" w:date="2016-08-30T15:22:00Z">
        <w:r w:rsidR="00D54B1B">
          <w:t xml:space="preserve"> of ferrihydrite may vary substantially</w:t>
        </w:r>
      </w:ins>
      <w:ins w:id="478" w:author="Microsoft Office User" w:date="2016-08-30T15:23:00Z">
        <w:r w:rsidR="00D54B1B">
          <w:t xml:space="preserve"> according to the method used for synthesis</w:t>
        </w:r>
      </w:ins>
      <w:ins w:id="479" w:author="Microsoft Office User" w:date="2016-08-30T15:24:00Z">
        <w:r w:rsidR="00D54B1B">
          <w:t xml:space="preserve">, which may account for some of the variance. </w:t>
        </w:r>
      </w:ins>
      <w:del w:id="480" w:author="Microsoft Office User" w:date="2016-08-30T15:22:00Z">
        <w:r w:rsidR="00C2308F" w:rsidDel="00D54B1B">
          <w:delText xml:space="preserve">that ferrhydrite structure </w:delText>
        </w:r>
      </w:del>
      <w:del w:id="481" w:author="Microsoft Office User" w:date="2016-08-30T15:23:00Z">
        <w:r w:rsidR="00C2308F" w:rsidDel="00D54B1B">
          <w:delText xml:space="preserve">can vary depending on the very specific </w:delText>
        </w:r>
      </w:del>
      <w:del w:id="482" w:author="Microsoft Office User" w:date="2016-08-30T15:24:00Z">
        <w:r w:rsidR="00C2308F" w:rsidDel="00D54B1B">
          <w:delText>synthesis conditions, so it is not surprising to see some variance.</w:delText>
        </w:r>
        <w:r w:rsidR="00737310" w:rsidDel="00D54B1B">
          <w:delText xml:space="preserve"> </w:delText>
        </w:r>
      </w:del>
      <w:r w:rsidR="00737310">
        <w:t>It is unclear though, why there would be similarities in the sorption Kd values, but such larger differences in log K</w:t>
      </w:r>
      <w:r w:rsidR="00E748D5">
        <w:t xml:space="preserve"> for surface complexation</w:t>
      </w:r>
      <w:r w:rsidR="00737310">
        <w:t>.</w:t>
      </w:r>
    </w:p>
    <w:p w14:paraId="7D42F0A3" w14:textId="6F0B7DC2" w:rsidR="00741E18" w:rsidRPr="002B0979" w:rsidRDefault="00741E18" w:rsidP="00B53860">
      <w:pPr>
        <w:spacing w:line="360" w:lineRule="auto"/>
      </w:pPr>
      <w:r>
        <w:tab/>
        <w:t xml:space="preserve">While the set of data that uses surface complex modeling to examine radium behavior is limited, there is a broader set of surface complexation studies </w:t>
      </w:r>
      <w:r w:rsidR="00AC74CE">
        <w:t xml:space="preserve">examining </w:t>
      </w:r>
      <w:r w:rsidR="001C7580">
        <w:t>iron oxide</w:t>
      </w:r>
      <w:r w:rsidR="00AC74CE">
        <w:t xml:space="preserve"> interactions </w:t>
      </w:r>
      <w:r w:rsidR="001C7580">
        <w:t>with the</w:t>
      </w:r>
      <w:r>
        <w:t xml:space="preserve"> analog compounds barium and strontium</w:t>
      </w:r>
      <w:r w:rsidR="003C4F0E">
        <w:t>.</w:t>
      </w:r>
      <w:r>
        <w:t xml:space="preserve"> Comparison of these </w:t>
      </w:r>
      <w:r w:rsidR="00F34338">
        <w:t>results</w:t>
      </w:r>
      <w:r>
        <w:t xml:space="preserve"> can elucidate how closely radium behavior compares with that of its analogs.</w:t>
      </w:r>
      <w:r w:rsidR="002B0979">
        <w:t xml:space="preserve"> A number of X-ray absorption spectroscopy studies </w:t>
      </w:r>
      <w:r w:rsidR="00EC072D">
        <w:t xml:space="preserve">focused on </w:t>
      </w:r>
      <w:r w:rsidR="002B0979">
        <w:t xml:space="preserve">strontium behavior in contact with the surface of an iron oxide, generally finding that </w:t>
      </w:r>
      <w:r w:rsidR="00997DC0">
        <w:t xml:space="preserve">strontium forms weaker bound </w:t>
      </w:r>
      <w:r w:rsidR="002B0979">
        <w:t>outer sphere complex</w:t>
      </w:r>
      <w:r w:rsidR="00997DC0">
        <w:t>es</w:t>
      </w:r>
      <w:r w:rsidR="002B0979">
        <w:t xml:space="preserve"> with the surface of iron oxides </w:t>
      </w:r>
      <w:r w:rsidR="002B0979">
        <w:fldChar w:fldCharType="begin" w:fldLock="1"/>
      </w:r>
      <w:r w:rsidR="00567F2A">
        <w:instrText>ADDIN CSL_CITATION { "citationItems" : [ { "id" : "ITEM-1", "itemData" : { "DOI" : "10.1006/jcis.1997.5347", "ISBN" : "0021-9797", "ISSN" : "00219797", "abstract" : "As part of a continuing study of contaminant distribution and transport processes in aqueous environments, we have examined strontium sorption onto a hydrous ferric oxide (HFO). Samples of Sr sorbed to HFO were prepared by precipitation from ferric nitrate solution and studied by XAFS spectroscopy. Sr K-edge measurements were performed with sample loadings from 10-1to 1 mol Sr/mol Fe at 80 and 300 K. Analysis of the first coordination shell clearly shows a beat at 8.0 A-1. Good fits using the cumulant expansion to describe the distribution of oxygen were obtained, with approximately 10 oxygen atoms at 2.65 A. No evidence was found for either Fe or Sr in the first shell. Second shell contributions of either Fe or Sr are evident in the data for Sr loaded at 10-3and 10-2mol/g at both temperatures. For the Sr loading of 10-2mol at 300 K, however, fits were obtainable only with Fe as the second neighbor. These results suggest that the Sr ion remains hydrated when sorbed to hydrated ferric oxide, indicating a physical type of adsorption.", "author" : [ { "dropping-particle" : "", "family" : "Axe", "given" : "Lisa", "non-dropping-particle" : "", "parse-names" : false, "suffix" : "" }, { "dropping-particle" : "", "family" : "Bunker", "given" : "Grant B", "non-dropping-particle" : "", "parse-names" : false, "suffix" : "" }, { "dropping-particle" : "", "family" : "Anderson", "given" : "Paul R", "non-dropping-particle" : "", "parse-names" : false, "suffix" : "" }, { "dropping-particle" : "", "family" : "Tyson", "given" : "Trevor a", "non-dropping-particle" : "", "parse-names" : false, "suffix" : "" } ], "container-title" : "Journal of Colloid and Interface Science", "id" : "ITEM-1", "issue" : "1", "issued" : { "date-parts" : [ [ "1998" ] ] }, "page" : "44-52", "title" : "An XAFS analysis of strontium at the hydrous ferric oxide surface", "type" : "article-journal", "volume" : "199" }, "uris" : [ "http://www.mendeley.com/documents/?uuid=06df4335-e1e4-4fe8-b305-b926068aadd9" ] }, { "id" : "ITEM-2",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"ITEM-2", "issue" : "2", "issued" : { "date-parts" : [ [ "2000" ] ] }, "page" : "198-212", "title" : "X-Ray Absorption Spectroscopy of Strontium(II) Coordination", "type" : "article-journal", "volume" : "222" }, "uris" : [ "http://www.mendeley.com/documents/?uuid=3f6d8d49-ac38-42e4-9426-81dc1a4b2f0f" ] } ], "mendeley" : { "formattedCitation" : "(Axe, Bunker, Anderson, &amp; Tyson, 1998; Sahai, Carroll, Roberts, &amp; O\u2019Day, 2000)", "plainTextFormattedCitation" : "(Axe, Bunker, Anderson, &amp; Tyson, 1998; Sahai, Carroll, Roberts, &amp; O\u2019Day, 2000)", "previouslyFormattedCitation" : "(Axe, Bunker, Anderson, &amp; Tyson, 1998; Sahai, Carroll, Roberts, &amp; O\u2019Day, 2000)" }, "properties" : { "noteIndex" : 0 }, "schema" : "https://github.com/citation-style-language/schema/raw/master/csl-citation.json" }</w:instrText>
      </w:r>
      <w:r w:rsidR="002B0979">
        <w:fldChar w:fldCharType="separate"/>
      </w:r>
      <w:r w:rsidR="007E2D12" w:rsidRPr="007E2D12">
        <w:rPr>
          <w:noProof/>
        </w:rPr>
        <w:t>(Axe, Bunker, Anderson, &amp; Tyson, 1998; Sahai, Carroll, Roberts, &amp; O’Day, 2000)</w:t>
      </w:r>
      <w:r w:rsidR="002B0979">
        <w:fldChar w:fldCharType="end"/>
      </w:r>
      <w:r w:rsidR="002B0979">
        <w:t>.</w:t>
      </w:r>
      <w:r w:rsidR="00997DC0">
        <w:t xml:space="preserve"> Modeling results of strontium behav</w:t>
      </w:r>
      <w:r w:rsidR="00CC1E62">
        <w:t>ior with go</w:t>
      </w:r>
      <w:r w:rsidR="00CD3234">
        <w:t>e</w:t>
      </w:r>
      <w:r w:rsidR="00CC1E62">
        <w:t xml:space="preserve">thite reinforce these spectroscopic results </w:t>
      </w:r>
      <w:r w:rsidR="00CC1E62">
        <w:fldChar w:fldCharType="begin" w:fldLock="1"/>
      </w:r>
      <w:r w:rsidR="00567F2A">
        <w:instrText>ADDIN CSL_CITATION { "citationItems" : [ { "id" : "ITEM-1", "itemData" : { "DOI" : "10.1016/j.jcis.2005.11.003", "ISBN" : "0021-9797", "ISSN" : "00219797", "PMID" : "16376364", "abstract" : "Formation of inner- and outer-sphere complexes of environmentally important divalent ions on the goethite surface was examined by applying the charge distribution CD model for inner- and outer-sphere complexation. The model assumes spatial charge distribution between the surface (0-plane) and the next electrostatic plane (1-plane) for innersphere complexation and between the 1-plane and the head end of the diffuse double layer (2-plane) for the outersphere complexation. The latter approach has been used because the distance of closest approach to a charged surface may differ for different ions. The surface structural approach implies the use of a Three-Plane model for the compact part (Stern layer) of solid-solution interface, which is divided into two layers. The thickness of each layer depends on the capacitance and the local dielectric constant. The new approach has been applied to describe the adsorption of magnesium, calcium, strontium, and sulfate ions. It is shown that the concept can successfully describe the development of surface charge in the presence of Ca+2, Mg+2, Sr+2, and SO-24 as a function of loading, pH, and salt level, and also the shift in the isoelectric point (IEP) of goethite. The CD modeling revealed that, for the conditions studied, magnesium is mainly adsorbed as a bidentate innersphere complex, calcium can be a combination of bidentate innersphere and a monodentate inner- or outer-sphere complexes, and strontium is probably adsorbed as an outersphere complex. Sulfate is present as a mixture of inner- and outer-sphere monodentate complexes. Outersphere complexation is less pH dependent than innersphere complexation. The CD model predicts that the outersphere complexation of divalent cations and anions is relatively favorable at respectively low and high pH. Increase of ion loading favors the formation of innersphere complexes. ?? 2005 Elsevier Inc. All rights reserved.", "author" : [ { "dropping-particle" : "", "family" : "Rahnemaie", "given" : "Rasoul", "non-dropping-particle" : "", "parse-names" : false, "suffix" : "" }, { "dropping-particle" : "", "family" : "Hiemstra", "given" : "Tjisse", "non-dropping-particle" : "", "parse-names" : false, "suffix" : "" }, { "dropping-particle" : "", "family" : "Riemsdijk", "given" : "Willem H.", "non-dropping-particle" : "van", "parse-names" : false, "suffix" : "" } ], "container-title" : "Journal of Colloid and Interface Science", "id" : "ITEM-1", "issue" : "2", "issued" : { "date-parts" : [ [ "2006" ] ] }, "page" : "379-388", "title" : "Inner- and outer-sphere complexation of ions at the goethite-solution interface", "type" : "article-journal", "volume" : "297" }, "uris" : [ "http://www.mendeley.com/documents/?uuid=bc7bd8bf-dfa5-4a40-a41d-a9bc605717ea" ] } ], "mendeley" : { "formattedCitation" : "(Rahnemaie, Hiemstra, &amp; van Riemsdijk, 2006)", "plainTextFormattedCitation" : "(Rahnemaie, Hiemstra, &amp; van Riemsdijk, 2006)", "previouslyFormattedCitation" : "(Rahnemaie, Hiemstra, &amp; van Riemsdijk, 2006)" }, "properties" : { "noteIndex" : 0 }, "schema" : "https://github.com/citation-style-language/schema/raw/master/csl-citation.json" }</w:instrText>
      </w:r>
      <w:r w:rsidR="00CC1E62">
        <w:fldChar w:fldCharType="separate"/>
      </w:r>
      <w:r w:rsidR="007E2D12" w:rsidRPr="007E2D12">
        <w:rPr>
          <w:noProof/>
        </w:rPr>
        <w:t>(Rahnemaie, Hiemstra, &amp; van Riemsdijk, 2006)</w:t>
      </w:r>
      <w:r w:rsidR="00CC1E62">
        <w:fldChar w:fldCharType="end"/>
      </w:r>
      <w:r w:rsidR="00CC1E62">
        <w:t xml:space="preserve">, suggesting that barium and radium would then also form outer sphere complexes. </w:t>
      </w:r>
      <w:r w:rsidR="00EC072D">
        <w:t xml:space="preserve">Other </w:t>
      </w:r>
      <w:r w:rsidR="00CC1E62">
        <w:t>modeling efforts us</w:t>
      </w:r>
      <w:r w:rsidR="00EC072D">
        <w:t>ed</w:t>
      </w:r>
      <w:r w:rsidR="00CC1E62">
        <w:t xml:space="preserve"> a tetradentate model </w:t>
      </w:r>
      <w:r w:rsidR="00EC072D">
        <w:t>based on</w:t>
      </w:r>
      <w:r w:rsidR="00CC1E62">
        <w:t xml:space="preserve"> x-ray spectroscopy</w:t>
      </w:r>
      <w:r w:rsidR="00EC072D">
        <w:t xml:space="preserve"> results, and </w:t>
      </w:r>
      <w:r w:rsidR="0032024C">
        <w:t>predicted that radium and barium would form slightly weaker complexes</w:t>
      </w:r>
      <w:r w:rsidR="00EC072D">
        <w:t xml:space="preserve"> compared to strontium</w:t>
      </w:r>
      <w:r w:rsidR="00CC1E62">
        <w:t xml:space="preserve"> </w:t>
      </w:r>
      <w:r w:rsidR="00CC1E62">
        <w:fldChar w:fldCharType="begin" w:fldLock="1"/>
      </w:r>
      <w:r w:rsidR="00567F2A">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"ITEM-2",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"(Fenter et al., 2000; Sverjensky, 2006)", "plainTextFormattedCitation" : "(Fenter et al., 2000; Sverjensky, 2006)", "previouslyFormattedCitation" : "(Fenter et al., 2000; Sverjensky, 2006)" }, "properties" : { "noteIndex" : 0 }, "schema" : "https://github.com/citation-style-language/schema/raw/master/csl-citation.json" }</w:instrText>
      </w:r>
      <w:r w:rsidR="00CC1E62">
        <w:fldChar w:fldCharType="separate"/>
      </w:r>
      <w:r w:rsidR="007E2D12" w:rsidRPr="007E2D12">
        <w:rPr>
          <w:noProof/>
        </w:rPr>
        <w:t>(Fenter et al., 2000; Sverjensky, 2006)</w:t>
      </w:r>
      <w:r w:rsidR="00CC1E62">
        <w:fldChar w:fldCharType="end"/>
      </w:r>
      <w:r w:rsidR="0032024C">
        <w:t>.</w:t>
      </w:r>
      <w:r w:rsidR="00C63F58">
        <w:t xml:space="preserve"> This prediction matches with some modeling of experimental data comparing radium and barium, though </w:t>
      </w:r>
      <w:r w:rsidR="00C63F58">
        <w:lastRenderedPageBreak/>
        <w:t>the pattern does not match as well when considering strontium data</w:t>
      </w:r>
      <w:r w:rsidR="00CC1E62">
        <w:t xml:space="preserve"> </w:t>
      </w:r>
      <w:r w:rsidR="00CC1E62">
        <w:fldChar w:fldCharType="begin" w:fldLock="1"/>
      </w:r>
      <w:r w:rsidR="00567F2A">
        <w:instrText>ADDIN CSL_CITATION { "citationItems" : [ { "id" : "ITEM-1",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"ITEM-1", "issued" : { "date-parts" : [ [ "2008" ] ] }, "page" : "2", "title" : "Surface complexation model for strontium sorption to amorphous silica and goethite.", "type" : "article-journal", "volume" : "9" }, "uris" : [ "http://www.mendeley.com/documents/?uuid=5b1190ba-dde8-493a-8808-29ac1ba8722f"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"(Carroll, Roberts, Criscenti, &amp; O\u2019Day, 2008; Sajih et al., 2014)", "plainTextFormattedCitation" : "(Carroll, Roberts, Criscenti, &amp; O\u2019Day, 2008; Sajih et al., 2014)", "previouslyFormattedCitation" : "(Carroll, Roberts, Criscenti, &amp; O\u2019Day, 2008; Sajih et al., 2014)" }, "properties" : { "noteIndex" : 0 }, "schema" : "https://github.com/citation-style-language/schema/raw/master/csl-citation.json" }</w:instrText>
      </w:r>
      <w:r w:rsidR="00CC1E62">
        <w:fldChar w:fldCharType="separate"/>
      </w:r>
      <w:r w:rsidR="007E2D12" w:rsidRPr="007E2D12">
        <w:rPr>
          <w:noProof/>
        </w:rPr>
        <w:t>(Carroll, Roberts, Criscenti, &amp; O’Day, 2008; Sajih et al., 2014)</w:t>
      </w:r>
      <w:r w:rsidR="00CC1E62">
        <w:fldChar w:fldCharType="end"/>
      </w:r>
      <w:r w:rsidR="00CD3D7F">
        <w:t>, nor with the experimental data fit here</w:t>
      </w:r>
      <w:r w:rsidR="00CC1E62">
        <w:t>.</w:t>
      </w:r>
      <w:r w:rsidR="00DF5ACA">
        <w:t xml:space="preserve"> </w:t>
      </w:r>
      <w:r w:rsidR="00C63F58">
        <w:t>These comparisons have their limitations since many different reaction formulations are used, eve</w:t>
      </w:r>
      <w:r w:rsidR="00152B83">
        <w:t xml:space="preserve">n though they all fall under a </w:t>
      </w:r>
      <w:r w:rsidR="007E1877">
        <w:t>“</w:t>
      </w:r>
      <w:r w:rsidR="00152B83">
        <w:t xml:space="preserve">single site </w:t>
      </w:r>
      <w:r w:rsidR="00C63F58">
        <w:t>tetradentate</w:t>
      </w:r>
      <w:r w:rsidR="007E1877">
        <w:t>”</w:t>
      </w:r>
      <w:r w:rsidR="00C63F58">
        <w:t xml:space="preserve"> model. </w:t>
      </w:r>
      <w:r w:rsidR="00025E80">
        <w:t xml:space="preserve">These uncertainties underscore </w:t>
      </w:r>
      <w:r w:rsidR="009E5C96">
        <w:t>the need to</w:t>
      </w:r>
      <w:r w:rsidR="00025E80">
        <w:t xml:space="preserve"> </w:t>
      </w:r>
      <w:r w:rsidR="00C63F58">
        <w:t xml:space="preserve">study </w:t>
      </w:r>
      <w:r w:rsidR="002B2259">
        <w:t>specific radium behavior</w:t>
      </w:r>
      <w:r w:rsidR="00C63F58">
        <w:t xml:space="preserve">, </w:t>
      </w:r>
      <w:r w:rsidR="002B2259">
        <w:t>comparing with model predicted behav</w:t>
      </w:r>
      <w:r w:rsidR="0065100B">
        <w:t>ior based on analogs</w:t>
      </w:r>
      <w:r w:rsidR="009E5C96">
        <w:t xml:space="preserve"> even on the relatively well studied iron oxides</w:t>
      </w:r>
      <w:r w:rsidR="003C4F0E">
        <w:t xml:space="preserve">. </w:t>
      </w:r>
    </w:p>
    <w:p w14:paraId="4DDC3865" w14:textId="3400A852" w:rsidR="004D265C" w:rsidRDefault="00B261B9" w:rsidP="00B53860">
      <w:pPr>
        <w:spacing w:line="360" w:lineRule="auto"/>
        <w:ind w:firstLine="720"/>
      </w:pPr>
      <w:r>
        <w:t>Surface complexation modeling of radium behavior on sodium montm</w:t>
      </w:r>
      <w:r w:rsidR="00576FCF">
        <w:t>orillonite was fit using two</w:t>
      </w:r>
      <w:r w:rsidR="00881F32">
        <w:t xml:space="preserve"> monodentate reaction</w:t>
      </w:r>
      <w:r w:rsidR="00576FCF">
        <w:t>s</w:t>
      </w:r>
      <w:r w:rsidR="00075375">
        <w:t xml:space="preserve"> and an exchange reaction with the inner layer cations</w:t>
      </w:r>
      <w:r w:rsidR="00576FCF">
        <w:t xml:space="preserve">, </w:t>
      </w:r>
      <w:r>
        <w:t>as seen in figure 4</w:t>
      </w:r>
      <w:r w:rsidR="006B3EA5">
        <w:t>, and in the fitt</w:t>
      </w:r>
      <w:r w:rsidR="00733356">
        <w:t>ed reaction constants in table 2</w:t>
      </w:r>
      <w:r>
        <w:t xml:space="preserve">. </w:t>
      </w:r>
      <w:r w:rsidR="00EA6A04">
        <w:t>Fitting the data required</w:t>
      </w:r>
      <w:r>
        <w:t xml:space="preserve"> an exchange reaction where radium displaced sodium</w:t>
      </w:r>
      <w:r w:rsidR="00AF2CAB">
        <w:t xml:space="preserve"> in the inner layer of the clay. This </w:t>
      </w:r>
      <w:r w:rsidR="00EA6A04">
        <w:t xml:space="preserve">method is commonly used to </w:t>
      </w:r>
      <w:r w:rsidR="00AF2CAB">
        <w:t>predict metal sorption behavior with clays</w:t>
      </w:r>
      <w:r w:rsidR="009E1276">
        <w:t>, and explains the large extent of sorption over the whole pH range</w:t>
      </w:r>
      <w:r w:rsidR="00AF2CAB">
        <w:t xml:space="preserve"> </w:t>
      </w:r>
      <w:r w:rsidR="00AF2CAB">
        <w:fldChar w:fldCharType="begin" w:fldLock="1"/>
      </w:r>
      <w:r w:rsidR="00567F2A">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"mendeley" : { "formattedCitation" : "(Michael H. Bradbury &amp; Baeyens, 2005; Kraepiel et al., 1999)", "plainTextFormattedCitation" : "(Michael H. Bradbury &amp; Baeyens, 2005; Kraepiel et al., 1999)", "previouslyFormattedCitation" : "(Michael H. Bradbury &amp; Baeyens, 2005; Kraepiel et al., 1999)" }, "properties" : { "noteIndex" : 0 }, "schema" : "https://github.com/citation-style-language/schema/raw/master/csl-citation.json" }</w:instrText>
      </w:r>
      <w:r w:rsidR="00AF2CAB">
        <w:fldChar w:fldCharType="separate"/>
      </w:r>
      <w:r w:rsidR="007E2D12" w:rsidRPr="007E2D12">
        <w:rPr>
          <w:noProof/>
        </w:rPr>
        <w:t>(Michael H. Bradbury &amp; Baeyens, 2005; Kraepiel et al., 1999)</w:t>
      </w:r>
      <w:r w:rsidR="00AF2CAB">
        <w:fldChar w:fldCharType="end"/>
      </w:r>
      <w:r w:rsidR="00471810">
        <w:t xml:space="preserve">. </w:t>
      </w:r>
      <w:r w:rsidR="00624C90">
        <w:t>X-ray absorption spectroscopy studies of the analog compound, barium, with montmorillonite confirm this</w:t>
      </w:r>
      <w:r w:rsidR="009A0685">
        <w:t xml:space="preserve"> dualistic behavior</w:t>
      </w:r>
      <w:r w:rsidR="00624C90">
        <w:t xml:space="preserve">, finding the formation of both inner sphere and outer sphere complexes </w:t>
      </w:r>
      <w:r w:rsidR="00624C90">
        <w:fldChar w:fldCharType="begin" w:fldLock="1"/>
      </w:r>
      <w:r w:rsidR="00567F2A">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instrText>
      </w:r>
      <w:r w:rsidR="00624C90">
        <w:fldChar w:fldCharType="separate"/>
      </w:r>
      <w:r w:rsidR="007E2D12" w:rsidRPr="007E2D12">
        <w:rPr>
          <w:noProof/>
        </w:rPr>
        <w:t>(P. C. Zhang et al., 2001)</w:t>
      </w:r>
      <w:r w:rsidR="00624C90">
        <w:fldChar w:fldCharType="end"/>
      </w:r>
      <w:r w:rsidR="00624C90">
        <w:t xml:space="preserve">. </w:t>
      </w:r>
      <w:r w:rsidR="009E1276">
        <w:t xml:space="preserve">Previous models of metal sorption to clays used a </w:t>
      </w:r>
      <w:r w:rsidR="008574F6">
        <w:t>similar</w:t>
      </w:r>
      <w:r w:rsidR="009E1276">
        <w:t xml:space="preserve"> scheme for surface behavior, including multiple types of sites to represent surface sorption</w:t>
      </w:r>
      <w:r w:rsidR="00244302">
        <w:t xml:space="preserve"> using the strong and weak site formulation described for ferrihydrite</w:t>
      </w:r>
      <w:r w:rsidR="009E1276">
        <w:t xml:space="preserve"> </w:t>
      </w:r>
      <w:r w:rsidR="009E1276">
        <w:fldChar w:fldCharType="begin" w:fldLock="1"/>
      </w:r>
      <w:r w:rsidR="00567F2A">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"mendeley" : { "formattedCitation" : "(M. H. Bradbury &amp; Baeyens, 2002)", "plainTextFormattedCitation" : "(M. H. Bradbury &amp; Baeyens, 2002)", "previouslyFormattedCitation" : "(M. H. Bradbury &amp; Baeyens, 2002)" }, "properties" : { "noteIndex" : 0 }, "schema" : "https://github.com/citation-style-language/schema/raw/master/csl-citation.json" }</w:instrText>
      </w:r>
      <w:r w:rsidR="009E1276">
        <w:fldChar w:fldCharType="separate"/>
      </w:r>
      <w:r w:rsidR="007E2D12" w:rsidRPr="007E2D12">
        <w:rPr>
          <w:noProof/>
        </w:rPr>
        <w:t>(M. H. Bradbury &amp; Baeyens, 2002)</w:t>
      </w:r>
      <w:r w:rsidR="009E1276">
        <w:fldChar w:fldCharType="end"/>
      </w:r>
      <w:r w:rsidR="009E1276">
        <w:t>.</w:t>
      </w:r>
      <w:r w:rsidR="00244302">
        <w:t xml:space="preserve"> </w:t>
      </w:r>
      <w:r w:rsidR="0092374D">
        <w:t>The model here also uses 2 sites, however the designation of “strong” and “weak” sites does not apply since both contribute to sorption at the modeled levels of radium</w:t>
      </w:r>
      <w:r w:rsidR="00D03E35">
        <w:t>. The number of fitted site density was also significantly lower than reported in the literature, with literature values producing poor fits</w:t>
      </w:r>
      <w:r w:rsidR="0092374D">
        <w:t xml:space="preserve">. </w:t>
      </w:r>
      <w:r w:rsidR="00451F62">
        <w:t>A single site, two reaction model was also considered but did not fit the experimental data</w:t>
      </w:r>
      <w:r w:rsidR="00770C2A">
        <w:t xml:space="preserve"> nearly as well the two</w:t>
      </w:r>
      <w:r w:rsidR="00451F62">
        <w:t xml:space="preserve"> site model. </w:t>
      </w:r>
      <w:r w:rsidR="009E1276">
        <w:t>The presence of exchange</w:t>
      </w:r>
      <w:r w:rsidR="007B3C17">
        <w:t xml:space="preserve"> in this simplified model</w:t>
      </w:r>
      <w:r w:rsidR="009E1276">
        <w:t xml:space="preserve"> accounts for the significant extent of sorption at acidic pHs, however, the fitted surface complexation constants also suggest that radium binds more strongly with the clay surface than either of the iron oxides</w:t>
      </w:r>
      <w:r w:rsidR="00624C90">
        <w:t xml:space="preserve">. </w:t>
      </w:r>
    </w:p>
    <w:p w14:paraId="60B5A7D8" w14:textId="5E6167DC" w:rsidR="003703BC" w:rsidRDefault="00624C90" w:rsidP="00B53860">
      <w:pPr>
        <w:spacing w:line="360" w:lineRule="auto"/>
        <w:ind w:firstLine="720"/>
      </w:pPr>
      <w:r>
        <w:t xml:space="preserve">Unfortunately, there is a limited data set that uses surface complexation modeling to examine group II cation behavior with montmorillonites. There is, however, a broad base of literature examining the strength of exchange and surface reactions with other metals </w:t>
      </w:r>
      <w:r>
        <w:fldChar w:fldCharType="begin" w:fldLock="1"/>
      </w:r>
      <w:r w:rsidR="00567F2A">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"id" : "ITEM-2",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"ITEM-2", "issue" : "23", "issued" : { "date-parts" : [ [ "2005" ] ] }, "page" : "5403-5412", "title" : "Sorption of Eu(III)/Cm(III) on Ca-montmorillonite and Na-illite. Part 2: Surface complexation modelling", "type" : "article-journal", "volume" : "69" }, "uris" : [ "http://www.mendeley.com/documents/?uuid=ac497f55-14cf-4f9d-986a-976768c3508b"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 H. Bradbury &amp; Baeyens, 2002; Michael H. Bradbury &amp; Baeyens, 2005; Mike H. Bradbury et al., 2005)", "plainTextFormattedCitation" : "(M. H. Bradbury &amp; Baeyens, 2002; Michael H. Bradbury &amp; Baeyens, 2005; Mike H. Bradbury et al., 2005)", "previouslyFormattedCitation" : "(M. H. Bradbury &amp; Baeyens, 2002; Michael H. Bradbury &amp; Baeyens, 2005; Mike H. Bradbury et al., 2005)" }, "properties" : { "noteIndex" : 0 }, "schema" : "https://github.com/citation-style-language/schema/raw/master/csl-citation.json" }</w:instrText>
      </w:r>
      <w:r>
        <w:fldChar w:fldCharType="separate"/>
      </w:r>
      <w:r w:rsidR="007E2D12" w:rsidRPr="007E2D12">
        <w:rPr>
          <w:noProof/>
        </w:rPr>
        <w:t>(M. H. Bradbury &amp; Baeyens, 2002; Michael H. Bradbury &amp; Baeyens, 2005; Mike H. Bradbury et al., 2005)</w:t>
      </w:r>
      <w:r>
        <w:fldChar w:fldCharType="end"/>
      </w:r>
      <w:r>
        <w:t xml:space="preserve">. </w:t>
      </w:r>
      <w:r w:rsidR="00DC7B2B">
        <w:t xml:space="preserve">Selectivity coefficients for other metals </w:t>
      </w:r>
      <w:r w:rsidR="009B4C95">
        <w:t>and</w:t>
      </w:r>
      <w:r w:rsidR="00DC7B2B">
        <w:t xml:space="preserve"> sodium montmorillonite</w:t>
      </w:r>
      <w:r w:rsidR="009B4C95">
        <w:t xml:space="preserve"> have been calculated previously</w:t>
      </w:r>
      <w:r w:rsidR="0018276F">
        <w:t>,</w:t>
      </w:r>
      <w:r>
        <w:t xml:space="preserve"> </w:t>
      </w:r>
      <w:r w:rsidR="009B4C95">
        <w:t xml:space="preserve">showing a range of values from 0.7 </w:t>
      </w:r>
      <w:del w:id="483" w:author="Microsoft Office User" w:date="2016-08-30T15:26:00Z">
        <w:r w:rsidR="009B4C95" w:rsidDel="00D54B1B">
          <w:delText xml:space="preserve">up </w:delText>
        </w:r>
      </w:del>
      <w:r w:rsidR="009B4C95">
        <w:t xml:space="preserve">to 398. </w:t>
      </w:r>
      <w:ins w:id="484" w:author="Microsoft Office User" w:date="2016-08-30T15:26:00Z">
        <w:r w:rsidR="00D54B1B">
          <w:t xml:space="preserve">Here, </w:t>
        </w:r>
      </w:ins>
      <w:del w:id="485" w:author="Microsoft Office User" w:date="2016-08-30T15:26:00Z">
        <w:r w:rsidR="009B4C95" w:rsidDel="00D54B1B">
          <w:delText xml:space="preserve">The </w:delText>
        </w:r>
      </w:del>
      <w:ins w:id="486" w:author="Microsoft Office User" w:date="2016-08-30T15:26:00Z">
        <w:r w:rsidR="00D54B1B">
          <w:t>t</w:t>
        </w:r>
        <w:r w:rsidR="00D54B1B">
          <w:t xml:space="preserve">he </w:t>
        </w:r>
      </w:ins>
      <w:r w:rsidR="009B4C95">
        <w:t>calculated selectivity coefficient for radium</w:t>
      </w:r>
      <w:r w:rsidR="001B1D11">
        <w:t xml:space="preserve"> </w:t>
      </w:r>
      <w:del w:id="487" w:author="Microsoft Office User" w:date="2016-08-30T15:26:00Z">
        <w:r w:rsidR="001B1D11" w:rsidDel="00D54B1B">
          <w:delText>here</w:delText>
        </w:r>
        <w:r w:rsidR="009B4C95" w:rsidDel="00D54B1B">
          <w:delText xml:space="preserve"> </w:delText>
        </w:r>
      </w:del>
      <w:r w:rsidR="009B4C95">
        <w:t>is 1.41, which</w:t>
      </w:r>
      <w:r w:rsidR="00A567D9">
        <w:t xml:space="preserve"> suggests that</w:t>
      </w:r>
      <w:r w:rsidR="00853600">
        <w:t xml:space="preserve"> radium could e</w:t>
      </w:r>
      <w:r w:rsidR="009B4C95">
        <w:t>asily be displaced by other metals</w:t>
      </w:r>
      <w:r w:rsidR="0018276F">
        <w:t xml:space="preserve"> in solution</w:t>
      </w:r>
      <w:r w:rsidR="00853600">
        <w:t xml:space="preserve">. This matches with observations that increases in </w:t>
      </w:r>
      <w:r w:rsidR="00E96448">
        <w:t xml:space="preserve">ionic strength </w:t>
      </w:r>
      <w:r w:rsidR="00853600">
        <w:t xml:space="preserve">result in radium displacement </w:t>
      </w:r>
      <w:r w:rsidR="00853600">
        <w:fldChar w:fldCharType="begin" w:fldLock="1"/>
      </w:r>
      <w:r w:rsidR="00567F2A">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"ITEM-2", "issued" : { "date-parts" : [ [ "2014" ] ] }, "number-of-pages" : "33-105", "title" : "Radium in the Environment", "type" : "report" }, "uris" : [ "http://www.mendeley.com/documents/?uuid=a8022c27-927c-40b1-bff4-50c6e5d0b945" ] } ], "mendeley" : { "formattedCitation" : "(Beck &amp; Cochran, 2013; Fesenko et al., 2014)", "plainTextFormattedCitation" : "(Beck &amp; Cochran, 2013; Fesenko et al., 2014)", "previouslyFormattedCitation" : "(Beck &amp; Cochran, 2013; Fesenko et al., 2014)" }, "properties" : { "noteIndex" : 0 }, "schema" : "https://github.com/citation-style-language/schema/raw/master/csl-citation.json" }</w:instrText>
      </w:r>
      <w:r w:rsidR="00853600">
        <w:fldChar w:fldCharType="separate"/>
      </w:r>
      <w:r w:rsidR="007E2D12" w:rsidRPr="007E2D12">
        <w:rPr>
          <w:noProof/>
        </w:rPr>
        <w:t>(Beck &amp; Cochran, 2013; Fesenko et al., 2014)</w:t>
      </w:r>
      <w:r w:rsidR="00853600">
        <w:fldChar w:fldCharType="end"/>
      </w:r>
      <w:r w:rsidR="00DC7B2B">
        <w:t>.</w:t>
      </w:r>
      <w:r>
        <w:t xml:space="preserve"> Comparisons of </w:t>
      </w:r>
      <w:r>
        <w:lastRenderedPageBreak/>
        <w:t>typical surface site reactions reveal a different story, where</w:t>
      </w:r>
      <w:r w:rsidR="00162120">
        <w:t xml:space="preserve"> the</w:t>
      </w:r>
      <w:r>
        <w:t xml:space="preserve"> </w:t>
      </w:r>
      <w:ins w:id="488" w:author="Microsoft Office User" w:date="2016-08-30T15:27:00Z">
        <w:r w:rsidR="00D54B1B">
          <w:t xml:space="preserve">extent of </w:t>
        </w:r>
      </w:ins>
      <w:r>
        <w:t xml:space="preserve">radium </w:t>
      </w:r>
      <w:del w:id="489" w:author="Microsoft Office User" w:date="2016-08-30T15:28:00Z">
        <w:r w:rsidDel="00D54B1B">
          <w:delText xml:space="preserve">binding </w:delText>
        </w:r>
        <w:r w:rsidR="00162120" w:rsidDel="00D54B1B">
          <w:delText>found</w:delText>
        </w:r>
      </w:del>
      <w:ins w:id="490" w:author="Microsoft Office User" w:date="2016-08-30T15:28:00Z">
        <w:r w:rsidR="00D54B1B">
          <w:t xml:space="preserve">adsorption </w:t>
        </w:r>
        <w:r w:rsidR="004756A9">
          <w:t>in our study</w:t>
        </w:r>
      </w:ins>
      <w:r w:rsidR="00162120">
        <w:t xml:space="preserve"> </w:t>
      </w:r>
      <w:del w:id="491" w:author="Microsoft Office User" w:date="2016-08-30T15:28:00Z">
        <w:r w:rsidR="00162120" w:rsidDel="004756A9">
          <w:delText xml:space="preserve">here </w:delText>
        </w:r>
      </w:del>
      <w:r w:rsidR="00162120">
        <w:t>is</w:t>
      </w:r>
      <w:r>
        <w:t xml:space="preserve"> significantly </w:t>
      </w:r>
      <w:del w:id="492" w:author="Microsoft Office User" w:date="2016-08-30T15:27:00Z">
        <w:r w:rsidDel="00D54B1B">
          <w:delText xml:space="preserve">stronger </w:delText>
        </w:r>
      </w:del>
      <w:ins w:id="493" w:author="Microsoft Office User" w:date="2016-08-30T15:27:00Z">
        <w:r w:rsidR="00D54B1B">
          <w:t xml:space="preserve">more </w:t>
        </w:r>
        <w:commentRangeStart w:id="494"/>
        <w:r w:rsidR="00D54B1B">
          <w:t>extensive</w:t>
        </w:r>
        <w:commentRangeEnd w:id="494"/>
        <w:r w:rsidR="00D54B1B">
          <w:rPr>
            <w:rStyle w:val="CommentReference"/>
          </w:rPr>
          <w:commentReference w:id="494"/>
        </w:r>
        <w:r w:rsidR="00D54B1B">
          <w:t xml:space="preserve"> </w:t>
        </w:r>
      </w:ins>
      <w:r>
        <w:t xml:space="preserve">than that </w:t>
      </w:r>
      <w:r w:rsidR="00162120">
        <w:t>found for</w:t>
      </w:r>
      <w:r>
        <w:t xml:space="preserve"> other </w:t>
      </w:r>
      <w:ins w:id="495" w:author="Microsoft Office User" w:date="2016-08-30T15:28:00Z">
        <w:r w:rsidR="004756A9">
          <w:t xml:space="preserve">potentially </w:t>
        </w:r>
      </w:ins>
      <w:r w:rsidR="00154DE2">
        <w:t xml:space="preserve">hazardous </w:t>
      </w:r>
      <w:r>
        <w:t>metals such as uranium, americium</w:t>
      </w:r>
      <w:r w:rsidR="00162120">
        <w:t>, manganese, and cadmium, though not as strong as that of tin</w:t>
      </w:r>
      <w:r w:rsidR="0099185A">
        <w:t xml:space="preserve">, </w:t>
      </w:r>
      <w:commentRangeStart w:id="496"/>
      <w:r w:rsidR="0099185A">
        <w:t>though with significantly fewer available surface sites</w:t>
      </w:r>
      <w:commentRangeEnd w:id="496"/>
      <w:r w:rsidR="004756A9">
        <w:rPr>
          <w:rStyle w:val="CommentReference"/>
        </w:rPr>
        <w:commentReference w:id="496"/>
      </w:r>
      <w:r w:rsidR="00162120">
        <w:t xml:space="preserve"> </w:t>
      </w:r>
      <w:r w:rsidR="00162120">
        <w:fldChar w:fldCharType="begin" w:fldLock="1"/>
      </w:r>
      <w:r w:rsidR="00567F2A">
        <w:instrText>ADDIN CSL_CITATION { "citationItems" : [ { "id" : "ITEM-1", "itemData" : { "author" : [ { "dropping-particle" : "", "family" : "Gorgeon", "given" : "L.", "non-dropping-particle" : "", "parse-names" : false, "suffix" : "" } ], "id" : "ITEM-1", "issued" : { "date-parts" : [ [ "1994" ] ] }, "publisher" : "Universite Paris", "title" : "Contribution \u00e0 la Mod\u00e9lisation Physico-Chimique de la Retention de Radio\u00e9l\u00e9ments \u00e0 Vie Longue par des Mat\u00e9riaux Argileux", "type" : "thesis" }, "uris" : [ "http://www.mendeley.com/documents/?uuid=78c8246e-c3b8-4300-a4d4-e582450c9a0d"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"ITEM-3", "itemData" : { "DOI" : "10.2136/sssaj1993.03615995005700060017x", "ISSN" : "0361-5995", "author" : [ { "dropping-particle" : "", "family" : "Zachara", "given" : "J. M.", "non-dropping-particle" : "", "parse-names" : false, "suffix" : "" }, { "dropping-particle" : "", "family" : "Smith", "given" : "S. C.", "non-dropping-particle" : "", "parse-names" : false, "suffix" : "" }, { "dropping-particle" : "", "family" : "McKinley", "given" : "J. P.", "non-dropping-particle" : "", "parse-names" : false, "suffix" : "" }, { "dropping-particle" : "", "family" : "Resch", "given" : "C. T.", "non-dropping-particle" : "", "parse-names" : false, "suffix" : "" } ], "container-title" : "Soil Science Society of America Journal", "id" : "ITEM-3", "issue" : "6", "issued" : { "date-parts" : [ [ "1993" ] ] }, "page" : "1491", "title" : "Cadmium Sorption on Specimen and Soil Smectites in Sodium and Calcium Electrolytes", "type" : "article-journal", "volume" : "57" }, "uris" : [ "http://www.mendeley.com/documents/?uuid=b6e8aba5-a9a3-4341-b67f-8a5c3ca78f78" ] } ], "mendeley" : { "formattedCitation" : "(Michael H. Bradbury &amp; Baeyens, 2005; Gorgeon, 1994; Zachara, Smith, McKinley, &amp; Resch, 1993)", "plainTextFormattedCitation" : "(Michael H. Bradbury &amp; Baeyens, 2005; Gorgeon, 1994; Zachara, Smith, McKinley, &amp; Resch, 1993)", "previouslyFormattedCitation" : "(Michael H. Bradbury &amp; Baeyens, 2005; Gorgeon, 1994; Zachara, Smith, McKinley, &amp; Resch, 1993)" }, "properties" : { "noteIndex" : 0 }, "schema" : "https://github.com/citation-style-language/schema/raw/master/csl-citation.json" }</w:instrText>
      </w:r>
      <w:r w:rsidR="00162120">
        <w:fldChar w:fldCharType="separate"/>
      </w:r>
      <w:r w:rsidR="007E2D12" w:rsidRPr="007E2D12">
        <w:rPr>
          <w:noProof/>
        </w:rPr>
        <w:t>(Michael H. Bradbury &amp; Baeyens, 2005; Gorgeon, 1994; Zachara, Smith, McKinley, &amp; Resch, 1993)</w:t>
      </w:r>
      <w:r w:rsidR="00162120">
        <w:fldChar w:fldCharType="end"/>
      </w:r>
      <w:r w:rsidR="00162120">
        <w:t xml:space="preserve">. </w:t>
      </w:r>
      <w:r w:rsidR="00154DE2">
        <w:t>This suggests</w:t>
      </w:r>
      <w:del w:id="497" w:author="Microsoft Office User" w:date="2016-08-30T15:29:00Z">
        <w:r w:rsidR="00154DE2" w:rsidDel="004756A9">
          <w:delText xml:space="preserve"> therefore</w:delText>
        </w:r>
      </w:del>
      <w:r w:rsidR="00154DE2">
        <w:t xml:space="preserve"> that interactions between multiple metals with a clay surface will be intricate, resulting in significantly different competition for the various available sites.</w:t>
      </w:r>
      <w:r w:rsidR="00881F32">
        <w:t xml:space="preserve"> </w:t>
      </w:r>
      <w:r w:rsidR="001C2076">
        <w:t xml:space="preserve">The differences between metal reactions with respect to the surface are likely less important than those in exchange, but the sum of their effects is difficult to predict </w:t>
      </w:r>
      <w:r w:rsidR="00686A7B">
        <w:t>a</w:t>
      </w:r>
      <w:r w:rsidR="001C2076">
        <w:t xml:space="preserve"> priori</w:t>
      </w:r>
      <w:r w:rsidR="00881F32">
        <w:t>.</w:t>
      </w:r>
    </w:p>
    <w:p w14:paraId="030170AF" w14:textId="18462856" w:rsidR="008F1045" w:rsidRDefault="00DC4D83" w:rsidP="00B53860">
      <w:pPr>
        <w:spacing w:line="360" w:lineRule="auto"/>
      </w:pPr>
      <w:r>
        <w:tab/>
        <w:t xml:space="preserve">Lastly, pyrite experimental data was fit using </w:t>
      </w:r>
      <w:r w:rsidR="00E17906">
        <w:t xml:space="preserve">the same method as described for the others, however, the surface reactions bear some difference </w:t>
      </w:r>
      <w:r w:rsidR="00E92E6E">
        <w:t xml:space="preserve">due </w:t>
      </w:r>
      <w:r w:rsidR="00E17906">
        <w:t>to the nature of the surface being mo</w:t>
      </w:r>
      <w:r w:rsidR="00616231">
        <w:t>deled, as can be seen in table 2</w:t>
      </w:r>
      <w:r w:rsidR="00D334CA">
        <w:t xml:space="preserve"> using a sulfur site instead of an oxygen site</w:t>
      </w:r>
      <w:r w:rsidR="00E17906">
        <w:t>. The data fit is acceptable for the experimental data, though it is not as good as for the montmorillonite or iron oxides, which indicates that a simple complexation model may not be sufficient to describe the observed behavior. Reactions with the protonated site were considered, but</w:t>
      </w:r>
      <w:r w:rsidR="00D15281">
        <w:t xml:space="preserve"> did not fit the data</w:t>
      </w:r>
      <w:r w:rsidR="00E17906">
        <w:t>. The fitted reaction constant is also the lowest of all of the fitted reaction constants found here by multiple log K units, suggesting that pyrite is the weakest sorbent of all those considered here. This is reinforced by the observation of limited radium sorption over all pH ranges.</w:t>
      </w:r>
    </w:p>
    <w:p w14:paraId="3B1A432A" w14:textId="0E1E0A70" w:rsidR="00E17906" w:rsidRDefault="00E17906" w:rsidP="00B53860">
      <w:pPr>
        <w:spacing w:line="360" w:lineRule="auto"/>
      </w:pPr>
      <w:r>
        <w:tab/>
      </w:r>
      <w:r w:rsidR="00605B47">
        <w:t>Obtaining data for s</w:t>
      </w:r>
      <w:r w:rsidR="000850CC">
        <w:t xml:space="preserve">urface complexation modeling of the pyrite surface is a particularly difficult problem, owing to the high reactivity of the pyrite surface with any available oxidant </w:t>
      </w:r>
      <w:r w:rsidR="000850CC">
        <w:fldChar w:fldCharType="begin" w:fldLock="1"/>
      </w:r>
      <w:r w:rsidR="00567F2A">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"(Murphy &amp; Strongin, 2009)", "plainTextFormattedCitation" : "(Murphy &amp; Strongin, 2009)", "previouslyFormattedCitation" : "(Murphy &amp; Strongin, 2009)" }, "properties" : { "noteIndex" : 0 }, "schema" : "https://github.com/citation-style-language/schema/raw/master/csl-citation.json" }</w:instrText>
      </w:r>
      <w:r w:rsidR="000850CC">
        <w:fldChar w:fldCharType="separate"/>
      </w:r>
      <w:r w:rsidR="007E2D12" w:rsidRPr="007E2D12">
        <w:rPr>
          <w:noProof/>
        </w:rPr>
        <w:t>(Murphy &amp; Strongin, 2009)</w:t>
      </w:r>
      <w:r w:rsidR="000850CC">
        <w:fldChar w:fldCharType="end"/>
      </w:r>
      <w:r w:rsidR="000850CC">
        <w:t xml:space="preserve">. Examination of sorption of strontium to a clean, unoxidized pyrite surface found that no sorption </w:t>
      </w:r>
      <w:r w:rsidR="003A3B64">
        <w:t>occurred</w:t>
      </w:r>
      <w:r w:rsidR="000850CC">
        <w:t>, matching the relatively low amount of sorption observed for pyrite,</w:t>
      </w:r>
      <w:r w:rsidR="001A6E23">
        <w:t xml:space="preserve"> only</w:t>
      </w:r>
      <w:r w:rsidR="000850CC">
        <w:t xml:space="preserve"> using surface complexation modeling to determine sorption to</w:t>
      </w:r>
      <w:r w:rsidR="00AB12D0">
        <w:t xml:space="preserve"> the</w:t>
      </w:r>
      <w:r w:rsidR="000850CC">
        <w:t xml:space="preserve"> oxidized pyrite </w:t>
      </w:r>
      <w:r w:rsidR="00AB12D0">
        <w:t>surface</w:t>
      </w:r>
      <w:r w:rsidR="003A3B64">
        <w:t xml:space="preserve"> </w:t>
      </w:r>
      <w:r w:rsidR="003A3B64">
        <w:fldChar w:fldCharType="begin" w:fldLock="1"/>
      </w:r>
      <w:r w:rsidR="00567F2A">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et al., 2006)", "plainTextFormattedCitation" : "(Naveau et al., 2006)", "previouslyFormattedCitation" : "(Naveau et al., 2006)" }, "properties" : { "noteIndex" : 0 }, "schema" : "https://github.com/citation-style-language/schema/raw/master/csl-citation.json" }</w:instrText>
      </w:r>
      <w:r w:rsidR="003A3B64">
        <w:fldChar w:fldCharType="separate"/>
      </w:r>
      <w:r w:rsidR="007E2D12" w:rsidRPr="007E2D12">
        <w:rPr>
          <w:noProof/>
        </w:rPr>
        <w:t>(Naveau et al., 2006)</w:t>
      </w:r>
      <w:r w:rsidR="003A3B64">
        <w:fldChar w:fldCharType="end"/>
      </w:r>
      <w:r w:rsidR="000850CC">
        <w:t>.</w:t>
      </w:r>
      <w:r w:rsidR="003A3B64">
        <w:t xml:space="preserve"> An earlier study of pyrite behavior with other non-</w:t>
      </w:r>
      <w:r w:rsidR="00414755">
        <w:t>redox active</w:t>
      </w:r>
      <w:r w:rsidR="003A3B64">
        <w:t xml:space="preserve"> metals made no assumption of </w:t>
      </w:r>
      <w:del w:id="498" w:author="Microsoft Office User" w:date="2016-08-30T15:30:00Z">
        <w:r w:rsidR="003A3B64" w:rsidDel="004756A9">
          <w:delText>surface behavior</w:delText>
        </w:r>
      </w:del>
      <w:ins w:id="499" w:author="Microsoft Office User" w:date="2016-08-30T15:30:00Z">
        <w:r w:rsidR="004756A9">
          <w:t>chemical reactions at the mineral surface</w:t>
        </w:r>
      </w:ins>
      <w:r w:rsidR="003A3B64">
        <w:t xml:space="preserve">, other than the existence of a protonated site </w:t>
      </w:r>
      <w:r w:rsidR="003A3B64">
        <w:fldChar w:fldCharType="begin" w:fldLock="1"/>
      </w:r>
      <w:r w:rsidR="00567F2A">
        <w:instrText>ADDIN CSL_CITATION { "citationItems" : [ { "id" : "ITEM-1",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"ITEM-1", "issue" : "8", "issued" : { "date-parts" : [ [ "1991" ] ] }, "page" : "2159-2171", "title" : "Interactions of divalent cations with the surface of pyrite", "type" : "article-journal", "volume" : "55" }, "uris" : [ "http://www.mendeley.com/documents/?uuid=d1857faf-2566-41b2-ac85-cbf33257c4db" ] } ], "mendeley" : { "formattedCitation" : "(Kornicker &amp; Morse, 1991)", "plainTextFormattedCitation" : "(Kornicker &amp; Morse, 1991)", "previouslyFormattedCitation" : "(Kornicker &amp; Morse, 1991)" }, "properties" : { "noteIndex" : 0 }, "schema" : "https://github.com/citation-style-language/schema/raw/master/csl-citation.json" }</w:instrText>
      </w:r>
      <w:r w:rsidR="003A3B64">
        <w:fldChar w:fldCharType="separate"/>
      </w:r>
      <w:r w:rsidR="007E2D12" w:rsidRPr="007E2D12">
        <w:rPr>
          <w:noProof/>
        </w:rPr>
        <w:t>(Kornicker &amp; Morse, 1991)</w:t>
      </w:r>
      <w:r w:rsidR="003A3B64">
        <w:fldChar w:fldCharType="end"/>
      </w:r>
      <w:r w:rsidR="003A3B64">
        <w:t xml:space="preserve">. This </w:t>
      </w:r>
      <w:r w:rsidR="00FC24B7">
        <w:t>differs from</w:t>
      </w:r>
      <w:r w:rsidR="003A3B64">
        <w:t xml:space="preserve"> suggested behavior found in </w:t>
      </w:r>
      <w:r w:rsidR="00BC0ABA">
        <w:t>fitted</w:t>
      </w:r>
      <w:r w:rsidR="003A3B64">
        <w:t xml:space="preserve"> surface complexation model, as </w:t>
      </w:r>
      <w:r w:rsidR="00BC0ABA">
        <w:t xml:space="preserve">a complex with the </w:t>
      </w:r>
      <w:r w:rsidR="003A3B64">
        <w:t xml:space="preserve">deprotonated site was necessary to fit the experimental data. As discussed previously, this is a likely indication that the pyrite surface behavior </w:t>
      </w:r>
      <w:r w:rsidR="00D60248">
        <w:t xml:space="preserve">cannot be easily captured by a single surface complexation model, </w:t>
      </w:r>
      <w:r w:rsidR="003A3B64">
        <w:t>and better understanding is best gained through</w:t>
      </w:r>
      <w:ins w:id="500" w:author="Microsoft Office User" w:date="2016-08-30T15:31:00Z">
        <w:r w:rsidR="004756A9">
          <w:t xml:space="preserve"> direct measurement</w:t>
        </w:r>
        <w:commentRangeStart w:id="501"/>
        <w:r w:rsidR="004756A9">
          <w:t>;</w:t>
        </w:r>
      </w:ins>
      <w:r w:rsidR="003A3B64">
        <w:t xml:space="preserve"> x-ray </w:t>
      </w:r>
      <w:r w:rsidR="00D24816">
        <w:t>absorption</w:t>
      </w:r>
      <w:r w:rsidR="003A3B64">
        <w:t xml:space="preserve"> spectroscopic </w:t>
      </w:r>
      <w:r w:rsidR="00414B73">
        <w:t>study as has been done</w:t>
      </w:r>
      <w:r w:rsidR="003A3B64">
        <w:t xml:space="preserve"> with montmorillonite and iron oxides</w:t>
      </w:r>
      <w:commentRangeEnd w:id="501"/>
      <w:r w:rsidR="004756A9">
        <w:rPr>
          <w:rStyle w:val="CommentReference"/>
        </w:rPr>
        <w:commentReference w:id="501"/>
      </w:r>
      <w:r w:rsidR="003A3B64">
        <w:t>.</w:t>
      </w:r>
      <w:r w:rsidR="00D24816">
        <w:t xml:space="preserve"> Indeed, this</w:t>
      </w:r>
      <w:r w:rsidR="00AE5ED1">
        <w:t xml:space="preserve"> complexity</w:t>
      </w:r>
      <w:r w:rsidR="00D24816">
        <w:t xml:space="preserve"> has been found when studying redox-active metals such as selenium and uranium</w:t>
      </w:r>
      <w:r w:rsidR="00AE5ED1">
        <w:t>, which oxidize the pyrite surface</w:t>
      </w:r>
      <w:r w:rsidR="00D24816">
        <w:t xml:space="preserve"> </w:t>
      </w:r>
      <w:r w:rsidR="00D24816">
        <w:fldChar w:fldCharType="begin" w:fldLock="1"/>
      </w:r>
      <w:r w:rsidR="00567F2A">
        <w:instrText>ADDIN CSL_CITATION { "citationItems" : [ { "id" : "ITEM-1",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"ITEM-1",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"ITEM-2",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"ITEM-2", "issue" : "15", "issued" : { "date-parts" : [ [ "2007" ] ] }, "page" : "5376-5382", "title" : "Interactions of aqueous selenium (-II) and (IV) with metallic sulfide surfaces", "type" : "article-journal", "volume" : "41" }, "uris" : [ "http://www.mendeley.com/documents/?uuid=b73e390e-3597-410a-ac72-a4f2232d9a29" ] } ], "mendeley" : { "formattedCitation" : "(Naveau, Monteil-Rivera, Guillon, &amp; Dumonceau, 2007; Wersin et al., 1994)", "plainTextFormattedCitation" : "(Naveau, Monteil-Rivera, Guillon, &amp; Dumonceau, 2007; Wersin et al., 1994)", "previouslyFormattedCitation" : "(Naveau, Monteil-Rivera, Guillon, &amp; Dumonceau, 2007; Wersin et al., 1994)" }, "properties" : { "noteIndex" : 0 }, "schema" : "https://github.com/citation-style-language/schema/raw/master/csl-citation.json" }</w:instrText>
      </w:r>
      <w:r w:rsidR="00D24816">
        <w:fldChar w:fldCharType="separate"/>
      </w:r>
      <w:r w:rsidR="007E2D12" w:rsidRPr="007E2D12">
        <w:rPr>
          <w:noProof/>
        </w:rPr>
        <w:t>(Naveau, Monteil-Rivera, Guillon, &amp; Dumonceau, 2007; Wersin et al., 1994)</w:t>
      </w:r>
      <w:r w:rsidR="00D24816">
        <w:fldChar w:fldCharType="end"/>
      </w:r>
      <w:r w:rsidR="00D24816">
        <w:t xml:space="preserve">. </w:t>
      </w:r>
      <w:r w:rsidR="009B0431">
        <w:lastRenderedPageBreak/>
        <w:t>Further characterization of the pyrite surface properties is necessary to better constrain radium behavior with the pyrite surface</w:t>
      </w:r>
      <w:r w:rsidR="00AE5ED1">
        <w:t>.</w:t>
      </w:r>
    </w:p>
    <w:p w14:paraId="2B735AB6" w14:textId="13B74679" w:rsidR="00525F81" w:rsidRDefault="00525F81" w:rsidP="00B53860">
      <w:pPr>
        <w:spacing w:line="360" w:lineRule="auto"/>
      </w:pPr>
      <w:r>
        <w:t>SECTION 3.3: IMPLICATIONS FOR RADIUM AS TRACER</w:t>
      </w:r>
      <w:r>
        <w:tab/>
      </w:r>
    </w:p>
    <w:p w14:paraId="0F9B1A4B" w14:textId="538A8F45" w:rsidR="00B03733" w:rsidRDefault="00C702BC" w:rsidP="00B03733">
      <w:pPr>
        <w:spacing w:line="360" w:lineRule="auto"/>
        <w:ind w:firstLine="720"/>
      </w:pPr>
      <w:r>
        <w:t xml:space="preserve">The experimental results here confirm that iron oxides play a key role in retaining radium in natural environments, </w:t>
      </w:r>
      <w:ins w:id="502" w:author="Microsoft Office User" w:date="2016-08-30T15:35:00Z">
        <w:r w:rsidR="004756A9">
          <w:t xml:space="preserve">and differences observed in fitted thermodynamic constants with previously reported values highlight that </w:t>
        </w:r>
      </w:ins>
      <w:ins w:id="503" w:author="Microsoft Office User" w:date="2016-08-30T15:36:00Z">
        <w:r w:rsidR="004756A9">
          <w:t>variability</w:t>
        </w:r>
      </w:ins>
      <w:ins w:id="504" w:author="Microsoft Office User" w:date="2016-08-30T15:35:00Z">
        <w:r w:rsidR="004756A9">
          <w:t xml:space="preserve"> </w:t>
        </w:r>
      </w:ins>
      <w:ins w:id="505" w:author="Microsoft Office User" w:date="2016-08-30T15:36:00Z">
        <w:r w:rsidR="004756A9">
          <w:t xml:space="preserve">…. </w:t>
        </w:r>
      </w:ins>
      <w:ins w:id="506" w:author="Microsoft Office User" w:date="2016-08-30T15:35:00Z">
        <w:r w:rsidR="004756A9">
          <w:t xml:space="preserve"> </w:t>
        </w:r>
      </w:ins>
      <w:del w:id="507" w:author="Microsoft Office User" w:date="2016-08-30T15:37:00Z">
        <w:r w:rsidDel="004756A9">
          <w:delText>however</w:delText>
        </w:r>
      </w:del>
      <w:ins w:id="508" w:author="Microsoft Office User" w:date="2016-08-30T15:37:00Z">
        <w:r w:rsidR="004756A9">
          <w:t>Our results also</w:t>
        </w:r>
      </w:ins>
      <w:del w:id="509" w:author="Microsoft Office User" w:date="2016-08-30T15:37:00Z">
        <w:r w:rsidDel="004756A9">
          <w:delText>, they also</w:delText>
        </w:r>
      </w:del>
      <w:r>
        <w:t xml:space="preserve"> indicate that it is crucial to consider the role of </w:t>
      </w:r>
      <w:del w:id="510" w:author="Microsoft Office User" w:date="2016-08-30T15:32:00Z">
        <w:r w:rsidDel="004756A9">
          <w:delText>montmorillonites</w:delText>
        </w:r>
      </w:del>
      <w:ins w:id="511" w:author="Microsoft Office User" w:date="2016-08-30T15:32:00Z">
        <w:r w:rsidR="004756A9">
          <w:t>clay minerals</w:t>
        </w:r>
      </w:ins>
      <w:ins w:id="512" w:author="Microsoft Office User" w:date="2016-08-30T15:37:00Z">
        <w:r w:rsidR="004756A9">
          <w:t xml:space="preserve"> on the retention of Ra</w:t>
        </w:r>
      </w:ins>
      <w:ins w:id="513" w:author="Microsoft Office User" w:date="2016-08-30T15:32:00Z">
        <w:r w:rsidR="004756A9">
          <w:t>, particularly those with an accessable interlayer such as the 2:1 montmorillonite studied here</w:t>
        </w:r>
      </w:ins>
      <w:ins w:id="514" w:author="Microsoft Office User" w:date="2016-08-30T15:37:00Z">
        <w:r w:rsidR="004756A9">
          <w:t xml:space="preserve">—here, Ra bound most extensively to </w:t>
        </w:r>
      </w:ins>
      <w:ins w:id="515" w:author="Microsoft Office User" w:date="2016-08-30T15:38:00Z">
        <w:r w:rsidR="00E724BE">
          <w:t xml:space="preserve">montmorillonite compared to all other minerals besides ferrihydrite at pH 9.0. </w:t>
        </w:r>
      </w:ins>
      <w:del w:id="516" w:author="Microsoft Office User" w:date="2016-08-30T15:38:00Z">
        <w:r w:rsidDel="00E724BE">
          <w:delText xml:space="preserve">, and other clays that have exchangeable cations in the inner layer, as they presented the most extensive sorbents of all the considered minerals. </w:delText>
        </w:r>
      </w:del>
      <w:r>
        <w:t xml:space="preserve">Pyrite showed minimal sorption at best, however, it may play a limited role in controlling sorption in anoxic environments, </w:t>
      </w:r>
      <w:del w:id="517" w:author="Microsoft Office User" w:date="2016-08-30T15:40:00Z">
        <w:r w:rsidDel="00E724BE">
          <w:delText xml:space="preserve">or </w:delText>
        </w:r>
      </w:del>
      <w:ins w:id="518" w:author="Microsoft Office User" w:date="2016-08-30T15:40:00Z">
        <w:r w:rsidR="00E724BE">
          <w:t xml:space="preserve">and may impart important controls on </w:t>
        </w:r>
      </w:ins>
      <w:ins w:id="519" w:author="Microsoft Office User" w:date="2016-08-30T15:41:00Z">
        <w:r w:rsidR="00E724BE">
          <w:t xml:space="preserve">Ra </w:t>
        </w:r>
      </w:ins>
      <w:ins w:id="520" w:author="Microsoft Office User" w:date="2016-08-30T15:40:00Z">
        <w:r w:rsidR="00E724BE">
          <w:t xml:space="preserve">mobility when </w:t>
        </w:r>
      </w:ins>
      <w:ins w:id="521" w:author="Microsoft Office User" w:date="2016-08-30T15:41:00Z">
        <w:r w:rsidR="00E724BE">
          <w:t>oxidation produces</w:t>
        </w:r>
      </w:ins>
      <w:del w:id="522" w:author="Microsoft Office User" w:date="2016-08-30T15:41:00Z">
        <w:r w:rsidDel="00E724BE">
          <w:delText>when</w:delText>
        </w:r>
      </w:del>
      <w:r>
        <w:t xml:space="preserve"> iron oxide coatings </w:t>
      </w:r>
      <w:ins w:id="523" w:author="Microsoft Office User" w:date="2016-08-30T15:41:00Z">
        <w:r w:rsidR="00E724BE">
          <w:t xml:space="preserve">on </w:t>
        </w:r>
      </w:ins>
      <w:del w:id="524" w:author="Microsoft Office User" w:date="2016-08-30T15:39:00Z">
        <w:r w:rsidDel="00E724BE">
          <w:delText xml:space="preserve">form on the </w:delText>
        </w:r>
      </w:del>
      <w:r>
        <w:t>pyrite surface</w:t>
      </w:r>
      <w:ins w:id="525" w:author="Microsoft Office User" w:date="2016-08-30T15:41:00Z">
        <w:r w:rsidR="00E724BE">
          <w:t>s</w:t>
        </w:r>
      </w:ins>
      <w:r>
        <w:t>. All of the observed minerals displayed some sensitivity to solution pH</w:t>
      </w:r>
      <w:r w:rsidR="00BA5039">
        <w:t>. Previous research also suggets</w:t>
      </w:r>
      <w:r>
        <w:t xml:space="preserve"> ionic strength</w:t>
      </w:r>
      <w:r w:rsidR="00BA5039">
        <w:t xml:space="preserve"> will also control radium retention </w:t>
      </w:r>
      <w:r>
        <w:fldChar w:fldCharType="begin" w:fldLock="1"/>
      </w:r>
      <w:r w:rsidR="00567F2A">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"(Beck &amp; Cochran, 2013; Tamamura et al., 2013)", "plainTextFormattedCitation" : "(Beck &amp; Cochran, 2013; Tamamura et al., 2013)", "previouslyFormattedCitation" : "(Beck &amp; Cochran, 2013; Tamamura et al., 2013)" }, "properties" : { "noteIndex" : 0 }, "schema" : "https://github.com/citation-style-language/schema/raw/master/csl-citation.json" }</w:instrText>
      </w:r>
      <w:r>
        <w:fldChar w:fldCharType="separate"/>
      </w:r>
      <w:r w:rsidR="007E2D12" w:rsidRPr="007E2D12">
        <w:rPr>
          <w:noProof/>
        </w:rPr>
        <w:t>(Beck &amp; Cochran, 2013; Tamamura et al., 2013)</w:t>
      </w:r>
      <w:r>
        <w:fldChar w:fldCharType="end"/>
      </w:r>
      <w:r>
        <w:t xml:space="preserve">. </w:t>
      </w:r>
      <w:commentRangeStart w:id="526"/>
      <w:r>
        <w:t>These complex interactions have significant implications for the use of radium as tracers in the natural environment for groundwater.</w:t>
      </w:r>
      <w:r w:rsidR="00140621">
        <w:t xml:space="preserve"> </w:t>
      </w:r>
      <w:commentRangeEnd w:id="526"/>
      <w:r w:rsidR="00E724BE">
        <w:rPr>
          <w:rStyle w:val="CommentReference"/>
        </w:rPr>
        <w:commentReference w:id="526"/>
      </w:r>
      <w:r w:rsidR="00140621">
        <w:t>Based on these results,</w:t>
      </w:r>
      <w:r>
        <w:t xml:space="preserve"> </w:t>
      </w:r>
      <w:r w:rsidR="00140621">
        <w:t>v</w:t>
      </w:r>
      <w:r>
        <w:t xml:space="preserve">ariations in the groundwater radium concentration </w:t>
      </w:r>
      <w:r w:rsidR="00D576C3">
        <w:t>are driven by local</w:t>
      </w:r>
      <w:r>
        <w:t xml:space="preserve"> shifts in pH or salinity, common in estuarine aquifers or</w:t>
      </w:r>
      <w:r w:rsidR="00140621">
        <w:t xml:space="preserve"> when high salinity produced waters leaked from hydraulic fracturing operations interact with </w:t>
      </w:r>
      <w:r w:rsidR="00D576C3">
        <w:t xml:space="preserve">low salinity </w:t>
      </w:r>
      <w:r w:rsidR="00140621">
        <w:t xml:space="preserve">local groundwater. </w:t>
      </w:r>
      <w:r w:rsidR="003A7A76">
        <w:t>T</w:t>
      </w:r>
      <w:r w:rsidR="00B03733">
        <w:t>he composition of a given water’s salinity will also</w:t>
      </w:r>
      <w:r w:rsidR="003A7A76">
        <w:t xml:space="preserve"> likely</w:t>
      </w:r>
      <w:r w:rsidR="00B03733">
        <w:t xml:space="preserve"> have an impact on the retention of radium on the mineral surfaces of the aquifers</w:t>
      </w:r>
      <w:r w:rsidR="003A7A76">
        <w:t xml:space="preserve"> based on the different results for various metals</w:t>
      </w:r>
      <w:r w:rsidR="00B03733">
        <w:t>.</w:t>
      </w:r>
    </w:p>
    <w:p w14:paraId="28FC700C" w14:textId="07187828" w:rsidR="00B03733" w:rsidRDefault="00C61D38" w:rsidP="00B53860">
      <w:pPr>
        <w:spacing w:line="360" w:lineRule="auto"/>
        <w:ind w:firstLine="720"/>
      </w:pPr>
      <w:r>
        <w:t>The surface complexation constants fitted from the experimental data are largest for sodium montmorillonite surface sites, followed by ferrihydrite, goethite, and then pyrite.</w:t>
      </w:r>
      <w:r w:rsidR="00031E93">
        <w:t xml:space="preserve"> Montmorillonite also required an </w:t>
      </w:r>
      <w:ins w:id="527" w:author="Microsoft Office User" w:date="2016-08-30T15:42:00Z">
        <w:r w:rsidR="00E724BE">
          <w:t xml:space="preserve">(interlayer) </w:t>
        </w:r>
      </w:ins>
      <w:r w:rsidR="00031E93">
        <w:t xml:space="preserve">exchange reaction, which </w:t>
      </w:r>
      <w:ins w:id="528" w:author="Microsoft Office User" w:date="2016-08-30T15:42:00Z">
        <w:r w:rsidR="00E724BE">
          <w:t xml:space="preserve">was </w:t>
        </w:r>
      </w:ins>
      <w:del w:id="529" w:author="Microsoft Office User" w:date="2016-08-30T15:42:00Z">
        <w:r w:rsidR="00031E93" w:rsidDel="00E724BE">
          <w:delText xml:space="preserve">provided </w:delText>
        </w:r>
      </w:del>
      <w:r w:rsidR="00031E93">
        <w:t>the dominant</w:t>
      </w:r>
      <w:ins w:id="530" w:author="Microsoft Office User" w:date="2016-08-30T15:43:00Z">
        <w:r w:rsidR="00E724BE">
          <w:t xml:space="preserve"> retention mechanism</w:t>
        </w:r>
      </w:ins>
      <w:del w:id="531" w:author="Microsoft Office User" w:date="2016-08-30T15:43:00Z">
        <w:r w:rsidR="00031E93" w:rsidDel="00E724BE">
          <w:delText xml:space="preserve"> mechanism for sorbing radium with montmorillonite</w:delText>
        </w:r>
      </w:del>
      <w:r w:rsidR="00031E93">
        <w:t xml:space="preserve">. Comparison of these constants with other constants for barium or strontium, common analogs for radium, reveal similarities in overall behavior, but it is unclear on how to make estimations of radium behavior from solely the analog’s behavior. </w:t>
      </w:r>
      <w:r w:rsidR="00A1630D">
        <w:t>The constants provided here also can inform models of transport used to predict radium behavior</w:t>
      </w:r>
      <w:r w:rsidR="00B03733">
        <w:t xml:space="preserve">, and are simple enough to be included in comprehensive </w:t>
      </w:r>
      <w:r w:rsidR="004E612E">
        <w:t xml:space="preserve">multi-element </w:t>
      </w:r>
      <w:r w:rsidR="00B03733">
        <w:t>models of transport</w:t>
      </w:r>
      <w:r w:rsidR="00A1630D">
        <w:t>.</w:t>
      </w:r>
    </w:p>
    <w:p w14:paraId="72605AEE" w14:textId="4779EF09" w:rsidR="00140621" w:rsidRDefault="00B03733" w:rsidP="00B53860">
      <w:pPr>
        <w:spacing w:line="360" w:lineRule="auto"/>
        <w:ind w:firstLine="720"/>
      </w:pPr>
      <w:r>
        <w:t xml:space="preserve">Radium isotopes have played a crucial role in tracing the flux of groundwater into the ocean, and also has been highlighted as a potential marker for investigating ground contamination resulting from hydraulic fracturing operations </w:t>
      </w:r>
      <w:r>
        <w:fldChar w:fldCharType="begin" w:fldLock="1"/>
      </w:r>
      <w:r w:rsidR="00567F2A">
        <w:instrText>ADDIN CSL_CITATION { "citationItems" : [ { "id" : "ITEM-1", "itemData" : { "DOI" : "10.1023/B:BIOG.0000006057.63478.fa", "ISBN" : "0168-2563", "ISSN" : "01682563", "abstract" : "The direct discharge of groundwater into the coastal zone has received increased attention in the last few years as it is now recognized that this process represents an important pathway for material transport. Assessing these material fluxes is difficult, as there is no simple means to gauge the water flux. We estimated the changing flux of groundwater discharge into a coastal area in the northeast Gulf of Mexico ( Florida) based on continuous measurements of radon concentrations over a several day period. Changing radon inventories were converted to fluxes after accounting for losses due to atmospheric evasion and mixing. Radon fluxes are then converted to groundwater inflow rates by estimating the radon concentration of the fluids discharging into the study domain. Groundwater flow was also assessed via seepage meters, radium isotopes, and modeling during this period as part of an \"intercomparison\" study. The radon results suggest that the flow is: ( 1) highly variable with flows ranging from similar to 5 to 50 cm/day; and ( 2) strongly influenced by the tides, with spikes in the flow every 12 hours. The discharge estimates and pattern of flow derived from the radon model matches the automated seepage meter records very closely.", "author" : [ { "dropping-particle" : "", "family" : "Lambert", "given" : "Michael J.", "non-dropping-particle" : "", "parse-names" : false, "suffix" : "" }, { "dropping-particle" : "", "family" : "Burnett", "given" : "William C.", "non-dropping-particle" : "", "parse-names" : false, "suffix" : "" } ], "container-title" : "Biogeochemistry", "id" : "ITEM-1", "issue" : "1-2", "issued" : { "date-parts" : [ [ "2003" ] ] }, "page" : "55-73", "title" : "Submarine groundwater discharge estimates at a Florida coastal site based on continuous radon measurements", "type" : "article-journal", "volume" : "66" }, "uris" : [ "http://www.mendeley.com/documents/?uuid=d6498b20-36c4-436f-8bb5-3ba09d44183e"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"(Lambert &amp; Burnett, 2003; Lauer &amp; Vengosh, 2016)", "plainTextFormattedCitation" : "(Lambert &amp; Burnett, 2003; Lauer &amp; Vengosh, 2016)", "previouslyFormattedCitation" : "(Lambert &amp; Burnett, 2003; Lauer &amp; Vengosh, 2016)" }, "properties" : { "noteIndex" : 0 }, "schema" : "https://github.com/citation-style-language/schema/raw/master/csl-citation.json" }</w:instrText>
      </w:r>
      <w:r>
        <w:fldChar w:fldCharType="separate"/>
      </w:r>
      <w:r w:rsidR="007E2D12" w:rsidRPr="007E2D12">
        <w:rPr>
          <w:noProof/>
        </w:rPr>
        <w:t>(Lambert &amp; Burnett, 2003; Lauer &amp; Vengosh, 2016)</w:t>
      </w:r>
      <w:r>
        <w:fldChar w:fldCharType="end"/>
      </w:r>
      <w:r>
        <w:t xml:space="preserve">. The models </w:t>
      </w:r>
      <w:r>
        <w:lastRenderedPageBreak/>
        <w:t xml:space="preserve">used thus far are relatively simple mixing models, where transport within porous media is not considered </w:t>
      </w:r>
      <w:r>
        <w:fldChar w:fldCharType="begin" w:fldLock="1"/>
      </w:r>
      <w:r w:rsidR="00567F2A">
        <w:instrText>ADDIN CSL_CITATION { "citationItems" : [ { "id" : "ITEM-1", "itemData" : { "DOI" : "10.1016/S0016-7037(96)00289-X", "ISSN" : "00167037", "author" : [ { "dropping-particle" : "", "family" : "Rama", "given" : "", "non-dropping-particle" : "", "parse-names" : false, "suffix" : "" }, { "dropping-particle" : "", "family" : "Moore", "given" : "Willard S.", "non-dropping-particle" : "", "parse-names" : false, "suffix" : "" } ], "container-title" : "Geochimica et Cosmochimica Acta", "id" : "ITEM-1", "issue" : "23", "issued" : { "date-parts" : [ [ "1996", "12" ] ] }, "page" : "4645-4652", "title" : "Using the radium quartet for evaluating groundwater input and water exchange in salt marshes", "type" : "article-journal", "volume" : "60" }, "uris" : [ "http://www.mendeley.com/documents/?uuid=bff3d8be-cd01-46c4-8394-0092a83821c5" ] } ], "mendeley" : { "formattedCitation" : "(Rama &amp; Moore, 1996)", "plainTextFormattedCitation" : "(Rama &amp; Moore, 1996)", "previouslyFormattedCitation" : "(Rama &amp; Moore, 1996)" }, "properties" : { "noteIndex" : 0 }, "schema" : "https://github.com/citation-style-language/schema/raw/master/csl-citation.json" }</w:instrText>
      </w:r>
      <w:r>
        <w:fldChar w:fldCharType="separate"/>
      </w:r>
      <w:r w:rsidR="007E2D12" w:rsidRPr="007E2D12">
        <w:rPr>
          <w:noProof/>
        </w:rPr>
        <w:t>(Rama &amp; Moore, 1996)</w:t>
      </w:r>
      <w:r>
        <w:fldChar w:fldCharType="end"/>
      </w:r>
      <w:r w:rsidR="00191E6F">
        <w:t xml:space="preserve">. Study of natural radium variations </w:t>
      </w:r>
      <w:r w:rsidR="00DA398E">
        <w:t xml:space="preserve">showed </w:t>
      </w:r>
      <w:r w:rsidR="00191E6F">
        <w:t>transport plays a critical role in controlling radium isotope concentrations, particularly the short lived isotopes radium 223 and radium 224,</w:t>
      </w:r>
      <w:r w:rsidR="004047E5">
        <w:t xml:space="preserve"> and needs</w:t>
      </w:r>
      <w:r w:rsidR="00191E6F">
        <w:t xml:space="preserve"> more detailed models of transport</w:t>
      </w:r>
      <w:r w:rsidR="0083548F">
        <w:t xml:space="preserve"> to resolve these isotopes’ behavior</w:t>
      </w:r>
      <w:r w:rsidR="00191E6F">
        <w:t xml:space="preserve"> </w:t>
      </w:r>
      <w:r w:rsidR="00191E6F">
        <w:fldChar w:fldCharType="begin" w:fldLock="1"/>
      </w:r>
      <w:r w:rsidR="00567F2A">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et al., 2015)", "plainTextFormattedCitation" : "(Hughes et al., 2015)", "previouslyFormattedCitation" : "(Hughes et al., 2015)" }, "properties" : { "noteIndex" : 0 }, "schema" : "https://github.com/citation-style-language/schema/raw/master/csl-citation.json" }</w:instrText>
      </w:r>
      <w:r w:rsidR="00191E6F">
        <w:fldChar w:fldCharType="separate"/>
      </w:r>
      <w:r w:rsidR="007E2D12" w:rsidRPr="007E2D12">
        <w:rPr>
          <w:noProof/>
        </w:rPr>
        <w:t>(Hughes et al., 2015)</w:t>
      </w:r>
      <w:r w:rsidR="00191E6F">
        <w:fldChar w:fldCharType="end"/>
      </w:r>
      <w:r w:rsidR="006736D8">
        <w:t xml:space="preserve">. </w:t>
      </w:r>
      <w:del w:id="532" w:author="Microsoft Office User" w:date="2016-08-30T15:44:00Z">
        <w:r w:rsidR="009752E8" w:rsidDel="00E724BE">
          <w:delText xml:space="preserve">Overall, </w:delText>
        </w:r>
      </w:del>
      <w:ins w:id="533" w:author="Microsoft Office User" w:date="2016-08-30T15:44:00Z">
        <w:r w:rsidR="00E724BE">
          <w:t xml:space="preserve">Previous </w:t>
        </w:r>
      </w:ins>
      <w:r w:rsidR="009752E8">
        <w:t>s</w:t>
      </w:r>
      <w:r w:rsidR="00737E14">
        <w:t>tudies of radium behavior in batch</w:t>
      </w:r>
      <w:r w:rsidR="00E71196">
        <w:t xml:space="preserve"> </w:t>
      </w:r>
      <w:del w:id="534" w:author="Microsoft Office User" w:date="2016-08-30T15:44:00Z">
        <w:r w:rsidR="00E71196" w:rsidDel="00E724BE">
          <w:delText>reactors</w:delText>
        </w:r>
        <w:r w:rsidR="00737E14" w:rsidDel="00E724BE">
          <w:delText xml:space="preserve"> </w:delText>
        </w:r>
      </w:del>
      <w:ins w:id="535" w:author="Microsoft Office User" w:date="2016-08-30T15:44:00Z">
        <w:r w:rsidR="00E724BE">
          <w:t>systems</w:t>
        </w:r>
        <w:r w:rsidR="00E724BE">
          <w:t xml:space="preserve"> </w:t>
        </w:r>
      </w:ins>
      <w:del w:id="536" w:author="Microsoft Office User" w:date="2016-08-30T15:44:00Z">
        <w:r w:rsidR="00737E14" w:rsidDel="00E724BE">
          <w:delText>so far have</w:delText>
        </w:r>
      </w:del>
      <w:ins w:id="537" w:author="Microsoft Office User" w:date="2016-08-30T15:44:00Z">
        <w:r w:rsidR="00E724BE">
          <w:t>has</w:t>
        </w:r>
      </w:ins>
      <w:r w:rsidR="00737E14">
        <w:t xml:space="preserve"> provided a first basis with which to develop these models of transport, and this work contributes </w:t>
      </w:r>
      <w:r w:rsidR="001806A6">
        <w:t>to these models</w:t>
      </w:r>
      <w:r w:rsidR="00737E14">
        <w:t xml:space="preserve"> by highlighting critical minerals that control transport, as well as providing </w:t>
      </w:r>
      <w:r w:rsidR="00CD2C84">
        <w:t xml:space="preserve">constants </w:t>
      </w:r>
      <w:r w:rsidR="001806A6">
        <w:t xml:space="preserve">and reactions </w:t>
      </w:r>
      <w:r w:rsidR="00CD2C84">
        <w:t>to constrain</w:t>
      </w:r>
      <w:r w:rsidR="00DD453A">
        <w:t xml:space="preserve"> radium behavior</w:t>
      </w:r>
      <w:r w:rsidR="00737E14">
        <w:t>.</w:t>
      </w:r>
      <w:r w:rsidR="001D4B59">
        <w:t xml:space="preserve"> Further study, particularly probing radium behavior at these surfaces</w:t>
      </w:r>
      <w:r w:rsidR="001806A6">
        <w:t>, resolving sources of discrepancy</w:t>
      </w:r>
      <w:r w:rsidR="001D4B59">
        <w:t xml:space="preserve">, </w:t>
      </w:r>
      <w:r w:rsidR="001806A6">
        <w:t xml:space="preserve">and further quantification of transport </w:t>
      </w:r>
      <w:r w:rsidR="001D4B59">
        <w:t>would be instrumental in</w:t>
      </w:r>
      <w:r w:rsidR="00B56E32">
        <w:t xml:space="preserve"> </w:t>
      </w:r>
      <w:r w:rsidR="001D4B59">
        <w:t>improving radium</w:t>
      </w:r>
      <w:r w:rsidR="00E71196">
        <w:t xml:space="preserve"> utility as a tracer</w:t>
      </w:r>
      <w:r w:rsidR="00C119DD">
        <w:t>.</w:t>
      </w:r>
      <w:r w:rsidR="00B316CD">
        <w:t xml:space="preserve"> </w:t>
      </w:r>
      <w:bookmarkStart w:id="538" w:name="_GoBack"/>
      <w:bookmarkEnd w:id="538"/>
    </w:p>
    <w:p w14:paraId="2F58CB33" w14:textId="1751EF20" w:rsidR="00567F2A" w:rsidRPr="00567F2A" w:rsidRDefault="00F563F7" w:rsidP="00567F2A">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567F2A" w:rsidRPr="00567F2A">
        <w:rPr>
          <w:rFonts w:ascii="Calibri" w:hAnsi="Calibri" w:cs="Times New Roman"/>
          <w:noProof/>
          <w:szCs w:val="24"/>
        </w:rPr>
        <w:t xml:space="preserve">Ames, L. L. (1983). Sorption of Trace Constituents from Aqueous Solutions onto Secondary Minerals. I. Uranium. </w:t>
      </w:r>
      <w:r w:rsidR="00567F2A" w:rsidRPr="00567F2A">
        <w:rPr>
          <w:rFonts w:ascii="Calibri" w:hAnsi="Calibri" w:cs="Times New Roman"/>
          <w:i/>
          <w:iCs/>
          <w:noProof/>
          <w:szCs w:val="24"/>
        </w:rPr>
        <w:t>Clays and Clay Minerals</w:t>
      </w:r>
      <w:r w:rsidR="00567F2A" w:rsidRPr="00567F2A">
        <w:rPr>
          <w:rFonts w:ascii="Calibri" w:hAnsi="Calibri" w:cs="Times New Roman"/>
          <w:noProof/>
          <w:szCs w:val="24"/>
        </w:rPr>
        <w:t xml:space="preserve">, </w:t>
      </w:r>
      <w:r w:rsidR="00567F2A" w:rsidRPr="00567F2A">
        <w:rPr>
          <w:rFonts w:ascii="Calibri" w:hAnsi="Calibri" w:cs="Times New Roman"/>
          <w:i/>
          <w:iCs/>
          <w:noProof/>
          <w:szCs w:val="24"/>
        </w:rPr>
        <w:t>31</w:t>
      </w:r>
      <w:r w:rsidR="00567F2A" w:rsidRPr="00567F2A">
        <w:rPr>
          <w:rFonts w:ascii="Calibri" w:hAnsi="Calibri" w:cs="Times New Roman"/>
          <w:noProof/>
          <w:szCs w:val="24"/>
        </w:rPr>
        <w:t>(5), 321–334. doi:10.1346/CCMN.1983.0310501</w:t>
      </w:r>
    </w:p>
    <w:p w14:paraId="7C7841B5"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Ames, L., McGarrah, J., &amp; Walker, B. (1983). Sorption of trace constituents from aqueous solutions onto secondary minerals. II. Radium. </w:t>
      </w:r>
      <w:r w:rsidRPr="00567F2A">
        <w:rPr>
          <w:rFonts w:ascii="Calibri" w:hAnsi="Calibri" w:cs="Times New Roman"/>
          <w:i/>
          <w:iCs/>
          <w:noProof/>
          <w:szCs w:val="24"/>
        </w:rPr>
        <w:t>Clays and Clay Minerals</w:t>
      </w:r>
      <w:r w:rsidRPr="00567F2A">
        <w:rPr>
          <w:rFonts w:ascii="Calibri" w:hAnsi="Calibri" w:cs="Times New Roman"/>
          <w:noProof/>
          <w:szCs w:val="24"/>
        </w:rPr>
        <w:t xml:space="preserve">, </w:t>
      </w:r>
      <w:r w:rsidRPr="00567F2A">
        <w:rPr>
          <w:rFonts w:ascii="Calibri" w:hAnsi="Calibri" w:cs="Times New Roman"/>
          <w:i/>
          <w:iCs/>
          <w:noProof/>
          <w:szCs w:val="24"/>
        </w:rPr>
        <w:t>31</w:t>
      </w:r>
      <w:r w:rsidRPr="00567F2A">
        <w:rPr>
          <w:rFonts w:ascii="Calibri" w:hAnsi="Calibri" w:cs="Times New Roman"/>
          <w:noProof/>
          <w:szCs w:val="24"/>
        </w:rPr>
        <w:t>(5), 335–342. Retrieved from http://www.clays.org/journal/archive/volume 31/31-5-335.pdf</w:t>
      </w:r>
    </w:p>
    <w:p w14:paraId="2C7DC952"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Axe, L., Bunker, G. B., Anderson, P. R., &amp; Tyson, T. a. (1998). An XAFS analysis of strontium at the hydrous ferric oxide surface. </w:t>
      </w:r>
      <w:r w:rsidRPr="00567F2A">
        <w:rPr>
          <w:rFonts w:ascii="Calibri" w:hAnsi="Calibri" w:cs="Times New Roman"/>
          <w:i/>
          <w:iCs/>
          <w:noProof/>
          <w:szCs w:val="24"/>
        </w:rPr>
        <w:t>Journal of Colloid and Interface Science</w:t>
      </w:r>
      <w:r w:rsidRPr="00567F2A">
        <w:rPr>
          <w:rFonts w:ascii="Calibri" w:hAnsi="Calibri" w:cs="Times New Roman"/>
          <w:noProof/>
          <w:szCs w:val="24"/>
        </w:rPr>
        <w:t xml:space="preserve">, </w:t>
      </w:r>
      <w:r w:rsidRPr="00567F2A">
        <w:rPr>
          <w:rFonts w:ascii="Calibri" w:hAnsi="Calibri" w:cs="Times New Roman"/>
          <w:i/>
          <w:iCs/>
          <w:noProof/>
          <w:szCs w:val="24"/>
        </w:rPr>
        <w:t>199</w:t>
      </w:r>
      <w:r w:rsidRPr="00567F2A">
        <w:rPr>
          <w:rFonts w:ascii="Calibri" w:hAnsi="Calibri" w:cs="Times New Roman"/>
          <w:noProof/>
          <w:szCs w:val="24"/>
        </w:rPr>
        <w:t>(1), 44–52. doi:10.1006/jcis.1997.5347</w:t>
      </w:r>
    </w:p>
    <w:p w14:paraId="70A11F56"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Barbot, E., Vidic, N. S., Gregory, K. B., &amp; Vidic, R. D. (2013). Spatial and temporal correlation of water quality parameters of produced waters from devonian-age shale following hydraulic fracturing. </w:t>
      </w:r>
      <w:r w:rsidRPr="00567F2A">
        <w:rPr>
          <w:rFonts w:ascii="Calibri" w:hAnsi="Calibri" w:cs="Times New Roman"/>
          <w:i/>
          <w:iCs/>
          <w:noProof/>
          <w:szCs w:val="24"/>
        </w:rPr>
        <w:t>Environmental Science &amp; Technology</w:t>
      </w:r>
      <w:r w:rsidRPr="00567F2A">
        <w:rPr>
          <w:rFonts w:ascii="Calibri" w:hAnsi="Calibri" w:cs="Times New Roman"/>
          <w:noProof/>
          <w:szCs w:val="24"/>
        </w:rPr>
        <w:t xml:space="preserve">, </w:t>
      </w:r>
      <w:r w:rsidRPr="00567F2A">
        <w:rPr>
          <w:rFonts w:ascii="Calibri" w:hAnsi="Calibri" w:cs="Times New Roman"/>
          <w:i/>
          <w:iCs/>
          <w:noProof/>
          <w:szCs w:val="24"/>
        </w:rPr>
        <w:t>47</w:t>
      </w:r>
      <w:r w:rsidRPr="00567F2A">
        <w:rPr>
          <w:rFonts w:ascii="Calibri" w:hAnsi="Calibri" w:cs="Times New Roman"/>
          <w:noProof/>
          <w:szCs w:val="24"/>
        </w:rPr>
        <w:t>(6), 2562–9. doi:10.1021/es304638h</w:t>
      </w:r>
    </w:p>
    <w:p w14:paraId="703C0A32"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Bas, E. (2006). Adsorption behavior of strontium on binary mineral mixtures of Montmorillonite and Kaolinite, </w:t>
      </w:r>
      <w:r w:rsidRPr="00567F2A">
        <w:rPr>
          <w:rFonts w:ascii="Calibri" w:hAnsi="Calibri" w:cs="Times New Roman"/>
          <w:i/>
          <w:iCs/>
          <w:noProof/>
          <w:szCs w:val="24"/>
        </w:rPr>
        <w:t>64</w:t>
      </w:r>
      <w:r w:rsidRPr="00567F2A">
        <w:rPr>
          <w:rFonts w:ascii="Calibri" w:hAnsi="Calibri" w:cs="Times New Roman"/>
          <w:noProof/>
          <w:szCs w:val="24"/>
        </w:rPr>
        <w:t>, 957–964. doi:10.1016/j.apradiso.2006.03.008</w:t>
      </w:r>
    </w:p>
    <w:p w14:paraId="4A6005FE"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Bassot, S., Stammose, D., &amp; Benitah, S. (2005). Radium behaviour during ferric oxi-hydroxides ageing. </w:t>
      </w:r>
      <w:r w:rsidRPr="00567F2A">
        <w:rPr>
          <w:rFonts w:ascii="Calibri" w:hAnsi="Calibri" w:cs="Times New Roman"/>
          <w:i/>
          <w:iCs/>
          <w:noProof/>
          <w:szCs w:val="24"/>
        </w:rPr>
        <w:t>Radioprotection</w:t>
      </w:r>
      <w:r w:rsidRPr="00567F2A">
        <w:rPr>
          <w:rFonts w:ascii="Calibri" w:hAnsi="Calibri" w:cs="Times New Roman"/>
          <w:noProof/>
          <w:szCs w:val="24"/>
        </w:rPr>
        <w:t xml:space="preserve">, </w:t>
      </w:r>
      <w:r w:rsidRPr="00567F2A">
        <w:rPr>
          <w:rFonts w:ascii="Calibri" w:hAnsi="Calibri" w:cs="Times New Roman"/>
          <w:i/>
          <w:iCs/>
          <w:noProof/>
          <w:szCs w:val="24"/>
        </w:rPr>
        <w:t>40</w:t>
      </w:r>
      <w:r w:rsidRPr="00567F2A">
        <w:rPr>
          <w:rFonts w:ascii="Calibri" w:hAnsi="Calibri" w:cs="Times New Roman"/>
          <w:noProof/>
          <w:szCs w:val="24"/>
        </w:rPr>
        <w:t>, S277–S283. doi:10.1051/radiopro:2005s1-042</w:t>
      </w:r>
    </w:p>
    <w:p w14:paraId="60D2B56B"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Beck, A. J., &amp; Cochran, M. a. (2013). Controls on solid-solution partitioning of radium in saturated marine sands. </w:t>
      </w:r>
      <w:r w:rsidRPr="00567F2A">
        <w:rPr>
          <w:rFonts w:ascii="Calibri" w:hAnsi="Calibri" w:cs="Times New Roman"/>
          <w:i/>
          <w:iCs/>
          <w:noProof/>
          <w:szCs w:val="24"/>
        </w:rPr>
        <w:t>Marine Chemistry</w:t>
      </w:r>
      <w:r w:rsidRPr="00567F2A">
        <w:rPr>
          <w:rFonts w:ascii="Calibri" w:hAnsi="Calibri" w:cs="Times New Roman"/>
          <w:noProof/>
          <w:szCs w:val="24"/>
        </w:rPr>
        <w:t xml:space="preserve">, </w:t>
      </w:r>
      <w:r w:rsidRPr="00567F2A">
        <w:rPr>
          <w:rFonts w:ascii="Calibri" w:hAnsi="Calibri" w:cs="Times New Roman"/>
          <w:i/>
          <w:iCs/>
          <w:noProof/>
          <w:szCs w:val="24"/>
        </w:rPr>
        <w:t>156</w:t>
      </w:r>
      <w:r w:rsidRPr="00567F2A">
        <w:rPr>
          <w:rFonts w:ascii="Calibri" w:hAnsi="Calibri" w:cs="Times New Roman"/>
          <w:noProof/>
          <w:szCs w:val="24"/>
        </w:rPr>
        <w:t>, 38–48. doi:10.1016/j.marchem.2013.01.008</w:t>
      </w:r>
    </w:p>
    <w:p w14:paraId="0E86A30A"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Beneš, P., Strejc, P., Lukavec, Z., &amp; Borovec, Z. (1984). Interaction of radium with freshwater sediments and their mineral components. I. </w:t>
      </w:r>
      <w:r w:rsidRPr="00567F2A">
        <w:rPr>
          <w:rFonts w:ascii="Calibri" w:hAnsi="Calibri" w:cs="Times New Roman"/>
          <w:i/>
          <w:iCs/>
          <w:noProof/>
          <w:szCs w:val="24"/>
        </w:rPr>
        <w:t>Journal of Radioanalytical and Nuclear Chemistry Articles</w:t>
      </w:r>
      <w:r w:rsidRPr="00567F2A">
        <w:rPr>
          <w:rFonts w:ascii="Calibri" w:hAnsi="Calibri" w:cs="Times New Roman"/>
          <w:noProof/>
          <w:szCs w:val="24"/>
        </w:rPr>
        <w:t xml:space="preserve">, </w:t>
      </w:r>
      <w:r w:rsidRPr="00567F2A">
        <w:rPr>
          <w:rFonts w:ascii="Calibri" w:hAnsi="Calibri" w:cs="Times New Roman"/>
          <w:i/>
          <w:iCs/>
          <w:noProof/>
          <w:szCs w:val="24"/>
        </w:rPr>
        <w:t>82</w:t>
      </w:r>
      <w:r w:rsidRPr="00567F2A">
        <w:rPr>
          <w:rFonts w:ascii="Calibri" w:hAnsi="Calibri" w:cs="Times New Roman"/>
          <w:noProof/>
          <w:szCs w:val="24"/>
        </w:rPr>
        <w:t>(2), 275–285. doi:10.1007/BF02037050</w:t>
      </w:r>
    </w:p>
    <w:p w14:paraId="5E296FF4"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Bradbury, M. H., &amp; Baeyens, B. (2002). Sorption of Eu on Na- and Ca-montmorillonites: Experimental investigations and modelling with cation exchange and surface complexation. </w:t>
      </w:r>
      <w:r w:rsidRPr="00567F2A">
        <w:rPr>
          <w:rFonts w:ascii="Calibri" w:hAnsi="Calibri" w:cs="Times New Roman"/>
          <w:i/>
          <w:iCs/>
          <w:noProof/>
          <w:szCs w:val="24"/>
        </w:rPr>
        <w:t>Geochimica et Cosmochimica Acta</w:t>
      </w:r>
      <w:r w:rsidRPr="00567F2A">
        <w:rPr>
          <w:rFonts w:ascii="Calibri" w:hAnsi="Calibri" w:cs="Times New Roman"/>
          <w:noProof/>
          <w:szCs w:val="24"/>
        </w:rPr>
        <w:t xml:space="preserve">, </w:t>
      </w:r>
      <w:r w:rsidRPr="00567F2A">
        <w:rPr>
          <w:rFonts w:ascii="Calibri" w:hAnsi="Calibri" w:cs="Times New Roman"/>
          <w:i/>
          <w:iCs/>
          <w:noProof/>
          <w:szCs w:val="24"/>
        </w:rPr>
        <w:t>66</w:t>
      </w:r>
      <w:r w:rsidRPr="00567F2A">
        <w:rPr>
          <w:rFonts w:ascii="Calibri" w:hAnsi="Calibri" w:cs="Times New Roman"/>
          <w:noProof/>
          <w:szCs w:val="24"/>
        </w:rPr>
        <w:t>(13), 2325–2334. doi:10.1016/S0016-7037(02)00841-4</w:t>
      </w:r>
    </w:p>
    <w:p w14:paraId="76B8BBC1"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Bradbury, M. H., &amp; Baeyens, B. (2005). Modelling the sorption of Mn(II), Co(II), Ni(II), Zn(II), Cd(II), Eu(III), Am(III), Sn(IV), Th(IV), Np(V) and U(VI) on montmorillonite: Linear free energy relationships and estimates of surface binding constants for some selected heavy metals and actinide. </w:t>
      </w:r>
      <w:r w:rsidRPr="00567F2A">
        <w:rPr>
          <w:rFonts w:ascii="Calibri" w:hAnsi="Calibri" w:cs="Times New Roman"/>
          <w:i/>
          <w:iCs/>
          <w:noProof/>
          <w:szCs w:val="24"/>
        </w:rPr>
        <w:t>Geochimica et Cosmochimica Acta</w:t>
      </w:r>
      <w:r w:rsidRPr="00567F2A">
        <w:rPr>
          <w:rFonts w:ascii="Calibri" w:hAnsi="Calibri" w:cs="Times New Roman"/>
          <w:noProof/>
          <w:szCs w:val="24"/>
        </w:rPr>
        <w:t xml:space="preserve">, </w:t>
      </w:r>
      <w:r w:rsidRPr="00567F2A">
        <w:rPr>
          <w:rFonts w:ascii="Calibri" w:hAnsi="Calibri" w:cs="Times New Roman"/>
          <w:i/>
          <w:iCs/>
          <w:noProof/>
          <w:szCs w:val="24"/>
        </w:rPr>
        <w:t>69</w:t>
      </w:r>
      <w:r w:rsidRPr="00567F2A">
        <w:rPr>
          <w:rFonts w:ascii="Calibri" w:hAnsi="Calibri" w:cs="Times New Roman"/>
          <w:noProof/>
          <w:szCs w:val="24"/>
        </w:rPr>
        <w:t>(4), 875–892. doi:10.1016/j.gca.2004.07.020</w:t>
      </w:r>
    </w:p>
    <w:p w14:paraId="2807CC55"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lastRenderedPageBreak/>
        <w:t xml:space="preserve">Bradbury, M. H., Baeyens, B., Geckeis, H., &amp; Rabung, T. (2005). Sorption of Eu(III)/Cm(III) on Ca-montmorillonite and Na-illite. Part 2: Surface complexation modelling. </w:t>
      </w:r>
      <w:r w:rsidRPr="00567F2A">
        <w:rPr>
          <w:rFonts w:ascii="Calibri" w:hAnsi="Calibri" w:cs="Times New Roman"/>
          <w:i/>
          <w:iCs/>
          <w:noProof/>
          <w:szCs w:val="24"/>
        </w:rPr>
        <w:t>Geochimica et Cosmochimica Acta</w:t>
      </w:r>
      <w:r w:rsidRPr="00567F2A">
        <w:rPr>
          <w:rFonts w:ascii="Calibri" w:hAnsi="Calibri" w:cs="Times New Roman"/>
          <w:noProof/>
          <w:szCs w:val="24"/>
        </w:rPr>
        <w:t xml:space="preserve">, </w:t>
      </w:r>
      <w:r w:rsidRPr="00567F2A">
        <w:rPr>
          <w:rFonts w:ascii="Calibri" w:hAnsi="Calibri" w:cs="Times New Roman"/>
          <w:i/>
          <w:iCs/>
          <w:noProof/>
          <w:szCs w:val="24"/>
        </w:rPr>
        <w:t>69</w:t>
      </w:r>
      <w:r w:rsidRPr="00567F2A">
        <w:rPr>
          <w:rFonts w:ascii="Calibri" w:hAnsi="Calibri" w:cs="Times New Roman"/>
          <w:noProof/>
          <w:szCs w:val="24"/>
        </w:rPr>
        <w:t>(23), 5403–5412. doi:10.1016/j.gca.2005.06.031</w:t>
      </w:r>
    </w:p>
    <w:p w14:paraId="4E369E0A"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Burnett, B., Chanton, J., Christoff, J., Kontar, E., Krupa, S., Lambert, M., … Taniguchi, M. (2002). Assessing methodologies for measuring groundwater discharge to the ocean. </w:t>
      </w:r>
      <w:r w:rsidRPr="00567F2A">
        <w:rPr>
          <w:rFonts w:ascii="Calibri" w:hAnsi="Calibri" w:cs="Times New Roman"/>
          <w:i/>
          <w:iCs/>
          <w:noProof/>
          <w:szCs w:val="24"/>
        </w:rPr>
        <w:t>Eos, Transactions American Geophysical Union</w:t>
      </w:r>
      <w:r w:rsidRPr="00567F2A">
        <w:rPr>
          <w:rFonts w:ascii="Calibri" w:hAnsi="Calibri" w:cs="Times New Roman"/>
          <w:noProof/>
          <w:szCs w:val="24"/>
        </w:rPr>
        <w:t xml:space="preserve">, </w:t>
      </w:r>
      <w:r w:rsidRPr="00567F2A">
        <w:rPr>
          <w:rFonts w:ascii="Calibri" w:hAnsi="Calibri" w:cs="Times New Roman"/>
          <w:i/>
          <w:iCs/>
          <w:noProof/>
          <w:szCs w:val="24"/>
        </w:rPr>
        <w:t>83</w:t>
      </w:r>
      <w:r w:rsidRPr="00567F2A">
        <w:rPr>
          <w:rFonts w:ascii="Calibri" w:hAnsi="Calibri" w:cs="Times New Roman"/>
          <w:noProof/>
          <w:szCs w:val="24"/>
        </w:rPr>
        <w:t>(11), 117. doi:10.1029/2002EO000069</w:t>
      </w:r>
    </w:p>
    <w:p w14:paraId="2059B236"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Carroll, S. a, Roberts, S. K., Criscenti, L. J., &amp; O’Day, P. a. (2008). Surface complexation model for strontium sorption to amorphous silica and goethite. </w:t>
      </w:r>
      <w:r w:rsidRPr="00567F2A">
        <w:rPr>
          <w:rFonts w:ascii="Calibri" w:hAnsi="Calibri" w:cs="Times New Roman"/>
          <w:i/>
          <w:iCs/>
          <w:noProof/>
          <w:szCs w:val="24"/>
        </w:rPr>
        <w:t>Geochemical Transactions</w:t>
      </w:r>
      <w:r w:rsidRPr="00567F2A">
        <w:rPr>
          <w:rFonts w:ascii="Calibri" w:hAnsi="Calibri" w:cs="Times New Roman"/>
          <w:noProof/>
          <w:szCs w:val="24"/>
        </w:rPr>
        <w:t xml:space="preserve">, </w:t>
      </w:r>
      <w:r w:rsidRPr="00567F2A">
        <w:rPr>
          <w:rFonts w:ascii="Calibri" w:hAnsi="Calibri" w:cs="Times New Roman"/>
          <w:i/>
          <w:iCs/>
          <w:noProof/>
          <w:szCs w:val="24"/>
        </w:rPr>
        <w:t>9</w:t>
      </w:r>
      <w:r w:rsidRPr="00567F2A">
        <w:rPr>
          <w:rFonts w:ascii="Calibri" w:hAnsi="Calibri" w:cs="Times New Roman"/>
          <w:noProof/>
          <w:szCs w:val="24"/>
        </w:rPr>
        <w:t>, 2. doi:10.1186/1467-4866-9-2</w:t>
      </w:r>
    </w:p>
    <w:p w14:paraId="2C168D85"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Dixit, S., &amp; Hering, J. G. (2003). Comparison of arsenic(V) and arsenic(III) sorption onto iron oxide minerals: implications for arsenic mobility. </w:t>
      </w:r>
      <w:r w:rsidRPr="00567F2A">
        <w:rPr>
          <w:rFonts w:ascii="Calibri" w:hAnsi="Calibri" w:cs="Times New Roman"/>
          <w:i/>
          <w:iCs/>
          <w:noProof/>
          <w:szCs w:val="24"/>
        </w:rPr>
        <w:t>Environmental Science &amp; Technology</w:t>
      </w:r>
      <w:r w:rsidRPr="00567F2A">
        <w:rPr>
          <w:rFonts w:ascii="Calibri" w:hAnsi="Calibri" w:cs="Times New Roman"/>
          <w:noProof/>
          <w:szCs w:val="24"/>
        </w:rPr>
        <w:t xml:space="preserve">, </w:t>
      </w:r>
      <w:r w:rsidRPr="00567F2A">
        <w:rPr>
          <w:rFonts w:ascii="Calibri" w:hAnsi="Calibri" w:cs="Times New Roman"/>
          <w:i/>
          <w:iCs/>
          <w:noProof/>
          <w:szCs w:val="24"/>
        </w:rPr>
        <w:t>37</w:t>
      </w:r>
      <w:r w:rsidRPr="00567F2A">
        <w:rPr>
          <w:rFonts w:ascii="Calibri" w:hAnsi="Calibri" w:cs="Times New Roman"/>
          <w:noProof/>
          <w:szCs w:val="24"/>
        </w:rPr>
        <w:t>(18), 4182–9. Retrieved from http://www.ncbi.nlm.nih.gov/pubmed/14524451</w:t>
      </w:r>
    </w:p>
    <w:p w14:paraId="7840013A"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Dzombak, D., &amp; Morel, F. (1990). </w:t>
      </w:r>
      <w:r w:rsidRPr="00567F2A">
        <w:rPr>
          <w:rFonts w:ascii="Calibri" w:hAnsi="Calibri" w:cs="Times New Roman"/>
          <w:i/>
          <w:iCs/>
          <w:noProof/>
          <w:szCs w:val="24"/>
        </w:rPr>
        <w:t>Surface Complexation Modeling: Hydrous Ferric Oxide</w:t>
      </w:r>
      <w:r w:rsidRPr="00567F2A">
        <w:rPr>
          <w:rFonts w:ascii="Calibri" w:hAnsi="Calibri" w:cs="Times New Roman"/>
          <w:noProof/>
          <w:szCs w:val="24"/>
        </w:rPr>
        <w:t>. New York, NY: Wiley.</w:t>
      </w:r>
    </w:p>
    <w:p w14:paraId="4A7C0D13"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Fenter, P., Cheng, L., Rihs, S., Machesky, M. L., Bedzyk, M. J., &amp; Sturchio, N. C. (2000). Electrical Double-Layer Structure at the Rutile-Water Interface as Observed in Situ with Small-Period X-Ray Standing Waves. </w:t>
      </w:r>
      <w:r w:rsidRPr="00567F2A">
        <w:rPr>
          <w:rFonts w:ascii="Calibri" w:hAnsi="Calibri" w:cs="Times New Roman"/>
          <w:i/>
          <w:iCs/>
          <w:noProof/>
          <w:szCs w:val="24"/>
        </w:rPr>
        <w:t>Journal of Colloid and Interface Science</w:t>
      </w:r>
      <w:r w:rsidRPr="00567F2A">
        <w:rPr>
          <w:rFonts w:ascii="Calibri" w:hAnsi="Calibri" w:cs="Times New Roman"/>
          <w:noProof/>
          <w:szCs w:val="24"/>
        </w:rPr>
        <w:t xml:space="preserve">, </w:t>
      </w:r>
      <w:r w:rsidRPr="00567F2A">
        <w:rPr>
          <w:rFonts w:ascii="Calibri" w:hAnsi="Calibri" w:cs="Times New Roman"/>
          <w:i/>
          <w:iCs/>
          <w:noProof/>
          <w:szCs w:val="24"/>
        </w:rPr>
        <w:t>225</w:t>
      </w:r>
      <w:r w:rsidRPr="00567F2A">
        <w:rPr>
          <w:rFonts w:ascii="Calibri" w:hAnsi="Calibri" w:cs="Times New Roman"/>
          <w:noProof/>
          <w:szCs w:val="24"/>
        </w:rPr>
        <w:t>, 154–165. doi:10.1006/jcis.2000.6756</w:t>
      </w:r>
    </w:p>
    <w:p w14:paraId="140E6740"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Fesenko, S., Carvalho, F., Martin, P., Moore, W. S., &amp; Yankovich, T. (2014). </w:t>
      </w:r>
      <w:r w:rsidRPr="00567F2A">
        <w:rPr>
          <w:rFonts w:ascii="Calibri" w:hAnsi="Calibri" w:cs="Times New Roman"/>
          <w:i/>
          <w:iCs/>
          <w:noProof/>
          <w:szCs w:val="24"/>
        </w:rPr>
        <w:t>Radium in the Environment</w:t>
      </w:r>
      <w:r w:rsidRPr="00567F2A">
        <w:rPr>
          <w:rFonts w:ascii="Calibri" w:hAnsi="Calibri" w:cs="Times New Roman"/>
          <w:noProof/>
          <w:szCs w:val="24"/>
        </w:rPr>
        <w:t xml:space="preserve">. </w:t>
      </w:r>
      <w:r w:rsidRPr="00567F2A">
        <w:rPr>
          <w:rFonts w:ascii="Calibri" w:hAnsi="Calibri" w:cs="Times New Roman"/>
          <w:i/>
          <w:iCs/>
          <w:noProof/>
          <w:szCs w:val="24"/>
        </w:rPr>
        <w:t>The Environmental Behavior of Radium</w:t>
      </w:r>
      <w:r w:rsidRPr="00567F2A">
        <w:rPr>
          <w:rFonts w:ascii="Calibri" w:hAnsi="Calibri" w:cs="Times New Roman"/>
          <w:noProof/>
          <w:szCs w:val="24"/>
        </w:rPr>
        <w:t>.</w:t>
      </w:r>
    </w:p>
    <w:p w14:paraId="079BB175"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Gonneea, M. E., Morris, P. J., Dulaiova, H., &amp; Charette, M. a. (2008). New perspectives on radium behavior within a subterranean estuary. </w:t>
      </w:r>
      <w:r w:rsidRPr="00567F2A">
        <w:rPr>
          <w:rFonts w:ascii="Calibri" w:hAnsi="Calibri" w:cs="Times New Roman"/>
          <w:i/>
          <w:iCs/>
          <w:noProof/>
          <w:szCs w:val="24"/>
        </w:rPr>
        <w:t>Marine Chemistry</w:t>
      </w:r>
      <w:r w:rsidRPr="00567F2A">
        <w:rPr>
          <w:rFonts w:ascii="Calibri" w:hAnsi="Calibri" w:cs="Times New Roman"/>
          <w:noProof/>
          <w:szCs w:val="24"/>
        </w:rPr>
        <w:t xml:space="preserve">, </w:t>
      </w:r>
      <w:r w:rsidRPr="00567F2A">
        <w:rPr>
          <w:rFonts w:ascii="Calibri" w:hAnsi="Calibri" w:cs="Times New Roman"/>
          <w:i/>
          <w:iCs/>
          <w:noProof/>
          <w:szCs w:val="24"/>
        </w:rPr>
        <w:t>109</w:t>
      </w:r>
      <w:r w:rsidRPr="00567F2A">
        <w:rPr>
          <w:rFonts w:ascii="Calibri" w:hAnsi="Calibri" w:cs="Times New Roman"/>
          <w:noProof/>
          <w:szCs w:val="24"/>
        </w:rPr>
        <w:t>(3-4), 250–267. doi:10.1016/j.marchem.2007.12.002</w:t>
      </w:r>
    </w:p>
    <w:p w14:paraId="7AF3999C"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Gorgeon, L. (1994). </w:t>
      </w:r>
      <w:r w:rsidRPr="00567F2A">
        <w:rPr>
          <w:rFonts w:ascii="Calibri" w:hAnsi="Calibri" w:cs="Times New Roman"/>
          <w:i/>
          <w:iCs/>
          <w:noProof/>
          <w:szCs w:val="24"/>
        </w:rPr>
        <w:t>Contribution à la Modélisation Physico-Chimique de la Retention de Radioéléments à Vie Longue par des Matériaux Argileux</w:t>
      </w:r>
      <w:r w:rsidRPr="00567F2A">
        <w:rPr>
          <w:rFonts w:ascii="Calibri" w:hAnsi="Calibri" w:cs="Times New Roman"/>
          <w:noProof/>
          <w:szCs w:val="24"/>
        </w:rPr>
        <w:t>. Universite Paris.</w:t>
      </w:r>
    </w:p>
    <w:p w14:paraId="6E58FA25"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Greeman, D. J., Rose, A. W., Washington, J. W., Dobos, R. R., &amp; Ciolkosz, E. J. (1999). Geochemistry of radium in soils of the Eastern United States. </w:t>
      </w:r>
      <w:r w:rsidRPr="00567F2A">
        <w:rPr>
          <w:rFonts w:ascii="Calibri" w:hAnsi="Calibri" w:cs="Times New Roman"/>
          <w:i/>
          <w:iCs/>
          <w:noProof/>
          <w:szCs w:val="24"/>
        </w:rPr>
        <w:t>Applied Geochemistry</w:t>
      </w:r>
      <w:r w:rsidRPr="00567F2A">
        <w:rPr>
          <w:rFonts w:ascii="Calibri" w:hAnsi="Calibri" w:cs="Times New Roman"/>
          <w:noProof/>
          <w:szCs w:val="24"/>
        </w:rPr>
        <w:t xml:space="preserve">, </w:t>
      </w:r>
      <w:r w:rsidRPr="00567F2A">
        <w:rPr>
          <w:rFonts w:ascii="Calibri" w:hAnsi="Calibri" w:cs="Times New Roman"/>
          <w:i/>
          <w:iCs/>
          <w:noProof/>
          <w:szCs w:val="24"/>
        </w:rPr>
        <w:t>14</w:t>
      </w:r>
      <w:r w:rsidRPr="00567F2A">
        <w:rPr>
          <w:rFonts w:ascii="Calibri" w:hAnsi="Calibri" w:cs="Times New Roman"/>
          <w:noProof/>
          <w:szCs w:val="24"/>
        </w:rPr>
        <w:t>(3), 365–385. doi:10.1016/S0883-2927(98)00059-6</w:t>
      </w:r>
    </w:p>
    <w:p w14:paraId="66813CAC"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Grivé, M., Duro, L., Colàs, E., &amp; Giffaut, E. (2015). Thermodynamic data selection applied to radionuclides and chemotoxic elements: An overview of the ThermoChimie-TDB. </w:t>
      </w:r>
      <w:r w:rsidRPr="00567F2A">
        <w:rPr>
          <w:rFonts w:ascii="Calibri" w:hAnsi="Calibri" w:cs="Times New Roman"/>
          <w:i/>
          <w:iCs/>
          <w:noProof/>
          <w:szCs w:val="24"/>
        </w:rPr>
        <w:t>Applied Geochemistry</w:t>
      </w:r>
      <w:r w:rsidRPr="00567F2A">
        <w:rPr>
          <w:rFonts w:ascii="Calibri" w:hAnsi="Calibri" w:cs="Times New Roman"/>
          <w:noProof/>
          <w:szCs w:val="24"/>
        </w:rPr>
        <w:t xml:space="preserve">, </w:t>
      </w:r>
      <w:r w:rsidRPr="00567F2A">
        <w:rPr>
          <w:rFonts w:ascii="Calibri" w:hAnsi="Calibri" w:cs="Times New Roman"/>
          <w:i/>
          <w:iCs/>
          <w:noProof/>
          <w:szCs w:val="24"/>
        </w:rPr>
        <w:t>55</w:t>
      </w:r>
      <w:r w:rsidRPr="00567F2A">
        <w:rPr>
          <w:rFonts w:ascii="Calibri" w:hAnsi="Calibri" w:cs="Times New Roman"/>
          <w:noProof/>
          <w:szCs w:val="24"/>
        </w:rPr>
        <w:t>, 85–94. doi:10.1016/j.apgeochem.2014.12.017</w:t>
      </w:r>
    </w:p>
    <w:p w14:paraId="07018D98"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Grutter, A., HR, V., Rossler, E., &amp; Keil, R. (1994). Sorption of Strontium on Unconsolidated Glaciofluvial Deposits and Clay Minerals - Mutual Interference of Cesium, Strontium and Barium. </w:t>
      </w:r>
      <w:r w:rsidRPr="00567F2A">
        <w:rPr>
          <w:rFonts w:ascii="Calibri" w:hAnsi="Calibri" w:cs="Times New Roman"/>
          <w:i/>
          <w:iCs/>
          <w:noProof/>
          <w:szCs w:val="24"/>
        </w:rPr>
        <w:t>Radiochimica Acta</w:t>
      </w:r>
      <w:r w:rsidRPr="00567F2A">
        <w:rPr>
          <w:rFonts w:ascii="Calibri" w:hAnsi="Calibri" w:cs="Times New Roman"/>
          <w:noProof/>
          <w:szCs w:val="24"/>
        </w:rPr>
        <w:t xml:space="preserve">, </w:t>
      </w:r>
      <w:r w:rsidRPr="00567F2A">
        <w:rPr>
          <w:rFonts w:ascii="Calibri" w:hAnsi="Calibri" w:cs="Times New Roman"/>
          <w:i/>
          <w:iCs/>
          <w:noProof/>
          <w:szCs w:val="24"/>
        </w:rPr>
        <w:t>252</w:t>
      </w:r>
      <w:r w:rsidRPr="00567F2A">
        <w:rPr>
          <w:rFonts w:ascii="Calibri" w:hAnsi="Calibri" w:cs="Times New Roman"/>
          <w:noProof/>
          <w:szCs w:val="24"/>
        </w:rPr>
        <w:t>(3-4), 247–252. doi:10.1524/ract.1994.64.34.247</w:t>
      </w:r>
    </w:p>
    <w:p w14:paraId="61A1C467"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Hughes, A. L. H., Wilson, A. M., &amp; Moore, W. S. (2015). Groundwater transport and radium variability in coastal porewaters. </w:t>
      </w:r>
      <w:r w:rsidRPr="00567F2A">
        <w:rPr>
          <w:rFonts w:ascii="Calibri" w:hAnsi="Calibri" w:cs="Times New Roman"/>
          <w:i/>
          <w:iCs/>
          <w:noProof/>
          <w:szCs w:val="24"/>
        </w:rPr>
        <w:t>Estuarine, Coastal and Shelf Science</w:t>
      </w:r>
      <w:r w:rsidRPr="00567F2A">
        <w:rPr>
          <w:rFonts w:ascii="Calibri" w:hAnsi="Calibri" w:cs="Times New Roman"/>
          <w:noProof/>
          <w:szCs w:val="24"/>
        </w:rPr>
        <w:t xml:space="preserve">, </w:t>
      </w:r>
      <w:r w:rsidRPr="00567F2A">
        <w:rPr>
          <w:rFonts w:ascii="Calibri" w:hAnsi="Calibri" w:cs="Times New Roman"/>
          <w:i/>
          <w:iCs/>
          <w:noProof/>
          <w:szCs w:val="24"/>
        </w:rPr>
        <w:t>164</w:t>
      </w:r>
      <w:r w:rsidRPr="00567F2A">
        <w:rPr>
          <w:rFonts w:ascii="Calibri" w:hAnsi="Calibri" w:cs="Times New Roman"/>
          <w:noProof/>
          <w:szCs w:val="24"/>
        </w:rPr>
        <w:t>, 94–104. doi:10.1016/j.ecss.2015.06.005</w:t>
      </w:r>
    </w:p>
    <w:p w14:paraId="15F88880"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Jones, M. J., Butchins, L. J., Charnock, J. M., Pattrick, R. a D., Small, J. S., Vaughan, D. J., … Livens, F. R. (2011). Reactions of radium and barium with the surfaces of carbonate minerals. </w:t>
      </w:r>
      <w:r w:rsidRPr="00567F2A">
        <w:rPr>
          <w:rFonts w:ascii="Calibri" w:hAnsi="Calibri" w:cs="Times New Roman"/>
          <w:i/>
          <w:iCs/>
          <w:noProof/>
          <w:szCs w:val="24"/>
        </w:rPr>
        <w:t>Applied Geochemistry</w:t>
      </w:r>
      <w:r w:rsidRPr="00567F2A">
        <w:rPr>
          <w:rFonts w:ascii="Calibri" w:hAnsi="Calibri" w:cs="Times New Roman"/>
          <w:noProof/>
          <w:szCs w:val="24"/>
        </w:rPr>
        <w:t xml:space="preserve">, </w:t>
      </w:r>
      <w:r w:rsidRPr="00567F2A">
        <w:rPr>
          <w:rFonts w:ascii="Calibri" w:hAnsi="Calibri" w:cs="Times New Roman"/>
          <w:i/>
          <w:iCs/>
          <w:noProof/>
          <w:szCs w:val="24"/>
        </w:rPr>
        <w:t>26</w:t>
      </w:r>
      <w:r w:rsidRPr="00567F2A">
        <w:rPr>
          <w:rFonts w:ascii="Calibri" w:hAnsi="Calibri" w:cs="Times New Roman"/>
          <w:noProof/>
          <w:szCs w:val="24"/>
        </w:rPr>
        <w:t>(7), 1231–1238. doi:10.1016/j.apgeochem.2011.04.012</w:t>
      </w:r>
    </w:p>
    <w:p w14:paraId="7A994B3F"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lastRenderedPageBreak/>
        <w:t xml:space="preserve">Klute, A., Kunze, G. W., &amp; Dixon, J. B. (1986). Pretreatment for Mineralogical Analysis. In </w:t>
      </w:r>
      <w:r w:rsidRPr="00567F2A">
        <w:rPr>
          <w:rFonts w:ascii="Calibri" w:hAnsi="Calibri" w:cs="Times New Roman"/>
          <w:i/>
          <w:iCs/>
          <w:noProof/>
          <w:szCs w:val="24"/>
        </w:rPr>
        <w:t>Methods of Soil Analysis Part 1 - Physical and Mineralogical Methods</w:t>
      </w:r>
      <w:r w:rsidRPr="00567F2A">
        <w:rPr>
          <w:rFonts w:ascii="Calibri" w:hAnsi="Calibri" w:cs="Times New Roman"/>
          <w:noProof/>
          <w:szCs w:val="24"/>
        </w:rPr>
        <w:t>. Soil Science Society of America, American Society of Agronomy. doi:10.2136/sssabookser5.1.2ed.c5</w:t>
      </w:r>
    </w:p>
    <w:p w14:paraId="65E8AB4B"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Kornicker, W. A., &amp; Morse, J. W. (1991). Interactions of divalent cations with the surface of pyrite. </w:t>
      </w:r>
      <w:r w:rsidRPr="00567F2A">
        <w:rPr>
          <w:rFonts w:ascii="Calibri" w:hAnsi="Calibri" w:cs="Times New Roman"/>
          <w:i/>
          <w:iCs/>
          <w:noProof/>
          <w:szCs w:val="24"/>
        </w:rPr>
        <w:t>Geochimica et Cosmochimica Acta</w:t>
      </w:r>
      <w:r w:rsidRPr="00567F2A">
        <w:rPr>
          <w:rFonts w:ascii="Calibri" w:hAnsi="Calibri" w:cs="Times New Roman"/>
          <w:noProof/>
          <w:szCs w:val="24"/>
        </w:rPr>
        <w:t xml:space="preserve">, </w:t>
      </w:r>
      <w:r w:rsidRPr="00567F2A">
        <w:rPr>
          <w:rFonts w:ascii="Calibri" w:hAnsi="Calibri" w:cs="Times New Roman"/>
          <w:i/>
          <w:iCs/>
          <w:noProof/>
          <w:szCs w:val="24"/>
        </w:rPr>
        <w:t>55</w:t>
      </w:r>
      <w:r w:rsidRPr="00567F2A">
        <w:rPr>
          <w:rFonts w:ascii="Calibri" w:hAnsi="Calibri" w:cs="Times New Roman"/>
          <w:noProof/>
          <w:szCs w:val="24"/>
        </w:rPr>
        <w:t>(8), 2159–2171. doi:10.1016/0016-7037(91)90094-L</w:t>
      </w:r>
    </w:p>
    <w:p w14:paraId="2A003C61"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Kraepiel, A., Keiler, K. C., &amp; Morel, F. M. M. (1999). A Model for Metal Adsorption on Montmorillonite. </w:t>
      </w:r>
      <w:r w:rsidRPr="00567F2A">
        <w:rPr>
          <w:rFonts w:ascii="Calibri" w:hAnsi="Calibri" w:cs="Times New Roman"/>
          <w:i/>
          <w:iCs/>
          <w:noProof/>
          <w:szCs w:val="24"/>
        </w:rPr>
        <w:t>Journal of Colloid and Interface Science</w:t>
      </w:r>
      <w:r w:rsidRPr="00567F2A">
        <w:rPr>
          <w:rFonts w:ascii="Calibri" w:hAnsi="Calibri" w:cs="Times New Roman"/>
          <w:noProof/>
          <w:szCs w:val="24"/>
        </w:rPr>
        <w:t xml:space="preserve">, </w:t>
      </w:r>
      <w:r w:rsidRPr="00567F2A">
        <w:rPr>
          <w:rFonts w:ascii="Calibri" w:hAnsi="Calibri" w:cs="Times New Roman"/>
          <w:i/>
          <w:iCs/>
          <w:noProof/>
          <w:szCs w:val="24"/>
        </w:rPr>
        <w:t>210</w:t>
      </w:r>
      <w:r w:rsidRPr="00567F2A">
        <w:rPr>
          <w:rFonts w:ascii="Calibri" w:hAnsi="Calibri" w:cs="Times New Roman"/>
          <w:noProof/>
          <w:szCs w:val="24"/>
        </w:rPr>
        <w:t>(1), 43–54. doi:10.1006/jcis.1998.5947</w:t>
      </w:r>
    </w:p>
    <w:p w14:paraId="661930CC"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Lambert, M. J., &amp; Burnett, W. C. (2003). Submarine groundwater discharge estimates at a Florida coastal site based on continuous radon measurements. </w:t>
      </w:r>
      <w:r w:rsidRPr="00567F2A">
        <w:rPr>
          <w:rFonts w:ascii="Calibri" w:hAnsi="Calibri" w:cs="Times New Roman"/>
          <w:i/>
          <w:iCs/>
          <w:noProof/>
          <w:szCs w:val="24"/>
        </w:rPr>
        <w:t>Biogeochemistry</w:t>
      </w:r>
      <w:r w:rsidRPr="00567F2A">
        <w:rPr>
          <w:rFonts w:ascii="Calibri" w:hAnsi="Calibri" w:cs="Times New Roman"/>
          <w:noProof/>
          <w:szCs w:val="24"/>
        </w:rPr>
        <w:t xml:space="preserve">, </w:t>
      </w:r>
      <w:r w:rsidRPr="00567F2A">
        <w:rPr>
          <w:rFonts w:ascii="Calibri" w:hAnsi="Calibri" w:cs="Times New Roman"/>
          <w:i/>
          <w:iCs/>
          <w:noProof/>
          <w:szCs w:val="24"/>
        </w:rPr>
        <w:t>66</w:t>
      </w:r>
      <w:r w:rsidRPr="00567F2A">
        <w:rPr>
          <w:rFonts w:ascii="Calibri" w:hAnsi="Calibri" w:cs="Times New Roman"/>
          <w:noProof/>
          <w:szCs w:val="24"/>
        </w:rPr>
        <w:t>(1-2), 55–73. doi:10.1023/B:BIOG.0000006057.63478.fa</w:t>
      </w:r>
    </w:p>
    <w:p w14:paraId="6F7200F6"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Lauer, N., &amp; Vengosh, A. (2016). Age Dating Oil and Gas Wastewater Spills Using Radium Isotopes and Their Decay Products in Impacted Soil and Sediment. </w:t>
      </w:r>
      <w:r w:rsidRPr="00567F2A">
        <w:rPr>
          <w:rFonts w:ascii="Calibri" w:hAnsi="Calibri" w:cs="Times New Roman"/>
          <w:i/>
          <w:iCs/>
          <w:noProof/>
          <w:szCs w:val="24"/>
        </w:rPr>
        <w:t>Environmental Science &amp; Technology Letters</w:t>
      </w:r>
      <w:r w:rsidRPr="00567F2A">
        <w:rPr>
          <w:rFonts w:ascii="Calibri" w:hAnsi="Calibri" w:cs="Times New Roman"/>
          <w:noProof/>
          <w:szCs w:val="24"/>
        </w:rPr>
        <w:t>, acs.estlett.6b00118. doi:10.1021/acs.estlett.6b00118</w:t>
      </w:r>
    </w:p>
    <w:p w14:paraId="039BCB11"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Moore, W. S. (2003). Sources and fluxes of submarine groundwater discharge delineated by radium isotopes. </w:t>
      </w:r>
      <w:r w:rsidRPr="00567F2A">
        <w:rPr>
          <w:rFonts w:ascii="Calibri" w:hAnsi="Calibri" w:cs="Times New Roman"/>
          <w:i/>
          <w:iCs/>
          <w:noProof/>
          <w:szCs w:val="24"/>
        </w:rPr>
        <w:t>Biogeochemistry</w:t>
      </w:r>
      <w:r w:rsidRPr="00567F2A">
        <w:rPr>
          <w:rFonts w:ascii="Calibri" w:hAnsi="Calibri" w:cs="Times New Roman"/>
          <w:noProof/>
          <w:szCs w:val="24"/>
        </w:rPr>
        <w:t xml:space="preserve">, </w:t>
      </w:r>
      <w:r w:rsidRPr="00567F2A">
        <w:rPr>
          <w:rFonts w:ascii="Calibri" w:hAnsi="Calibri" w:cs="Times New Roman"/>
          <w:i/>
          <w:iCs/>
          <w:noProof/>
          <w:szCs w:val="24"/>
        </w:rPr>
        <w:t>66</w:t>
      </w:r>
      <w:r w:rsidRPr="00567F2A">
        <w:rPr>
          <w:rFonts w:ascii="Calibri" w:hAnsi="Calibri" w:cs="Times New Roman"/>
          <w:noProof/>
          <w:szCs w:val="24"/>
        </w:rPr>
        <w:t>(1), 75–93. doi:10.1023/B:BIOG.0000006065.77764.a0</w:t>
      </w:r>
    </w:p>
    <w:p w14:paraId="0AC9FBA8"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Murphy, R., &amp; Strongin, D. (2009). Surface reactivity of pyrite and related sulfides. </w:t>
      </w:r>
      <w:r w:rsidRPr="00567F2A">
        <w:rPr>
          <w:rFonts w:ascii="Calibri" w:hAnsi="Calibri" w:cs="Times New Roman"/>
          <w:i/>
          <w:iCs/>
          <w:noProof/>
          <w:szCs w:val="24"/>
        </w:rPr>
        <w:t>Surface Science Reports</w:t>
      </w:r>
      <w:r w:rsidRPr="00567F2A">
        <w:rPr>
          <w:rFonts w:ascii="Calibri" w:hAnsi="Calibri" w:cs="Times New Roman"/>
          <w:noProof/>
          <w:szCs w:val="24"/>
        </w:rPr>
        <w:t xml:space="preserve">, </w:t>
      </w:r>
      <w:r w:rsidRPr="00567F2A">
        <w:rPr>
          <w:rFonts w:ascii="Calibri" w:hAnsi="Calibri" w:cs="Times New Roman"/>
          <w:i/>
          <w:iCs/>
          <w:noProof/>
          <w:szCs w:val="24"/>
        </w:rPr>
        <w:t>64</w:t>
      </w:r>
      <w:r w:rsidRPr="00567F2A">
        <w:rPr>
          <w:rFonts w:ascii="Calibri" w:hAnsi="Calibri" w:cs="Times New Roman"/>
          <w:noProof/>
          <w:szCs w:val="24"/>
        </w:rPr>
        <w:t>(1), 1–45. doi:10.1016/j.surfrep.2008.09.002</w:t>
      </w:r>
    </w:p>
    <w:p w14:paraId="01C82384"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Naveau, A., Monteil-Rivera, F., Dumonceau, J., Catalette, H., &amp; Simoni, E. (2006). Sorption of Sr(II) and Eu(III) onto pyrite under different redox potential conditions. </w:t>
      </w:r>
      <w:r w:rsidRPr="00567F2A">
        <w:rPr>
          <w:rFonts w:ascii="Calibri" w:hAnsi="Calibri" w:cs="Times New Roman"/>
          <w:i/>
          <w:iCs/>
          <w:noProof/>
          <w:szCs w:val="24"/>
        </w:rPr>
        <w:t>Journal of Colloid and Interface Science</w:t>
      </w:r>
      <w:r w:rsidRPr="00567F2A">
        <w:rPr>
          <w:rFonts w:ascii="Calibri" w:hAnsi="Calibri" w:cs="Times New Roman"/>
          <w:noProof/>
          <w:szCs w:val="24"/>
        </w:rPr>
        <w:t xml:space="preserve">, </w:t>
      </w:r>
      <w:r w:rsidRPr="00567F2A">
        <w:rPr>
          <w:rFonts w:ascii="Calibri" w:hAnsi="Calibri" w:cs="Times New Roman"/>
          <w:i/>
          <w:iCs/>
          <w:noProof/>
          <w:szCs w:val="24"/>
        </w:rPr>
        <w:t>293</w:t>
      </w:r>
      <w:r w:rsidRPr="00567F2A">
        <w:rPr>
          <w:rFonts w:ascii="Calibri" w:hAnsi="Calibri" w:cs="Times New Roman"/>
          <w:noProof/>
          <w:szCs w:val="24"/>
        </w:rPr>
        <w:t>(1), 27–35. doi:10.1016/j.jcis.2005.06.049</w:t>
      </w:r>
    </w:p>
    <w:p w14:paraId="76073D5E"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Naveau, A., Monteil-Rivera, F., Guillon, E., &amp; Dumonceau, J. (2007). Interactions of aqueous selenium (-II) and (IV) with metallic sulfide surfaces. </w:t>
      </w:r>
      <w:r w:rsidRPr="00567F2A">
        <w:rPr>
          <w:rFonts w:ascii="Calibri" w:hAnsi="Calibri" w:cs="Times New Roman"/>
          <w:i/>
          <w:iCs/>
          <w:noProof/>
          <w:szCs w:val="24"/>
        </w:rPr>
        <w:t>Environmental Science and Technology</w:t>
      </w:r>
      <w:r w:rsidRPr="00567F2A">
        <w:rPr>
          <w:rFonts w:ascii="Calibri" w:hAnsi="Calibri" w:cs="Times New Roman"/>
          <w:noProof/>
          <w:szCs w:val="24"/>
        </w:rPr>
        <w:t xml:space="preserve">, </w:t>
      </w:r>
      <w:r w:rsidRPr="00567F2A">
        <w:rPr>
          <w:rFonts w:ascii="Calibri" w:hAnsi="Calibri" w:cs="Times New Roman"/>
          <w:i/>
          <w:iCs/>
          <w:noProof/>
          <w:szCs w:val="24"/>
        </w:rPr>
        <w:t>41</w:t>
      </w:r>
      <w:r w:rsidRPr="00567F2A">
        <w:rPr>
          <w:rFonts w:ascii="Calibri" w:hAnsi="Calibri" w:cs="Times New Roman"/>
          <w:noProof/>
          <w:szCs w:val="24"/>
        </w:rPr>
        <w:t>(15), 5376–5382. doi:10.1021/es0704481</w:t>
      </w:r>
    </w:p>
    <w:p w14:paraId="0ECA24C2"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Nirdosh, I., Trembley, W., &amp; Johnson, C. (1990). Adsorption-desorption studies on the 226Ra-hydrated metal oxide systems. </w:t>
      </w:r>
      <w:r w:rsidRPr="00567F2A">
        <w:rPr>
          <w:rFonts w:ascii="Calibri" w:hAnsi="Calibri" w:cs="Times New Roman"/>
          <w:i/>
          <w:iCs/>
          <w:noProof/>
          <w:szCs w:val="24"/>
        </w:rPr>
        <w:t>Hydrometallurgy</w:t>
      </w:r>
      <w:r w:rsidRPr="00567F2A">
        <w:rPr>
          <w:rFonts w:ascii="Calibri" w:hAnsi="Calibri" w:cs="Times New Roman"/>
          <w:noProof/>
          <w:szCs w:val="24"/>
        </w:rPr>
        <w:t xml:space="preserve">, </w:t>
      </w:r>
      <w:r w:rsidRPr="00567F2A">
        <w:rPr>
          <w:rFonts w:ascii="Calibri" w:hAnsi="Calibri" w:cs="Times New Roman"/>
          <w:i/>
          <w:iCs/>
          <w:noProof/>
          <w:szCs w:val="24"/>
        </w:rPr>
        <w:t>24</w:t>
      </w:r>
      <w:r w:rsidRPr="00567F2A">
        <w:rPr>
          <w:rFonts w:ascii="Calibri" w:hAnsi="Calibri" w:cs="Times New Roman"/>
          <w:noProof/>
          <w:szCs w:val="24"/>
        </w:rPr>
        <w:t>(2), 237–248. doi:10.1016/0304-386X(90)90089-K</w:t>
      </w:r>
    </w:p>
    <w:p w14:paraId="7BF0D65A"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Parkhurst, D. L., &amp; Appela, C. A. J. (2013). </w:t>
      </w:r>
      <w:r w:rsidRPr="00567F2A">
        <w:rPr>
          <w:rFonts w:ascii="Calibri" w:hAnsi="Calibri" w:cs="Times New Roman"/>
          <w:i/>
          <w:iCs/>
          <w:noProof/>
          <w:szCs w:val="24"/>
        </w:rPr>
        <w:t>Description of Input and Examples for PHREEQC Version 3 — A Computer Program for Speciation , Batch-Reaction , One-Dimensional Transport , and Inverse Geochemical Calculations Chapter 43 of</w:t>
      </w:r>
      <w:r w:rsidRPr="00567F2A">
        <w:rPr>
          <w:rFonts w:ascii="Calibri" w:hAnsi="Calibri" w:cs="Times New Roman"/>
          <w:noProof/>
          <w:szCs w:val="24"/>
        </w:rPr>
        <w:t xml:space="preserve">. </w:t>
      </w:r>
      <w:r w:rsidRPr="00567F2A">
        <w:rPr>
          <w:rFonts w:ascii="Calibri" w:hAnsi="Calibri" w:cs="Times New Roman"/>
          <w:i/>
          <w:iCs/>
          <w:noProof/>
          <w:szCs w:val="24"/>
        </w:rPr>
        <w:t>U.S. Geological Survey Techniques and Methods</w:t>
      </w:r>
      <w:r w:rsidRPr="00567F2A">
        <w:rPr>
          <w:rFonts w:ascii="Calibri" w:hAnsi="Calibri" w:cs="Times New Roman"/>
          <w:noProof/>
          <w:szCs w:val="24"/>
        </w:rPr>
        <w:t>. Retrieved from http://pubs.usgs.gov/tm/06/a43/</w:t>
      </w:r>
    </w:p>
    <w:p w14:paraId="615C3D85"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Rahnemaie, R., Hiemstra, T., &amp; van Riemsdijk, W. H. (2006). Inner- and outer-sphere complexation of ions at the goethite-solution interface. </w:t>
      </w:r>
      <w:r w:rsidRPr="00567F2A">
        <w:rPr>
          <w:rFonts w:ascii="Calibri" w:hAnsi="Calibri" w:cs="Times New Roman"/>
          <w:i/>
          <w:iCs/>
          <w:noProof/>
          <w:szCs w:val="24"/>
        </w:rPr>
        <w:t>Journal of Colloid and Interface Science</w:t>
      </w:r>
      <w:r w:rsidRPr="00567F2A">
        <w:rPr>
          <w:rFonts w:ascii="Calibri" w:hAnsi="Calibri" w:cs="Times New Roman"/>
          <w:noProof/>
          <w:szCs w:val="24"/>
        </w:rPr>
        <w:t xml:space="preserve">, </w:t>
      </w:r>
      <w:r w:rsidRPr="00567F2A">
        <w:rPr>
          <w:rFonts w:ascii="Calibri" w:hAnsi="Calibri" w:cs="Times New Roman"/>
          <w:i/>
          <w:iCs/>
          <w:noProof/>
          <w:szCs w:val="24"/>
        </w:rPr>
        <w:t>297</w:t>
      </w:r>
      <w:r w:rsidRPr="00567F2A">
        <w:rPr>
          <w:rFonts w:ascii="Calibri" w:hAnsi="Calibri" w:cs="Times New Roman"/>
          <w:noProof/>
          <w:szCs w:val="24"/>
        </w:rPr>
        <w:t>(2), 379–388. doi:10.1016/j.jcis.2005.11.003</w:t>
      </w:r>
    </w:p>
    <w:p w14:paraId="2AB0F6DA"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Rama, &amp; Moore, W. S. (1996). Using the radium quartet for evaluating groundwater input and water exchange in salt marshes. </w:t>
      </w:r>
      <w:r w:rsidRPr="00567F2A">
        <w:rPr>
          <w:rFonts w:ascii="Calibri" w:hAnsi="Calibri" w:cs="Times New Roman"/>
          <w:i/>
          <w:iCs/>
          <w:noProof/>
          <w:szCs w:val="24"/>
        </w:rPr>
        <w:t>Geochimica et Cosmochimica Acta</w:t>
      </w:r>
      <w:r w:rsidRPr="00567F2A">
        <w:rPr>
          <w:rFonts w:ascii="Calibri" w:hAnsi="Calibri" w:cs="Times New Roman"/>
          <w:noProof/>
          <w:szCs w:val="24"/>
        </w:rPr>
        <w:t xml:space="preserve">, </w:t>
      </w:r>
      <w:r w:rsidRPr="00567F2A">
        <w:rPr>
          <w:rFonts w:ascii="Calibri" w:hAnsi="Calibri" w:cs="Times New Roman"/>
          <w:i/>
          <w:iCs/>
          <w:noProof/>
          <w:szCs w:val="24"/>
        </w:rPr>
        <w:t>60</w:t>
      </w:r>
      <w:r w:rsidRPr="00567F2A">
        <w:rPr>
          <w:rFonts w:ascii="Calibri" w:hAnsi="Calibri" w:cs="Times New Roman"/>
          <w:noProof/>
          <w:szCs w:val="24"/>
        </w:rPr>
        <w:t>(23), 4645–4652. doi:10.1016/S0016-7037(96)00289-X</w:t>
      </w:r>
    </w:p>
    <w:p w14:paraId="61FAD35F"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Sahai, N., Carroll, S. A., Roberts, S., &amp; O’Day, P. A. (2000). X-Ray Absorption Spectroscopy of Strontium(II) Coordination. </w:t>
      </w:r>
      <w:r w:rsidRPr="00567F2A">
        <w:rPr>
          <w:rFonts w:ascii="Calibri" w:hAnsi="Calibri" w:cs="Times New Roman"/>
          <w:i/>
          <w:iCs/>
          <w:noProof/>
          <w:szCs w:val="24"/>
        </w:rPr>
        <w:t>Journal of Colloid and Interface Science</w:t>
      </w:r>
      <w:r w:rsidRPr="00567F2A">
        <w:rPr>
          <w:rFonts w:ascii="Calibri" w:hAnsi="Calibri" w:cs="Times New Roman"/>
          <w:noProof/>
          <w:szCs w:val="24"/>
        </w:rPr>
        <w:t xml:space="preserve">, </w:t>
      </w:r>
      <w:r w:rsidRPr="00567F2A">
        <w:rPr>
          <w:rFonts w:ascii="Calibri" w:hAnsi="Calibri" w:cs="Times New Roman"/>
          <w:i/>
          <w:iCs/>
          <w:noProof/>
          <w:szCs w:val="24"/>
        </w:rPr>
        <w:t>222</w:t>
      </w:r>
      <w:r w:rsidRPr="00567F2A">
        <w:rPr>
          <w:rFonts w:ascii="Calibri" w:hAnsi="Calibri" w:cs="Times New Roman"/>
          <w:noProof/>
          <w:szCs w:val="24"/>
        </w:rPr>
        <w:t>(2), 198–212. doi:10.1006/jcis.1999.6562</w:t>
      </w:r>
    </w:p>
    <w:p w14:paraId="6E8BDCF8"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Sajih, M., Bryan, N. D. D., Livens, F. R. R., Vaughan, D. J. J., Descostes, M., Phrommavanh, V., … Morris, K. (2014). Adsorption of radium and barium on goethite and ferrihydrite: A kinetic and surface </w:t>
      </w:r>
      <w:r w:rsidRPr="00567F2A">
        <w:rPr>
          <w:rFonts w:ascii="Calibri" w:hAnsi="Calibri" w:cs="Times New Roman"/>
          <w:noProof/>
          <w:szCs w:val="24"/>
        </w:rPr>
        <w:lastRenderedPageBreak/>
        <w:t xml:space="preserve">complexation modelling study. </w:t>
      </w:r>
      <w:r w:rsidRPr="00567F2A">
        <w:rPr>
          <w:rFonts w:ascii="Calibri" w:hAnsi="Calibri" w:cs="Times New Roman"/>
          <w:i/>
          <w:iCs/>
          <w:noProof/>
          <w:szCs w:val="24"/>
        </w:rPr>
        <w:t>Geochimica et Cosmochimica Acta</w:t>
      </w:r>
      <w:r w:rsidRPr="00567F2A">
        <w:rPr>
          <w:rFonts w:ascii="Calibri" w:hAnsi="Calibri" w:cs="Times New Roman"/>
          <w:noProof/>
          <w:szCs w:val="24"/>
        </w:rPr>
        <w:t xml:space="preserve">, </w:t>
      </w:r>
      <w:r w:rsidRPr="00567F2A">
        <w:rPr>
          <w:rFonts w:ascii="Calibri" w:hAnsi="Calibri" w:cs="Times New Roman"/>
          <w:i/>
          <w:iCs/>
          <w:noProof/>
          <w:szCs w:val="24"/>
        </w:rPr>
        <w:t>146</w:t>
      </w:r>
      <w:r w:rsidRPr="00567F2A">
        <w:rPr>
          <w:rFonts w:ascii="Calibri" w:hAnsi="Calibri" w:cs="Times New Roman"/>
          <w:noProof/>
          <w:szCs w:val="24"/>
        </w:rPr>
        <w:t>, 150–163. doi:10.1016/j.gca.2014.10.008</w:t>
      </w:r>
    </w:p>
    <w:p w14:paraId="06A900CC"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Schwertmann, U., &amp; Cornell, R. (2000). </w:t>
      </w:r>
      <w:r w:rsidRPr="00567F2A">
        <w:rPr>
          <w:rFonts w:ascii="Calibri" w:hAnsi="Calibri" w:cs="Times New Roman"/>
          <w:i/>
          <w:iCs/>
          <w:noProof/>
          <w:szCs w:val="24"/>
        </w:rPr>
        <w:t>Iron Oxides in the Laboratary</w:t>
      </w:r>
      <w:r w:rsidRPr="00567F2A">
        <w:rPr>
          <w:rFonts w:ascii="Calibri" w:hAnsi="Calibri" w:cs="Times New Roman"/>
          <w:noProof/>
          <w:szCs w:val="24"/>
        </w:rPr>
        <w:t xml:space="preserve">. </w:t>
      </w:r>
      <w:r w:rsidRPr="00567F2A">
        <w:rPr>
          <w:rFonts w:ascii="Calibri" w:hAnsi="Calibri" w:cs="Times New Roman"/>
          <w:i/>
          <w:iCs/>
          <w:noProof/>
          <w:szCs w:val="24"/>
        </w:rPr>
        <w:t>Wiley-VCH Verlag Gmbh</w:t>
      </w:r>
      <w:r w:rsidRPr="00567F2A">
        <w:rPr>
          <w:rFonts w:ascii="Calibri" w:hAnsi="Calibri" w:cs="Times New Roman"/>
          <w:noProof/>
          <w:szCs w:val="24"/>
        </w:rPr>
        <w:t>. Weinheim, Germany: Wiley-VCH Verlag GmbH. doi:10.1002/9783527613229</w:t>
      </w:r>
    </w:p>
    <w:p w14:paraId="1C903866"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Stookey, L. L. (1970). Ferrozine---a new spectrophotometric reagent for iron. </w:t>
      </w:r>
      <w:r w:rsidRPr="00567F2A">
        <w:rPr>
          <w:rFonts w:ascii="Calibri" w:hAnsi="Calibri" w:cs="Times New Roman"/>
          <w:i/>
          <w:iCs/>
          <w:noProof/>
          <w:szCs w:val="24"/>
        </w:rPr>
        <w:t>Analytical Chemistry</w:t>
      </w:r>
      <w:r w:rsidRPr="00567F2A">
        <w:rPr>
          <w:rFonts w:ascii="Calibri" w:hAnsi="Calibri" w:cs="Times New Roman"/>
          <w:noProof/>
          <w:szCs w:val="24"/>
        </w:rPr>
        <w:t xml:space="preserve">, </w:t>
      </w:r>
      <w:r w:rsidRPr="00567F2A">
        <w:rPr>
          <w:rFonts w:ascii="Calibri" w:hAnsi="Calibri" w:cs="Times New Roman"/>
          <w:i/>
          <w:iCs/>
          <w:noProof/>
          <w:szCs w:val="24"/>
        </w:rPr>
        <w:t>42</w:t>
      </w:r>
      <w:r w:rsidRPr="00567F2A">
        <w:rPr>
          <w:rFonts w:ascii="Calibri" w:hAnsi="Calibri" w:cs="Times New Roman"/>
          <w:noProof/>
          <w:szCs w:val="24"/>
        </w:rPr>
        <w:t>(7), 779–781. doi:10.1021/ac60289a016</w:t>
      </w:r>
    </w:p>
    <w:p w14:paraId="63D073EC"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Sverjensky, D. A. (2006). Prediction of the speciation of alkaline earths adsorbed on mineral surfaces in salt solutions. </w:t>
      </w:r>
      <w:r w:rsidRPr="00567F2A">
        <w:rPr>
          <w:rFonts w:ascii="Calibri" w:hAnsi="Calibri" w:cs="Times New Roman"/>
          <w:i/>
          <w:iCs/>
          <w:noProof/>
          <w:szCs w:val="24"/>
        </w:rPr>
        <w:t>Geochimica et Cosmochimica Acta</w:t>
      </w:r>
      <w:r w:rsidRPr="00567F2A">
        <w:rPr>
          <w:rFonts w:ascii="Calibri" w:hAnsi="Calibri" w:cs="Times New Roman"/>
          <w:noProof/>
          <w:szCs w:val="24"/>
        </w:rPr>
        <w:t xml:space="preserve">, </w:t>
      </w:r>
      <w:r w:rsidRPr="00567F2A">
        <w:rPr>
          <w:rFonts w:ascii="Calibri" w:hAnsi="Calibri" w:cs="Times New Roman"/>
          <w:i/>
          <w:iCs/>
          <w:noProof/>
          <w:szCs w:val="24"/>
        </w:rPr>
        <w:t>70</w:t>
      </w:r>
      <w:r w:rsidRPr="00567F2A">
        <w:rPr>
          <w:rFonts w:ascii="Calibri" w:hAnsi="Calibri" w:cs="Times New Roman"/>
          <w:noProof/>
          <w:szCs w:val="24"/>
        </w:rPr>
        <w:t>(10), 2427–2453. doi:10.1016/j.gca.2006.01.006</w:t>
      </w:r>
    </w:p>
    <w:p w14:paraId="4EFC20E4"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Tamamura, S., Takada, T., Tomita, J., Nagao, S., Fukushi, K., &amp; Yamamoto, M. (2013). Salinity dependence of 226Ra adsorption on montmorillonite and kaolinite. </w:t>
      </w:r>
      <w:r w:rsidRPr="00567F2A">
        <w:rPr>
          <w:rFonts w:ascii="Calibri" w:hAnsi="Calibri" w:cs="Times New Roman"/>
          <w:i/>
          <w:iCs/>
          <w:noProof/>
          <w:szCs w:val="24"/>
        </w:rPr>
        <w:t>Journal of Radioanalytical and Nuclear Chemistry</w:t>
      </w:r>
      <w:r w:rsidRPr="00567F2A">
        <w:rPr>
          <w:rFonts w:ascii="Calibri" w:hAnsi="Calibri" w:cs="Times New Roman"/>
          <w:noProof/>
          <w:szCs w:val="24"/>
        </w:rPr>
        <w:t xml:space="preserve">, </w:t>
      </w:r>
      <w:r w:rsidRPr="00567F2A">
        <w:rPr>
          <w:rFonts w:ascii="Calibri" w:hAnsi="Calibri" w:cs="Times New Roman"/>
          <w:i/>
          <w:iCs/>
          <w:noProof/>
          <w:szCs w:val="24"/>
        </w:rPr>
        <w:t>299</w:t>
      </w:r>
      <w:r w:rsidRPr="00567F2A">
        <w:rPr>
          <w:rFonts w:ascii="Calibri" w:hAnsi="Calibri" w:cs="Times New Roman"/>
          <w:noProof/>
          <w:szCs w:val="24"/>
        </w:rPr>
        <w:t>(1), 569–575. doi:10.1007/s10967-013-2740-3</w:t>
      </w:r>
    </w:p>
    <w:p w14:paraId="3986A3D8"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Warner, N. R., Christie, C. a., Jackson, R. B., &amp; Vengosh, A. (2013). Impacts of shale gas wastewater disposal on water quality in Western Pennsylvania. </w:t>
      </w:r>
      <w:r w:rsidRPr="00567F2A">
        <w:rPr>
          <w:rFonts w:ascii="Calibri" w:hAnsi="Calibri" w:cs="Times New Roman"/>
          <w:i/>
          <w:iCs/>
          <w:noProof/>
          <w:szCs w:val="24"/>
        </w:rPr>
        <w:t>Environmental Science and Technology</w:t>
      </w:r>
      <w:r w:rsidRPr="00567F2A">
        <w:rPr>
          <w:rFonts w:ascii="Calibri" w:hAnsi="Calibri" w:cs="Times New Roman"/>
          <w:noProof/>
          <w:szCs w:val="24"/>
        </w:rPr>
        <w:t xml:space="preserve">, </w:t>
      </w:r>
      <w:r w:rsidRPr="00567F2A">
        <w:rPr>
          <w:rFonts w:ascii="Calibri" w:hAnsi="Calibri" w:cs="Times New Roman"/>
          <w:i/>
          <w:iCs/>
          <w:noProof/>
          <w:szCs w:val="24"/>
        </w:rPr>
        <w:t>47</w:t>
      </w:r>
      <w:r w:rsidRPr="00567F2A">
        <w:rPr>
          <w:rFonts w:ascii="Calibri" w:hAnsi="Calibri" w:cs="Times New Roman"/>
          <w:noProof/>
          <w:szCs w:val="24"/>
        </w:rPr>
        <w:t>, 11849–11857. doi:10.1021/es402165b</w:t>
      </w:r>
    </w:p>
    <w:p w14:paraId="7D486736"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Wersin, P., Hochella, M. F., Persson, P., Redden, G., Leckie, J. O., &amp; Harris, D. W. (1994). Interaction between aqueous uranium (VI) and sulfide minerals: Spectroscopic evidence for sorption and reduction. </w:t>
      </w:r>
      <w:r w:rsidRPr="00567F2A">
        <w:rPr>
          <w:rFonts w:ascii="Calibri" w:hAnsi="Calibri" w:cs="Times New Roman"/>
          <w:i/>
          <w:iCs/>
          <w:noProof/>
          <w:szCs w:val="24"/>
        </w:rPr>
        <w:t>Geochimica et Cosmochimica Acta</w:t>
      </w:r>
      <w:r w:rsidRPr="00567F2A">
        <w:rPr>
          <w:rFonts w:ascii="Calibri" w:hAnsi="Calibri" w:cs="Times New Roman"/>
          <w:noProof/>
          <w:szCs w:val="24"/>
        </w:rPr>
        <w:t xml:space="preserve">, </w:t>
      </w:r>
      <w:r w:rsidRPr="00567F2A">
        <w:rPr>
          <w:rFonts w:ascii="Calibri" w:hAnsi="Calibri" w:cs="Times New Roman"/>
          <w:i/>
          <w:iCs/>
          <w:noProof/>
          <w:szCs w:val="24"/>
        </w:rPr>
        <w:t>58</w:t>
      </w:r>
      <w:r w:rsidRPr="00567F2A">
        <w:rPr>
          <w:rFonts w:ascii="Calibri" w:hAnsi="Calibri" w:cs="Times New Roman"/>
          <w:noProof/>
          <w:szCs w:val="24"/>
        </w:rPr>
        <w:t>(13), 2829–2843. doi:10.1016/0016-7037(94)90117-1</w:t>
      </w:r>
    </w:p>
    <w:p w14:paraId="5DAC8956"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Zachara, J. M., Smith, S. C., McKinley, J. P., &amp; Resch, C. T. (1993). Cadmium Sorption on Specimen and Soil Smectites in Sodium and Calcium Electrolytes. </w:t>
      </w:r>
      <w:r w:rsidRPr="00567F2A">
        <w:rPr>
          <w:rFonts w:ascii="Calibri" w:hAnsi="Calibri" w:cs="Times New Roman"/>
          <w:i/>
          <w:iCs/>
          <w:noProof/>
          <w:szCs w:val="24"/>
        </w:rPr>
        <w:t>Soil Science Society of America Journal</w:t>
      </w:r>
      <w:r w:rsidRPr="00567F2A">
        <w:rPr>
          <w:rFonts w:ascii="Calibri" w:hAnsi="Calibri" w:cs="Times New Roman"/>
          <w:noProof/>
          <w:szCs w:val="24"/>
        </w:rPr>
        <w:t xml:space="preserve">, </w:t>
      </w:r>
      <w:r w:rsidRPr="00567F2A">
        <w:rPr>
          <w:rFonts w:ascii="Calibri" w:hAnsi="Calibri" w:cs="Times New Roman"/>
          <w:i/>
          <w:iCs/>
          <w:noProof/>
          <w:szCs w:val="24"/>
        </w:rPr>
        <w:t>57</w:t>
      </w:r>
      <w:r w:rsidRPr="00567F2A">
        <w:rPr>
          <w:rFonts w:ascii="Calibri" w:hAnsi="Calibri" w:cs="Times New Roman"/>
          <w:noProof/>
          <w:szCs w:val="24"/>
        </w:rPr>
        <w:t>(6), 1491. doi:10.2136/sssaj1993.03615995005700060017x</w:t>
      </w:r>
    </w:p>
    <w:p w14:paraId="3F1D98DC"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Zhang, P. C., Brady, P. V., Arthur, S. E., Zhou, W. Q., Sawyer, D., &amp; Hesterberg, D. A. (2001). Adsorption of barium(II) on montmorillonite: An EXAFS study. </w:t>
      </w:r>
      <w:r w:rsidRPr="00567F2A">
        <w:rPr>
          <w:rFonts w:ascii="Calibri" w:hAnsi="Calibri" w:cs="Times New Roman"/>
          <w:i/>
          <w:iCs/>
          <w:noProof/>
          <w:szCs w:val="24"/>
        </w:rPr>
        <w:t>Colloids and Surfaces A: Physicochemical and Engineering Aspects</w:t>
      </w:r>
      <w:r w:rsidRPr="00567F2A">
        <w:rPr>
          <w:rFonts w:ascii="Calibri" w:hAnsi="Calibri" w:cs="Times New Roman"/>
          <w:noProof/>
          <w:szCs w:val="24"/>
        </w:rPr>
        <w:t xml:space="preserve">, </w:t>
      </w:r>
      <w:r w:rsidRPr="00567F2A">
        <w:rPr>
          <w:rFonts w:ascii="Calibri" w:hAnsi="Calibri" w:cs="Times New Roman"/>
          <w:i/>
          <w:iCs/>
          <w:noProof/>
          <w:szCs w:val="24"/>
        </w:rPr>
        <w:t>190</w:t>
      </w:r>
      <w:r w:rsidRPr="00567F2A">
        <w:rPr>
          <w:rFonts w:ascii="Calibri" w:hAnsi="Calibri" w:cs="Times New Roman"/>
          <w:noProof/>
          <w:szCs w:val="24"/>
        </w:rPr>
        <w:t>(3), 239–249. doi:10.1016/S0927-7757(01)00592-1</w:t>
      </w:r>
    </w:p>
    <w:p w14:paraId="6D7E09FC" w14:textId="77777777" w:rsidR="00567F2A" w:rsidRPr="00567F2A" w:rsidRDefault="00567F2A" w:rsidP="00567F2A">
      <w:pPr>
        <w:widowControl w:val="0"/>
        <w:autoSpaceDE w:val="0"/>
        <w:autoSpaceDN w:val="0"/>
        <w:adjustRightInd w:val="0"/>
        <w:spacing w:line="240" w:lineRule="auto"/>
        <w:ind w:left="480" w:hanging="480"/>
        <w:rPr>
          <w:rFonts w:ascii="Calibri" w:hAnsi="Calibri"/>
          <w:noProof/>
        </w:rPr>
      </w:pPr>
      <w:r w:rsidRPr="00567F2A">
        <w:rPr>
          <w:rFonts w:ascii="Calibri" w:hAnsi="Calibri" w:cs="Times New Roman"/>
          <w:noProof/>
          <w:szCs w:val="24"/>
        </w:rPr>
        <w:t xml:space="preserve">Zhang, T., Gregory, K., Hammack, R. W., &amp; Vidic, R. D. (2014). Co-precipitation of radium with barium and strontium sulfate and its impact on the fate of radium during treatment of produced water from unconventional gas extraction. </w:t>
      </w:r>
      <w:r w:rsidRPr="00567F2A">
        <w:rPr>
          <w:rFonts w:ascii="Calibri" w:hAnsi="Calibri" w:cs="Times New Roman"/>
          <w:i/>
          <w:iCs/>
          <w:noProof/>
          <w:szCs w:val="24"/>
        </w:rPr>
        <w:t>Environmental Science and Technology</w:t>
      </w:r>
      <w:r w:rsidRPr="00567F2A">
        <w:rPr>
          <w:rFonts w:ascii="Calibri" w:hAnsi="Calibri" w:cs="Times New Roman"/>
          <w:noProof/>
          <w:szCs w:val="24"/>
        </w:rPr>
        <w:t xml:space="preserve">, </w:t>
      </w:r>
      <w:r w:rsidRPr="00567F2A">
        <w:rPr>
          <w:rFonts w:ascii="Calibri" w:hAnsi="Calibri" w:cs="Times New Roman"/>
          <w:i/>
          <w:iCs/>
          <w:noProof/>
          <w:szCs w:val="24"/>
        </w:rPr>
        <w:t>48</w:t>
      </w:r>
      <w:r w:rsidRPr="00567F2A">
        <w:rPr>
          <w:rFonts w:ascii="Calibri" w:hAnsi="Calibri" w:cs="Times New Roman"/>
          <w:noProof/>
          <w:szCs w:val="24"/>
        </w:rPr>
        <w:t>(8), 4596–4603. doi:10.1021/es405168b</w:t>
      </w:r>
    </w:p>
    <w:p w14:paraId="192A5C1C" w14:textId="118818E0" w:rsidR="009B114A" w:rsidRDefault="00F563F7" w:rsidP="00DB6383">
      <w:pPr>
        <w:widowControl w:val="0"/>
        <w:autoSpaceDE w:val="0"/>
        <w:autoSpaceDN w:val="0"/>
        <w:adjustRightInd w:val="0"/>
        <w:spacing w:line="240" w:lineRule="auto"/>
        <w:ind w:left="480" w:hanging="480"/>
      </w:pPr>
      <w:r>
        <w:fldChar w:fldCharType="end"/>
      </w:r>
    </w:p>
    <w:p w14:paraId="2D2EF2F6" w14:textId="77777777" w:rsidR="009B114A" w:rsidRDefault="009B114A">
      <w:r>
        <w:br w:type="page"/>
      </w:r>
    </w:p>
    <w:p w14:paraId="7B76A440" w14:textId="77777777" w:rsidR="00F563F7" w:rsidRDefault="00F563F7" w:rsidP="00DB6383">
      <w:pPr>
        <w:widowControl w:val="0"/>
        <w:autoSpaceDE w:val="0"/>
        <w:autoSpaceDN w:val="0"/>
        <w:adjustRightInd w:val="0"/>
        <w:spacing w:line="240" w:lineRule="auto"/>
        <w:ind w:left="480" w:hanging="480"/>
      </w:pPr>
    </w:p>
    <w:p w14:paraId="73CD583E" w14:textId="0C1E3259" w:rsidR="0072190E" w:rsidRDefault="0072190E" w:rsidP="00505D1A">
      <w:r>
        <w:t xml:space="preserve">TABLE </w:t>
      </w:r>
      <w:r w:rsidR="005E3908">
        <w:t>3</w:t>
      </w:r>
      <w:r>
        <w:t>:</w:t>
      </w:r>
      <w:r w:rsidR="005E1FEC">
        <w:t xml:space="preserve"> </w:t>
      </w:r>
      <w:commentRangeStart w:id="539"/>
      <w:r w:rsidR="005E1FEC">
        <w:t>Reaction Stoichiometries and Associated log K</w:t>
      </w:r>
      <w:commentRangeEnd w:id="539"/>
      <w:r w:rsidR="005E1FEC">
        <w:rPr>
          <w:rStyle w:val="CommentReference"/>
        </w:rPr>
        <w:commentReference w:id="539"/>
      </w:r>
    </w:p>
    <w:p w14:paraId="277C49B1" w14:textId="6623DCF8" w:rsidR="00A90862" w:rsidRPr="00CE2754" w:rsidRDefault="00A90862" w:rsidP="00505D1A">
      <w:pPr>
        <w:rPr>
          <w:u w:val="single"/>
        </w:rPr>
      </w:pPr>
      <w:r w:rsidRPr="00CE2754">
        <w:rPr>
          <w:u w:val="single"/>
        </w:rPr>
        <w:t>Ferrihydrite</w:t>
      </w:r>
    </w:p>
    <w:p w14:paraId="27BF3278" w14:textId="55785BF7" w:rsidR="0072190E" w:rsidRDefault="0072190E" w:rsidP="0072190E">
      <w:pPr>
        <w:pStyle w:val="ListParagraph"/>
        <w:numPr>
          <w:ilvl w:val="0"/>
          <w:numId w:val="1"/>
        </w:numPr>
      </w:pPr>
      <w:r>
        <w:t>FhyOH + H+ = FhyOH</w:t>
      </w:r>
      <w:r>
        <w:rPr>
          <w:vertAlign w:val="subscript"/>
        </w:rPr>
        <w:t>2</w:t>
      </w:r>
      <w:r>
        <w:rPr>
          <w:vertAlign w:val="superscript"/>
        </w:rPr>
        <w:t xml:space="preserve">+ </w:t>
      </w:r>
      <w:r>
        <w:t xml:space="preserve"> </w:t>
      </w:r>
      <w:r>
        <w:tab/>
      </w:r>
      <w:r>
        <w:tab/>
      </w:r>
      <w:r w:rsidR="0068223C">
        <w:tab/>
      </w:r>
      <w:r>
        <w:t>log K = 7.92</w:t>
      </w:r>
      <w:r w:rsidR="00A90862">
        <w:tab/>
        <w:t xml:space="preserve">Source: </w:t>
      </w:r>
      <w:r w:rsidR="00A90862">
        <w:fldChar w:fldCharType="begin" w:fldLock="1"/>
      </w:r>
      <w:r w:rsidR="00567F2A">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7E2D12" w:rsidRPr="007E2D12">
        <w:rPr>
          <w:noProof/>
        </w:rPr>
        <w:t>(Dzombak &amp; Morel, 1990)</w:t>
      </w:r>
      <w:r w:rsidR="00A90862">
        <w:fldChar w:fldCharType="end"/>
      </w:r>
    </w:p>
    <w:p w14:paraId="19454EF1" w14:textId="4C6D91DA" w:rsidR="0072190E" w:rsidRDefault="0072190E" w:rsidP="0072190E">
      <w:pPr>
        <w:pStyle w:val="ListParagraph"/>
        <w:numPr>
          <w:ilvl w:val="0"/>
          <w:numId w:val="1"/>
        </w:numPr>
      </w:pPr>
      <w:r>
        <w:t>FhyOH = FhyO</w:t>
      </w:r>
      <w:r>
        <w:rPr>
          <w:vertAlign w:val="superscript"/>
        </w:rPr>
        <w:t xml:space="preserve">- </w:t>
      </w:r>
      <w:r>
        <w:t>+ H</w:t>
      </w:r>
      <w:r w:rsidR="00A90862">
        <w:rPr>
          <w:vertAlign w:val="superscript"/>
        </w:rPr>
        <w:t>+</w:t>
      </w:r>
      <w:r w:rsidR="00A90862">
        <w:tab/>
      </w:r>
      <w:r w:rsidR="00A90862">
        <w:tab/>
      </w:r>
      <w:r w:rsidR="0068223C">
        <w:tab/>
      </w:r>
      <w:r w:rsidR="00A90862">
        <w:t>log K = -8.93</w:t>
      </w:r>
      <w:r w:rsidR="00A90862">
        <w:tab/>
        <w:t xml:space="preserve">Source: </w:t>
      </w:r>
      <w:r w:rsidR="00A90862">
        <w:fldChar w:fldCharType="begin" w:fldLock="1"/>
      </w:r>
      <w:r w:rsidR="00567F2A">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7E2D12" w:rsidRPr="007E2D12">
        <w:rPr>
          <w:noProof/>
        </w:rPr>
        <w:t>(Dzombak &amp; Morel, 1990)</w:t>
      </w:r>
      <w:r w:rsidR="00A90862">
        <w:fldChar w:fldCharType="end"/>
      </w:r>
    </w:p>
    <w:p w14:paraId="4C5EB832" w14:textId="55CFFDC5" w:rsidR="00A90862" w:rsidRDefault="00A90862" w:rsidP="0072190E">
      <w:pPr>
        <w:pStyle w:val="ListParagraph"/>
        <w:numPr>
          <w:ilvl w:val="0"/>
          <w:numId w:val="1"/>
        </w:numPr>
      </w:pPr>
      <w:r>
        <w:t>FhyOH + Ra</w:t>
      </w:r>
      <w:r>
        <w:rPr>
          <w:vertAlign w:val="superscript"/>
        </w:rPr>
        <w:t>+2</w:t>
      </w:r>
      <w:r>
        <w:t xml:space="preserve"> = FhyOHRa</w:t>
      </w:r>
      <w:r>
        <w:rPr>
          <w:vertAlign w:val="superscript"/>
        </w:rPr>
        <w:t>+2</w:t>
      </w:r>
      <w:r w:rsidR="0068223C">
        <w:rPr>
          <w:vertAlign w:val="superscript"/>
        </w:rPr>
        <w:tab/>
      </w:r>
      <w:r w:rsidR="00BE6B57">
        <w:tab/>
        <w:t>log K = 5.7</w:t>
      </w:r>
      <w:r>
        <w:tab/>
        <w:t>Source: Data fitting</w:t>
      </w:r>
    </w:p>
    <w:p w14:paraId="62E6498E" w14:textId="66C9C587" w:rsidR="00A90862" w:rsidRDefault="00A90862" w:rsidP="00A90862">
      <w:pPr>
        <w:rPr>
          <w:u w:val="single"/>
        </w:rPr>
      </w:pPr>
      <w:r w:rsidRPr="00A90862">
        <w:rPr>
          <w:u w:val="single"/>
        </w:rPr>
        <w:t>Goethite</w:t>
      </w:r>
    </w:p>
    <w:p w14:paraId="65ABAE1F" w14:textId="08F7FC1E" w:rsidR="00A90862" w:rsidRDefault="00A90862" w:rsidP="00A90862">
      <w:pPr>
        <w:pStyle w:val="ListParagraph"/>
        <w:numPr>
          <w:ilvl w:val="0"/>
          <w:numId w:val="2"/>
        </w:numPr>
      </w:pPr>
      <w:r>
        <w:t>GoeOH + H</w:t>
      </w:r>
      <w:r>
        <w:rPr>
          <w:vertAlign w:val="superscript"/>
        </w:rPr>
        <w:t>+</w:t>
      </w:r>
      <w:r>
        <w:t xml:space="preserve"> = GoeOH</w:t>
      </w:r>
      <w:r>
        <w:softHyphen/>
      </w:r>
      <w:r>
        <w:softHyphen/>
      </w:r>
      <w:r>
        <w:rPr>
          <w:vertAlign w:val="subscript"/>
        </w:rPr>
        <w:t>2</w:t>
      </w:r>
      <w:r>
        <w:rPr>
          <w:vertAlign w:val="superscript"/>
        </w:rPr>
        <w:t>+</w:t>
      </w:r>
      <w:r>
        <w:t xml:space="preserve"> </w:t>
      </w:r>
      <w:r>
        <w:tab/>
      </w:r>
      <w:r>
        <w:tab/>
      </w:r>
      <w:r w:rsidR="0068223C">
        <w:tab/>
      </w:r>
      <w:commentRangeStart w:id="540"/>
      <w:r>
        <w:t>log K = 4.8</w:t>
      </w:r>
      <w:r>
        <w:tab/>
        <w:t xml:space="preserve">Source: </w:t>
      </w:r>
      <w:r>
        <w:fldChar w:fldCharType="begin" w:fldLock="1"/>
      </w:r>
      <w:r w:rsidR="00567F2A">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007E2D12" w:rsidRPr="007E2D12">
        <w:rPr>
          <w:noProof/>
        </w:rPr>
        <w:t>(Sverjensky, 2006)</w:t>
      </w:r>
      <w:r>
        <w:fldChar w:fldCharType="end"/>
      </w:r>
    </w:p>
    <w:p w14:paraId="01E6E4BD" w14:textId="2ED375EA" w:rsidR="00A90862" w:rsidRDefault="00A90862" w:rsidP="00A90862">
      <w:pPr>
        <w:pStyle w:val="ListParagraph"/>
        <w:numPr>
          <w:ilvl w:val="0"/>
          <w:numId w:val="2"/>
        </w:numPr>
      </w:pPr>
      <w:r>
        <w:t>GoeOH = GoeO</w:t>
      </w:r>
      <w:r>
        <w:rPr>
          <w:vertAlign w:val="superscript"/>
        </w:rPr>
        <w:t>-</w:t>
      </w:r>
      <w:r>
        <w:t xml:space="preserve"> + H</w:t>
      </w:r>
      <w:r>
        <w:rPr>
          <w:vertAlign w:val="superscript"/>
        </w:rPr>
        <w:t>+</w:t>
      </w:r>
      <w:r>
        <w:rPr>
          <w:vertAlign w:val="superscript"/>
        </w:rPr>
        <w:tab/>
      </w:r>
      <w:r>
        <w:rPr>
          <w:vertAlign w:val="superscript"/>
        </w:rPr>
        <w:tab/>
      </w:r>
      <w:r w:rsidR="0068223C">
        <w:rPr>
          <w:vertAlign w:val="superscript"/>
        </w:rPr>
        <w:tab/>
      </w:r>
      <w:r>
        <w:t>log K = -10.4</w:t>
      </w:r>
      <w:r>
        <w:tab/>
        <w:t xml:space="preserve">Source: </w:t>
      </w:r>
      <w:r>
        <w:fldChar w:fldCharType="begin" w:fldLock="1"/>
      </w:r>
      <w:r w:rsidR="00567F2A">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007E2D12" w:rsidRPr="007E2D12">
        <w:rPr>
          <w:noProof/>
        </w:rPr>
        <w:t>(Sverjensky, 2006)</w:t>
      </w:r>
      <w:r>
        <w:fldChar w:fldCharType="end"/>
      </w:r>
      <w:commentRangeEnd w:id="540"/>
      <w:r w:rsidR="00D30C36">
        <w:rPr>
          <w:rStyle w:val="CommentReference"/>
        </w:rPr>
        <w:commentReference w:id="540"/>
      </w:r>
    </w:p>
    <w:p w14:paraId="7A2D1FB8" w14:textId="2B29CE1D" w:rsidR="00631F14" w:rsidRDefault="00631F14" w:rsidP="00A90862">
      <w:pPr>
        <w:pStyle w:val="ListParagraph"/>
        <w:numPr>
          <w:ilvl w:val="0"/>
          <w:numId w:val="2"/>
        </w:numPr>
      </w:pPr>
      <w:r>
        <w:t>GoeOH + Ra</w:t>
      </w:r>
      <w:r>
        <w:rPr>
          <w:vertAlign w:val="superscript"/>
        </w:rPr>
        <w:t>+2</w:t>
      </w:r>
      <w:r>
        <w:t xml:space="preserve"> = GoeOHRa</w:t>
      </w:r>
      <w:r>
        <w:rPr>
          <w:vertAlign w:val="superscript"/>
        </w:rPr>
        <w:t>+2</w:t>
      </w:r>
      <w:r>
        <w:tab/>
      </w:r>
      <w:r w:rsidR="0068223C">
        <w:tab/>
      </w:r>
      <w:r>
        <w:t xml:space="preserve">log K = </w:t>
      </w:r>
      <w:r w:rsidR="006A239A">
        <w:t>3.5</w:t>
      </w:r>
      <w:r>
        <w:tab/>
        <w:t>Source: Data fitting</w:t>
      </w:r>
    </w:p>
    <w:p w14:paraId="48C59A4E" w14:textId="331EB9F3" w:rsidR="0068223C" w:rsidRPr="0068223C" w:rsidRDefault="0068223C" w:rsidP="0068223C">
      <w:pPr>
        <w:rPr>
          <w:u w:val="single"/>
        </w:rPr>
      </w:pPr>
      <w:r>
        <w:rPr>
          <w:u w:val="single"/>
        </w:rPr>
        <w:t>Sodium Montmorillonite</w:t>
      </w:r>
    </w:p>
    <w:p w14:paraId="054E74F9" w14:textId="34FE5DF5" w:rsidR="0068223C" w:rsidRDefault="0068223C" w:rsidP="0068223C">
      <w:pPr>
        <w:pStyle w:val="ListParagraph"/>
        <w:numPr>
          <w:ilvl w:val="0"/>
          <w:numId w:val="3"/>
        </w:numPr>
      </w:pPr>
      <w:r>
        <w:t>2 Na-Clay + Ra</w:t>
      </w:r>
      <w:r>
        <w:rPr>
          <w:vertAlign w:val="superscript"/>
        </w:rPr>
        <w:t>+2</w:t>
      </w:r>
      <w:r>
        <w:t xml:space="preserve"> = Ra-Clay</w:t>
      </w:r>
      <w:r>
        <w:softHyphen/>
      </w:r>
      <w:r>
        <w:rPr>
          <w:vertAlign w:val="subscript"/>
        </w:rPr>
        <w:t xml:space="preserve">2 </w:t>
      </w:r>
      <w:r>
        <w:t>+ 2 Na</w:t>
      </w:r>
      <w:r>
        <w:rPr>
          <w:vertAlign w:val="superscript"/>
        </w:rPr>
        <w:t xml:space="preserve">+ </w:t>
      </w:r>
      <w:r>
        <w:tab/>
        <w:t>log K = 0.15</w:t>
      </w:r>
      <w:r>
        <w:tab/>
        <w:t>Source: Data fitting</w:t>
      </w:r>
    </w:p>
    <w:p w14:paraId="4C31FE87" w14:textId="33699372" w:rsidR="0068223C" w:rsidRDefault="0068223C" w:rsidP="0068223C">
      <w:pPr>
        <w:pStyle w:val="ListParagraph"/>
        <w:numPr>
          <w:ilvl w:val="0"/>
          <w:numId w:val="3"/>
        </w:numPr>
      </w:pPr>
      <w:r>
        <w:t>ClayOH + H</w:t>
      </w:r>
      <w:r>
        <w:rPr>
          <w:vertAlign w:val="superscript"/>
        </w:rPr>
        <w:t xml:space="preserve">+ </w:t>
      </w:r>
      <w:r>
        <w:t>= ClayOH</w:t>
      </w:r>
      <w:r>
        <w:rPr>
          <w:vertAlign w:val="subscript"/>
        </w:rPr>
        <w:t>2</w:t>
      </w:r>
      <w:r>
        <w:rPr>
          <w:vertAlign w:val="superscript"/>
        </w:rPr>
        <w:t xml:space="preserve">+ </w:t>
      </w:r>
      <w:r>
        <w:tab/>
      </w:r>
      <w:r>
        <w:tab/>
      </w:r>
      <w:r>
        <w:tab/>
        <w:t>log K = 4.5</w:t>
      </w:r>
      <w:r>
        <w:tab/>
        <w:t xml:space="preserve">Source: </w:t>
      </w:r>
      <w:r>
        <w:fldChar w:fldCharType="begin" w:fldLock="1"/>
      </w:r>
      <w:r w:rsidR="00567F2A">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7E2D12" w:rsidRPr="007E2D12">
        <w:rPr>
          <w:noProof/>
        </w:rPr>
        <w:t>(Michael H. Bradbury &amp; Baeyens, 2005)</w:t>
      </w:r>
      <w:r>
        <w:fldChar w:fldCharType="end"/>
      </w:r>
    </w:p>
    <w:p w14:paraId="16F3E6D7" w14:textId="357BC3C2" w:rsidR="0068223C" w:rsidRDefault="0068223C" w:rsidP="0068223C">
      <w:pPr>
        <w:pStyle w:val="ListParagraph"/>
        <w:numPr>
          <w:ilvl w:val="0"/>
          <w:numId w:val="3"/>
        </w:numPr>
      </w:pPr>
      <w:r>
        <w:t>ClayOH = ClayO</w:t>
      </w:r>
      <w:r>
        <w:rPr>
          <w:vertAlign w:val="superscript"/>
        </w:rPr>
        <w:t xml:space="preserve">- </w:t>
      </w:r>
      <w:r>
        <w:t>+ H</w:t>
      </w:r>
      <w:r>
        <w:rPr>
          <w:vertAlign w:val="superscript"/>
        </w:rPr>
        <w:t>+</w:t>
      </w:r>
      <w:r>
        <w:rPr>
          <w:vertAlign w:val="superscript"/>
        </w:rPr>
        <w:tab/>
      </w:r>
      <w:r>
        <w:rPr>
          <w:vertAlign w:val="superscript"/>
        </w:rPr>
        <w:tab/>
      </w:r>
      <w:r>
        <w:rPr>
          <w:vertAlign w:val="superscript"/>
        </w:rPr>
        <w:tab/>
      </w:r>
      <w:r>
        <w:t>log K = -7.9</w:t>
      </w:r>
      <w:r>
        <w:tab/>
        <w:t xml:space="preserve">Source: </w:t>
      </w:r>
      <w:r>
        <w:fldChar w:fldCharType="begin" w:fldLock="1"/>
      </w:r>
      <w:r w:rsidR="00567F2A">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7E2D12" w:rsidRPr="007E2D12">
        <w:rPr>
          <w:noProof/>
        </w:rPr>
        <w:t>(Michael H. Bradbury &amp; Baeyens, 2005)</w:t>
      </w:r>
      <w:r>
        <w:fldChar w:fldCharType="end"/>
      </w:r>
    </w:p>
    <w:p w14:paraId="5B1B6CF6" w14:textId="033DD9A2" w:rsidR="004F6AE5" w:rsidRDefault="0068223C" w:rsidP="0068223C">
      <w:pPr>
        <w:pStyle w:val="ListParagraph"/>
        <w:numPr>
          <w:ilvl w:val="0"/>
          <w:numId w:val="3"/>
        </w:numPr>
      </w:pPr>
      <w:r>
        <w:t>ClayOH + Ra</w:t>
      </w:r>
      <w:r>
        <w:rPr>
          <w:vertAlign w:val="superscript"/>
        </w:rPr>
        <w:t>+2</w:t>
      </w:r>
      <w:r>
        <w:t xml:space="preserve"> = ClayOHRa</w:t>
      </w:r>
      <w:r>
        <w:rPr>
          <w:vertAlign w:val="superscript"/>
        </w:rPr>
        <w:t>+2</w:t>
      </w:r>
      <w:r w:rsidR="005C3F83">
        <w:t xml:space="preserve"> </w:t>
      </w:r>
      <w:r w:rsidR="005C3F83">
        <w:tab/>
      </w:r>
      <w:r w:rsidR="005C3F83">
        <w:tab/>
        <w:t>log K = 6.4</w:t>
      </w:r>
      <w:r>
        <w:tab/>
        <w:t>Source: Data fitting</w:t>
      </w:r>
    </w:p>
    <w:p w14:paraId="593EFB06" w14:textId="7760ABDF" w:rsidR="00DC4D83" w:rsidRDefault="00DC4D83" w:rsidP="00DC4D83">
      <w:pPr>
        <w:rPr>
          <w:u w:val="single"/>
        </w:rPr>
      </w:pPr>
      <w:r>
        <w:rPr>
          <w:u w:val="single"/>
        </w:rPr>
        <w:t>Pyrite</w:t>
      </w:r>
    </w:p>
    <w:p w14:paraId="52AE70BD" w14:textId="446DDE56" w:rsidR="00DC4D83" w:rsidRDefault="00DC4D83" w:rsidP="00DC4D83">
      <w:pPr>
        <w:pStyle w:val="ListParagraph"/>
        <w:numPr>
          <w:ilvl w:val="0"/>
          <w:numId w:val="4"/>
        </w:numPr>
      </w:pPr>
      <w:r>
        <w:t>PyrSH = PyrS</w:t>
      </w:r>
      <w:r w:rsidRPr="00DC4D83">
        <w:rPr>
          <w:vertAlign w:val="superscript"/>
        </w:rPr>
        <w:t>-</w:t>
      </w:r>
      <w:r>
        <w:t xml:space="preserve"> + H</w:t>
      </w:r>
      <w:r w:rsidRPr="00DC4D83">
        <w:rPr>
          <w:vertAlign w:val="superscript"/>
        </w:rPr>
        <w:t>+</w:t>
      </w:r>
      <w:r>
        <w:rPr>
          <w:vertAlign w:val="superscript"/>
        </w:rPr>
        <w:t xml:space="preserve"> </w:t>
      </w:r>
      <w:r>
        <w:rPr>
          <w:vertAlign w:val="superscript"/>
        </w:rPr>
        <w:tab/>
      </w:r>
      <w:r>
        <w:rPr>
          <w:vertAlign w:val="superscript"/>
        </w:rPr>
        <w:tab/>
      </w:r>
      <w:r>
        <w:rPr>
          <w:vertAlign w:val="superscript"/>
        </w:rPr>
        <w:tab/>
      </w:r>
      <w:r>
        <w:t xml:space="preserve">log K = 6.45 </w:t>
      </w:r>
      <w:r>
        <w:tab/>
        <w:t xml:space="preserve">Source: </w:t>
      </w:r>
      <w:r>
        <w:fldChar w:fldCharType="begin" w:fldLock="1"/>
      </w:r>
      <w:r w:rsidR="00567F2A">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et al., 2006)", "plainTextFormattedCitation" : "(Naveau et al., 2006)", "previouslyFormattedCitation" : "(Naveau et al., 2006)" }, "properties" : { "noteIndex" : 0 }, "schema" : "https://github.com/citation-style-language/schema/raw/master/csl-citation.json" }</w:instrText>
      </w:r>
      <w:r>
        <w:fldChar w:fldCharType="separate"/>
      </w:r>
      <w:r w:rsidR="007E2D12" w:rsidRPr="007E2D12">
        <w:rPr>
          <w:noProof/>
        </w:rPr>
        <w:t>(Naveau et al., 2006)</w:t>
      </w:r>
      <w:r>
        <w:fldChar w:fldCharType="end"/>
      </w:r>
    </w:p>
    <w:p w14:paraId="17A64745" w14:textId="43F1058C" w:rsidR="00DC4D83" w:rsidRPr="00DC4D83" w:rsidRDefault="00DC4D83" w:rsidP="00DC4D83">
      <w:pPr>
        <w:pStyle w:val="ListParagraph"/>
        <w:numPr>
          <w:ilvl w:val="0"/>
          <w:numId w:val="4"/>
        </w:numPr>
      </w:pPr>
      <w:r>
        <w:t>PyrS</w:t>
      </w:r>
      <w:r>
        <w:rPr>
          <w:vertAlign w:val="superscript"/>
        </w:rPr>
        <w:t xml:space="preserve">- </w:t>
      </w:r>
      <w:r>
        <w:t>+ Ra</w:t>
      </w:r>
      <w:r>
        <w:rPr>
          <w:vertAlign w:val="superscript"/>
        </w:rPr>
        <w:t>+2</w:t>
      </w:r>
      <w:r>
        <w:t xml:space="preserve"> = PyrSRa</w:t>
      </w:r>
      <w:r>
        <w:rPr>
          <w:vertAlign w:val="superscript"/>
        </w:rPr>
        <w:t>+</w:t>
      </w:r>
      <w:r>
        <w:t xml:space="preserve"> </w:t>
      </w:r>
      <w:r>
        <w:tab/>
      </w:r>
      <w:r>
        <w:tab/>
      </w:r>
      <w:r>
        <w:tab/>
        <w:t>log K = -6.4</w:t>
      </w:r>
      <w:r>
        <w:tab/>
        <w:t>Source: Data Fitting</w:t>
      </w:r>
    </w:p>
    <w:p w14:paraId="2C7361FA" w14:textId="7F5603BB" w:rsidR="009B114A" w:rsidRDefault="009B114A">
      <w:r>
        <w:br w:type="page"/>
      </w:r>
    </w:p>
    <w:p w14:paraId="21DA14E5" w14:textId="77777777" w:rsidR="004F6AE5" w:rsidRDefault="004F6AE5" w:rsidP="004F6AE5"/>
    <w:p w14:paraId="405F13E1" w14:textId="242566E7" w:rsidR="00B27466" w:rsidRDefault="008B294E" w:rsidP="004F6AE5">
      <w:r>
        <w:t>Table 1</w:t>
      </w:r>
      <w:r w:rsidR="00B27466">
        <w:t>: Fitted Kd values</w:t>
      </w:r>
      <w:r w:rsidR="00394CF2">
        <w:t xml:space="preserve"> for sorption isotherms</w:t>
      </w:r>
    </w:p>
    <w:tbl>
      <w:tblPr>
        <w:tblStyle w:val="PlainTable2"/>
        <w:tblW w:w="0" w:type="auto"/>
        <w:tblLook w:val="06A0" w:firstRow="1" w:lastRow="0" w:firstColumn="1" w:lastColumn="0" w:noHBand="1" w:noVBand="1"/>
      </w:tblPr>
      <w:tblGrid>
        <w:gridCol w:w="3192"/>
        <w:gridCol w:w="3192"/>
        <w:gridCol w:w="3192"/>
      </w:tblGrid>
      <w:tr w:rsidR="00B27466" w14:paraId="303742FB" w14:textId="77777777" w:rsidTr="00B274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52ED8F8" w14:textId="1313EB38" w:rsidR="00B27466" w:rsidRDefault="00B27466" w:rsidP="00B27466">
            <w:pPr>
              <w:jc w:val="center"/>
            </w:pPr>
            <w:r>
              <w:t>Mineral</w:t>
            </w:r>
          </w:p>
        </w:tc>
        <w:tc>
          <w:tcPr>
            <w:tcW w:w="3192" w:type="dxa"/>
          </w:tcPr>
          <w:p w14:paraId="11466036" w14:textId="7E339024"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r>
              <w:t>pH</w:t>
            </w:r>
          </w:p>
        </w:tc>
        <w:tc>
          <w:tcPr>
            <w:tcW w:w="3192" w:type="dxa"/>
          </w:tcPr>
          <w:p w14:paraId="53E5C159" w14:textId="1B2DBC40"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r>
              <w:t>K</w:t>
            </w:r>
            <w:r w:rsidRPr="00B27466">
              <w:rPr>
                <w:vertAlign w:val="subscript"/>
              </w:rPr>
              <w:t>d</w:t>
            </w:r>
          </w:p>
        </w:tc>
      </w:tr>
      <w:tr w:rsidR="00B27466" w14:paraId="139499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5311743E" w14:textId="11621BBE" w:rsidR="00B27466" w:rsidRDefault="00B27466" w:rsidP="00B27466">
            <w:pPr>
              <w:jc w:val="center"/>
            </w:pPr>
            <w:r>
              <w:t>Ferrihydrite</w:t>
            </w:r>
          </w:p>
        </w:tc>
        <w:tc>
          <w:tcPr>
            <w:tcW w:w="3192" w:type="dxa"/>
          </w:tcPr>
          <w:p w14:paraId="5FA55F4A" w14:textId="7BCEFDF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Pr>
          <w:p w14:paraId="664581E2" w14:textId="2D0D5BA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229.89</w:t>
            </w:r>
          </w:p>
        </w:tc>
      </w:tr>
      <w:tr w:rsidR="00B27466" w14:paraId="20E15898"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6CF2B77" w14:textId="77777777" w:rsidR="00B27466" w:rsidRDefault="00B27466" w:rsidP="004F6AE5"/>
        </w:tc>
        <w:tc>
          <w:tcPr>
            <w:tcW w:w="3192" w:type="dxa"/>
          </w:tcPr>
          <w:p w14:paraId="14C33C8A" w14:textId="74824F4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20F6387A" w14:textId="4627BA9F"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471.37</w:t>
            </w:r>
          </w:p>
        </w:tc>
      </w:tr>
      <w:tr w:rsidR="00B27466" w14:paraId="48B6B184"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00108282" w14:textId="77777777" w:rsidR="00B27466" w:rsidRDefault="00B27466" w:rsidP="004F6AE5"/>
        </w:tc>
        <w:tc>
          <w:tcPr>
            <w:tcW w:w="3192" w:type="dxa"/>
          </w:tcPr>
          <w:p w14:paraId="146B6D0D" w14:textId="7D2F343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78434B8F" w14:textId="7DF94F8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2486.88</w:t>
            </w:r>
          </w:p>
        </w:tc>
      </w:tr>
      <w:tr w:rsidR="00B27466" w14:paraId="0560EA24"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23C4F371" w14:textId="77777777" w:rsidR="00B27466" w:rsidRDefault="00B27466" w:rsidP="004F6AE5"/>
        </w:tc>
        <w:tc>
          <w:tcPr>
            <w:tcW w:w="3192" w:type="dxa"/>
            <w:tcBorders>
              <w:bottom w:val="single" w:sz="8" w:space="0" w:color="auto"/>
            </w:tcBorders>
          </w:tcPr>
          <w:p w14:paraId="55BBEB66" w14:textId="16F2DC4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25428E7C" w14:textId="606DEA8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115932.70</w:t>
            </w:r>
          </w:p>
        </w:tc>
      </w:tr>
      <w:tr w:rsidR="00B27466" w14:paraId="25144A5E"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7203184E" w14:textId="619BC979" w:rsidR="00B27466" w:rsidRDefault="00B27466" w:rsidP="00B27466">
            <w:pPr>
              <w:jc w:val="center"/>
            </w:pPr>
            <w:r>
              <w:t>Goethite</w:t>
            </w:r>
          </w:p>
        </w:tc>
        <w:tc>
          <w:tcPr>
            <w:tcW w:w="3192" w:type="dxa"/>
            <w:tcBorders>
              <w:top w:val="single" w:sz="8" w:space="0" w:color="auto"/>
            </w:tcBorders>
          </w:tcPr>
          <w:p w14:paraId="7BC84F22" w14:textId="308D24B0"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4E90D3A5" w14:textId="4D9B10A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692DC0BA"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675C16E" w14:textId="77777777" w:rsidR="00B27466" w:rsidRDefault="00B27466" w:rsidP="004F6AE5"/>
        </w:tc>
        <w:tc>
          <w:tcPr>
            <w:tcW w:w="3192" w:type="dxa"/>
          </w:tcPr>
          <w:p w14:paraId="3E8A652A" w14:textId="31C545D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5E57CBAE" w14:textId="2B51B5B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302.74</w:t>
            </w:r>
          </w:p>
        </w:tc>
      </w:tr>
      <w:tr w:rsidR="00B27466" w14:paraId="445F3227"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B479CB4" w14:textId="6C28F125" w:rsidR="00B27466" w:rsidRDefault="00B27466" w:rsidP="004F6AE5"/>
        </w:tc>
        <w:tc>
          <w:tcPr>
            <w:tcW w:w="3192" w:type="dxa"/>
          </w:tcPr>
          <w:p w14:paraId="255365E8" w14:textId="0537031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B7937D2" w14:textId="78B488E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573.62</w:t>
            </w:r>
          </w:p>
        </w:tc>
      </w:tr>
      <w:tr w:rsidR="00B27466" w14:paraId="0814358A"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3F828C9B" w14:textId="77777777" w:rsidR="00B27466" w:rsidRDefault="00B27466" w:rsidP="004F6AE5"/>
        </w:tc>
        <w:tc>
          <w:tcPr>
            <w:tcW w:w="3192" w:type="dxa"/>
            <w:tcBorders>
              <w:bottom w:val="single" w:sz="8" w:space="0" w:color="auto"/>
            </w:tcBorders>
          </w:tcPr>
          <w:p w14:paraId="0E58E8BC" w14:textId="42C670D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03E52049" w14:textId="40F560A2"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11697.99</w:t>
            </w:r>
          </w:p>
        </w:tc>
      </w:tr>
      <w:tr w:rsidR="00B27466" w14:paraId="0444142B"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8590CAA" w14:textId="457815F9" w:rsidR="00B27466" w:rsidRDefault="00B27466" w:rsidP="00B27466">
            <w:pPr>
              <w:jc w:val="center"/>
            </w:pPr>
            <w:r>
              <w:t>Sodium Montmorillonite</w:t>
            </w:r>
          </w:p>
        </w:tc>
        <w:tc>
          <w:tcPr>
            <w:tcW w:w="3192" w:type="dxa"/>
            <w:tcBorders>
              <w:top w:val="single" w:sz="8" w:space="0" w:color="auto"/>
            </w:tcBorders>
          </w:tcPr>
          <w:p w14:paraId="1B47BB23" w14:textId="2AEFD21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29E2FE57" w14:textId="05AC710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6740.15</w:t>
            </w:r>
          </w:p>
        </w:tc>
      </w:tr>
      <w:tr w:rsidR="00B27466" w14:paraId="633716EB"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33916A66" w14:textId="77777777" w:rsidR="00B27466" w:rsidRDefault="00B27466" w:rsidP="00B27466">
            <w:pPr>
              <w:jc w:val="center"/>
            </w:pPr>
          </w:p>
        </w:tc>
        <w:tc>
          <w:tcPr>
            <w:tcW w:w="3192" w:type="dxa"/>
          </w:tcPr>
          <w:p w14:paraId="6CABA2B8" w14:textId="0EC1D5C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0F8E5A9E" w14:textId="43795CF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17749.39</w:t>
            </w:r>
          </w:p>
        </w:tc>
      </w:tr>
      <w:tr w:rsidR="00B27466" w14:paraId="219653A1"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7AD0457F" w14:textId="77777777" w:rsidR="00B27466" w:rsidRDefault="00B27466" w:rsidP="00B27466">
            <w:pPr>
              <w:jc w:val="center"/>
            </w:pPr>
          </w:p>
        </w:tc>
        <w:tc>
          <w:tcPr>
            <w:tcW w:w="3192" w:type="dxa"/>
          </w:tcPr>
          <w:p w14:paraId="23070B54" w14:textId="3D33748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604A6876" w14:textId="21EFF20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21473.27</w:t>
            </w:r>
          </w:p>
        </w:tc>
      </w:tr>
      <w:tr w:rsidR="00B27466" w14:paraId="219FB2E9"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7225D4DB" w14:textId="77777777" w:rsidR="00B27466" w:rsidRDefault="00B27466" w:rsidP="00B27466">
            <w:pPr>
              <w:jc w:val="center"/>
            </w:pPr>
          </w:p>
        </w:tc>
        <w:tc>
          <w:tcPr>
            <w:tcW w:w="3192" w:type="dxa"/>
            <w:tcBorders>
              <w:bottom w:val="single" w:sz="8" w:space="0" w:color="auto"/>
            </w:tcBorders>
          </w:tcPr>
          <w:p w14:paraId="3063CA13" w14:textId="7A0A708D"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7F4BFFC2" w14:textId="0D25CEC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22894.86</w:t>
            </w:r>
          </w:p>
        </w:tc>
      </w:tr>
      <w:tr w:rsidR="00B27466" w14:paraId="370048D6"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3EA2381" w14:textId="78937FCF" w:rsidR="00B27466" w:rsidRDefault="00B27466" w:rsidP="00B27466">
            <w:pPr>
              <w:jc w:val="center"/>
            </w:pPr>
            <w:r>
              <w:t>Pyrite</w:t>
            </w:r>
          </w:p>
        </w:tc>
        <w:tc>
          <w:tcPr>
            <w:tcW w:w="3192" w:type="dxa"/>
            <w:tcBorders>
              <w:top w:val="single" w:sz="8" w:space="0" w:color="auto"/>
            </w:tcBorders>
          </w:tcPr>
          <w:p w14:paraId="0860F24B" w14:textId="7D8CC7A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0A3BE657" w14:textId="7CDB0E0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0FCB8D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40DD0C6" w14:textId="77777777" w:rsidR="00B27466" w:rsidRDefault="00B27466" w:rsidP="00B27466">
            <w:pPr>
              <w:jc w:val="center"/>
            </w:pPr>
          </w:p>
        </w:tc>
        <w:tc>
          <w:tcPr>
            <w:tcW w:w="3192" w:type="dxa"/>
          </w:tcPr>
          <w:p w14:paraId="610F0C40" w14:textId="1CD5652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1955E8AA" w14:textId="7AB5790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5D957D7D"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2409E4DF" w14:textId="77777777" w:rsidR="00B27466" w:rsidRDefault="00B27466" w:rsidP="00B27466">
            <w:pPr>
              <w:jc w:val="center"/>
            </w:pPr>
          </w:p>
        </w:tc>
        <w:tc>
          <w:tcPr>
            <w:tcW w:w="3192" w:type="dxa"/>
          </w:tcPr>
          <w:p w14:paraId="2A9DF855" w14:textId="41968E9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94CAD00" w14:textId="2104B54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536.20</w:t>
            </w:r>
          </w:p>
        </w:tc>
      </w:tr>
      <w:tr w:rsidR="00B27466" w14:paraId="3E95AAAF"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188D280" w14:textId="77777777" w:rsidR="00B27466" w:rsidRDefault="00B27466" w:rsidP="00B27466">
            <w:pPr>
              <w:jc w:val="center"/>
            </w:pPr>
          </w:p>
        </w:tc>
        <w:tc>
          <w:tcPr>
            <w:tcW w:w="3192" w:type="dxa"/>
          </w:tcPr>
          <w:p w14:paraId="390054BD" w14:textId="47EA0A2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Pr>
          <w:p w14:paraId="5CBFA123" w14:textId="09206688" w:rsidR="00B27466" w:rsidRDefault="00520539" w:rsidP="00B27466">
            <w:pPr>
              <w:jc w:val="center"/>
              <w:cnfStyle w:val="000000000000" w:firstRow="0" w:lastRow="0" w:firstColumn="0" w:lastColumn="0" w:oddVBand="0" w:evenVBand="0" w:oddHBand="0" w:evenHBand="0" w:firstRowFirstColumn="0" w:firstRowLastColumn="0" w:lastRowFirstColumn="0" w:lastRowLastColumn="0"/>
            </w:pPr>
            <w:r>
              <w:t>~520</w:t>
            </w:r>
          </w:p>
        </w:tc>
      </w:tr>
    </w:tbl>
    <w:p w14:paraId="1A8A7E20" w14:textId="46CA24ED" w:rsidR="003121DF" w:rsidRDefault="003121DF" w:rsidP="004F6AE5"/>
    <w:p w14:paraId="53F76AD1" w14:textId="55C9C225" w:rsidR="003121DF" w:rsidRDefault="003121DF">
      <w:r>
        <w:t>Figures are below</w:t>
      </w:r>
      <w:r>
        <w:br w:type="page"/>
      </w:r>
    </w:p>
    <w:p w14:paraId="529C071F" w14:textId="77777777" w:rsidR="00B27466" w:rsidRDefault="00B27466" w:rsidP="004F6AE5"/>
    <w:p w14:paraId="68B51BBD" w14:textId="7E057E31" w:rsidR="0068223C" w:rsidRPr="004F6AE5" w:rsidRDefault="00A924BC" w:rsidP="004F6AE5">
      <w:r>
        <w:t xml:space="preserve">Figure </w:t>
      </w:r>
      <w:r w:rsidR="00831BFB">
        <w:t>3</w:t>
      </w:r>
      <w:r w:rsidR="004F6AE5">
        <w:t>. Sorption of Radium to ferrihydrite, sodium montmorillonite, goethite, and pyrite at pH 7. Best fit lines were fitted to each mineral to determine the distribution coefficient K</w:t>
      </w:r>
      <w:r w:rsidR="004F6AE5">
        <w:rPr>
          <w:vertAlign w:val="subscript"/>
        </w:rPr>
        <w:t>d</w:t>
      </w:r>
      <w:r w:rsidR="004F6AE5">
        <w:t>.</w:t>
      </w:r>
    </w:p>
    <w:p w14:paraId="06F5FD9A" w14:textId="7C187F7C" w:rsidR="004F6AE5" w:rsidRDefault="004F6AE5" w:rsidP="004F6AE5">
      <w:r>
        <w:rPr>
          <w:noProof/>
          <w:lang w:eastAsia="en-US"/>
        </w:rPr>
        <w:drawing>
          <wp:inline distT="0" distB="0" distL="0" distR="0" wp14:anchorId="30EEB088" wp14:editId="749B1243">
            <wp:extent cx="5943600" cy="4662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thermspH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662805"/>
                    </a:xfrm>
                    <a:prstGeom prst="rect">
                      <a:avLst/>
                    </a:prstGeom>
                  </pic:spPr>
                </pic:pic>
              </a:graphicData>
            </a:graphic>
          </wp:inline>
        </w:drawing>
      </w:r>
    </w:p>
    <w:p w14:paraId="1C828579" w14:textId="35713C0A" w:rsidR="00144F98" w:rsidRDefault="00144F98">
      <w:r>
        <w:br w:type="page"/>
      </w:r>
    </w:p>
    <w:p w14:paraId="54190926" w14:textId="77777777" w:rsidR="00C63F66" w:rsidRDefault="00C63F66" w:rsidP="004F6AE5"/>
    <w:p w14:paraId="52DFAEA8" w14:textId="42DE6A5B" w:rsidR="004F6AE5" w:rsidRDefault="00A924BC" w:rsidP="004F6AE5">
      <w:r>
        <w:t>Figure 1</w:t>
      </w:r>
      <w:r w:rsidR="004F6AE5">
        <w:t>.</w:t>
      </w:r>
      <w:r w:rsidR="00C63F66">
        <w:t xml:space="preserve"> Effect of pH on radium-226 sorption to ferrihydrite. The trends seen here (increasing sorption with increasing pH), are reflected in the other minerals as well.</w:t>
      </w:r>
    </w:p>
    <w:p w14:paraId="0EB9189D" w14:textId="5F80D583" w:rsidR="00144F98" w:rsidRDefault="00C63F66" w:rsidP="004F6AE5">
      <w:r>
        <w:rPr>
          <w:noProof/>
          <w:lang w:eastAsia="en-US"/>
        </w:rPr>
        <w:drawing>
          <wp:inline distT="0" distB="0" distL="0" distR="0" wp14:anchorId="04AA37F1" wp14:editId="70140199">
            <wp:extent cx="5943600" cy="4073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thermsFH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073525"/>
                    </a:xfrm>
                    <a:prstGeom prst="rect">
                      <a:avLst/>
                    </a:prstGeom>
                  </pic:spPr>
                </pic:pic>
              </a:graphicData>
            </a:graphic>
          </wp:inline>
        </w:drawing>
      </w:r>
    </w:p>
    <w:p w14:paraId="6C8BF334" w14:textId="54801A75" w:rsidR="00144F98" w:rsidRDefault="00144F98" w:rsidP="00144F98"/>
    <w:p w14:paraId="5183E2E1" w14:textId="4BA3AC8D" w:rsidR="00144F98" w:rsidRDefault="00144F98">
      <w:r>
        <w:br w:type="page"/>
      </w:r>
    </w:p>
    <w:p w14:paraId="611F7CC1" w14:textId="78A8E02D" w:rsidR="00C63F66" w:rsidRPr="00144F98" w:rsidRDefault="00831BFB" w:rsidP="00144F98">
      <w:r>
        <w:lastRenderedPageBreak/>
        <w:t>Figure 4</w:t>
      </w:r>
      <w:r w:rsidR="00144F98">
        <w:t>. Surface complexation model fits of experimental data. Top: Ferrihydrite, Bottom: Sodium montmorillonite</w:t>
      </w:r>
      <w:r w:rsidR="005400FA">
        <w:t>.</w:t>
      </w:r>
      <w:r w:rsidR="00144F98">
        <w:rPr>
          <w:noProof/>
          <w:lang w:eastAsia="en-US"/>
        </w:rPr>
        <w:drawing>
          <wp:inline distT="0" distB="0" distL="0" distR="0" wp14:anchorId="5E28CBB5" wp14:editId="694766ED">
            <wp:extent cx="5943600" cy="2980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HYPHREEQ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80690"/>
                    </a:xfrm>
                    <a:prstGeom prst="rect">
                      <a:avLst/>
                    </a:prstGeom>
                  </pic:spPr>
                </pic:pic>
              </a:graphicData>
            </a:graphic>
          </wp:inline>
        </w:drawing>
      </w:r>
      <w:r w:rsidR="00144F98">
        <w:rPr>
          <w:noProof/>
          <w:lang w:eastAsia="en-US"/>
        </w:rPr>
        <w:drawing>
          <wp:inline distT="0" distB="0" distL="0" distR="0" wp14:anchorId="7BFB31E6" wp14:editId="734483C3">
            <wp:extent cx="5943600" cy="297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MontPHREEQ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p>
    <w:sectPr w:rsidR="00C63F66" w:rsidRPr="00144F98">
      <w:head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Microsoft Office User" w:date="2016-08-30T15:04:00Z" w:initials="Office">
    <w:p w14:paraId="65A3AC3C" w14:textId="1AFF75CC" w:rsidR="00DF2206" w:rsidRDefault="00DF2206">
      <w:pPr>
        <w:pStyle w:val="CommentText"/>
      </w:pPr>
      <w:r>
        <w:rPr>
          <w:rStyle w:val="CommentReference"/>
        </w:rPr>
        <w:annotationRef/>
      </w:r>
      <w:r>
        <w:t>Somehwere in the beginning (perhaps just before the study objectives are presented), you’ll need to justify why you examined sorption to the selected minerals</w:t>
      </w:r>
    </w:p>
  </w:comment>
  <w:comment w:id="56" w:author="Michael Chen" w:date="2016-07-26T09:27:00Z" w:initials="MC">
    <w:p w14:paraId="6C283F3A" w14:textId="63619854" w:rsidR="00927583" w:rsidRDefault="00927583">
      <w:pPr>
        <w:pStyle w:val="CommentText"/>
      </w:pPr>
      <w:r>
        <w:rPr>
          <w:rStyle w:val="CommentReference"/>
        </w:rPr>
        <w:annotationRef/>
      </w:r>
      <w:r>
        <w:t>Want references</w:t>
      </w:r>
    </w:p>
  </w:comment>
  <w:comment w:id="57" w:author="Microsoft Office User" w:date="2016-08-30T10:41:00Z" w:initials="Office">
    <w:p w14:paraId="1CDEE414" w14:textId="42F1DD3C" w:rsidR="00927583" w:rsidRDefault="00927583">
      <w:pPr>
        <w:pStyle w:val="CommentText"/>
      </w:pPr>
      <w:r>
        <w:rPr>
          <w:rStyle w:val="CommentReference"/>
        </w:rPr>
        <w:annotationRef/>
      </w:r>
      <w:r>
        <w:t>Merge with suggestions listed above…</w:t>
      </w:r>
    </w:p>
  </w:comment>
  <w:comment w:id="143" w:author="Microsoft Office User" w:date="2016-08-30T11:32:00Z" w:initials="Office">
    <w:p w14:paraId="31A63122" w14:textId="212F82E4" w:rsidR="00927583" w:rsidRDefault="00927583">
      <w:pPr>
        <w:pStyle w:val="CommentText"/>
      </w:pPr>
      <w:r>
        <w:rPr>
          <w:rStyle w:val="CommentReference"/>
        </w:rPr>
        <w:annotationRef/>
      </w:r>
      <w:r>
        <w:t>Which systems? Natural seds, specific mienrals, etc?</w:t>
      </w:r>
    </w:p>
  </w:comment>
  <w:comment w:id="142" w:author="Microsoft Office User" w:date="2016-08-30T11:33:00Z" w:initials="Office">
    <w:p w14:paraId="36BD160F" w14:textId="2B5357B7" w:rsidR="00927583" w:rsidRDefault="00927583">
      <w:pPr>
        <w:pStyle w:val="CommentText"/>
      </w:pPr>
      <w:r>
        <w:rPr>
          <w:rStyle w:val="CommentReference"/>
        </w:rPr>
        <w:annotationRef/>
      </w:r>
      <w:r>
        <w:t>This sentence is a bit confusing to me</w:t>
      </w:r>
    </w:p>
  </w:comment>
  <w:comment w:id="161" w:author="Microsoft Office User" w:date="2016-08-30T11:33:00Z" w:initials="Office">
    <w:p w14:paraId="3758BEA1" w14:textId="66E5C43C" w:rsidR="00927583" w:rsidRDefault="00927583">
      <w:pPr>
        <w:pStyle w:val="CommentText"/>
      </w:pPr>
      <w:r>
        <w:rPr>
          <w:rStyle w:val="CommentReference"/>
        </w:rPr>
        <w:annotationRef/>
      </w:r>
      <w:r>
        <w:t xml:space="preserve">Need to introduce surface complexation modeling here…switiching from simple Kd to (much) more complex models. </w:t>
      </w:r>
    </w:p>
  </w:comment>
  <w:comment w:id="162" w:author="Microsoft Office User" w:date="2016-08-30T11:42:00Z" w:initials="Office">
    <w:p w14:paraId="2CC31008" w14:textId="1A920556" w:rsidR="00927583" w:rsidRDefault="00927583">
      <w:pPr>
        <w:pStyle w:val="CommentText"/>
      </w:pPr>
      <w:r>
        <w:rPr>
          <w:rStyle w:val="CommentReference"/>
        </w:rPr>
        <w:annotationRef/>
      </w:r>
      <w:r>
        <w:t xml:space="preserve">May want to put this in the previous paragraph, and expand this for the use of SCM’s </w:t>
      </w:r>
    </w:p>
  </w:comment>
  <w:comment w:id="188" w:author="Microsoft Office User" w:date="2016-08-30T11:54:00Z" w:initials="Office">
    <w:p w14:paraId="0A1D598D" w14:textId="5CF5E7C9" w:rsidR="0073470F" w:rsidRDefault="0073470F">
      <w:pPr>
        <w:pStyle w:val="CommentText"/>
      </w:pPr>
      <w:r>
        <w:rPr>
          <w:rStyle w:val="CommentReference"/>
        </w:rPr>
        <w:annotationRef/>
      </w:r>
      <w:r>
        <w:t>Not sure if we should leave this in…I like it, but someone else might be “offended”. I tried to soften it up, but we may need to do so even more…</w:t>
      </w:r>
    </w:p>
  </w:comment>
  <w:comment w:id="195" w:author="Microsoft Office User" w:date="2016-08-30T11:57:00Z" w:initials="Office">
    <w:p w14:paraId="02B9D1D7" w14:textId="12755F41" w:rsidR="0073470F" w:rsidRDefault="0073470F">
      <w:pPr>
        <w:pStyle w:val="CommentText"/>
      </w:pPr>
      <w:r>
        <w:rPr>
          <w:rStyle w:val="CommentReference"/>
        </w:rPr>
        <w:annotationRef/>
      </w:r>
      <w:r>
        <w:t>I like this paragraph, but it breaks the flow between the paragraph before it, and the objectives section below. I think the background info is important, but you may want to try moving it to a different section (either the experimental section or perhaps more appropriately, the discussion)</w:t>
      </w:r>
    </w:p>
  </w:comment>
  <w:comment w:id="202" w:author="Microsoft Office User" w:date="2016-08-30T12:15:00Z" w:initials="Office">
    <w:p w14:paraId="30EB024A" w14:textId="57E34B2B" w:rsidR="00AE6156" w:rsidRDefault="00AE6156">
      <w:pPr>
        <w:pStyle w:val="CommentText"/>
      </w:pPr>
      <w:r>
        <w:rPr>
          <w:rStyle w:val="CommentReference"/>
        </w:rPr>
        <w:annotationRef/>
      </w:r>
      <w:r>
        <w:t>Merge these…also, you haven’t introduced the importance of reduced minerals…</w:t>
      </w:r>
    </w:p>
  </w:comment>
  <w:comment w:id="271" w:author="Microsoft Office User" w:date="2016-08-30T12:27:00Z" w:initials="Office">
    <w:p w14:paraId="1B8CE5C3" w14:textId="1FE21264" w:rsidR="00E44B72" w:rsidRDefault="00E44B72">
      <w:pPr>
        <w:pStyle w:val="CommentText"/>
      </w:pPr>
      <w:r>
        <w:rPr>
          <w:rStyle w:val="CommentReference"/>
        </w:rPr>
        <w:annotationRef/>
      </w:r>
      <w:r>
        <w:t>70 seems a bit high…is it possible this was 50?</w:t>
      </w:r>
    </w:p>
  </w:comment>
  <w:comment w:id="275" w:author="Microsoft Office User" w:date="2016-08-30T12:28:00Z" w:initials="Office">
    <w:p w14:paraId="5778E823" w14:textId="08EBFCDA" w:rsidR="00E44B72" w:rsidRDefault="00E44B72">
      <w:pPr>
        <w:pStyle w:val="CommentText"/>
      </w:pPr>
      <w:r>
        <w:rPr>
          <w:rStyle w:val="CommentReference"/>
        </w:rPr>
        <w:annotationRef/>
      </w:r>
      <w:r>
        <w:t>Provide a brief justification why Na-montmorrilonite was used, rather than Ca –montmorillonite</w:t>
      </w:r>
    </w:p>
  </w:comment>
  <w:comment w:id="276" w:author="Michael Chen" w:date="2016-06-06T10:42:00Z" w:initials="MC">
    <w:p w14:paraId="052BC5BA" w14:textId="35434E8F" w:rsidR="00927583" w:rsidRDefault="00927583">
      <w:pPr>
        <w:pStyle w:val="CommentText"/>
      </w:pPr>
      <w:r>
        <w:rPr>
          <w:rStyle w:val="CommentReference"/>
        </w:rPr>
        <w:annotationRef/>
      </w:r>
      <w:r>
        <w:t>I’ll put a reference to the book I used, I can’t remember the title right now</w:t>
      </w:r>
    </w:p>
  </w:comment>
  <w:comment w:id="277" w:author="Microsoft Office User" w:date="2016-08-30T12:27:00Z" w:initials="Office">
    <w:p w14:paraId="3EE85A67" w14:textId="23BD2131" w:rsidR="00E44B72" w:rsidRDefault="00E44B72">
      <w:pPr>
        <w:pStyle w:val="CommentText"/>
      </w:pPr>
      <w:r>
        <w:rPr>
          <w:rStyle w:val="CommentReference"/>
        </w:rPr>
        <w:annotationRef/>
      </w:r>
      <w:r>
        <w:t>I’d just leave this out for now</w:t>
      </w:r>
    </w:p>
  </w:comment>
  <w:comment w:id="283" w:author="Michael Chen" w:date="2016-06-06T10:34:00Z" w:initials="MC">
    <w:p w14:paraId="7BEF6F9B" w14:textId="38E1530F" w:rsidR="00927583" w:rsidRDefault="00927583">
      <w:pPr>
        <w:pStyle w:val="CommentText"/>
      </w:pPr>
      <w:r>
        <w:rPr>
          <w:rStyle w:val="CommentReference"/>
        </w:rPr>
        <w:annotationRef/>
      </w:r>
      <w:r>
        <w:t>Will also discuss how we characterize the clay (probably XRD)</w:t>
      </w:r>
    </w:p>
  </w:comment>
  <w:comment w:id="314" w:author="Michael Chen" w:date="2016-05-24T14:34:00Z" w:initials="MC">
    <w:p w14:paraId="6A03BF30" w14:textId="77777777" w:rsidR="00927583" w:rsidRDefault="00927583" w:rsidP="005D7205">
      <w:pPr>
        <w:pStyle w:val="CommentText"/>
      </w:pPr>
      <w:r>
        <w:rPr>
          <w:rStyle w:val="CommentReference"/>
        </w:rPr>
        <w:annotationRef/>
      </w:r>
      <w:r>
        <w:t>Results forthcoming</w:t>
      </w:r>
    </w:p>
  </w:comment>
  <w:comment w:id="337" w:author="Microsoft Office User" w:date="2016-08-30T12:41:00Z" w:initials="Office">
    <w:p w14:paraId="450E2D7B" w14:textId="0A508BBD" w:rsidR="006366B1" w:rsidRDefault="006366B1">
      <w:pPr>
        <w:pStyle w:val="CommentText"/>
      </w:pPr>
      <w:r>
        <w:rPr>
          <w:rStyle w:val="CommentReference"/>
        </w:rPr>
        <w:annotationRef/>
      </w:r>
      <w:r>
        <w:t>Proper terminology?</w:t>
      </w:r>
    </w:p>
  </w:comment>
  <w:comment w:id="345" w:author="Microsoft Office User" w:date="2016-08-30T12:44:00Z" w:initials="Office">
    <w:p w14:paraId="06EF4804" w14:textId="764897B2" w:rsidR="006366B1" w:rsidRDefault="006366B1">
      <w:pPr>
        <w:pStyle w:val="CommentText"/>
      </w:pPr>
      <w:r>
        <w:rPr>
          <w:rStyle w:val="CommentReference"/>
        </w:rPr>
        <w:annotationRef/>
      </w:r>
      <w:r>
        <w:t>What does this mean?</w:t>
      </w:r>
    </w:p>
  </w:comment>
  <w:comment w:id="371" w:author="Microsoft Office User" w:date="2016-08-30T12:54:00Z" w:initials="Office">
    <w:p w14:paraId="170783EA" w14:textId="583397B1" w:rsidR="00655749" w:rsidRDefault="00655749">
      <w:pPr>
        <w:pStyle w:val="CommentText"/>
      </w:pPr>
      <w:r>
        <w:rPr>
          <w:rStyle w:val="CommentReference"/>
        </w:rPr>
        <w:annotationRef/>
      </w:r>
      <w:r>
        <w:t>Not sure what this means</w:t>
      </w:r>
    </w:p>
  </w:comment>
  <w:comment w:id="388" w:author="Microsoft Office User" w:date="2016-08-30T13:03:00Z" w:initials="Office">
    <w:p w14:paraId="684768AE" w14:textId="3B72B75F" w:rsidR="00D76794" w:rsidRDefault="00D76794">
      <w:pPr>
        <w:pStyle w:val="CommentText"/>
      </w:pPr>
      <w:r>
        <w:rPr>
          <w:rStyle w:val="CommentReference"/>
        </w:rPr>
        <w:annotationRef/>
      </w:r>
      <w:r>
        <w:t>We’ll see if this is still true when normalized to surface area….</w:t>
      </w:r>
    </w:p>
  </w:comment>
  <w:comment w:id="396" w:author="Microsoft Office User" w:date="2016-08-30T13:24:00Z" w:initials="Office">
    <w:p w14:paraId="0FA0B679" w14:textId="3D4548F7" w:rsidR="00483129" w:rsidRDefault="00483129">
      <w:pPr>
        <w:pStyle w:val="CommentText"/>
      </w:pPr>
      <w:r>
        <w:rPr>
          <w:rStyle w:val="CommentReference"/>
        </w:rPr>
        <w:annotationRef/>
      </w:r>
      <w:r>
        <w:t>?</w:t>
      </w:r>
    </w:p>
  </w:comment>
  <w:comment w:id="397" w:author="Michael Chen" w:date="2016-06-16T11:40:00Z" w:initials="MC">
    <w:p w14:paraId="10F79DEB" w14:textId="53486BF7" w:rsidR="00927583" w:rsidRDefault="00927583">
      <w:pPr>
        <w:pStyle w:val="CommentText"/>
      </w:pPr>
      <w:r>
        <w:rPr>
          <w:rStyle w:val="CommentReference"/>
        </w:rPr>
        <w:annotationRef/>
      </w:r>
      <w:r>
        <w:t>Kinetic details can be counted on the 25</w:t>
      </w:r>
      <w:r w:rsidRPr="008D5E6F">
        <w:rPr>
          <w:vertAlign w:val="superscript"/>
        </w:rPr>
        <w:t>th</w:t>
      </w:r>
      <w:r>
        <w:t>, will wait until then to write the kinetics section</w:t>
      </w:r>
    </w:p>
  </w:comment>
  <w:comment w:id="402" w:author="Microsoft Office User" w:date="2016-08-30T15:00:00Z" w:initials="Office">
    <w:p w14:paraId="74D41FC4" w14:textId="4A7449C6" w:rsidR="00DF2206" w:rsidRDefault="00DF2206">
      <w:pPr>
        <w:pStyle w:val="CommentText"/>
      </w:pPr>
      <w:r>
        <w:rPr>
          <w:rStyle w:val="CommentReference"/>
        </w:rPr>
        <w:annotationRef/>
      </w:r>
      <w:r>
        <w:t>Not sure what you’re getting at here</w:t>
      </w:r>
    </w:p>
  </w:comment>
  <w:comment w:id="407" w:author="Microsoft Office User" w:date="2016-08-30T15:02:00Z" w:initials="Office">
    <w:p w14:paraId="1DF1A353" w14:textId="7E93BE74" w:rsidR="00DF2206" w:rsidRDefault="00DF2206">
      <w:pPr>
        <w:pStyle w:val="CommentText"/>
      </w:pPr>
      <w:r>
        <w:rPr>
          <w:rStyle w:val="CommentReference"/>
        </w:rPr>
        <w:annotationRef/>
      </w:r>
      <w:r>
        <w:t>Compared to what?</w:t>
      </w:r>
    </w:p>
  </w:comment>
  <w:comment w:id="412" w:author="Microsoft Office User" w:date="2016-08-30T15:03:00Z" w:initials="Office">
    <w:p w14:paraId="236355D0" w14:textId="2075E374" w:rsidR="00DF2206" w:rsidRDefault="00DF2206">
      <w:pPr>
        <w:pStyle w:val="CommentText"/>
      </w:pPr>
      <w:r>
        <w:rPr>
          <w:rStyle w:val="CommentReference"/>
        </w:rPr>
        <w:annotationRef/>
      </w:r>
      <w:r>
        <w:t>You proabbly want to be more specific here</w:t>
      </w:r>
    </w:p>
  </w:comment>
  <w:comment w:id="413" w:author="Microsoft Office User" w:date="2016-08-30T15:06:00Z" w:initials="Office">
    <w:p w14:paraId="125DCBD8" w14:textId="62B8B8AA" w:rsidR="007E3D80" w:rsidRDefault="007E3D80">
      <w:pPr>
        <w:pStyle w:val="CommentText"/>
      </w:pPr>
      <w:r>
        <w:rPr>
          <w:rStyle w:val="CommentReference"/>
        </w:rPr>
        <w:annotationRef/>
      </w:r>
      <w:r>
        <w:t>Is this shown somewhere?</w:t>
      </w:r>
    </w:p>
  </w:comment>
  <w:comment w:id="414" w:author="Microsoft Office User" w:date="2016-08-30T15:07:00Z" w:initials="Office">
    <w:p w14:paraId="639139C2" w14:textId="154312F8" w:rsidR="007E3D80" w:rsidRDefault="007E3D80">
      <w:pPr>
        <w:pStyle w:val="CommentText"/>
      </w:pPr>
      <w:r>
        <w:rPr>
          <w:rStyle w:val="CommentReference"/>
        </w:rPr>
        <w:annotationRef/>
      </w:r>
      <w:r>
        <w:t>Where is table 2?</w:t>
      </w:r>
    </w:p>
  </w:comment>
  <w:comment w:id="476" w:author="Microsoft Office User" w:date="2016-08-30T15:23:00Z" w:initials="Office">
    <w:p w14:paraId="25E3D9F6" w14:textId="0D2E2075" w:rsidR="00D54B1B" w:rsidRDefault="00D54B1B">
      <w:pPr>
        <w:pStyle w:val="CommentText"/>
      </w:pPr>
      <w:r>
        <w:rPr>
          <w:rStyle w:val="CommentReference"/>
        </w:rPr>
        <w:annotationRef/>
      </w:r>
      <w:r>
        <w:t>Need to list some here</w:t>
      </w:r>
    </w:p>
  </w:comment>
  <w:comment w:id="494" w:author="Microsoft Office User" w:date="2016-08-30T15:27:00Z" w:initials="Office">
    <w:p w14:paraId="1886F216" w14:textId="0DE6EA74" w:rsidR="00D54B1B" w:rsidRDefault="00D54B1B">
      <w:pPr>
        <w:pStyle w:val="CommentText"/>
      </w:pPr>
      <w:r>
        <w:rPr>
          <w:rStyle w:val="CommentReference"/>
        </w:rPr>
        <w:annotationRef/>
      </w:r>
      <w:r>
        <w:t>Remember that log K values may correlate with binding “strength”, but only really describe the extent of binding</w:t>
      </w:r>
    </w:p>
  </w:comment>
  <w:comment w:id="496" w:author="Microsoft Office User" w:date="2016-08-30T15:28:00Z" w:initials="Office">
    <w:p w14:paraId="38FEBD24" w14:textId="3C4C8399" w:rsidR="004756A9" w:rsidRDefault="004756A9">
      <w:pPr>
        <w:pStyle w:val="CommentText"/>
      </w:pPr>
      <w:r>
        <w:rPr>
          <w:rStyle w:val="CommentReference"/>
        </w:rPr>
        <w:annotationRef/>
      </w:r>
      <w:r>
        <w:t>Not sure what this means or what it relates to</w:t>
      </w:r>
    </w:p>
  </w:comment>
  <w:comment w:id="501" w:author="Microsoft Office User" w:date="2016-08-30T15:31:00Z" w:initials="Office">
    <w:p w14:paraId="318311E0" w14:textId="314667C8" w:rsidR="004756A9" w:rsidRDefault="004756A9">
      <w:pPr>
        <w:pStyle w:val="CommentText"/>
      </w:pPr>
      <w:r>
        <w:rPr>
          <w:rStyle w:val="CommentReference"/>
        </w:rPr>
        <w:annotationRef/>
      </w:r>
      <w:r>
        <w:t>??</w:t>
      </w:r>
    </w:p>
  </w:comment>
  <w:comment w:id="526" w:author="Microsoft Office User" w:date="2016-08-30T15:41:00Z" w:initials="Office">
    <w:p w14:paraId="05A73F2F" w14:textId="06D41EA0" w:rsidR="00E724BE" w:rsidRDefault="00E724BE">
      <w:pPr>
        <w:pStyle w:val="CommentText"/>
      </w:pPr>
      <w:r>
        <w:rPr>
          <w:rStyle w:val="CommentReference"/>
        </w:rPr>
        <w:annotationRef/>
      </w:r>
      <w:r>
        <w:t>what are the implications?</w:t>
      </w:r>
    </w:p>
  </w:comment>
  <w:comment w:id="539" w:author="Michael Chen" w:date="2016-05-26T10:51:00Z" w:initials="MC">
    <w:p w14:paraId="53B2C709" w14:textId="3AE089A4" w:rsidR="00927583" w:rsidRDefault="00927583">
      <w:pPr>
        <w:pStyle w:val="CommentText"/>
      </w:pPr>
      <w:r>
        <w:rPr>
          <w:rStyle w:val="CommentReference"/>
        </w:rPr>
        <w:annotationRef/>
      </w:r>
      <w:r>
        <w:t>Will also include site densities, just leaving it until we have a full data set/can format it in LaTeX</w:t>
      </w:r>
    </w:p>
  </w:comment>
  <w:comment w:id="540" w:author="machen" w:date="2016-05-29T14:03:00Z" w:initials="m">
    <w:p w14:paraId="16CC6303" w14:textId="57BEDE7C" w:rsidR="00927583" w:rsidRDefault="00927583">
      <w:pPr>
        <w:pStyle w:val="CommentText"/>
      </w:pPr>
      <w:r>
        <w:rPr>
          <w:rStyle w:val="CommentReference"/>
        </w:rPr>
        <w:annotationRef/>
      </w:r>
      <w:r>
        <w:t>There were large differences between these protonation constants in Sverjensky vs. a previous paper by Dzombak.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A3AC3C" w15:done="0"/>
  <w15:commentEx w15:paraId="6C283F3A" w15:done="0"/>
  <w15:commentEx w15:paraId="1CDEE414" w15:done="0"/>
  <w15:commentEx w15:paraId="31A63122" w15:done="0"/>
  <w15:commentEx w15:paraId="36BD160F" w15:done="0"/>
  <w15:commentEx w15:paraId="3758BEA1" w15:done="0"/>
  <w15:commentEx w15:paraId="2CC31008" w15:done="0"/>
  <w15:commentEx w15:paraId="0A1D598D" w15:done="0"/>
  <w15:commentEx w15:paraId="02B9D1D7" w15:done="0"/>
  <w15:commentEx w15:paraId="30EB024A" w15:done="0"/>
  <w15:commentEx w15:paraId="1B8CE5C3" w15:done="0"/>
  <w15:commentEx w15:paraId="5778E823" w15:done="0"/>
  <w15:commentEx w15:paraId="052BC5BA" w15:done="0"/>
  <w15:commentEx w15:paraId="3EE85A67" w15:done="0"/>
  <w15:commentEx w15:paraId="7BEF6F9B" w15:done="0"/>
  <w15:commentEx w15:paraId="6A03BF30" w15:done="0"/>
  <w15:commentEx w15:paraId="450E2D7B" w15:done="0"/>
  <w15:commentEx w15:paraId="06EF4804" w15:done="0"/>
  <w15:commentEx w15:paraId="170783EA" w15:done="0"/>
  <w15:commentEx w15:paraId="684768AE" w15:done="0"/>
  <w15:commentEx w15:paraId="0FA0B679" w15:done="0"/>
  <w15:commentEx w15:paraId="10F79DEB" w15:done="0"/>
  <w15:commentEx w15:paraId="74D41FC4" w15:done="0"/>
  <w15:commentEx w15:paraId="1DF1A353" w15:done="0"/>
  <w15:commentEx w15:paraId="236355D0" w15:done="0"/>
  <w15:commentEx w15:paraId="125DCBD8" w15:done="0"/>
  <w15:commentEx w15:paraId="639139C2" w15:done="0"/>
  <w15:commentEx w15:paraId="25E3D9F6" w15:done="0"/>
  <w15:commentEx w15:paraId="1886F216" w15:done="0"/>
  <w15:commentEx w15:paraId="38FEBD24" w15:done="0"/>
  <w15:commentEx w15:paraId="318311E0" w15:done="0"/>
  <w15:commentEx w15:paraId="05A73F2F" w15:done="0"/>
  <w15:commentEx w15:paraId="53B2C709" w15:done="0"/>
  <w15:commentEx w15:paraId="16CC630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0E5721" w14:textId="77777777" w:rsidR="003951DE" w:rsidRDefault="003951DE" w:rsidP="005660E3">
      <w:pPr>
        <w:spacing w:after="0" w:line="240" w:lineRule="auto"/>
      </w:pPr>
      <w:r>
        <w:separator/>
      </w:r>
    </w:p>
  </w:endnote>
  <w:endnote w:type="continuationSeparator" w:id="0">
    <w:p w14:paraId="4B973182" w14:textId="77777777" w:rsidR="003951DE" w:rsidRDefault="003951DE" w:rsidP="0056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4144B3" w14:textId="77777777" w:rsidR="003951DE" w:rsidRDefault="003951DE" w:rsidP="005660E3">
      <w:pPr>
        <w:spacing w:after="0" w:line="240" w:lineRule="auto"/>
      </w:pPr>
      <w:r>
        <w:separator/>
      </w:r>
    </w:p>
  </w:footnote>
  <w:footnote w:type="continuationSeparator" w:id="0">
    <w:p w14:paraId="3DA6EEF7" w14:textId="77777777" w:rsidR="003951DE" w:rsidRDefault="003951DE" w:rsidP="005660E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448247"/>
      <w:docPartObj>
        <w:docPartGallery w:val="Page Numbers (Top of Page)"/>
        <w:docPartUnique/>
      </w:docPartObj>
    </w:sdtPr>
    <w:sdtEndPr>
      <w:rPr>
        <w:noProof/>
      </w:rPr>
    </w:sdtEndPr>
    <w:sdtContent>
      <w:p w14:paraId="2D8E62A8" w14:textId="1AC5C231" w:rsidR="00927583" w:rsidRDefault="00927583">
        <w:pPr>
          <w:pStyle w:val="Header"/>
          <w:jc w:val="right"/>
        </w:pPr>
        <w:r>
          <w:fldChar w:fldCharType="begin"/>
        </w:r>
        <w:r>
          <w:instrText xml:space="preserve"> PAGE   \* MERGEFORMAT </w:instrText>
        </w:r>
        <w:r>
          <w:fldChar w:fldCharType="separate"/>
        </w:r>
        <w:r w:rsidR="00E724BE">
          <w:rPr>
            <w:noProof/>
          </w:rPr>
          <w:t>2</w:t>
        </w:r>
        <w:r>
          <w:rPr>
            <w:noProof/>
          </w:rPr>
          <w:fldChar w:fldCharType="end"/>
        </w:r>
      </w:p>
    </w:sdtContent>
  </w:sdt>
  <w:p w14:paraId="4D6AB4DB" w14:textId="77777777" w:rsidR="00927583" w:rsidRDefault="0092758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4399D"/>
    <w:multiLevelType w:val="hybridMultilevel"/>
    <w:tmpl w:val="E52EC0B2"/>
    <w:lvl w:ilvl="0" w:tplc="1C94AEF8">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5"/>
  <w:activeWritingStyle w:appName="MSWord" w:lang="en-US" w:vendorID="64" w:dllVersion="131078" w:nlCheck="1" w:checkStyle="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184"/>
    <w:rsid w:val="000017A2"/>
    <w:rsid w:val="00004562"/>
    <w:rsid w:val="00005184"/>
    <w:rsid w:val="00005A7C"/>
    <w:rsid w:val="0002013C"/>
    <w:rsid w:val="00025E80"/>
    <w:rsid w:val="00030050"/>
    <w:rsid w:val="00031E93"/>
    <w:rsid w:val="000323A5"/>
    <w:rsid w:val="00034293"/>
    <w:rsid w:val="00034EDE"/>
    <w:rsid w:val="00037288"/>
    <w:rsid w:val="00043634"/>
    <w:rsid w:val="000504B0"/>
    <w:rsid w:val="00051EC7"/>
    <w:rsid w:val="000522B7"/>
    <w:rsid w:val="0005341D"/>
    <w:rsid w:val="00062851"/>
    <w:rsid w:val="000660E0"/>
    <w:rsid w:val="00075375"/>
    <w:rsid w:val="00076876"/>
    <w:rsid w:val="00077C13"/>
    <w:rsid w:val="0008313B"/>
    <w:rsid w:val="000850CC"/>
    <w:rsid w:val="00085D34"/>
    <w:rsid w:val="00090247"/>
    <w:rsid w:val="000919A0"/>
    <w:rsid w:val="0009437C"/>
    <w:rsid w:val="000A2270"/>
    <w:rsid w:val="000A2B77"/>
    <w:rsid w:val="000A4450"/>
    <w:rsid w:val="000B3200"/>
    <w:rsid w:val="000C04AF"/>
    <w:rsid w:val="000C1285"/>
    <w:rsid w:val="000C1AE4"/>
    <w:rsid w:val="000C5422"/>
    <w:rsid w:val="000C5BCD"/>
    <w:rsid w:val="000D1E9C"/>
    <w:rsid w:val="000D3DBF"/>
    <w:rsid w:val="000F3169"/>
    <w:rsid w:val="000F7D14"/>
    <w:rsid w:val="001010CB"/>
    <w:rsid w:val="001034D2"/>
    <w:rsid w:val="00115199"/>
    <w:rsid w:val="0012510C"/>
    <w:rsid w:val="00133304"/>
    <w:rsid w:val="00140621"/>
    <w:rsid w:val="00144F98"/>
    <w:rsid w:val="00152B83"/>
    <w:rsid w:val="00154524"/>
    <w:rsid w:val="00154DE2"/>
    <w:rsid w:val="00162120"/>
    <w:rsid w:val="00162BC2"/>
    <w:rsid w:val="00163E52"/>
    <w:rsid w:val="00167748"/>
    <w:rsid w:val="00167D90"/>
    <w:rsid w:val="00173974"/>
    <w:rsid w:val="00177B55"/>
    <w:rsid w:val="001806A6"/>
    <w:rsid w:val="0018276F"/>
    <w:rsid w:val="00190E4D"/>
    <w:rsid w:val="00190F81"/>
    <w:rsid w:val="00191E6F"/>
    <w:rsid w:val="00197AA8"/>
    <w:rsid w:val="001A6E23"/>
    <w:rsid w:val="001B1D11"/>
    <w:rsid w:val="001B2617"/>
    <w:rsid w:val="001B3509"/>
    <w:rsid w:val="001B5861"/>
    <w:rsid w:val="001B752A"/>
    <w:rsid w:val="001C2076"/>
    <w:rsid w:val="001C67BE"/>
    <w:rsid w:val="001C7580"/>
    <w:rsid w:val="001D4B59"/>
    <w:rsid w:val="001D7B03"/>
    <w:rsid w:val="001E443A"/>
    <w:rsid w:val="001F0F1F"/>
    <w:rsid w:val="00210C4A"/>
    <w:rsid w:val="002137B6"/>
    <w:rsid w:val="0022123C"/>
    <w:rsid w:val="0024027E"/>
    <w:rsid w:val="00240616"/>
    <w:rsid w:val="00243BF9"/>
    <w:rsid w:val="00244302"/>
    <w:rsid w:val="0024634D"/>
    <w:rsid w:val="0025421E"/>
    <w:rsid w:val="00262135"/>
    <w:rsid w:val="002637ED"/>
    <w:rsid w:val="0026589E"/>
    <w:rsid w:val="00277470"/>
    <w:rsid w:val="00281B03"/>
    <w:rsid w:val="00290D3B"/>
    <w:rsid w:val="00291774"/>
    <w:rsid w:val="002A0292"/>
    <w:rsid w:val="002B0979"/>
    <w:rsid w:val="002B2259"/>
    <w:rsid w:val="002B323A"/>
    <w:rsid w:val="002C3E2F"/>
    <w:rsid w:val="002C589F"/>
    <w:rsid w:val="002C66D7"/>
    <w:rsid w:val="002D400B"/>
    <w:rsid w:val="002D4F36"/>
    <w:rsid w:val="002D52AD"/>
    <w:rsid w:val="002E1AB2"/>
    <w:rsid w:val="002E3DC7"/>
    <w:rsid w:val="00302AEE"/>
    <w:rsid w:val="003032A0"/>
    <w:rsid w:val="003121DF"/>
    <w:rsid w:val="0031487F"/>
    <w:rsid w:val="00314B92"/>
    <w:rsid w:val="0031528E"/>
    <w:rsid w:val="0032024C"/>
    <w:rsid w:val="00320650"/>
    <w:rsid w:val="00322B59"/>
    <w:rsid w:val="00322F9A"/>
    <w:rsid w:val="00324B19"/>
    <w:rsid w:val="00346B02"/>
    <w:rsid w:val="003505D1"/>
    <w:rsid w:val="003523B5"/>
    <w:rsid w:val="003610DA"/>
    <w:rsid w:val="003703BC"/>
    <w:rsid w:val="00370745"/>
    <w:rsid w:val="00373566"/>
    <w:rsid w:val="003748CB"/>
    <w:rsid w:val="00383ABE"/>
    <w:rsid w:val="00384204"/>
    <w:rsid w:val="00394CF2"/>
    <w:rsid w:val="003951DE"/>
    <w:rsid w:val="00395FFD"/>
    <w:rsid w:val="003A3B64"/>
    <w:rsid w:val="003A7A76"/>
    <w:rsid w:val="003C014B"/>
    <w:rsid w:val="003C457B"/>
    <w:rsid w:val="003C4F0E"/>
    <w:rsid w:val="003C60FA"/>
    <w:rsid w:val="003D2C05"/>
    <w:rsid w:val="003D6593"/>
    <w:rsid w:val="003E1F1F"/>
    <w:rsid w:val="003E3769"/>
    <w:rsid w:val="003F60EB"/>
    <w:rsid w:val="003F6F61"/>
    <w:rsid w:val="00400EB6"/>
    <w:rsid w:val="00400F71"/>
    <w:rsid w:val="004047E5"/>
    <w:rsid w:val="00406DA5"/>
    <w:rsid w:val="00411DA9"/>
    <w:rsid w:val="00414755"/>
    <w:rsid w:val="00414B73"/>
    <w:rsid w:val="004173BD"/>
    <w:rsid w:val="00420C93"/>
    <w:rsid w:val="00420E8E"/>
    <w:rsid w:val="00427C57"/>
    <w:rsid w:val="0043349A"/>
    <w:rsid w:val="00434D21"/>
    <w:rsid w:val="00436B7F"/>
    <w:rsid w:val="00446751"/>
    <w:rsid w:val="00450C29"/>
    <w:rsid w:val="00451F62"/>
    <w:rsid w:val="004606CC"/>
    <w:rsid w:val="00464DB5"/>
    <w:rsid w:val="004664DA"/>
    <w:rsid w:val="00471810"/>
    <w:rsid w:val="0047463F"/>
    <w:rsid w:val="004756A9"/>
    <w:rsid w:val="00476ACB"/>
    <w:rsid w:val="00483129"/>
    <w:rsid w:val="00483D6E"/>
    <w:rsid w:val="00486D37"/>
    <w:rsid w:val="00490D23"/>
    <w:rsid w:val="004921B2"/>
    <w:rsid w:val="00493302"/>
    <w:rsid w:val="004A556B"/>
    <w:rsid w:val="004B34D2"/>
    <w:rsid w:val="004B591D"/>
    <w:rsid w:val="004D265C"/>
    <w:rsid w:val="004E325D"/>
    <w:rsid w:val="004E3453"/>
    <w:rsid w:val="004E612E"/>
    <w:rsid w:val="004F6AE5"/>
    <w:rsid w:val="00503D9D"/>
    <w:rsid w:val="00505D1A"/>
    <w:rsid w:val="0051444A"/>
    <w:rsid w:val="00520539"/>
    <w:rsid w:val="00523453"/>
    <w:rsid w:val="00525F81"/>
    <w:rsid w:val="005269AC"/>
    <w:rsid w:val="005400FA"/>
    <w:rsid w:val="005416A6"/>
    <w:rsid w:val="00543FCE"/>
    <w:rsid w:val="00551C0C"/>
    <w:rsid w:val="0056396A"/>
    <w:rsid w:val="00564049"/>
    <w:rsid w:val="005660E3"/>
    <w:rsid w:val="00566609"/>
    <w:rsid w:val="00567F2A"/>
    <w:rsid w:val="00570A6F"/>
    <w:rsid w:val="0057203B"/>
    <w:rsid w:val="00576FCF"/>
    <w:rsid w:val="00584C5A"/>
    <w:rsid w:val="005974D7"/>
    <w:rsid w:val="005A3496"/>
    <w:rsid w:val="005A3E50"/>
    <w:rsid w:val="005B52D6"/>
    <w:rsid w:val="005C3F83"/>
    <w:rsid w:val="005C4438"/>
    <w:rsid w:val="005C659B"/>
    <w:rsid w:val="005C6ADA"/>
    <w:rsid w:val="005D25A5"/>
    <w:rsid w:val="005D7205"/>
    <w:rsid w:val="005E1FEC"/>
    <w:rsid w:val="005E3908"/>
    <w:rsid w:val="005F10C1"/>
    <w:rsid w:val="00605B47"/>
    <w:rsid w:val="00612C00"/>
    <w:rsid w:val="0061584C"/>
    <w:rsid w:val="00616231"/>
    <w:rsid w:val="00624C90"/>
    <w:rsid w:val="00627B60"/>
    <w:rsid w:val="00631F14"/>
    <w:rsid w:val="006366B1"/>
    <w:rsid w:val="00636844"/>
    <w:rsid w:val="00642DB1"/>
    <w:rsid w:val="006442C7"/>
    <w:rsid w:val="00646A4D"/>
    <w:rsid w:val="0065100B"/>
    <w:rsid w:val="00651429"/>
    <w:rsid w:val="00653566"/>
    <w:rsid w:val="00655749"/>
    <w:rsid w:val="00665BFC"/>
    <w:rsid w:val="006674E7"/>
    <w:rsid w:val="0067175C"/>
    <w:rsid w:val="00671B0D"/>
    <w:rsid w:val="00672D57"/>
    <w:rsid w:val="00673316"/>
    <w:rsid w:val="006736D8"/>
    <w:rsid w:val="0068223C"/>
    <w:rsid w:val="00686A7B"/>
    <w:rsid w:val="00692334"/>
    <w:rsid w:val="00694D41"/>
    <w:rsid w:val="006A239A"/>
    <w:rsid w:val="006B3EA5"/>
    <w:rsid w:val="006B4EBE"/>
    <w:rsid w:val="006B55C3"/>
    <w:rsid w:val="006B58C5"/>
    <w:rsid w:val="006B7DCE"/>
    <w:rsid w:val="006C34B0"/>
    <w:rsid w:val="006D16E0"/>
    <w:rsid w:val="006F3A7F"/>
    <w:rsid w:val="006F63E8"/>
    <w:rsid w:val="00701448"/>
    <w:rsid w:val="00701D70"/>
    <w:rsid w:val="00717676"/>
    <w:rsid w:val="0072190E"/>
    <w:rsid w:val="0072409D"/>
    <w:rsid w:val="00727B10"/>
    <w:rsid w:val="00733113"/>
    <w:rsid w:val="00733356"/>
    <w:rsid w:val="0073470F"/>
    <w:rsid w:val="00737310"/>
    <w:rsid w:val="007377A4"/>
    <w:rsid w:val="00737E14"/>
    <w:rsid w:val="00737E5A"/>
    <w:rsid w:val="00741E18"/>
    <w:rsid w:val="007444BF"/>
    <w:rsid w:val="00747938"/>
    <w:rsid w:val="00752915"/>
    <w:rsid w:val="00755AA3"/>
    <w:rsid w:val="00755D5E"/>
    <w:rsid w:val="007659E8"/>
    <w:rsid w:val="00767A3D"/>
    <w:rsid w:val="00770C2A"/>
    <w:rsid w:val="0078375C"/>
    <w:rsid w:val="00791ACF"/>
    <w:rsid w:val="007A37D8"/>
    <w:rsid w:val="007A67E5"/>
    <w:rsid w:val="007B17F0"/>
    <w:rsid w:val="007B346B"/>
    <w:rsid w:val="007B3C17"/>
    <w:rsid w:val="007C6A43"/>
    <w:rsid w:val="007D2347"/>
    <w:rsid w:val="007D74C6"/>
    <w:rsid w:val="007E1877"/>
    <w:rsid w:val="007E26FC"/>
    <w:rsid w:val="007E2D12"/>
    <w:rsid w:val="007E3D80"/>
    <w:rsid w:val="007E46AD"/>
    <w:rsid w:val="007E6F3B"/>
    <w:rsid w:val="007F513B"/>
    <w:rsid w:val="007F6638"/>
    <w:rsid w:val="007F6F63"/>
    <w:rsid w:val="00800E52"/>
    <w:rsid w:val="00805C1A"/>
    <w:rsid w:val="008066A2"/>
    <w:rsid w:val="00806F65"/>
    <w:rsid w:val="00817754"/>
    <w:rsid w:val="00831BFB"/>
    <w:rsid w:val="00832FDC"/>
    <w:rsid w:val="0083548F"/>
    <w:rsid w:val="00836777"/>
    <w:rsid w:val="00852277"/>
    <w:rsid w:val="00853600"/>
    <w:rsid w:val="00855944"/>
    <w:rsid w:val="0085666D"/>
    <w:rsid w:val="008574F6"/>
    <w:rsid w:val="0086420D"/>
    <w:rsid w:val="00867304"/>
    <w:rsid w:val="00874576"/>
    <w:rsid w:val="00881F32"/>
    <w:rsid w:val="00884B75"/>
    <w:rsid w:val="00887CB1"/>
    <w:rsid w:val="008A0962"/>
    <w:rsid w:val="008A0D3D"/>
    <w:rsid w:val="008A74DB"/>
    <w:rsid w:val="008B0456"/>
    <w:rsid w:val="008B294E"/>
    <w:rsid w:val="008B7A5C"/>
    <w:rsid w:val="008C060D"/>
    <w:rsid w:val="008D5E6F"/>
    <w:rsid w:val="008E7F35"/>
    <w:rsid w:val="008F1045"/>
    <w:rsid w:val="008F2F9A"/>
    <w:rsid w:val="008F5580"/>
    <w:rsid w:val="008F66F1"/>
    <w:rsid w:val="00923445"/>
    <w:rsid w:val="0092374D"/>
    <w:rsid w:val="00924C4D"/>
    <w:rsid w:val="00927583"/>
    <w:rsid w:val="0093358D"/>
    <w:rsid w:val="009378CA"/>
    <w:rsid w:val="00946431"/>
    <w:rsid w:val="00971101"/>
    <w:rsid w:val="009752E8"/>
    <w:rsid w:val="00980406"/>
    <w:rsid w:val="00987821"/>
    <w:rsid w:val="0099185A"/>
    <w:rsid w:val="009934C3"/>
    <w:rsid w:val="00993E76"/>
    <w:rsid w:val="00994948"/>
    <w:rsid w:val="00995DFA"/>
    <w:rsid w:val="00997DC0"/>
    <w:rsid w:val="009A0060"/>
    <w:rsid w:val="009A0685"/>
    <w:rsid w:val="009A3FAF"/>
    <w:rsid w:val="009A509E"/>
    <w:rsid w:val="009B0431"/>
    <w:rsid w:val="009B0643"/>
    <w:rsid w:val="009B114A"/>
    <w:rsid w:val="009B24BB"/>
    <w:rsid w:val="009B463F"/>
    <w:rsid w:val="009B4C95"/>
    <w:rsid w:val="009B6BB8"/>
    <w:rsid w:val="009C7A05"/>
    <w:rsid w:val="009C7C54"/>
    <w:rsid w:val="009D7BE3"/>
    <w:rsid w:val="009E1276"/>
    <w:rsid w:val="009E1557"/>
    <w:rsid w:val="009E5C96"/>
    <w:rsid w:val="009E6615"/>
    <w:rsid w:val="009F1CF8"/>
    <w:rsid w:val="00A1630D"/>
    <w:rsid w:val="00A20254"/>
    <w:rsid w:val="00A21468"/>
    <w:rsid w:val="00A23262"/>
    <w:rsid w:val="00A358BD"/>
    <w:rsid w:val="00A41A6F"/>
    <w:rsid w:val="00A443C5"/>
    <w:rsid w:val="00A5532E"/>
    <w:rsid w:val="00A567D9"/>
    <w:rsid w:val="00A57C4F"/>
    <w:rsid w:val="00A64D4A"/>
    <w:rsid w:val="00A71CF2"/>
    <w:rsid w:val="00A73907"/>
    <w:rsid w:val="00A77D01"/>
    <w:rsid w:val="00A8378A"/>
    <w:rsid w:val="00A84639"/>
    <w:rsid w:val="00A90862"/>
    <w:rsid w:val="00A924BC"/>
    <w:rsid w:val="00A94F9E"/>
    <w:rsid w:val="00AB12D0"/>
    <w:rsid w:val="00AC09E0"/>
    <w:rsid w:val="00AC2E49"/>
    <w:rsid w:val="00AC74CE"/>
    <w:rsid w:val="00AD1D21"/>
    <w:rsid w:val="00AD778A"/>
    <w:rsid w:val="00AD7D42"/>
    <w:rsid w:val="00AE5ED1"/>
    <w:rsid w:val="00AE6156"/>
    <w:rsid w:val="00AF1164"/>
    <w:rsid w:val="00AF2CAB"/>
    <w:rsid w:val="00AF55A8"/>
    <w:rsid w:val="00AF5737"/>
    <w:rsid w:val="00AF5BF5"/>
    <w:rsid w:val="00B00F8C"/>
    <w:rsid w:val="00B01788"/>
    <w:rsid w:val="00B021FA"/>
    <w:rsid w:val="00B03733"/>
    <w:rsid w:val="00B07AE0"/>
    <w:rsid w:val="00B11586"/>
    <w:rsid w:val="00B21976"/>
    <w:rsid w:val="00B23D72"/>
    <w:rsid w:val="00B261B9"/>
    <w:rsid w:val="00B27466"/>
    <w:rsid w:val="00B316CD"/>
    <w:rsid w:val="00B348EE"/>
    <w:rsid w:val="00B41C18"/>
    <w:rsid w:val="00B42A02"/>
    <w:rsid w:val="00B4605A"/>
    <w:rsid w:val="00B51959"/>
    <w:rsid w:val="00B51EE3"/>
    <w:rsid w:val="00B53681"/>
    <w:rsid w:val="00B53860"/>
    <w:rsid w:val="00B5451B"/>
    <w:rsid w:val="00B56E32"/>
    <w:rsid w:val="00B763C8"/>
    <w:rsid w:val="00B80292"/>
    <w:rsid w:val="00B822C2"/>
    <w:rsid w:val="00B85D71"/>
    <w:rsid w:val="00B874BA"/>
    <w:rsid w:val="00B9754E"/>
    <w:rsid w:val="00B97F5D"/>
    <w:rsid w:val="00BA344C"/>
    <w:rsid w:val="00BA5039"/>
    <w:rsid w:val="00BB52F1"/>
    <w:rsid w:val="00BB777D"/>
    <w:rsid w:val="00BC00AE"/>
    <w:rsid w:val="00BC0ABA"/>
    <w:rsid w:val="00BC3575"/>
    <w:rsid w:val="00BC36D6"/>
    <w:rsid w:val="00BD701F"/>
    <w:rsid w:val="00BE6AF9"/>
    <w:rsid w:val="00BE6B57"/>
    <w:rsid w:val="00BF0344"/>
    <w:rsid w:val="00BF1FB1"/>
    <w:rsid w:val="00BF4170"/>
    <w:rsid w:val="00C07858"/>
    <w:rsid w:val="00C07D4E"/>
    <w:rsid w:val="00C119DD"/>
    <w:rsid w:val="00C12AA1"/>
    <w:rsid w:val="00C1752C"/>
    <w:rsid w:val="00C2009C"/>
    <w:rsid w:val="00C2308F"/>
    <w:rsid w:val="00C238ED"/>
    <w:rsid w:val="00C242A4"/>
    <w:rsid w:val="00C30308"/>
    <w:rsid w:val="00C3370B"/>
    <w:rsid w:val="00C40292"/>
    <w:rsid w:val="00C4280C"/>
    <w:rsid w:val="00C47C96"/>
    <w:rsid w:val="00C53715"/>
    <w:rsid w:val="00C554AF"/>
    <w:rsid w:val="00C55505"/>
    <w:rsid w:val="00C61D38"/>
    <w:rsid w:val="00C63F58"/>
    <w:rsid w:val="00C63F66"/>
    <w:rsid w:val="00C66993"/>
    <w:rsid w:val="00C6711F"/>
    <w:rsid w:val="00C702BC"/>
    <w:rsid w:val="00C75F08"/>
    <w:rsid w:val="00C8712F"/>
    <w:rsid w:val="00C943D8"/>
    <w:rsid w:val="00CA6470"/>
    <w:rsid w:val="00CA7F54"/>
    <w:rsid w:val="00CC1E62"/>
    <w:rsid w:val="00CC2C29"/>
    <w:rsid w:val="00CC3D23"/>
    <w:rsid w:val="00CC6D0D"/>
    <w:rsid w:val="00CD2C84"/>
    <w:rsid w:val="00CD3234"/>
    <w:rsid w:val="00CD3D7F"/>
    <w:rsid w:val="00CD78A8"/>
    <w:rsid w:val="00CE1C34"/>
    <w:rsid w:val="00CE2754"/>
    <w:rsid w:val="00CE6E26"/>
    <w:rsid w:val="00CE72E7"/>
    <w:rsid w:val="00CF14AF"/>
    <w:rsid w:val="00CF64AE"/>
    <w:rsid w:val="00CF7B6C"/>
    <w:rsid w:val="00CF7DE4"/>
    <w:rsid w:val="00D03E35"/>
    <w:rsid w:val="00D07FBE"/>
    <w:rsid w:val="00D10B46"/>
    <w:rsid w:val="00D15281"/>
    <w:rsid w:val="00D173FA"/>
    <w:rsid w:val="00D22DE9"/>
    <w:rsid w:val="00D238B6"/>
    <w:rsid w:val="00D24816"/>
    <w:rsid w:val="00D26D99"/>
    <w:rsid w:val="00D30C36"/>
    <w:rsid w:val="00D334CA"/>
    <w:rsid w:val="00D34445"/>
    <w:rsid w:val="00D36EF3"/>
    <w:rsid w:val="00D4073C"/>
    <w:rsid w:val="00D41E98"/>
    <w:rsid w:val="00D42F7E"/>
    <w:rsid w:val="00D51929"/>
    <w:rsid w:val="00D54B1B"/>
    <w:rsid w:val="00D550AD"/>
    <w:rsid w:val="00D576C3"/>
    <w:rsid w:val="00D60248"/>
    <w:rsid w:val="00D60ABF"/>
    <w:rsid w:val="00D60F6C"/>
    <w:rsid w:val="00D713C8"/>
    <w:rsid w:val="00D7328C"/>
    <w:rsid w:val="00D76794"/>
    <w:rsid w:val="00D76CE0"/>
    <w:rsid w:val="00D8574E"/>
    <w:rsid w:val="00D85C4E"/>
    <w:rsid w:val="00D904DD"/>
    <w:rsid w:val="00D9088E"/>
    <w:rsid w:val="00D91CB2"/>
    <w:rsid w:val="00DA0A7D"/>
    <w:rsid w:val="00DA398E"/>
    <w:rsid w:val="00DB6383"/>
    <w:rsid w:val="00DC4D83"/>
    <w:rsid w:val="00DC781E"/>
    <w:rsid w:val="00DC7B2B"/>
    <w:rsid w:val="00DD19DF"/>
    <w:rsid w:val="00DD453A"/>
    <w:rsid w:val="00DD73D3"/>
    <w:rsid w:val="00DE0174"/>
    <w:rsid w:val="00DE31A9"/>
    <w:rsid w:val="00DE4BC8"/>
    <w:rsid w:val="00DE72DF"/>
    <w:rsid w:val="00DF2206"/>
    <w:rsid w:val="00DF5ACA"/>
    <w:rsid w:val="00E017D3"/>
    <w:rsid w:val="00E14811"/>
    <w:rsid w:val="00E171E3"/>
    <w:rsid w:val="00E17906"/>
    <w:rsid w:val="00E21229"/>
    <w:rsid w:val="00E26EE8"/>
    <w:rsid w:val="00E35B25"/>
    <w:rsid w:val="00E35EEC"/>
    <w:rsid w:val="00E36F03"/>
    <w:rsid w:val="00E416EA"/>
    <w:rsid w:val="00E44B72"/>
    <w:rsid w:val="00E5137A"/>
    <w:rsid w:val="00E5347D"/>
    <w:rsid w:val="00E65D02"/>
    <w:rsid w:val="00E66BFC"/>
    <w:rsid w:val="00E71196"/>
    <w:rsid w:val="00E724BE"/>
    <w:rsid w:val="00E748D5"/>
    <w:rsid w:val="00E761CE"/>
    <w:rsid w:val="00E81727"/>
    <w:rsid w:val="00E92D4A"/>
    <w:rsid w:val="00E92E6E"/>
    <w:rsid w:val="00E96448"/>
    <w:rsid w:val="00EA6A04"/>
    <w:rsid w:val="00EB185E"/>
    <w:rsid w:val="00EB46DC"/>
    <w:rsid w:val="00EC064A"/>
    <w:rsid w:val="00EC072D"/>
    <w:rsid w:val="00EC0ACD"/>
    <w:rsid w:val="00EC2F07"/>
    <w:rsid w:val="00EC6622"/>
    <w:rsid w:val="00EC6FB3"/>
    <w:rsid w:val="00ED22EF"/>
    <w:rsid w:val="00EE5226"/>
    <w:rsid w:val="00EE5C81"/>
    <w:rsid w:val="00EF05F7"/>
    <w:rsid w:val="00EF1070"/>
    <w:rsid w:val="00EF2986"/>
    <w:rsid w:val="00EF62ED"/>
    <w:rsid w:val="00F231DA"/>
    <w:rsid w:val="00F2521B"/>
    <w:rsid w:val="00F31B86"/>
    <w:rsid w:val="00F34338"/>
    <w:rsid w:val="00F34D0A"/>
    <w:rsid w:val="00F40708"/>
    <w:rsid w:val="00F43B04"/>
    <w:rsid w:val="00F45496"/>
    <w:rsid w:val="00F47E4D"/>
    <w:rsid w:val="00F50308"/>
    <w:rsid w:val="00F527E7"/>
    <w:rsid w:val="00F54DEB"/>
    <w:rsid w:val="00F563F7"/>
    <w:rsid w:val="00F63FA8"/>
    <w:rsid w:val="00F6503C"/>
    <w:rsid w:val="00F677C8"/>
    <w:rsid w:val="00F74C1D"/>
    <w:rsid w:val="00F762FC"/>
    <w:rsid w:val="00F80772"/>
    <w:rsid w:val="00F819DE"/>
    <w:rsid w:val="00F851D7"/>
    <w:rsid w:val="00F9267C"/>
    <w:rsid w:val="00F970CF"/>
    <w:rsid w:val="00FA1FCF"/>
    <w:rsid w:val="00FA7E83"/>
    <w:rsid w:val="00FB575D"/>
    <w:rsid w:val="00FC24B7"/>
    <w:rsid w:val="00FC3C91"/>
    <w:rsid w:val="00FC4031"/>
    <w:rsid w:val="00FC6427"/>
    <w:rsid w:val="00FC6BEA"/>
    <w:rsid w:val="00FD154D"/>
    <w:rsid w:val="00FD2F63"/>
    <w:rsid w:val="00FF24E5"/>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B2746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6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E3"/>
  </w:style>
  <w:style w:type="paragraph" w:styleId="Footer">
    <w:name w:val="footer"/>
    <w:basedOn w:val="Normal"/>
    <w:link w:val="FooterChar"/>
    <w:uiPriority w:val="99"/>
    <w:unhideWhenUsed/>
    <w:rsid w:val="0056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eader" Target="header1.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BBB71-0C6D-424B-8EEB-B12A7AA8F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22</Pages>
  <Words>37833</Words>
  <Characters>215650</Characters>
  <Application>Microsoft Macintosh Word</Application>
  <DocSecurity>0</DocSecurity>
  <Lines>1797</Lines>
  <Paragraphs>505</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252978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Microsoft Office User</cp:lastModifiedBy>
  <cp:revision>2</cp:revision>
  <cp:lastPrinted>2016-07-27T14:48:00Z</cp:lastPrinted>
  <dcterms:created xsi:type="dcterms:W3CDTF">2016-08-30T19:45:00Z</dcterms:created>
  <dcterms:modified xsi:type="dcterms:W3CDTF">2016-08-30T19:45:00Z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machen@mit.edu@www.mendeley.com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