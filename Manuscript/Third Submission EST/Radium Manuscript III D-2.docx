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29116FCD"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w:t>
      </w:r>
      <w:r w:rsidR="006D23B1">
        <w:rPr>
          <w:rFonts w:ascii="Times New Roman" w:hAnsi="Times New Roman"/>
          <w:sz w:val="24"/>
          <w:szCs w:val="24"/>
        </w:rPr>
        <w:t>but were not able to predict the impacts of different geochemical conditions.</w:t>
      </w:r>
      <w:r w:rsidR="00D923B5" w:rsidRPr="00CC0E5C">
        <w:rPr>
          <w:rFonts w:ascii="Times New Roman" w:hAnsi="Times New Roman"/>
          <w:sz w:val="24"/>
          <w:szCs w:val="24"/>
        </w:rPr>
        <w:t xml:space="preserve"> </w:t>
      </w:r>
      <w:r w:rsidR="006D23B1">
        <w:rPr>
          <w:rFonts w:ascii="Times New Roman" w:hAnsi="Times New Roman"/>
          <w:sz w:val="24"/>
          <w:szCs w:val="24"/>
        </w:rPr>
        <w:t>Despite this, the use of SCMs provided a more mechanistic understanding of Ra sorption</w:t>
      </w:r>
      <w:r w:rsidR="00970763">
        <w:rPr>
          <w:rFonts w:ascii="Times New Roman" w:hAnsi="Times New Roman"/>
          <w:sz w:val="24"/>
          <w:szCs w:val="24"/>
        </w:rPr>
        <w:t xml:space="preserve"> as compared to commonly used distribution coefficients.</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lastRenderedPageBreak/>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7575E58C" w:rsidR="00467D2D" w:rsidRDefault="00216C51"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46F41489" wp14:editId="3139AA62">
            <wp:extent cx="3024500" cy="170992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Figure 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500" cy="1709928"/>
                    </a:xfrm>
                    <a:prstGeom prst="rect">
                      <a:avLst/>
                    </a:prstGeom>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61E04B06"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Ra) possess half-lives sufficient to persist within environmental systems and present a risk for human exposure</w:t>
      </w:r>
      <w:r w:rsidR="00AC5457">
        <w:rPr>
          <w:rFonts w:ascii="Times New Roman" w:hAnsi="Times New Roman"/>
          <w:sz w:val="24"/>
          <w:szCs w:val="24"/>
        </w:rPr>
        <w:t xml:space="preserve"> (11.4 days, 3.6 days, 1600 years, and 5.75 years, respectively)</w:t>
      </w:r>
      <w:r w:rsidR="0072768C">
        <w:rPr>
          <w:rFonts w:ascii="Times New Roman" w:hAnsi="Times New Roman"/>
          <w:sz w:val="24"/>
          <w:szCs w:val="24"/>
        </w:rPr>
        <w:t xml:space="preserv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6EBEE8DF"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 xml:space="preserve">primary process sourcing Ra to groundwater.  Ongoing alpha recoil progressively elevates porewater Ra activities until hydrologic flushing removes the equilibrating solution, or Ra achieves secular equilibrium with its </w:t>
      </w:r>
      <w:r w:rsidR="00F02A80">
        <w:rPr>
          <w:rFonts w:ascii="Times New Roman" w:hAnsi="Times New Roman"/>
          <w:sz w:val="24"/>
          <w:szCs w:val="24"/>
        </w:rPr>
        <w:t>parent and daughter nuclides.</w:t>
      </w:r>
      <w:r w:rsidRPr="003755E6">
        <w:rPr>
          <w:rFonts w:ascii="Times New Roman" w:hAnsi="Times New Roman"/>
          <w:sz w:val="24"/>
          <w:szCs w:val="24"/>
        </w:rPr>
        <w:t xml:space="preserve">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"10.1021/acs.est.5b06349", "ISSN" : "0013-936X", "author" : [ { "dropping-particle" : "", "family" : "Lauer", "given" : "Nancy E.", "non-dropping-particle" : "", "parse-names" : false, "suffix" : "" }, { "dropping-particle" : "", "family" : "Harkness", "given" : "Jennifer S.", "non-dropping-particle" : "", "parse-names" : false, "suffix" : "" }, { "dropping-particle" : "", "family" : "Vengosh", "given" : "Avner", "non-dropping-particle" : "", "parse-names" : false, "suffix" : "" } ], "container-title" : "Environmental Science &amp; Technology", "id" : "ITEM-1", "issue" : "10", "issued" : { "date-parts" : [ [ "2016", "5", "17" ] ] }, "page" : "5389-5397", "title" : "Brine Spills Associated with Unconventional Oil Development in North Dakota", "type" : "article-journal", "volume" : "50" }, "uris" : [ "http://www.mendeley.com/documents/?uuid=a1653eba-61b1-406f-97ec-10b7a478c600" ] } ], "mendeley" : { "formattedCitation" : "&lt;sup&gt;6&lt;/sup&gt;", "plainTextFormattedCitation" : "6", "previouslyFormattedCitation" : "&lt;sup&gt;6&lt;/sup&gt;"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6</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occurring </w:t>
      </w:r>
      <w:r w:rsidR="00467D2D" w:rsidRPr="003755E6">
        <w:rPr>
          <w:rFonts w:ascii="Times New Roman" w:hAnsi="Times New Roman"/>
          <w:sz w:val="24"/>
          <w:szCs w:val="24"/>
        </w:rPr>
        <w:lastRenderedPageBreak/>
        <w:t>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0FF6C44E" w:rsidR="00467D2D" w:rsidRPr="00F02A80"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"&lt;sup&gt;7&lt;/sup&gt;", "plainTextFormattedCitation" : "7", "previouslyFormattedCitation" : "&lt;sup&gt;7&lt;/sup&gt;"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8,9</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r w:rsidR="00AC5457">
        <w:rPr>
          <w:rFonts w:ascii="Times New Roman" w:hAnsi="Times New Roman"/>
          <w:sz w:val="24"/>
          <w:szCs w:val="24"/>
        </w:rPr>
        <w:t xml:space="preserve"> Concurrently with these physical and chemical processes, the different Ra isotopes also are scavenged from solution by radioactive decay</w:t>
      </w:r>
      <w:r w:rsidR="00F02A80">
        <w:rPr>
          <w:rFonts w:ascii="Times New Roman" w:hAnsi="Times New Roman"/>
          <w:sz w:val="24"/>
          <w:szCs w:val="24"/>
        </w:rPr>
        <w:t xml:space="preserve">. While </w:t>
      </w:r>
      <w:r w:rsidR="00F02A80">
        <w:rPr>
          <w:rFonts w:ascii="Times New Roman" w:hAnsi="Times New Roman"/>
          <w:sz w:val="24"/>
          <w:szCs w:val="24"/>
          <w:vertAlign w:val="superscript"/>
        </w:rPr>
        <w:t>226</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 xml:space="preserve">Ra have long enough half-lives to persist in groundwater aquifers, the fast decay rate of </w:t>
      </w:r>
      <w:r w:rsidR="00F02A80">
        <w:rPr>
          <w:rFonts w:ascii="Times New Roman" w:hAnsi="Times New Roman"/>
          <w:sz w:val="24"/>
          <w:szCs w:val="24"/>
          <w:vertAlign w:val="superscript"/>
        </w:rPr>
        <w:t>224</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Ra generally result in minimal concentrations in natural waters.</w:t>
      </w:r>
    </w:p>
    <w:p w14:paraId="6CE157BD" w14:textId="27D58FF6"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)oxides and 2:1 clays with an exchangeable interlayer.</w:t>
      </w:r>
      <w:r w:rsidR="00FA3178">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"http://www.mendeley.com/documents/?uuid=7eda412f-d617-401b-a368-023db663d50f" ] }, { "id" : "ITEM-2",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"ITEM-2", "issue" : "5", "issued" : { "date-parts" : [ [ "1983" ] ] }, "page" : "335-342", "title" : "Sorption of trace constituents from aqueous solutions onto secondary minerals. II. Radium", "type" : "article-journal", "volume" : "31" }, "uris" : [ "http://www.mendeley.com/documents/?uuid=629d456a-7dc7-4511-9b0b-40a899097224" ] }, { "id" : "ITEM-3", "itemData" : { "DOI" : "10.1016/0009-2541(83)90095-5", "ISBN" : "0009-2541", "ISSN" : "00092541", "abstract" : "Sorption of uranium on amorphous ferric oxyhydroxide was investigated at 25?? and 60??C from 0.01 M NaCl and 0.01 M NaHCO3 solutions over an initial U concentration range of ???10-4 M to 5 ?? 10-7 M (23,800-93.2 ppb U). Uranium distribution coefficients ranged from more than 2 ?? 106 ml g-1 from 0.01 M NaCl at 25??C to ??? 3 ?? 104 ml g-1 from 0.01 M NaHCO3 at 25??C and fell rapidly with increasing initial U solution concentration. The uranium sorption data fit a Dubinin-Radushkevich sorption isotherm. Sorption of radium on amorphous ferric oxyhydroxide also was investigated at 25?? and 60??C from 0.01 M NaCl over an initial Ra concentration range of ??? 5 ?? 10-7-5 ?? 10-10 M (113-0.113 ppb Ra). The radium sorption data fit a Freundlich sorption isotherm with radium distribution coefficients ranging from a low of ???1100 ml g-1 at 60??C to a high of &gt;20,000 ml g-1 at 25??C, much lower than comparable uranium distribution coefficients. ?? 1983.", "author" : [ { "dropping-particle" : "", "family" : "Ames", "given" : "Lloyd L.", "non-dropping-particle" : "", "parse-names" : false, "suffix" : "" }, { "dropping-particle" : "", "family" : "McGarrah", "given" : "Jeff E.", "non-dropping-particle" : "", "parse-names" : false, "suffix" : "" }, { "dropping-particle" : "", "family" : "Walker", "given" : "Becky A.", "non-dropping-particle" : "", "parse-names" : false, "suffix" : "" }, { "dropping-particle" : "", "family" : "Salter", "given" : "Patricia F.", "non-dropping-particle" : "", "parse-names" : false, "suffix" : "" } ], "container-title" : "Chemical Geology", "id" : "ITEM-3", "issue" : "1-2", "issued" : { "date-parts" : [ [ "1983", "6" ] ] }, "page" : "135-148", "title" : "Uranium and radium sorption on amorphous ferric oxyhydroxide", "type" : "article-journal", "volume" : "40" }, "uris" : [ "http://www.mendeley.com/documents/?uuid=5b1360ba-d407-44f6-ac07-642ff825387d"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"id" : "ITEM-5",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"ITEM-5",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"&lt;sup&gt;10\u201314&lt;/sup&gt;", "plainTextFormattedCitation" : "10\u201314", "previouslyFormattedCitation" : "&lt;sup&gt;10\u201314&lt;/sup&gt;" }, "properties" : {  }, "schema" : "https://github.com/citation-style-language/schema/raw/master/csl-citation.json" }</w:instrText>
      </w:r>
      <w:r w:rsidR="00FA3178">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10–14</w:t>
      </w:r>
      <w:r w:rsidR="00FA3178">
        <w:rPr>
          <w:rFonts w:ascii="Times New Roman" w:hAnsi="Times New Roman"/>
          <w:sz w:val="24"/>
          <w:szCs w:val="24"/>
        </w:rPr>
        <w:fldChar w:fldCharType="end"/>
      </w:r>
      <w:r w:rsidR="009F4436">
        <w:rPr>
          <w:rFonts w:ascii="Times New Roman" w:hAnsi="Times New Roman"/>
          <w:sz w:val="24"/>
          <w:szCs w:val="24"/>
        </w:rPr>
        <w:t xml:space="preserve"> </w:t>
      </w:r>
      <w:r w:rsidR="00FA3178">
        <w:rPr>
          <w:rFonts w:ascii="Times New Roman" w:hAnsi="Times New Roman"/>
          <w:sz w:val="24"/>
          <w:szCs w:val="24"/>
        </w:rPr>
        <w:t>The work studying these minerals</w:t>
      </w:r>
      <w:r w:rsidRPr="003755E6">
        <w:rPr>
          <w:rFonts w:ascii="Times New Roman" w:hAnsi="Times New Roman"/>
          <w:sz w:val="24"/>
          <w:szCs w:val="24"/>
        </w:rPr>
        <w:t xml:space="preserve"> </w:t>
      </w:r>
      <w:r w:rsidR="00FA3178">
        <w:rPr>
          <w:rFonts w:ascii="Times New Roman" w:hAnsi="Times New Roman"/>
          <w:sz w:val="24"/>
          <w:szCs w:val="24"/>
        </w:rPr>
        <w:t>have resulted in</w:t>
      </w:r>
      <w:r>
        <w:rPr>
          <w:rFonts w:ascii="Times New Roman" w:hAnsi="Times New Roman"/>
          <w:sz w:val="24"/>
          <w:szCs w:val="24"/>
        </w:rPr>
        <w:t xml:space="preserve">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FA3178">
        <w:rPr>
          <w:rFonts w:ascii="Times New Roman" w:hAnsi="Times New Roman"/>
          <w:sz w:val="24"/>
          <w:szCs w:val="24"/>
        </w:rPr>
        <w:t xml:space="preserve"> in </w:t>
      </w:r>
      <w:proofErr w:type="spellStart"/>
      <w:r w:rsidR="00FA3178">
        <w:rPr>
          <w:rFonts w:ascii="Times New Roman" w:hAnsi="Times New Roman"/>
          <w:sz w:val="24"/>
          <w:szCs w:val="24"/>
        </w:rPr>
        <w:t>NaCl</w:t>
      </w:r>
      <w:proofErr w:type="spellEnd"/>
      <w:r w:rsidR="00FA3178">
        <w:rPr>
          <w:rFonts w:ascii="Times New Roman" w:hAnsi="Times New Roman"/>
          <w:sz w:val="24"/>
          <w:szCs w:val="24"/>
        </w:rPr>
        <w:t xml:space="preserve"> or NaClO</w:t>
      </w:r>
      <w:r w:rsidR="00FA3178">
        <w:rPr>
          <w:rFonts w:ascii="Times New Roman" w:hAnsi="Times New Roman"/>
          <w:sz w:val="24"/>
          <w:szCs w:val="24"/>
          <w:vertAlign w:val="subscript"/>
        </w:rPr>
        <w:t xml:space="preserve">4 </w:t>
      </w:r>
      <w:r w:rsidR="00FA3178">
        <w:rPr>
          <w:rFonts w:ascii="Times New Roman" w:hAnsi="Times New Roman"/>
          <w:sz w:val="24"/>
          <w:szCs w:val="24"/>
        </w:rPr>
        <w:t>background solutions</w:t>
      </w:r>
      <w:r w:rsidR="001E48BA">
        <w:rPr>
          <w:rFonts w:ascii="Times New Roman" w:hAnsi="Times New Roman"/>
          <w:sz w:val="24"/>
          <w:szCs w:val="24"/>
        </w:rPr>
        <w:t xml:space="preserve"> (Table S3)</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w:t>
      </w:r>
      <w:r w:rsidR="00FA3178">
        <w:rPr>
          <w:rFonts w:ascii="Times New Roman" w:hAnsi="Times New Roman"/>
          <w:sz w:val="24"/>
          <w:szCs w:val="24"/>
        </w:rPr>
        <w:t>deciphering the impact shifts in geochemical condition (</w:t>
      </w:r>
      <w:proofErr w:type="spellStart"/>
      <w:r w:rsidR="00FA3178">
        <w:rPr>
          <w:rFonts w:ascii="Times New Roman" w:hAnsi="Times New Roman"/>
          <w:sz w:val="24"/>
          <w:szCs w:val="24"/>
        </w:rPr>
        <w:t>ie</w:t>
      </w:r>
      <w:proofErr w:type="spellEnd"/>
      <w:r w:rsidR="00FA3178">
        <w:rPr>
          <w:rFonts w:ascii="Times New Roman" w:hAnsi="Times New Roman"/>
          <w:sz w:val="24"/>
          <w:szCs w:val="24"/>
        </w:rPr>
        <w:t>. pH, salinity, background cation concentrations)</w:t>
      </w:r>
      <w:r w:rsidR="001E48BA">
        <w:rPr>
          <w:rFonts w:ascii="Times New Roman" w:hAnsi="Times New Roman"/>
          <w:sz w:val="24"/>
          <w:szCs w:val="24"/>
        </w:rPr>
        <w:t>, and typically do not address differences between minerals for a specific geochemical condition</w:t>
      </w:r>
      <w:r>
        <w:rPr>
          <w:rFonts w:ascii="Times New Roman" w:hAnsi="Times New Roman"/>
          <w:sz w:val="24"/>
          <w:szCs w:val="24"/>
        </w:rPr>
        <w:t>. It is</w:t>
      </w:r>
      <w:r w:rsidR="00FA3178">
        <w:rPr>
          <w:rFonts w:ascii="Times New Roman" w:hAnsi="Times New Roman"/>
          <w:sz w:val="24"/>
          <w:szCs w:val="24"/>
        </w:rPr>
        <w:t xml:space="preserve"> also</w:t>
      </w:r>
      <w:r>
        <w:rPr>
          <w:rFonts w:ascii="Times New Roman" w:hAnsi="Times New Roman"/>
          <w:sz w:val="24"/>
          <w:szCs w:val="24"/>
        </w:rPr>
        <w:t xml:space="preserve">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w:t>
      </w:r>
      <w:r w:rsidR="00A216C9">
        <w:rPr>
          <w:rFonts w:ascii="Times New Roman" w:hAnsi="Times New Roman"/>
          <w:sz w:val="24"/>
          <w:szCs w:val="24"/>
        </w:rPr>
        <w:lastRenderedPageBreak/>
        <w:t xml:space="preserve">only a </w:t>
      </w:r>
      <w:r>
        <w:rPr>
          <w:rFonts w:ascii="Times New Roman" w:hAnsi="Times New Roman"/>
          <w:sz w:val="24"/>
          <w:szCs w:val="24"/>
        </w:rPr>
        <w:t xml:space="preserve">few studies that examine </w:t>
      </w:r>
      <w:r w:rsidR="00011BE6">
        <w:rPr>
          <w:rFonts w:ascii="Times New Roman" w:hAnsi="Times New Roman"/>
          <w:sz w:val="24"/>
          <w:szCs w:val="24"/>
        </w:rPr>
        <w:t>the</w:t>
      </w:r>
      <w:r w:rsidR="00A216C9">
        <w:rPr>
          <w:rFonts w:ascii="Times New Roman" w:hAnsi="Times New Roman"/>
          <w:sz w:val="24"/>
          <w:szCs w:val="24"/>
        </w:rPr>
        <w:t xml:space="preserve"> impact of</w:t>
      </w:r>
      <w:r w:rsidR="00383503">
        <w:rPr>
          <w:rFonts w:ascii="Times New Roman" w:hAnsi="Times New Roman"/>
          <w:sz w:val="24"/>
          <w:szCs w:val="24"/>
        </w:rPr>
        <w:t xml:space="preserve"> different</w:t>
      </w:r>
      <w:r w:rsidR="00A216C9">
        <w:rPr>
          <w:rFonts w:ascii="Times New Roman" w:hAnsi="Times New Roman"/>
          <w:sz w:val="24"/>
          <w:szCs w:val="24"/>
        </w:rPr>
        <w:t xml:space="preserve">, specific </w:t>
      </w:r>
      <w:r w:rsidR="00383503">
        <w:rPr>
          <w:rFonts w:ascii="Times New Roman" w:hAnsi="Times New Roman"/>
          <w:sz w:val="24"/>
          <w:szCs w:val="24"/>
        </w:rPr>
        <w:t xml:space="preserve">cations </w:t>
      </w:r>
      <w:r w:rsidR="00A216C9">
        <w:rPr>
          <w:rFonts w:ascii="Times New Roman" w:hAnsi="Times New Roman"/>
          <w:sz w:val="24"/>
          <w:szCs w:val="24"/>
        </w:rPr>
        <w:t>on Ra</w:t>
      </w:r>
      <w:r w:rsidR="00011BE6">
        <w:rPr>
          <w:rFonts w:ascii="Times New Roman" w:hAnsi="Times New Roman"/>
          <w:sz w:val="24"/>
          <w:szCs w:val="24"/>
        </w:rPr>
        <w:t xml:space="preserve"> sorption to </w:t>
      </w:r>
      <w:r w:rsidR="00F02A80">
        <w:rPr>
          <w:rFonts w:ascii="Times New Roman" w:hAnsi="Times New Roman"/>
          <w:sz w:val="24"/>
          <w:szCs w:val="24"/>
        </w:rPr>
        <w:t>metal oxide minerals</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"ITEM-3",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"ITEM-3", "issue" : "1", "issued" : { "date-parts" : [ [ "2013", "9", "8" ] ] }, "page" : "569-575", "title" : "Salinity dependence of 226Ra adsorption on montmorillonite and kaolinite", "type" : "article-journal", "volume" : "299" }, "uris" : [ "http://www.mendeley.com/documents/?uuid=5b3b4e7c-f852-48f5-abed-58007c466255"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"mendeley" : { "formattedCitation" : "&lt;sup&gt;13\u201316&lt;/sup&gt;", "plainTextFormattedCitation" : "13\u201316", "previouslyFormattedCitation" : "&lt;sup&gt;13\u201316&lt;/sup&gt;"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13–16</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sidR="00FA3178">
        <w:rPr>
          <w:rFonts w:ascii="Times New Roman" w:hAnsi="Times New Roman"/>
          <w:sz w:val="24"/>
          <w:szCs w:val="24"/>
        </w:rPr>
        <w:t xml:space="preserve"> Th</w:t>
      </w:r>
      <w:r w:rsidR="00F85EED">
        <w:rPr>
          <w:rFonts w:ascii="Times New Roman" w:hAnsi="Times New Roman"/>
          <w:sz w:val="24"/>
          <w:szCs w:val="24"/>
        </w:rPr>
        <w:t>ese studies have shown that multivalent ions have a competitive effect on Ra sorption, even when at limited (~</w:t>
      </w:r>
      <w:proofErr w:type="spellStart"/>
      <w:r w:rsidR="00F85EED">
        <w:rPr>
          <w:rFonts w:ascii="Times New Roman" w:hAnsi="Times New Roman"/>
          <w:sz w:val="24"/>
          <w:szCs w:val="24"/>
        </w:rPr>
        <w:t>mM</w:t>
      </w:r>
      <w:proofErr w:type="spellEnd"/>
      <w:r w:rsidR="00F85EED">
        <w:rPr>
          <w:rFonts w:ascii="Times New Roman" w:hAnsi="Times New Roman"/>
          <w:sz w:val="24"/>
          <w:szCs w:val="24"/>
        </w:rPr>
        <w:t>) concentrations, but there has not been a systematic accounting of each ion’s impact, particularly for common groundwater elements such as K and Mg</w:t>
      </w:r>
      <w:r w:rsidR="00FA3178">
        <w:rPr>
          <w:rFonts w:ascii="Times New Roman" w:hAnsi="Times New Roman"/>
          <w:sz w:val="24"/>
          <w:szCs w:val="24"/>
        </w:rPr>
        <w:t>.</w:t>
      </w:r>
      <w:r w:rsidR="00F02A80">
        <w:rPr>
          <w:rFonts w:ascii="Times New Roman" w:hAnsi="Times New Roman"/>
          <w:sz w:val="24"/>
          <w:szCs w:val="24"/>
        </w:rPr>
        <w:t xml:space="preserve"> Additionally, the impact of these cations on Ra sorption to clay minerals, which typically containing exchangeable cations in inter-layer sites, has not been quantified.</w:t>
      </w:r>
      <w:r w:rsidR="00FA3178">
        <w:rPr>
          <w:rFonts w:ascii="Times New Roman" w:hAnsi="Times New Roman"/>
          <w:sz w:val="24"/>
          <w:szCs w:val="24"/>
        </w:rPr>
        <w:t xml:space="preserve"> </w:t>
      </w:r>
      <w:r w:rsidRPr="00FA3178">
        <w:rPr>
          <w:rFonts w:ascii="Times New Roman" w:hAnsi="Times New Roman"/>
          <w:sz w:val="24"/>
          <w:szCs w:val="24"/>
        </w:rPr>
        <w:t>There</w:t>
      </w:r>
      <w:r>
        <w:rPr>
          <w:rFonts w:ascii="Times New Roman" w:hAnsi="Times New Roman"/>
          <w:sz w:val="24"/>
          <w:szCs w:val="24"/>
        </w:rPr>
        <w:t xml:space="preserve"> is</w:t>
      </w:r>
      <w:r w:rsidR="001E48BA">
        <w:rPr>
          <w:rFonts w:ascii="Times New Roman" w:hAnsi="Times New Roman"/>
          <w:sz w:val="24"/>
          <w:szCs w:val="24"/>
        </w:rPr>
        <w:t xml:space="preserve"> also</w:t>
      </w:r>
      <w:r>
        <w:rPr>
          <w:rFonts w:ascii="Times New Roman" w:hAnsi="Times New Roman"/>
          <w:sz w:val="24"/>
          <w:szCs w:val="24"/>
        </w:rPr>
        <w:t xml:space="preserve">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solids, including metal sulfides such as pyrite, may be particularly important within soil and aquifer systems derived from shale, </w:t>
      </w:r>
      <w:proofErr w:type="gramStart"/>
      <w:r>
        <w:rPr>
          <w:rFonts w:ascii="Times New Roman" w:hAnsi="Times New Roman"/>
          <w:sz w:val="24"/>
          <w:szCs w:val="24"/>
        </w:rPr>
        <w:t>and also</w:t>
      </w:r>
      <w:proofErr w:type="gramEnd"/>
      <w:r>
        <w:rPr>
          <w:rFonts w:ascii="Times New Roman" w:hAnsi="Times New Roman"/>
          <w:sz w:val="24"/>
          <w:szCs w:val="24"/>
        </w:rPr>
        <w:t xml:space="preserve">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7A6101AD"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lastRenderedPageBreak/>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"&lt;sup&gt;17&lt;/sup&gt;", "plainTextFormattedCitation" : "17", "previouslyFormattedCitation" : "&lt;sup&gt;17&lt;/sup&gt;"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17</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1585183B"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lastRenderedPageBreak/>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8C5187">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0D03C15C"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Ra to reach secular equilibrium with its daughter products.</w:t>
      </w:r>
      <w:r w:rsidR="001E6C4F">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"&lt;sup&gt;18&lt;/sup&gt;", "plainTextFormattedCitation" : "18", "previouslyFormattedCitation" : "&lt;sup&gt;18&lt;/sup&gt;" }, "properties" : {  }, "schema" : "https://github.com/citation-style-language/schema/raw/master/csl-citation.json" }</w:instrText>
      </w:r>
      <w:r w:rsidR="001E6C4F">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18</w:t>
      </w:r>
      <w:r w:rsidR="001E6C4F">
        <w:rPr>
          <w:rFonts w:ascii="Times New Roman" w:hAnsi="Times New Roman"/>
          <w:sz w:val="24"/>
          <w:szCs w:val="24"/>
        </w:rPr>
        <w:fldChar w:fldCharType="end"/>
      </w:r>
      <w:r w:rsidRPr="003755E6">
        <w:rPr>
          <w:rFonts w:ascii="Times New Roman" w:hAnsi="Times New Roman"/>
          <w:sz w:val="24"/>
          <w:szCs w:val="24"/>
        </w:rPr>
        <w:t xml:space="preserve">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604589C7"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"Appelo",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"article-journal" }, "uris" : [ "http://www.mendeley.com/documents/?uuid=f1590749-b157-45cb-b05a-2b66f88015b5" ] } ], "mendeley" : { "formattedCitation" : "&lt;sup&gt;19&lt;/sup&gt;", "plainTextFormattedCitation" : "19", "previouslyFormattedCitation" : "&lt;sup&gt;19&lt;/sup&gt;"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19</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"&lt;sup&gt;20&lt;/sup&gt;", "plainTextFormattedCitation" : "20", "previouslyFormattedCitation" : "&lt;sup&gt;20&lt;/sup&gt;" }, "properties" : {  }, "schema" : "https://github.com/citation-style-language/schema/raw/master/csl-citation.json" }</w:instrText>
      </w:r>
      <w:r w:rsidR="00A4152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20</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The naturally low levels of Ra in the environment combined with the significant radiotoxicity of Ra have hindered the development of spectroscopically informed models of Ra-specific SCMs. Thus, i</w:t>
      </w:r>
      <w:r w:rsidR="007D270C">
        <w:rPr>
          <w:rFonts w:ascii="Times New Roman" w:hAnsi="Times New Roman"/>
          <w:sz w:val="24"/>
          <w:szCs w:val="24"/>
        </w:rPr>
        <w:t xml:space="preserve">n all cases, </w:t>
      </w:r>
      <w:r w:rsidR="00DE0B4C">
        <w:rPr>
          <w:rFonts w:ascii="Times New Roman" w:hAnsi="Times New Roman"/>
          <w:sz w:val="24"/>
          <w:szCs w:val="24"/>
        </w:rPr>
        <w:t xml:space="preserve">relatively simple SCMs that have already been established in the literature are used, except for pyrite, where fitting of any previously </w:t>
      </w:r>
      <w:r w:rsidR="0068262E">
        <w:rPr>
          <w:rFonts w:ascii="Times New Roman" w:hAnsi="Times New Roman"/>
          <w:sz w:val="24"/>
          <w:szCs w:val="24"/>
        </w:rPr>
        <w:t>published</w:t>
      </w:r>
      <w:r w:rsidR="00DE0B4C">
        <w:rPr>
          <w:rFonts w:ascii="Times New Roman" w:hAnsi="Times New Roman"/>
          <w:sz w:val="24"/>
          <w:szCs w:val="24"/>
        </w:rPr>
        <w:t xml:space="preserve"> models did not produce reasonable fits</w:t>
      </w:r>
      <w:r w:rsidR="007D270C">
        <w:rPr>
          <w:rFonts w:ascii="Times New Roman" w:hAnsi="Times New Roman"/>
          <w:sz w:val="24"/>
          <w:szCs w:val="24"/>
        </w:rPr>
        <w:t>.</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"ITEM-2",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"&lt;sup&gt;21,22&lt;/sup&gt;", "plainTextFormattedCitation" : "21,22", "previouslyFormattedCitation" : "&lt;sup&gt;21,22&lt;/sup&gt;"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21,22</w:t>
      </w:r>
      <w:r w:rsidR="001C3ECD">
        <w:rPr>
          <w:rFonts w:ascii="Times New Roman" w:hAnsi="Times New Roman"/>
          <w:sz w:val="24"/>
          <w:szCs w:val="24"/>
        </w:rPr>
        <w:fldChar w:fldCharType="end"/>
      </w:r>
      <w:r w:rsidR="001C3ECD">
        <w:rPr>
          <w:rFonts w:ascii="Times New Roman" w:hAnsi="Times New Roman"/>
          <w:sz w:val="24"/>
          <w:szCs w:val="24"/>
        </w:rPr>
        <w:t xml:space="preserve"> </w:t>
      </w:r>
      <w:r w:rsidR="0068262E">
        <w:rPr>
          <w:rFonts w:ascii="Times New Roman" w:hAnsi="Times New Roman"/>
          <w:sz w:val="24"/>
          <w:szCs w:val="24"/>
        </w:rPr>
        <w:t>For the iron (</w:t>
      </w:r>
      <w:proofErr w:type="spellStart"/>
      <w:r w:rsidR="0068262E">
        <w:rPr>
          <w:rFonts w:ascii="Times New Roman" w:hAnsi="Times New Roman"/>
          <w:sz w:val="24"/>
          <w:szCs w:val="24"/>
        </w:rPr>
        <w:t>hydr</w:t>
      </w:r>
      <w:proofErr w:type="spellEnd"/>
      <w:r w:rsidR="0068262E">
        <w:rPr>
          <w:rFonts w:ascii="Times New Roman" w:hAnsi="Times New Roman"/>
          <w:sz w:val="24"/>
          <w:szCs w:val="24"/>
        </w:rPr>
        <w:t xml:space="preserve">)oxides, a double diffuse layer </w:t>
      </w:r>
      <w:r w:rsidR="0068262E">
        <w:rPr>
          <w:rFonts w:ascii="Times New Roman" w:hAnsi="Times New Roman"/>
          <w:sz w:val="24"/>
          <w:szCs w:val="24"/>
        </w:rPr>
        <w:lastRenderedPageBreak/>
        <w:t xml:space="preserve">model is used following work following </w:t>
      </w:r>
      <w:proofErr w:type="spellStart"/>
      <w:r w:rsidR="0068262E">
        <w:rPr>
          <w:rFonts w:ascii="Times New Roman" w:hAnsi="Times New Roman"/>
          <w:sz w:val="24"/>
          <w:szCs w:val="24"/>
        </w:rPr>
        <w:t>Dzombak</w:t>
      </w:r>
      <w:proofErr w:type="spellEnd"/>
      <w:r w:rsidR="0068262E">
        <w:rPr>
          <w:rFonts w:ascii="Times New Roman" w:hAnsi="Times New Roman"/>
          <w:sz w:val="24"/>
          <w:szCs w:val="24"/>
        </w:rPr>
        <w:t xml:space="preserve"> and Morel’s work.</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"mendeley" : { "formattedCitation" : "&lt;sup&gt;21,23&lt;/sup&gt;", "plainTextFormattedCitation" : "21,23", "previouslyFormattedCitation" : "&lt;sup&gt;21,23&lt;/sup&gt;"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w:t>
      </w:r>
      <w:r w:rsidR="0068262E">
        <w:rPr>
          <w:rFonts w:ascii="Times New Roman" w:hAnsi="Times New Roman"/>
          <w:sz w:val="24"/>
          <w:szCs w:val="24"/>
        </w:rPr>
        <w:fldChar w:fldCharType="end"/>
      </w:r>
      <w:r w:rsidR="0068262E">
        <w:rPr>
          <w:rFonts w:ascii="Times New Roman" w:hAnsi="Times New Roman"/>
          <w:sz w:val="24"/>
          <w:szCs w:val="24"/>
        </w:rPr>
        <w:t xml:space="preserve"> In the case of sodium montmorillonite, a non-electrostatic model using both protonated surface sites and cation exchange sites following Bradbury and </w:t>
      </w:r>
      <w:proofErr w:type="spellStart"/>
      <w:r w:rsidR="0068262E">
        <w:rPr>
          <w:rFonts w:ascii="Times New Roman" w:hAnsi="Times New Roman"/>
          <w:sz w:val="24"/>
          <w:szCs w:val="24"/>
        </w:rPr>
        <w:t>Baeyens</w:t>
      </w:r>
      <w:proofErr w:type="spellEnd"/>
      <w:r w:rsidR="0068262E">
        <w:rPr>
          <w:rFonts w:ascii="Times New Roman" w:hAnsi="Times New Roman"/>
          <w:sz w:val="24"/>
          <w:szCs w:val="24"/>
        </w:rPr>
        <w:t>’ work was used</w:t>
      </w:r>
      <w:r w:rsidR="001E6C4F">
        <w:rPr>
          <w:rFonts w:ascii="Times New Roman" w:hAnsi="Times New Roman"/>
          <w:sz w:val="24"/>
          <w:szCs w:val="24"/>
        </w:rPr>
        <w:t xml:space="preserve">, namely, the 2 site </w:t>
      </w:r>
      <w:proofErr w:type="spellStart"/>
      <w:r w:rsidR="001E6C4F">
        <w:rPr>
          <w:rFonts w:ascii="Times New Roman" w:hAnsi="Times New Roman"/>
          <w:sz w:val="24"/>
          <w:szCs w:val="24"/>
        </w:rPr>
        <w:t>protolysis</w:t>
      </w:r>
      <w:proofErr w:type="spellEnd"/>
      <w:r w:rsidR="001E6C4F">
        <w:rPr>
          <w:rFonts w:ascii="Times New Roman" w:hAnsi="Times New Roman"/>
          <w:sz w:val="24"/>
          <w:szCs w:val="24"/>
        </w:rPr>
        <w:t xml:space="preserve"> non-electrostatic surface complexation model and cation exchange model (2SPNE SC/CE)</w:t>
      </w:r>
      <w:r w:rsidR="0068262E">
        <w:rPr>
          <w:rFonts w:ascii="Times New Roman" w:hAnsi="Times New Roman"/>
          <w:sz w:val="24"/>
          <w:szCs w:val="24"/>
        </w:rPr>
        <w:t>.</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"ITEM-1",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"&lt;sup&gt;22&lt;/sup&gt;", "plainTextFormattedCitation" : "22", "previouslyFormattedCitation" : "&lt;sup&gt;22&lt;/sup&gt;"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22</w:t>
      </w:r>
      <w:r w:rsidR="0068262E">
        <w:rPr>
          <w:rFonts w:ascii="Times New Roman" w:hAnsi="Times New Roman"/>
          <w:sz w:val="24"/>
          <w:szCs w:val="24"/>
        </w:rPr>
        <w:fldChar w:fldCharType="end"/>
      </w:r>
      <w:r w:rsidR="0068262E">
        <w:rPr>
          <w:rFonts w:ascii="Times New Roman" w:hAnsi="Times New Roman"/>
          <w:sz w:val="24"/>
          <w:szCs w:val="24"/>
        </w:rPr>
        <w:t xml:space="preserve"> </w:t>
      </w:r>
      <w:r w:rsidR="001E6C4F">
        <w:rPr>
          <w:rFonts w:ascii="Times New Roman" w:hAnsi="Times New Roman"/>
          <w:sz w:val="24"/>
          <w:szCs w:val="24"/>
        </w:rPr>
        <w:t xml:space="preserve">For clarity, when discussing SCM, we also mean to include </w:t>
      </w:r>
      <w:r w:rsidR="00FA3147">
        <w:rPr>
          <w:rFonts w:ascii="Times New Roman" w:hAnsi="Times New Roman"/>
          <w:sz w:val="24"/>
          <w:szCs w:val="24"/>
        </w:rPr>
        <w:t>the 2SPNE SC/CE model</w:t>
      </w:r>
      <w:r w:rsidR="001E6C4F">
        <w:rPr>
          <w:rFonts w:ascii="Times New Roman" w:hAnsi="Times New Roman"/>
          <w:sz w:val="24"/>
          <w:szCs w:val="24"/>
        </w:rPr>
        <w:t xml:space="preserve">, even though it contains both SCM and ion exchange.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 xml:space="preserve">Ra surface complexes were derived from group II cation SCM reactions published </w:t>
      </w:r>
      <w:r w:rsidR="0068262E">
        <w:rPr>
          <w:rFonts w:ascii="Times New Roman" w:hAnsi="Times New Roman"/>
          <w:sz w:val="24"/>
          <w:szCs w:val="24"/>
        </w:rPr>
        <w:t>by</w:t>
      </w:r>
      <w:r w:rsidR="001C3ECD">
        <w:rPr>
          <w:rFonts w:ascii="Times New Roman" w:hAnsi="Times New Roman"/>
          <w:sz w:val="24"/>
          <w:szCs w:val="24"/>
        </w:rPr>
        <w:t xml:space="preserve">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"&lt;sup&gt;21,23\u201329&lt;/sup&gt;", "plainTextFormattedCitation" : "21,23\u201329", "previouslyFormattedCitation" : "&lt;sup&gt;21,23\u201329&lt;/sup&gt;"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21,23–29</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0B2C401B"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xml:space="preserve">, with ferrihydrite having nearly twice the surface </w:t>
      </w:r>
      <w:r w:rsidR="008269A8">
        <w:rPr>
          <w:rFonts w:ascii="Times New Roman" w:hAnsi="Times New Roman"/>
          <w:sz w:val="24"/>
          <w:szCs w:val="24"/>
        </w:rPr>
        <w:lastRenderedPageBreak/>
        <w:t>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"&lt;sup&gt;30,31&lt;/sup&gt;", "plainTextFormattedCitation" : "30,31", "previouslyFormattedCitation" : "&lt;sup&gt;30,31&lt;/sup&gt;" }, "properties" : {  }, "schema" : "https://github.com/citation-style-language/schema/raw/master/csl-citation.json" }</w:instrText>
      </w:r>
      <w:r w:rsidR="004D72EC">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30,31</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"&lt;sup&gt;14,15&lt;/sup&gt;", "plainTextFormattedCitation" : "14,15", "previouslyFormattedCitation" : "&lt;sup&gt;14,15&lt;/sup&gt;" }, "properties" : {  }, "schema" : "https://github.com/citation-style-language/schema/raw/master/csl-citation.json" }</w:instrText>
      </w:r>
      <w:r w:rsidR="00AF11A1">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14,15</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w:t>
      </w:r>
      <w:proofErr w:type="spellStart"/>
      <w:r w:rsidR="00D60ED8">
        <w:rPr>
          <w:rFonts w:ascii="Times New Roman" w:hAnsi="Times New Roman"/>
          <w:sz w:val="24"/>
          <w:szCs w:val="24"/>
        </w:rPr>
        <w:t>hydr</w:t>
      </w:r>
      <w:proofErr w:type="spellEnd"/>
      <w:r w:rsidR="00D60ED8">
        <w:rPr>
          <w:rFonts w:ascii="Times New Roman" w:hAnsi="Times New Roman"/>
          <w:sz w:val="24"/>
          <w:szCs w:val="24"/>
        </w:rPr>
        <w:t>)</w:t>
      </w:r>
      <w:r w:rsidR="00AF11A1">
        <w:rPr>
          <w:rFonts w:ascii="Times New Roman" w:hAnsi="Times New Roman"/>
          <w:sz w:val="24"/>
          <w:szCs w:val="24"/>
        </w:rPr>
        <w:t>oxides.</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w:t>
      </w:r>
      <w:r w:rsidR="00AF11A1">
        <w:rPr>
          <w:rFonts w:ascii="Times New Roman" w:hAnsi="Times New Roman"/>
          <w:sz w:val="24"/>
          <w:szCs w:val="24"/>
        </w:rPr>
        <w:fldChar w:fldCharType="end"/>
      </w:r>
    </w:p>
    <w:p w14:paraId="4C6FB5A2" w14:textId="1D765C67"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xml:space="preserve">. </w:t>
      </w:r>
      <w:proofErr w:type="gramStart"/>
      <w:r w:rsidRPr="003755E6">
        <w:rPr>
          <w:rFonts w:ascii="Times New Roman" w:hAnsi="Times New Roman"/>
          <w:sz w:val="24"/>
          <w:szCs w:val="24"/>
        </w:rPr>
        <w:t>With the exception of</w:t>
      </w:r>
      <w:proofErr w:type="gramEnd"/>
      <w:r w:rsidRPr="003755E6">
        <w:rPr>
          <w:rFonts w:ascii="Times New Roman" w:hAnsi="Times New Roman"/>
          <w:sz w:val="24"/>
          <w:szCs w:val="24"/>
        </w:rPr>
        <w:t xml:space="preserve">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xml:space="preserve">, </w:t>
      </w:r>
      <w:r>
        <w:rPr>
          <w:rFonts w:ascii="Times New Roman" w:hAnsi="Times New Roman"/>
          <w:sz w:val="24"/>
          <w:szCs w:val="24"/>
        </w:rPr>
        <w:lastRenderedPageBreak/>
        <w:t>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"&lt;sup&gt;11,16&lt;/sup&gt;", "plainTextFormattedCitation" : "11,16", "previouslyFormattedCitation" : "&lt;sup&gt;11,16&lt;/sup&gt;" }, "properties" : {  }, "schema" : "https://github.com/citation-style-language/schema/raw/master/csl-citation.json" }</w:instrText>
      </w:r>
      <w:r w:rsidR="00E37D52">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11,16</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E37D5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31635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46F241BD"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"&lt;sup&gt;32&lt;/sup&gt;", "plainTextFormattedCitation" : "32", "previouslyFormattedCitation" : "&lt;sup&gt;32&lt;/sup&gt;"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"&lt;sup&gt;32\u201337&lt;/sup&gt;", "plainTextFormattedCitation" : "32\u201337", "previouslyFormattedCitation" : "&lt;sup&gt;32\u201337&lt;/sup&gt;"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32–37</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w:t>
      </w:r>
      <w:r>
        <w:rPr>
          <w:rFonts w:ascii="Times New Roman" w:hAnsi="Times New Roman"/>
          <w:sz w:val="24"/>
          <w:szCs w:val="24"/>
        </w:rPr>
        <w:lastRenderedPageBreak/>
        <w:t xml:space="preserve">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0E978149" w:rsidR="00467D2D" w:rsidRDefault="00467D2D" w:rsidP="00467D2D">
      <w:pPr>
        <w:spacing w:line="480" w:lineRule="auto"/>
        <w:rPr>
          <w:rFonts w:ascii="Times New Roman" w:hAnsi="Times New Roman"/>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w:t>
      </w:r>
      <w:proofErr w:type="gramStart"/>
      <w:r w:rsidR="00AB0D87">
        <w:rPr>
          <w:rFonts w:ascii="Times New Roman" w:hAnsi="Times New Roman"/>
          <w:sz w:val="24"/>
          <w:szCs w:val="24"/>
        </w:rPr>
        <w:t xml:space="preserve">10 </w:t>
      </w:r>
      <w:proofErr w:type="spellStart"/>
      <w:r w:rsidR="00AB0D87">
        <w:rPr>
          <w:rFonts w:ascii="Times New Roman" w:hAnsi="Times New Roman"/>
          <w:sz w:val="24"/>
          <w:szCs w:val="24"/>
        </w:rPr>
        <w:t>mM</w:t>
      </w:r>
      <w:proofErr w:type="spellEnd"/>
      <w:proofErr w:type="gram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r w:rsidR="002F6A96">
        <w:rPr>
          <w:rFonts w:ascii="Times New Roman" w:hAnsi="Times New Roman"/>
          <w:sz w:val="24"/>
          <w:szCs w:val="24"/>
        </w:rPr>
        <w:t xml:space="preserve"> as compared to a single ion alone. This is the most drastic for sodium montmorillonite, where there is a clear synergistic effect between the cations that results in </w:t>
      </w:r>
      <w:r w:rsidR="009824F5">
        <w:rPr>
          <w:rFonts w:ascii="Times New Roman" w:hAnsi="Times New Roman"/>
          <w:sz w:val="24"/>
          <w:szCs w:val="24"/>
        </w:rPr>
        <w:t>less Ra sorption in the mixed background solution than is observed for any single cation background solutions.</w:t>
      </w:r>
      <w:r w:rsidR="003C3753">
        <w:rPr>
          <w:rFonts w:ascii="Times New Roman" w:hAnsi="Times New Roman"/>
          <w:sz w:val="24"/>
          <w:szCs w:val="24"/>
        </w:rPr>
        <w:t xml:space="preserve"> </w:t>
      </w:r>
      <w:r w:rsidR="00F93CC1">
        <w:rPr>
          <w:rFonts w:ascii="Times New Roman" w:hAnsi="Times New Roman"/>
          <w:sz w:val="24"/>
          <w:szCs w:val="24"/>
        </w:rPr>
        <w:t>The presence of this synergistic effect is less clear for the iron minerals.</w:t>
      </w:r>
      <w:r w:rsidR="00640401">
        <w:rPr>
          <w:rFonts w:ascii="Times New Roman" w:hAnsi="Times New Roman"/>
          <w:sz w:val="24"/>
          <w:szCs w:val="24"/>
        </w:rPr>
        <w:t xml:space="preserve"> Further study of these potential synergistic impacts is necessary to predict sorption of Ra to mineral</w:t>
      </w:r>
      <w:ins w:id="0" w:author="Microsoft Office User" w:date="2017-12-10T15:15:00Z">
        <w:r w:rsidR="001338BB">
          <w:rPr>
            <w:rFonts w:ascii="Times New Roman" w:hAnsi="Times New Roman"/>
            <w:sz w:val="24"/>
            <w:szCs w:val="24"/>
          </w:rPr>
          <w:t>s</w:t>
        </w:r>
      </w:ins>
      <w:del w:id="1" w:author="Microsoft Office User" w:date="2017-12-10T15:15:00Z">
        <w:r w:rsidR="00640401" w:rsidDel="001338BB">
          <w:rPr>
            <w:rFonts w:ascii="Times New Roman" w:hAnsi="Times New Roman"/>
            <w:sz w:val="24"/>
            <w:szCs w:val="24"/>
          </w:rPr>
          <w:delText xml:space="preserve"> phases</w:delText>
        </w:r>
      </w:del>
      <w:r w:rsidR="00640401">
        <w:rPr>
          <w:rFonts w:ascii="Times New Roman" w:hAnsi="Times New Roman"/>
          <w:sz w:val="24"/>
          <w:szCs w:val="24"/>
        </w:rPr>
        <w:t xml:space="preserve"> </w:t>
      </w:r>
      <w:ins w:id="2" w:author="Microsoft Office User" w:date="2017-12-10T15:15:00Z">
        <w:r w:rsidR="001338BB">
          <w:rPr>
            <w:rFonts w:ascii="Times New Roman" w:hAnsi="Times New Roman"/>
            <w:sz w:val="24"/>
            <w:szCs w:val="24"/>
          </w:rPr>
          <w:t>with</w:t>
        </w:r>
      </w:ins>
      <w:r w:rsidR="00640401">
        <w:rPr>
          <w:rFonts w:ascii="Times New Roman" w:hAnsi="Times New Roman"/>
          <w:sz w:val="24"/>
          <w:szCs w:val="24"/>
        </w:rPr>
        <w:t>in natural systems.</w:t>
      </w:r>
    </w:p>
    <w:p w14:paraId="62D2BEFD" w14:textId="2094335B" w:rsidR="0027508D" w:rsidRPr="002F6A96" w:rsidRDefault="0027508D" w:rsidP="00467D2D">
      <w:pPr>
        <w:spacing w:line="480" w:lineRule="auto"/>
        <w:rPr>
          <w:rFonts w:ascii="Times New Roman" w:hAnsi="Times New Roman"/>
          <w:sz w:val="24"/>
          <w:szCs w:val="24"/>
        </w:rPr>
      </w:pPr>
      <w:r>
        <w:rPr>
          <w:rFonts w:ascii="Times New Roman" w:hAnsi="Times New Roman"/>
          <w:b/>
          <w:sz w:val="24"/>
          <w:szCs w:val="24"/>
        </w:rPr>
        <w:lastRenderedPageBreak/>
        <w:tab/>
      </w:r>
      <w:r w:rsidR="002F6A96">
        <w:rPr>
          <w:rFonts w:ascii="Times New Roman" w:hAnsi="Times New Roman"/>
          <w:sz w:val="24"/>
          <w:szCs w:val="24"/>
        </w:rPr>
        <w:t>The impact of the different cations on Ra sorptio</w:t>
      </w:r>
      <w:r w:rsidR="00F93CC1">
        <w:rPr>
          <w:rFonts w:ascii="Times New Roman" w:hAnsi="Times New Roman"/>
          <w:sz w:val="24"/>
          <w:szCs w:val="24"/>
        </w:rPr>
        <w:t>n also varied depending the mineral</w:t>
      </w:r>
      <w:r w:rsidR="002F6A96">
        <w:rPr>
          <w:rFonts w:ascii="Times New Roman" w:hAnsi="Times New Roman"/>
          <w:sz w:val="24"/>
          <w:szCs w:val="24"/>
        </w:rPr>
        <w:t>. For example, goethite showed maximal Ra sorption with K</w:t>
      </w:r>
      <w:r w:rsidR="002F6A96">
        <w:rPr>
          <w:rFonts w:ascii="Times New Roman" w:hAnsi="Times New Roman"/>
          <w:sz w:val="24"/>
          <w:szCs w:val="24"/>
          <w:vertAlign w:val="superscript"/>
        </w:rPr>
        <w:t xml:space="preserve">+ </w:t>
      </w:r>
      <w:r w:rsidR="002F6A96">
        <w:rPr>
          <w:rFonts w:ascii="Times New Roman" w:hAnsi="Times New Roman"/>
          <w:sz w:val="24"/>
          <w:szCs w:val="24"/>
        </w:rPr>
        <w:t>as the background cation, yet the other minerals clearly showed maximal sorption with Na</w:t>
      </w:r>
      <w:r w:rsidR="002F6A96">
        <w:rPr>
          <w:rFonts w:ascii="Times New Roman" w:hAnsi="Times New Roman"/>
          <w:sz w:val="24"/>
          <w:szCs w:val="24"/>
          <w:vertAlign w:val="superscript"/>
        </w:rPr>
        <w:t>+</w:t>
      </w:r>
      <w:r w:rsidR="002F6A96">
        <w:rPr>
          <w:rFonts w:ascii="Times New Roman" w:hAnsi="Times New Roman"/>
          <w:sz w:val="24"/>
          <w:szCs w:val="24"/>
        </w:rPr>
        <w:t xml:space="preserve"> as the background. This defies the usual trend of heavier elements in the same group </w:t>
      </w:r>
      <w:proofErr w:type="spellStart"/>
      <w:r w:rsidR="002F6A96">
        <w:rPr>
          <w:rFonts w:ascii="Times New Roman" w:hAnsi="Times New Roman"/>
          <w:sz w:val="24"/>
          <w:szCs w:val="24"/>
        </w:rPr>
        <w:t>sorbing</w:t>
      </w:r>
      <w:proofErr w:type="spellEnd"/>
      <w:r w:rsidR="002F6A96">
        <w:rPr>
          <w:rFonts w:ascii="Times New Roman" w:hAnsi="Times New Roman"/>
          <w:sz w:val="24"/>
          <w:szCs w:val="24"/>
        </w:rPr>
        <w:t xml:space="preserve"> more than the lighter elements due to the increase of atomic size and subsequent increase in sorption site availability. </w:t>
      </w:r>
      <w:r w:rsidR="0035639C">
        <w:rPr>
          <w:rFonts w:ascii="Times New Roman" w:hAnsi="Times New Roman"/>
          <w:sz w:val="24"/>
          <w:szCs w:val="24"/>
        </w:rPr>
        <w:t xml:space="preserve">Previous studies of Ra have also addressed the role of competing background cations; a ratio of 1:1 </w:t>
      </w:r>
      <w:proofErr w:type="spellStart"/>
      <w:r w:rsidR="0035639C">
        <w:rPr>
          <w:rFonts w:ascii="Times New Roman" w:hAnsi="Times New Roman"/>
          <w:sz w:val="24"/>
          <w:szCs w:val="24"/>
        </w:rPr>
        <w:t>Ca:Na</w:t>
      </w:r>
      <w:proofErr w:type="spellEnd"/>
      <w:r w:rsidR="0035639C">
        <w:rPr>
          <w:rFonts w:ascii="Times New Roman" w:hAnsi="Times New Roman"/>
          <w:sz w:val="24"/>
          <w:szCs w:val="24"/>
        </w:rPr>
        <w:t xml:space="preserve"> in the background solution was shown to decrease Ra sorption to ferrihydrite by ~20%, while even ratios of 1:100 </w:t>
      </w:r>
      <w:proofErr w:type="spellStart"/>
      <w:r w:rsidR="0035639C">
        <w:rPr>
          <w:rFonts w:ascii="Times New Roman" w:hAnsi="Times New Roman"/>
          <w:sz w:val="24"/>
          <w:szCs w:val="24"/>
        </w:rPr>
        <w:t>Ba:Na</w:t>
      </w:r>
      <w:proofErr w:type="spellEnd"/>
      <w:r w:rsidR="0035639C">
        <w:rPr>
          <w:rFonts w:ascii="Times New Roman" w:hAnsi="Times New Roman"/>
          <w:sz w:val="24"/>
          <w:szCs w:val="24"/>
        </w:rPr>
        <w:t xml:space="preserve"> in the background were able to decrease sorption by 10% or more.</w:t>
      </w:r>
      <w:r w:rsidR="0035639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35639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35639C">
        <w:rPr>
          <w:rFonts w:ascii="Times New Roman" w:hAnsi="Times New Roman"/>
          <w:sz w:val="24"/>
          <w:szCs w:val="24"/>
        </w:rPr>
        <w:fldChar w:fldCharType="end"/>
      </w:r>
      <w:r w:rsidR="00F93CC1">
        <w:rPr>
          <w:rFonts w:ascii="Times New Roman" w:hAnsi="Times New Roman"/>
          <w:sz w:val="24"/>
          <w:szCs w:val="24"/>
        </w:rPr>
        <w:t xml:space="preserve"> This is consistent with our artificial groundwater results for Ra sorption to ferrihydrite, which had 1:10 ratio of </w:t>
      </w:r>
      <w:proofErr w:type="spellStart"/>
      <w:r w:rsidR="00F93CC1">
        <w:rPr>
          <w:rFonts w:ascii="Times New Roman" w:hAnsi="Times New Roman"/>
          <w:sz w:val="24"/>
          <w:szCs w:val="24"/>
        </w:rPr>
        <w:t>Ca:Na</w:t>
      </w:r>
      <w:proofErr w:type="spellEnd"/>
      <w:r w:rsidR="00F93CC1">
        <w:rPr>
          <w:rFonts w:ascii="Times New Roman" w:hAnsi="Times New Roman"/>
          <w:sz w:val="24"/>
          <w:szCs w:val="24"/>
        </w:rPr>
        <w:t xml:space="preserve"> (alongside other competing ions). These results demonstrate that sorption data from experiments using background solutions dominated by a single monovalent cation such as sodium may overestimate the extent of Ra sorption compared to natural solutions harboring a diversity of mono and multi-valent cations, and shifts in groundwater ion composition (i.e. driven by mixing of different source waters) could alter Ra sorption to aquifer materials. This is particularly relevant for hydraulic fracturing systems where injected groundwaters tend to have a different ionic composition compared to the natural formation brine.</w:t>
      </w:r>
    </w:p>
    <w:p w14:paraId="4E42E6B6" w14:textId="673AEDD5"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 xml:space="preserve">Ra sorption to goethite and </w:t>
      </w:r>
      <w:r w:rsidR="00A848C9">
        <w:rPr>
          <w:rFonts w:ascii="Times New Roman" w:hAnsi="Times New Roman"/>
          <w:sz w:val="24"/>
          <w:szCs w:val="24"/>
        </w:rPr>
        <w:lastRenderedPageBreak/>
        <w:t>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w:t>
      </w:r>
      <w:ins w:id="3" w:author="Microsoft Office User" w:date="2017-12-10T15:16:00Z">
        <w:r w:rsidR="001338BB">
          <w:rPr>
            <w:rFonts w:ascii="Times New Roman" w:hAnsi="Times New Roman"/>
            <w:sz w:val="24"/>
            <w:szCs w:val="24"/>
          </w:rPr>
          <w:t>s</w:t>
        </w:r>
      </w:ins>
      <w:del w:id="4" w:author="Microsoft Office User" w:date="2017-12-10T15:16:00Z">
        <w:r w:rsidDel="001338BB">
          <w:rPr>
            <w:rFonts w:ascii="Times New Roman" w:hAnsi="Times New Roman"/>
            <w:sz w:val="24"/>
            <w:szCs w:val="24"/>
          </w:rPr>
          <w:delText xml:space="preserve"> phases</w:delText>
        </w:r>
      </w:del>
      <w:r>
        <w:rPr>
          <w:rFonts w:ascii="Times New Roman" w:hAnsi="Times New Roman"/>
          <w:sz w:val="24"/>
          <w:szCs w:val="24"/>
        </w:rPr>
        <w:t>.</w:t>
      </w:r>
      <w:r w:rsidR="007A4395">
        <w:rPr>
          <w:rFonts w:ascii="Times New Roman" w:hAnsi="Times New Roman"/>
          <w:sz w:val="24"/>
          <w:szCs w:val="24"/>
          <w:vertAlign w:val="superscript"/>
        </w:rPr>
        <w:t>11</w:t>
      </w:r>
      <w:r w:rsidR="00640401">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48F52C69"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sidR="00CE5CD2">
        <w:rPr>
          <w:rFonts w:ascii="Times New Roman" w:hAnsi="Times New Roman"/>
          <w:sz w:val="24"/>
          <w:szCs w:val="24"/>
        </w:rPr>
        <w:t xml:space="preserve"> over all cond</w:t>
      </w:r>
      <w:r w:rsidR="002B438B">
        <w:rPr>
          <w:rFonts w:ascii="Times New Roman" w:hAnsi="Times New Roman"/>
          <w:sz w:val="24"/>
          <w:szCs w:val="24"/>
        </w:rPr>
        <w:t>i</w:t>
      </w:r>
      <w:r w:rsidR="00CE5CD2">
        <w:rPr>
          <w:rFonts w:ascii="Times New Roman" w:hAnsi="Times New Roman"/>
          <w:sz w:val="24"/>
          <w:szCs w:val="24"/>
        </w:rPr>
        <w:t>tions</w:t>
      </w:r>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del w:id="5" w:author="Michael Chen" w:date="2017-12-11T15:09:00Z">
        <w:r w:rsidR="008C3247" w:rsidDel="000A009F">
          <w:rPr>
            <w:rFonts w:ascii="Times New Roman" w:hAnsi="Times New Roman"/>
            <w:sz w:val="24"/>
            <w:szCs w:val="24"/>
          </w:rPr>
          <w:delText>Iteratively f</w:delText>
        </w:r>
      </w:del>
      <w:ins w:id="6" w:author="Michael Chen" w:date="2017-12-11T15:09:00Z">
        <w:r w:rsidR="000A009F">
          <w:rPr>
            <w:rFonts w:ascii="Times New Roman" w:hAnsi="Times New Roman"/>
            <w:sz w:val="24"/>
            <w:szCs w:val="24"/>
          </w:rPr>
          <w:t>F</w:t>
        </w:r>
      </w:ins>
      <w:r w:rsidR="008C3247">
        <w:rPr>
          <w:rFonts w:ascii="Times New Roman" w:hAnsi="Times New Roman"/>
          <w:sz w:val="24"/>
          <w:szCs w:val="24"/>
        </w:rPr>
        <w:t>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w:t>
      </w:r>
      <w:ins w:id="7" w:author="Michael Chen" w:date="2017-12-11T15:10:00Z">
        <w:r w:rsidR="000A009F">
          <w:rPr>
            <w:rFonts w:ascii="Times New Roman" w:hAnsi="Times New Roman"/>
            <w:sz w:val="24"/>
            <w:szCs w:val="24"/>
          </w:rPr>
          <w:t xml:space="preserve"> in aggregate</w:t>
        </w:r>
      </w:ins>
      <w:r w:rsidR="008C3247">
        <w:rPr>
          <w:rFonts w:ascii="Times New Roman" w:hAnsi="Times New Roman"/>
          <w:sz w:val="24"/>
          <w:szCs w:val="24"/>
        </w:rPr>
        <w:t xml:space="preserve">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2EF0F164" w:rsidR="00467D2D" w:rsidRPr="003755E6" w:rsidRDefault="00467D2D" w:rsidP="007E47B4">
      <w:pPr>
        <w:spacing w:line="480" w:lineRule="auto"/>
        <w:rPr>
          <w:rFonts w:ascii="Times New Roman" w:hAnsi="Times New Roman"/>
          <w:sz w:val="24"/>
          <w:szCs w:val="24"/>
        </w:rPr>
        <w:pPrChange w:id="8" w:author="Michael Chen" w:date="2017-12-11T13:00:00Z">
          <w:pPr>
            <w:spacing w:line="240" w:lineRule="auto"/>
          </w:pPr>
        </w:pPrChange>
      </w:pPr>
      <w:r>
        <w:rPr>
          <w:rFonts w:ascii="Times New Roman" w:hAnsi="Times New Roman"/>
          <w:sz w:val="24"/>
          <w:szCs w:val="24"/>
        </w:rPr>
        <w:lastRenderedPageBreak/>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w:t>
      </w:r>
      <w:ins w:id="9" w:author="Michael Chen" w:date="2017-12-11T15:10:00Z">
        <w:r w:rsidR="00FA1827">
          <w:rPr>
            <w:rFonts w:ascii="Times New Roman" w:hAnsi="Times New Roman"/>
            <w:sz w:val="24"/>
            <w:szCs w:val="24"/>
          </w:rPr>
          <w:t xml:space="preserve"> log</w:t>
        </w:r>
      </w:ins>
      <w:r w:rsidR="00E76ACD">
        <w:rPr>
          <w:rFonts w:ascii="Times New Roman" w:hAnsi="Times New Roman"/>
          <w:sz w:val="24"/>
          <w:szCs w:val="24"/>
        </w:rPr>
        <w:t xml:space="preserve">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16F2F2BE" w14:textId="749CC68B" w:rsidR="001338BB" w:rsidRDefault="00467D2D" w:rsidP="00F56AD1">
      <w:pPr>
        <w:spacing w:line="240" w:lineRule="auto"/>
        <w:rPr>
          <w:ins w:id="10" w:author="Microsoft Office User" w:date="2017-12-10T15:17:00Z"/>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w:t>
      </w:r>
      <w:ins w:id="11" w:author="Microsoft Office User" w:date="2017-12-10T15:22:00Z">
        <w:r w:rsidR="0021428C">
          <w:rPr>
            <w:rFonts w:ascii="Times New Roman" w:hAnsi="Times New Roman"/>
            <w:sz w:val="24"/>
            <w:szCs w:val="24"/>
          </w:rPr>
          <w:t xml:space="preserve"> </w:t>
        </w:r>
      </w:ins>
    </w:p>
    <w:p w14:paraId="6FE290CC" w14:textId="234356E7" w:rsidR="00B7205F" w:rsidRDefault="00F0726F" w:rsidP="00FA1827">
      <w:pPr>
        <w:spacing w:line="480" w:lineRule="auto"/>
        <w:rPr>
          <w:ins w:id="12" w:author="Microsoft Office User" w:date="2017-12-10T23:03:00Z"/>
          <w:rFonts w:ascii="Times New Roman" w:hAnsi="Times New Roman"/>
          <w:sz w:val="24"/>
          <w:szCs w:val="24"/>
        </w:rPr>
        <w:pPrChange w:id="13" w:author="Michael Chen" w:date="2017-12-11T15:10:00Z">
          <w:pPr>
            <w:spacing w:line="240" w:lineRule="auto"/>
          </w:pPr>
        </w:pPrChange>
      </w:pPr>
      <w:ins w:id="14" w:author="Microsoft Office User" w:date="2017-12-10T19:16:00Z">
        <w:r>
          <w:rPr>
            <w:rFonts w:ascii="Times New Roman" w:hAnsi="Times New Roman"/>
            <w:sz w:val="24"/>
            <w:szCs w:val="24"/>
          </w:rPr>
          <w:t xml:space="preserve">Results </w:t>
        </w:r>
      </w:ins>
      <w:ins w:id="15" w:author="Microsoft Office User" w:date="2017-12-10T19:37:00Z">
        <w:r w:rsidR="00FF120B">
          <w:rPr>
            <w:rFonts w:ascii="Times New Roman" w:hAnsi="Times New Roman"/>
            <w:sz w:val="24"/>
            <w:szCs w:val="24"/>
          </w:rPr>
          <w:t>of this study</w:t>
        </w:r>
      </w:ins>
      <w:ins w:id="16" w:author="Microsoft Office User" w:date="2017-12-10T19:16:00Z">
        <w:r>
          <w:rPr>
            <w:rFonts w:ascii="Times New Roman" w:hAnsi="Times New Roman"/>
            <w:sz w:val="24"/>
            <w:szCs w:val="24"/>
          </w:rPr>
          <w:t xml:space="preserve"> provide</w:t>
        </w:r>
      </w:ins>
      <w:ins w:id="17" w:author="Microsoft Office User" w:date="2017-12-10T15:19:00Z">
        <w:r w:rsidR="006060A6">
          <w:rPr>
            <w:rFonts w:ascii="Times New Roman" w:hAnsi="Times New Roman"/>
            <w:sz w:val="24"/>
            <w:szCs w:val="24"/>
          </w:rPr>
          <w:t xml:space="preserve"> context for</w:t>
        </w:r>
      </w:ins>
      <w:ins w:id="18" w:author="Microsoft Office User" w:date="2017-12-10T15:52:00Z">
        <w:r w:rsidR="00D038B8">
          <w:rPr>
            <w:rFonts w:ascii="Times New Roman" w:hAnsi="Times New Roman"/>
            <w:sz w:val="24"/>
            <w:szCs w:val="24"/>
          </w:rPr>
          <w:t xml:space="preserve"> </w:t>
        </w:r>
      </w:ins>
      <w:ins w:id="19" w:author="Microsoft Office User" w:date="2017-12-10T19:24:00Z">
        <w:r w:rsidR="00BE4EF5">
          <w:rPr>
            <w:rFonts w:ascii="Times New Roman" w:hAnsi="Times New Roman"/>
            <w:sz w:val="24"/>
            <w:szCs w:val="24"/>
          </w:rPr>
          <w:t xml:space="preserve">sorption controls on </w:t>
        </w:r>
      </w:ins>
      <w:ins w:id="20" w:author="Microsoft Office User" w:date="2017-12-10T19:16:00Z">
        <w:r>
          <w:rPr>
            <w:rFonts w:ascii="Times New Roman" w:hAnsi="Times New Roman"/>
            <w:sz w:val="24"/>
            <w:szCs w:val="24"/>
          </w:rPr>
          <w:t>Ra</w:t>
        </w:r>
      </w:ins>
      <w:ins w:id="21" w:author="Microsoft Office User" w:date="2017-12-10T15:52:00Z">
        <w:r w:rsidR="00D038B8">
          <w:rPr>
            <w:rFonts w:ascii="Times New Roman" w:hAnsi="Times New Roman"/>
            <w:sz w:val="24"/>
            <w:szCs w:val="24"/>
          </w:rPr>
          <w:t xml:space="preserve"> mobility</w:t>
        </w:r>
      </w:ins>
      <w:ins w:id="22" w:author="Microsoft Office User" w:date="2017-12-10T15:19:00Z">
        <w:r w:rsidR="006060A6">
          <w:rPr>
            <w:rFonts w:ascii="Times New Roman" w:hAnsi="Times New Roman"/>
            <w:sz w:val="24"/>
            <w:szCs w:val="24"/>
          </w:rPr>
          <w:t xml:space="preserve"> </w:t>
        </w:r>
      </w:ins>
      <w:ins w:id="23" w:author="Microsoft Office User" w:date="2017-12-10T15:52:00Z">
        <w:r w:rsidR="00D038B8">
          <w:rPr>
            <w:rFonts w:ascii="Times New Roman" w:hAnsi="Times New Roman"/>
            <w:sz w:val="24"/>
            <w:szCs w:val="24"/>
          </w:rPr>
          <w:t xml:space="preserve">within </w:t>
        </w:r>
      </w:ins>
      <w:ins w:id="24" w:author="Microsoft Office User" w:date="2017-12-10T15:53:00Z">
        <w:r w:rsidR="00D038B8">
          <w:rPr>
            <w:rFonts w:ascii="Times New Roman" w:hAnsi="Times New Roman"/>
            <w:sz w:val="24"/>
            <w:szCs w:val="24"/>
          </w:rPr>
          <w:t xml:space="preserve">contaminated systems, and where </w:t>
        </w:r>
      </w:ins>
      <w:ins w:id="25" w:author="Microsoft Office User" w:date="2017-12-10T19:17:00Z">
        <w:r>
          <w:rPr>
            <w:rFonts w:ascii="Times New Roman" w:hAnsi="Times New Roman"/>
            <w:sz w:val="24"/>
            <w:szCs w:val="24"/>
          </w:rPr>
          <w:t xml:space="preserve">Ra </w:t>
        </w:r>
      </w:ins>
      <w:ins w:id="26" w:author="Microsoft Office User" w:date="2017-12-10T15:53:00Z">
        <w:r w:rsidR="00D038B8">
          <w:rPr>
            <w:rFonts w:ascii="Times New Roman" w:hAnsi="Times New Roman"/>
            <w:sz w:val="24"/>
            <w:szCs w:val="24"/>
          </w:rPr>
          <w:t xml:space="preserve">activities and </w:t>
        </w:r>
      </w:ins>
      <w:ins w:id="27" w:author="Microsoft Office User" w:date="2017-12-10T18:36:00Z">
        <w:r w:rsidR="005F32D1">
          <w:rPr>
            <w:rFonts w:ascii="Times New Roman" w:hAnsi="Times New Roman"/>
            <w:sz w:val="24"/>
            <w:szCs w:val="24"/>
          </w:rPr>
          <w:t xml:space="preserve">isotopic </w:t>
        </w:r>
      </w:ins>
      <w:ins w:id="28" w:author="Microsoft Office User" w:date="2017-12-10T15:53:00Z">
        <w:r w:rsidR="00D038B8">
          <w:rPr>
            <w:rFonts w:ascii="Times New Roman" w:hAnsi="Times New Roman"/>
            <w:sz w:val="24"/>
            <w:szCs w:val="24"/>
          </w:rPr>
          <w:t xml:space="preserve">ratios are used as hydrologic tracers. </w:t>
        </w:r>
      </w:ins>
      <w:ins w:id="29" w:author="Microsoft Office User" w:date="2017-12-11T11:59:00Z">
        <w:r w:rsidR="00BC1108">
          <w:rPr>
            <w:rFonts w:ascii="Times New Roman" w:hAnsi="Times New Roman"/>
            <w:sz w:val="24"/>
            <w:szCs w:val="24"/>
          </w:rPr>
          <w:t>For example, large volumes of Ra-bearing wastewater produced during hydraulic fracturing operations pose a potential risk to soils, surface waters, and aquifers</w:t>
        </w:r>
      </w:ins>
      <w:ins w:id="30" w:author="Microsoft Office User" w:date="2017-12-11T12:00:00Z">
        <w:r w:rsidR="00BC1108">
          <w:rPr>
            <w:rFonts w:ascii="Times New Roman" w:hAnsi="Times New Roman"/>
            <w:sz w:val="24"/>
            <w:szCs w:val="24"/>
          </w:rPr>
          <w:t>; a</w:t>
        </w:r>
      </w:ins>
      <w:ins w:id="31" w:author="Microsoft Office User" w:date="2017-12-11T11:59:00Z">
        <w:r w:rsidR="00BC1108">
          <w:rPr>
            <w:rFonts w:ascii="Times New Roman" w:hAnsi="Times New Roman"/>
            <w:sz w:val="24"/>
            <w:szCs w:val="24"/>
          </w:rPr>
          <w:t xml:space="preserve">ccordingly, the use of Ra isotopes as markers for contamination associated with unconventional gas development has been examined, </w:t>
        </w:r>
        <w:r w:rsidR="00BC1108">
          <w:rPr>
            <w:rFonts w:ascii="Times New Roman" w:hAnsi="Times New Roman"/>
            <w:sz w:val="24"/>
            <w:szCs w:val="24"/>
          </w:rPr>
          <w:lastRenderedPageBreak/>
          <w:t>as the Ra isotopic ratios of the formation brines are typically different from shallow groundwater.</w:t>
        </w:r>
        <w:r w:rsidR="00BC1108">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"&lt;sup&gt;38,39&lt;/sup&gt;", "plainTextFormattedCitation" : "38,39", "previouslyFormattedCitation" : "&lt;sup&gt;38,39&lt;/sup&gt;" }, "properties" : {  }, "schema" : "https://github.com/citation-style-language/schema/raw/master/csl-citation.json" }</w:instrText>
      </w:r>
      <w:ins w:id="32" w:author="Microsoft Office User" w:date="2017-12-11T11:59:00Z">
        <w:r w:rsidR="00BC1108">
          <w:rPr>
            <w:rFonts w:ascii="Times New Roman" w:hAnsi="Times New Roman"/>
            <w:sz w:val="24"/>
            <w:szCs w:val="24"/>
          </w:rPr>
          <w:fldChar w:fldCharType="separate"/>
        </w:r>
      </w:ins>
      <w:r w:rsidR="00B50A5F" w:rsidRPr="00B50A5F">
        <w:rPr>
          <w:rFonts w:ascii="Times New Roman" w:hAnsi="Times New Roman"/>
          <w:noProof/>
          <w:sz w:val="24"/>
          <w:szCs w:val="24"/>
          <w:vertAlign w:val="superscript"/>
        </w:rPr>
        <w:t>38,39</w:t>
      </w:r>
      <w:ins w:id="33" w:author="Microsoft Office User" w:date="2017-12-11T11:59:00Z">
        <w:r w:rsidR="00BC1108">
          <w:rPr>
            <w:rFonts w:ascii="Times New Roman" w:hAnsi="Times New Roman"/>
            <w:sz w:val="24"/>
            <w:szCs w:val="24"/>
          </w:rPr>
          <w:fldChar w:fldCharType="end"/>
        </w:r>
        <w:r w:rsidR="00BC1108">
          <w:rPr>
            <w:rFonts w:ascii="Times New Roman" w:hAnsi="Times New Roman"/>
            <w:sz w:val="24"/>
            <w:szCs w:val="24"/>
          </w:rPr>
          <w:t xml:space="preserve"> </w:t>
        </w:r>
      </w:ins>
      <w:ins w:id="34" w:author="Microsoft Office User" w:date="2017-12-11T12:00:00Z">
        <w:r w:rsidR="00BC1108">
          <w:rPr>
            <w:rFonts w:ascii="Times New Roman" w:hAnsi="Times New Roman"/>
            <w:sz w:val="24"/>
            <w:szCs w:val="24"/>
          </w:rPr>
          <w:t>Further,</w:t>
        </w:r>
      </w:ins>
      <w:ins w:id="35" w:author="Microsoft Office User" w:date="2017-12-10T15:41:00Z">
        <w:r w:rsidR="00BF1550">
          <w:rPr>
            <w:rFonts w:ascii="Times New Roman" w:hAnsi="Times New Roman"/>
            <w:sz w:val="24"/>
            <w:szCs w:val="24"/>
          </w:rPr>
          <w:t xml:space="preserve"> </w:t>
        </w:r>
      </w:ins>
      <w:ins w:id="36" w:author="Microsoft Office User" w:date="2017-12-11T09:15:00Z">
        <w:r w:rsidR="00C826FC">
          <w:rPr>
            <w:rFonts w:ascii="Times New Roman" w:hAnsi="Times New Roman"/>
            <w:sz w:val="24"/>
            <w:szCs w:val="24"/>
          </w:rPr>
          <w:t xml:space="preserve">sorption represents a dominant control on Ra mobility within zones of </w:t>
        </w:r>
      </w:ins>
      <w:del w:id="37" w:author="Microsoft Office User" w:date="2017-12-10T14:54:00Z">
        <w:r w:rsidR="009C218A" w:rsidDel="00F56AD1">
          <w:rPr>
            <w:rFonts w:ascii="Times New Roman" w:hAnsi="Times New Roman"/>
            <w:b/>
            <w:sz w:val="24"/>
            <w:szCs w:val="24"/>
          </w:rPr>
          <w:delText xml:space="preserve"> </w:delText>
        </w:r>
      </w:del>
      <w:del w:id="38" w:author="Microsoft Office User" w:date="2017-12-10T15:08:00Z">
        <w:r w:rsidR="00D83FA7" w:rsidDel="0000018E">
          <w:rPr>
            <w:rFonts w:ascii="Times New Roman" w:hAnsi="Times New Roman"/>
            <w:sz w:val="24"/>
            <w:szCs w:val="24"/>
          </w:rPr>
          <w:delText>The results presented here delineate</w:delText>
        </w:r>
      </w:del>
      <w:del w:id="39" w:author="Microsoft Office User" w:date="2017-12-10T15:00:00Z">
        <w:r w:rsidR="00D83FA7" w:rsidDel="00F56AD1">
          <w:rPr>
            <w:rFonts w:ascii="Times New Roman" w:hAnsi="Times New Roman"/>
            <w:sz w:val="24"/>
            <w:szCs w:val="24"/>
          </w:rPr>
          <w:delText xml:space="preserve"> the</w:delText>
        </w:r>
      </w:del>
      <w:del w:id="40" w:author="Microsoft Office User" w:date="2017-12-10T15:08:00Z">
        <w:r w:rsidR="00D83FA7" w:rsidDel="0000018E">
          <w:rPr>
            <w:rFonts w:ascii="Times New Roman" w:hAnsi="Times New Roman"/>
            <w:sz w:val="24"/>
            <w:szCs w:val="24"/>
          </w:rPr>
          <w:delText xml:space="preserve"> </w:delText>
        </w:r>
        <w:r w:rsidR="0050044B" w:rsidDel="0000018E">
          <w:rPr>
            <w:rFonts w:ascii="Times New Roman" w:hAnsi="Times New Roman"/>
            <w:sz w:val="24"/>
            <w:szCs w:val="24"/>
          </w:rPr>
          <w:delText>controls</w:delText>
        </w:r>
        <w:r w:rsidR="00D83FA7" w:rsidDel="0000018E">
          <w:rPr>
            <w:rFonts w:ascii="Times New Roman" w:hAnsi="Times New Roman"/>
            <w:sz w:val="24"/>
            <w:szCs w:val="24"/>
          </w:rPr>
          <w:delText xml:space="preserve"> that specific mineral phases and geochemical conditions exert on Ra retention</w:delText>
        </w:r>
      </w:del>
      <w:del w:id="41" w:author="Microsoft Office User" w:date="2017-12-10T14:51:00Z">
        <w:r w:rsidR="00D83FA7" w:rsidDel="00BD28C0">
          <w:rPr>
            <w:rFonts w:ascii="Times New Roman" w:hAnsi="Times New Roman"/>
            <w:sz w:val="24"/>
            <w:szCs w:val="24"/>
          </w:rPr>
          <w:delText xml:space="preserve"> by aquifer solids</w:delText>
        </w:r>
      </w:del>
      <w:del w:id="42" w:author="Microsoft Office User" w:date="2017-12-10T14:45:00Z">
        <w:r w:rsidR="00D83FA7" w:rsidDel="00BD48B4">
          <w:rPr>
            <w:rFonts w:ascii="Times New Roman" w:hAnsi="Times New Roman"/>
            <w:sz w:val="24"/>
            <w:szCs w:val="24"/>
          </w:rPr>
          <w:delText>.</w:delText>
        </w:r>
        <w:r w:rsidR="00672243" w:rsidDel="00BD48B4">
          <w:rPr>
            <w:rFonts w:ascii="Times New Roman" w:hAnsi="Times New Roman"/>
            <w:sz w:val="24"/>
            <w:szCs w:val="24"/>
          </w:rPr>
          <w:delText xml:space="preserve"> </w:delText>
        </w:r>
      </w:del>
      <w:del w:id="43" w:author="Microsoft Office User" w:date="2017-12-10T14:44:00Z">
        <w:r w:rsidR="00672243" w:rsidDel="00BD48B4">
          <w:rPr>
            <w:rFonts w:ascii="Times New Roman" w:hAnsi="Times New Roman"/>
            <w:sz w:val="24"/>
            <w:szCs w:val="24"/>
          </w:rPr>
          <w:delText>This is</w:delText>
        </w:r>
        <w:r w:rsidR="000F4527" w:rsidDel="00BD48B4">
          <w:rPr>
            <w:rFonts w:ascii="Times New Roman" w:hAnsi="Times New Roman"/>
            <w:sz w:val="24"/>
            <w:szCs w:val="24"/>
          </w:rPr>
          <w:delText xml:space="preserve"> </w:delText>
        </w:r>
      </w:del>
      <w:del w:id="44" w:author="Microsoft Office User" w:date="2017-12-10T14:43:00Z">
        <w:r w:rsidR="000F4527" w:rsidDel="00BD48B4">
          <w:rPr>
            <w:rFonts w:ascii="Times New Roman" w:hAnsi="Times New Roman"/>
            <w:sz w:val="24"/>
            <w:szCs w:val="24"/>
          </w:rPr>
          <w:delText xml:space="preserve">already understood to be </w:delText>
        </w:r>
      </w:del>
      <w:del w:id="45" w:author="Microsoft Office User" w:date="2017-12-10T14:44:00Z">
        <w:r w:rsidR="000F4527" w:rsidDel="00BD48B4">
          <w:rPr>
            <w:rFonts w:ascii="Times New Roman" w:hAnsi="Times New Roman"/>
            <w:sz w:val="24"/>
            <w:szCs w:val="24"/>
          </w:rPr>
          <w:delText>important</w:delText>
        </w:r>
        <w:r w:rsidR="00022B74" w:rsidDel="00BD48B4">
          <w:rPr>
            <w:rFonts w:ascii="Times New Roman" w:hAnsi="Times New Roman"/>
            <w:sz w:val="24"/>
            <w:szCs w:val="24"/>
          </w:rPr>
          <w:delText xml:space="preserve"> when</w:delText>
        </w:r>
      </w:del>
      <w:del w:id="46" w:author="Microsoft Office User" w:date="2017-12-10T14:48:00Z">
        <w:r w:rsidR="00672243" w:rsidDel="00BD48B4">
          <w:rPr>
            <w:rFonts w:ascii="Times New Roman" w:hAnsi="Times New Roman"/>
            <w:sz w:val="24"/>
            <w:szCs w:val="24"/>
          </w:rPr>
          <w:delText xml:space="preserve"> </w:delText>
        </w:r>
      </w:del>
      <w:del w:id="47" w:author="Microsoft Office User" w:date="2017-12-10T15:40:00Z">
        <w:r w:rsidR="00672243" w:rsidDel="00940031">
          <w:rPr>
            <w:rFonts w:ascii="Times New Roman" w:hAnsi="Times New Roman"/>
            <w:sz w:val="24"/>
            <w:szCs w:val="24"/>
          </w:rPr>
          <w:delText>deciphering Ra</w:delText>
        </w:r>
      </w:del>
      <w:del w:id="48" w:author="Microsoft Office User" w:date="2017-12-10T14:43:00Z">
        <w:r w:rsidR="00672243" w:rsidDel="00BD48B4">
          <w:rPr>
            <w:rFonts w:ascii="Times New Roman" w:hAnsi="Times New Roman"/>
            <w:sz w:val="24"/>
            <w:szCs w:val="24"/>
          </w:rPr>
          <w:delText xml:space="preserve"> </w:delText>
        </w:r>
      </w:del>
      <w:del w:id="49" w:author="Microsoft Office User" w:date="2017-12-10T15:40:00Z">
        <w:r w:rsidR="00672243" w:rsidDel="00940031">
          <w:rPr>
            <w:rFonts w:ascii="Times New Roman" w:hAnsi="Times New Roman"/>
            <w:sz w:val="24"/>
            <w:szCs w:val="24"/>
          </w:rPr>
          <w:delText xml:space="preserve">based </w:delText>
        </w:r>
      </w:del>
      <w:del w:id="50" w:author="Microsoft Office User" w:date="2017-12-10T15:56:00Z">
        <w:r w:rsidR="00672243" w:rsidDel="007C16E7">
          <w:rPr>
            <w:rFonts w:ascii="Times New Roman" w:hAnsi="Times New Roman"/>
            <w:sz w:val="24"/>
            <w:szCs w:val="24"/>
          </w:rPr>
          <w:delText xml:space="preserve">estimates of </w:delText>
        </w:r>
      </w:del>
      <w:r w:rsidR="00672243">
        <w:rPr>
          <w:rFonts w:ascii="Times New Roman" w:hAnsi="Times New Roman"/>
          <w:sz w:val="24"/>
          <w:szCs w:val="24"/>
        </w:rPr>
        <w:t xml:space="preserve">subterranean groundwater discharge (SGD) from the land </w:t>
      </w:r>
      <w:del w:id="51" w:author="Microsoft Office User" w:date="2017-12-10T15:41:00Z">
        <w:r w:rsidR="00672243" w:rsidDel="00940031">
          <w:rPr>
            <w:rFonts w:ascii="Times New Roman" w:hAnsi="Times New Roman"/>
            <w:sz w:val="24"/>
            <w:szCs w:val="24"/>
          </w:rPr>
          <w:delText>surface into</w:delText>
        </w:r>
      </w:del>
      <w:ins w:id="52" w:author="Microsoft Office User" w:date="2017-12-10T15:41:00Z">
        <w:r w:rsidR="00940031">
          <w:rPr>
            <w:rFonts w:ascii="Times New Roman" w:hAnsi="Times New Roman"/>
            <w:sz w:val="24"/>
            <w:szCs w:val="24"/>
          </w:rPr>
          <w:t>to</w:t>
        </w:r>
      </w:ins>
      <w:r w:rsidR="00672243">
        <w:rPr>
          <w:rFonts w:ascii="Times New Roman" w:hAnsi="Times New Roman"/>
          <w:sz w:val="24"/>
          <w:szCs w:val="24"/>
        </w:rPr>
        <w:t xml:space="preserve"> the ocean</w:t>
      </w:r>
      <w:ins w:id="53" w:author="Michael Chen" w:date="2017-12-11T15:10:00Z">
        <w:r w:rsidR="00FA1827">
          <w:rPr>
            <w:rFonts w:ascii="Times New Roman" w:hAnsi="Times New Roman"/>
            <w:sz w:val="24"/>
            <w:szCs w:val="24"/>
          </w:rPr>
          <w:t>.</w:t>
        </w:r>
      </w:ins>
      <w:del w:id="54" w:author="Microsoft Office User" w:date="2017-12-10T15:57:00Z">
        <w:r w:rsidR="00672243" w:rsidDel="007C16E7">
          <w:rPr>
            <w:rFonts w:ascii="Times New Roman" w:hAnsi="Times New Roman"/>
            <w:sz w:val="24"/>
            <w:szCs w:val="24"/>
          </w:rPr>
          <w:delText xml:space="preserve">, where Ra isotope ratios are used </w:delText>
        </w:r>
        <w:r w:rsidR="00022B74" w:rsidDel="007C16E7">
          <w:rPr>
            <w:rFonts w:ascii="Times New Roman" w:hAnsi="Times New Roman"/>
            <w:sz w:val="24"/>
            <w:szCs w:val="24"/>
          </w:rPr>
          <w:delText>to</w:delText>
        </w:r>
        <w:r w:rsidR="00672243" w:rsidDel="007C16E7">
          <w:rPr>
            <w:rFonts w:ascii="Times New Roman" w:hAnsi="Times New Roman"/>
            <w:sz w:val="24"/>
            <w:szCs w:val="24"/>
          </w:rPr>
          <w:delText xml:space="preserve"> fingerprint groundwater sources</w:delText>
        </w:r>
        <w:r w:rsidR="00022B74" w:rsidDel="007C16E7">
          <w:rPr>
            <w:rFonts w:ascii="Times New Roman" w:hAnsi="Times New Roman"/>
            <w:sz w:val="24"/>
            <w:szCs w:val="24"/>
          </w:rPr>
          <w:delText xml:space="preserve"> feeding the discharge</w:delText>
        </w:r>
      </w:del>
      <w:del w:id="55" w:author="Microsoft Office User" w:date="2017-12-10T19:25:00Z">
        <w:r w:rsidR="00022B74" w:rsidDel="00BE4EF5">
          <w:rPr>
            <w:rFonts w:ascii="Times New Roman" w:hAnsi="Times New Roman"/>
            <w:sz w:val="24"/>
            <w:szCs w:val="24"/>
          </w:rPr>
          <w:delText>.</w:delText>
        </w:r>
      </w:del>
      <w:del w:id="56" w:author="Microsoft Office User" w:date="2017-12-10T22:00:00Z">
        <w:r w:rsidR="00F132BD" w:rsidDel="002D76F0">
          <w:rPr>
            <w:rFonts w:ascii="Times New Roman" w:hAnsi="Times New Roman"/>
            <w:sz w:val="24"/>
            <w:szCs w:val="24"/>
          </w:rPr>
          <w:fldChar w:fldCharType="begin" w:fldLock="1"/>
        </w:r>
        <w:r w:rsidR="001E6C4F" w:rsidDel="002D76F0">
          <w:rPr>
            <w:rFonts w:ascii="Times New Roman" w:hAnsi="Times New Roman"/>
            <w:sz w:val="24"/>
            <w:szCs w:val="24"/>
          </w:rPr>
          <w:del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"&lt;sup&gt;9,38\u201340&lt;/sup&gt;", "plainTextFormattedCitation" : "9,38\u201340", "previouslyFormattedCitation" : "&lt;sup&gt;9,38\u201340&lt;/sup&gt;" }, "properties" : { "noteIndex" : 14 }, "schema" : "https://github.com/citation-style-language/schema/raw/master/csl-citation.json" }</w:delInstrText>
        </w:r>
        <w:r w:rsidR="00F132BD" w:rsidDel="002D76F0">
          <w:rPr>
            <w:rFonts w:ascii="Times New Roman" w:hAnsi="Times New Roman"/>
            <w:sz w:val="24"/>
            <w:szCs w:val="24"/>
          </w:rPr>
          <w:fldChar w:fldCharType="separate"/>
        </w:r>
        <w:r w:rsidR="001E6C4F" w:rsidRPr="001E6C4F" w:rsidDel="002D76F0">
          <w:rPr>
            <w:rFonts w:ascii="Times New Roman" w:hAnsi="Times New Roman"/>
            <w:noProof/>
            <w:sz w:val="24"/>
            <w:szCs w:val="24"/>
            <w:vertAlign w:val="superscript"/>
          </w:rPr>
          <w:delText>9,38–40</w:delText>
        </w:r>
        <w:r w:rsidR="00F132BD" w:rsidDel="002D76F0">
          <w:rPr>
            <w:rFonts w:ascii="Times New Roman" w:hAnsi="Times New Roman"/>
            <w:sz w:val="24"/>
            <w:szCs w:val="24"/>
          </w:rPr>
          <w:fldChar w:fldCharType="end"/>
        </w:r>
      </w:del>
      <w:ins w:id="57" w:author="Microsoft Office User" w:date="2017-12-10T21:43:00Z">
        <w:del w:id="58" w:author="Michael Chen" w:date="2017-12-11T15:10:00Z">
          <w:r w:rsidR="00BF1550" w:rsidDel="00FA1827">
            <w:rPr>
              <w:rFonts w:ascii="Times New Roman" w:hAnsi="Times New Roman"/>
              <w:sz w:val="24"/>
              <w:szCs w:val="24"/>
            </w:rPr>
            <w:delText xml:space="preserve"> </w:delText>
          </w:r>
        </w:del>
      </w:ins>
      <w:ins w:id="59" w:author="Microsoft Office User" w:date="2017-12-10T22:00:00Z">
        <w:r w:rsidR="002D76F0">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"&lt;sup&gt;9,40\u201342&lt;/sup&gt;", "plainTextFormattedCitation" : "9,40\u201342", "previouslyFormattedCitation" : "&lt;sup&gt;9,40\u201342&lt;/sup&gt;" }, "properties" : {  }, "schema" : "https://github.com/citation-style-language/schema/raw/master/csl-citation.json" }</w:instrText>
      </w:r>
      <w:ins w:id="60" w:author="Microsoft Office User" w:date="2017-12-10T22:00:00Z">
        <w:r w:rsidR="002D76F0">
          <w:rPr>
            <w:rFonts w:ascii="Times New Roman" w:hAnsi="Times New Roman"/>
            <w:sz w:val="24"/>
            <w:szCs w:val="24"/>
          </w:rPr>
          <w:fldChar w:fldCharType="separate"/>
        </w:r>
      </w:ins>
      <w:r w:rsidR="00B50A5F" w:rsidRPr="00B50A5F">
        <w:rPr>
          <w:rFonts w:ascii="Times New Roman" w:hAnsi="Times New Roman"/>
          <w:noProof/>
          <w:sz w:val="24"/>
          <w:szCs w:val="24"/>
          <w:vertAlign w:val="superscript"/>
        </w:rPr>
        <w:t>9,40–42</w:t>
      </w:r>
      <w:ins w:id="61" w:author="Microsoft Office User" w:date="2017-12-10T22:00:00Z">
        <w:r w:rsidR="002D76F0">
          <w:rPr>
            <w:rFonts w:ascii="Times New Roman" w:hAnsi="Times New Roman"/>
            <w:sz w:val="24"/>
            <w:szCs w:val="24"/>
          </w:rPr>
          <w:fldChar w:fldCharType="end"/>
        </w:r>
      </w:ins>
      <w:ins w:id="62" w:author="Microsoft Office User" w:date="2017-12-10T19:18:00Z">
        <w:del w:id="63" w:author="Michael Chen" w:date="2017-12-11T15:10:00Z">
          <w:r w:rsidR="0051795A" w:rsidDel="00FA1827">
            <w:rPr>
              <w:rFonts w:ascii="Times New Roman" w:hAnsi="Times New Roman"/>
              <w:sz w:val="24"/>
              <w:szCs w:val="24"/>
            </w:rPr>
            <w:delText>.</w:delText>
          </w:r>
        </w:del>
      </w:ins>
      <w:ins w:id="64" w:author="Microsoft Office User" w:date="2017-12-10T21:41:00Z">
        <w:r w:rsidR="004C236C">
          <w:rPr>
            <w:rFonts w:ascii="Times New Roman" w:hAnsi="Times New Roman"/>
            <w:sz w:val="24"/>
            <w:szCs w:val="24"/>
          </w:rPr>
          <w:t xml:space="preserve"> </w:t>
        </w:r>
      </w:ins>
      <w:ins w:id="65" w:author="Microsoft Office User" w:date="2017-12-10T23:34:00Z">
        <w:r w:rsidR="007A30E2">
          <w:rPr>
            <w:rFonts w:ascii="Times New Roman" w:hAnsi="Times New Roman"/>
            <w:sz w:val="24"/>
            <w:szCs w:val="24"/>
          </w:rPr>
          <w:t>Few studies have examined detailed mineralogical controls on sedimentary Ra sorption</w:t>
        </w:r>
      </w:ins>
      <w:ins w:id="66" w:author="Microsoft Office User" w:date="2017-12-10T23:38:00Z">
        <w:r w:rsidR="007C3698">
          <w:rPr>
            <w:rFonts w:ascii="Times New Roman" w:hAnsi="Times New Roman"/>
            <w:sz w:val="24"/>
            <w:szCs w:val="24"/>
          </w:rPr>
          <w:t xml:space="preserve"> in SGD systems</w:t>
        </w:r>
      </w:ins>
      <w:ins w:id="67" w:author="Microsoft Office User" w:date="2017-12-10T23:33:00Z">
        <w:r w:rsidR="00AA4FE6">
          <w:rPr>
            <w:rFonts w:ascii="Times New Roman" w:hAnsi="Times New Roman"/>
            <w:sz w:val="24"/>
            <w:szCs w:val="24"/>
          </w:rPr>
          <w:t xml:space="preserve">, </w:t>
        </w:r>
      </w:ins>
      <w:ins w:id="68" w:author="Microsoft Office User" w:date="2017-12-10T23:35:00Z">
        <w:r w:rsidR="007A30E2">
          <w:rPr>
            <w:rFonts w:ascii="Times New Roman" w:hAnsi="Times New Roman"/>
            <w:sz w:val="24"/>
            <w:szCs w:val="24"/>
          </w:rPr>
          <w:t xml:space="preserve">but </w:t>
        </w:r>
      </w:ins>
      <w:ins w:id="69" w:author="Microsoft Office User" w:date="2017-12-10T23:33:00Z">
        <w:r w:rsidR="00AA4FE6">
          <w:rPr>
            <w:rFonts w:ascii="Times New Roman" w:hAnsi="Times New Roman"/>
            <w:sz w:val="24"/>
            <w:szCs w:val="24"/>
          </w:rPr>
          <w:t>instead</w:t>
        </w:r>
      </w:ins>
      <w:ins w:id="70" w:author="Microsoft Office User" w:date="2017-12-10T23:35:00Z">
        <w:r w:rsidR="007A30E2">
          <w:rPr>
            <w:rFonts w:ascii="Times New Roman" w:hAnsi="Times New Roman"/>
            <w:sz w:val="24"/>
            <w:szCs w:val="24"/>
          </w:rPr>
          <w:t xml:space="preserve"> typically focus on</w:t>
        </w:r>
      </w:ins>
      <w:ins w:id="71" w:author="Microsoft Office User" w:date="2017-12-10T23:33:00Z">
        <w:r w:rsidR="00AA4FE6">
          <w:rPr>
            <w:rFonts w:ascii="Times New Roman" w:hAnsi="Times New Roman"/>
            <w:sz w:val="24"/>
            <w:szCs w:val="24"/>
          </w:rPr>
          <w:t xml:space="preserve"> </w:t>
        </w:r>
      </w:ins>
      <w:ins w:id="72" w:author="Microsoft Office User" w:date="2017-12-10T23:35:00Z">
        <w:r w:rsidR="007A30E2">
          <w:rPr>
            <w:rFonts w:ascii="Times New Roman" w:hAnsi="Times New Roman"/>
            <w:sz w:val="24"/>
            <w:szCs w:val="24"/>
          </w:rPr>
          <w:t xml:space="preserve">general </w:t>
        </w:r>
      </w:ins>
      <w:ins w:id="73" w:author="Microsoft Office User" w:date="2017-12-10T23:33:00Z">
        <w:r w:rsidR="00AA4FE6">
          <w:rPr>
            <w:rFonts w:ascii="Times New Roman" w:hAnsi="Times New Roman"/>
            <w:sz w:val="24"/>
            <w:szCs w:val="24"/>
          </w:rPr>
          <w:t xml:space="preserve">characteristics </w:t>
        </w:r>
      </w:ins>
      <w:ins w:id="74" w:author="Microsoft Office User" w:date="2017-12-10T23:35:00Z">
        <w:r w:rsidR="007A30E2">
          <w:rPr>
            <w:rFonts w:ascii="Times New Roman" w:hAnsi="Times New Roman"/>
            <w:sz w:val="24"/>
            <w:szCs w:val="24"/>
          </w:rPr>
          <w:t xml:space="preserve">associated with </w:t>
        </w:r>
      </w:ins>
      <w:ins w:id="75" w:author="Microsoft Office User" w:date="2017-12-10T23:36:00Z">
        <w:r w:rsidR="007A30E2">
          <w:rPr>
            <w:rFonts w:ascii="Times New Roman" w:hAnsi="Times New Roman"/>
            <w:sz w:val="24"/>
            <w:szCs w:val="24"/>
          </w:rPr>
          <w:t>sediment</w:t>
        </w:r>
      </w:ins>
      <w:ins w:id="76" w:author="Microsoft Office User" w:date="2017-12-10T23:33:00Z">
        <w:r w:rsidR="00AA4FE6">
          <w:rPr>
            <w:rFonts w:ascii="Times New Roman" w:hAnsi="Times New Roman"/>
            <w:sz w:val="24"/>
            <w:szCs w:val="24"/>
          </w:rPr>
          <w:t xml:space="preserve">-Ra </w:t>
        </w:r>
        <w:proofErr w:type="spellStart"/>
        <w:r w:rsidR="00AA4FE6">
          <w:rPr>
            <w:rFonts w:ascii="Times New Roman" w:hAnsi="Times New Roman"/>
            <w:sz w:val="24"/>
            <w:szCs w:val="24"/>
          </w:rPr>
          <w:t>K</w:t>
        </w:r>
        <w:r w:rsidR="00AA4FE6">
          <w:rPr>
            <w:rFonts w:ascii="Times New Roman" w:hAnsi="Times New Roman"/>
            <w:sz w:val="24"/>
            <w:szCs w:val="24"/>
            <w:vertAlign w:val="subscript"/>
          </w:rPr>
          <w:softHyphen/>
          <w:t>d</w:t>
        </w:r>
        <w:proofErr w:type="spellEnd"/>
        <w:r w:rsidR="00AA4FE6">
          <w:rPr>
            <w:rFonts w:ascii="Times New Roman" w:hAnsi="Times New Roman"/>
            <w:sz w:val="24"/>
            <w:szCs w:val="24"/>
            <w:vertAlign w:val="subscript"/>
          </w:rPr>
          <w:t xml:space="preserve"> </w:t>
        </w:r>
        <w:r w:rsidR="00AA4FE6">
          <w:rPr>
            <w:rFonts w:ascii="Times New Roman" w:hAnsi="Times New Roman"/>
            <w:sz w:val="24"/>
            <w:szCs w:val="24"/>
          </w:rPr>
          <w:t>value (e.g. particle size distribution, sand-silt-clay fraction).</w:t>
        </w:r>
        <w:r w:rsidR="00AA4FE6">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 "schema" : "https://github.com/citation-style-language/schema/raw/master/csl-citation.json" }</w:instrText>
      </w:r>
      <w:ins w:id="77" w:author="Microsoft Office User" w:date="2017-12-10T23:33:00Z">
        <w:r w:rsidR="00AA4FE6">
          <w:rPr>
            <w:rFonts w:ascii="Times New Roman" w:hAnsi="Times New Roman"/>
            <w:sz w:val="24"/>
            <w:szCs w:val="24"/>
          </w:rPr>
          <w:fldChar w:fldCharType="separate"/>
        </w:r>
        <w:r w:rsidR="00AA4FE6" w:rsidRPr="00ED489F">
          <w:rPr>
            <w:rFonts w:ascii="Times New Roman" w:hAnsi="Times New Roman"/>
            <w:noProof/>
            <w:sz w:val="24"/>
            <w:szCs w:val="24"/>
            <w:vertAlign w:val="superscript"/>
          </w:rPr>
          <w:t>9</w:t>
        </w:r>
        <w:r w:rsidR="00AA4FE6">
          <w:rPr>
            <w:rFonts w:ascii="Times New Roman" w:hAnsi="Times New Roman"/>
            <w:sz w:val="24"/>
            <w:szCs w:val="24"/>
          </w:rPr>
          <w:fldChar w:fldCharType="end"/>
        </w:r>
        <w:r w:rsidR="00AA4FE6">
          <w:rPr>
            <w:rFonts w:ascii="Times New Roman" w:hAnsi="Times New Roman"/>
            <w:sz w:val="24"/>
            <w:szCs w:val="24"/>
          </w:rPr>
          <w:t xml:space="preserve"> </w:t>
        </w:r>
        <w:r w:rsidR="007C3698">
          <w:rPr>
            <w:rFonts w:ascii="Times New Roman" w:hAnsi="Times New Roman"/>
            <w:sz w:val="24"/>
            <w:szCs w:val="24"/>
          </w:rPr>
          <w:t>Accounting for</w:t>
        </w:r>
        <w:r w:rsidR="00AA4FE6">
          <w:rPr>
            <w:rFonts w:ascii="Times New Roman" w:hAnsi="Times New Roman"/>
            <w:sz w:val="24"/>
            <w:szCs w:val="24"/>
          </w:rPr>
          <w:t xml:space="preserve"> specific mineral phases</w:t>
        </w:r>
      </w:ins>
      <w:ins w:id="78" w:author="Microsoft Office User" w:date="2017-12-10T23:41:00Z">
        <w:r w:rsidR="007C3698">
          <w:rPr>
            <w:rFonts w:ascii="Times New Roman" w:hAnsi="Times New Roman"/>
            <w:sz w:val="24"/>
            <w:szCs w:val="24"/>
          </w:rPr>
          <w:t xml:space="preserve"> in SGD and other systems</w:t>
        </w:r>
      </w:ins>
      <w:ins w:id="79" w:author="Microsoft Office User" w:date="2017-12-10T23:40:00Z">
        <w:r w:rsidR="007C3698">
          <w:rPr>
            <w:rFonts w:ascii="Times New Roman" w:hAnsi="Times New Roman"/>
            <w:sz w:val="24"/>
            <w:szCs w:val="24"/>
          </w:rPr>
          <w:t>, including</w:t>
        </w:r>
      </w:ins>
      <w:ins w:id="80" w:author="Microsoft Office User" w:date="2017-12-10T23:41:00Z">
        <w:r w:rsidR="007C3698">
          <w:rPr>
            <w:rFonts w:ascii="Times New Roman" w:hAnsi="Times New Roman"/>
            <w:sz w:val="24"/>
            <w:szCs w:val="24"/>
          </w:rPr>
          <w:t xml:space="preserve"> those which are</w:t>
        </w:r>
      </w:ins>
      <w:ins w:id="81" w:author="Microsoft Office User" w:date="2017-12-10T23:40:00Z">
        <w:r w:rsidR="007C3698">
          <w:rPr>
            <w:rFonts w:ascii="Times New Roman" w:hAnsi="Times New Roman"/>
            <w:sz w:val="24"/>
            <w:szCs w:val="24"/>
          </w:rPr>
          <w:t xml:space="preserve"> redox-sensitive, </w:t>
        </w:r>
      </w:ins>
      <w:ins w:id="82" w:author="Microsoft Office User" w:date="2017-12-10T23:33:00Z">
        <w:r w:rsidR="00AA4FE6">
          <w:rPr>
            <w:rFonts w:ascii="Times New Roman" w:hAnsi="Times New Roman"/>
            <w:sz w:val="24"/>
            <w:szCs w:val="24"/>
          </w:rPr>
          <w:t xml:space="preserve">may help constrain sources of variation. </w:t>
        </w:r>
      </w:ins>
      <w:ins w:id="83" w:author="Microsoft Office User" w:date="2017-12-10T22:15:00Z">
        <w:r w:rsidR="00D01083">
          <w:rPr>
            <w:rFonts w:ascii="Times New Roman" w:hAnsi="Times New Roman"/>
            <w:sz w:val="24"/>
            <w:szCs w:val="24"/>
          </w:rPr>
          <w:t>Ra</w:t>
        </w:r>
      </w:ins>
      <w:ins w:id="84" w:author="Microsoft Office User" w:date="2017-12-10T22:52:00Z">
        <w:r w:rsidR="00A32B37">
          <w:rPr>
            <w:rFonts w:ascii="Times New Roman" w:hAnsi="Times New Roman"/>
            <w:sz w:val="24"/>
            <w:szCs w:val="24"/>
          </w:rPr>
          <w:t>dium</w:t>
        </w:r>
      </w:ins>
      <w:ins w:id="85" w:author="Microsoft Office User" w:date="2017-12-10T22:15:00Z">
        <w:r w:rsidR="00D01083">
          <w:rPr>
            <w:rFonts w:ascii="Times New Roman" w:hAnsi="Times New Roman"/>
            <w:sz w:val="24"/>
            <w:szCs w:val="24"/>
          </w:rPr>
          <w:t xml:space="preserve"> retention</w:t>
        </w:r>
      </w:ins>
      <w:ins w:id="86" w:author="Microsoft Office User" w:date="2017-12-10T21:57:00Z">
        <w:r w:rsidR="0027261F">
          <w:rPr>
            <w:rFonts w:ascii="Times New Roman" w:hAnsi="Times New Roman"/>
            <w:sz w:val="24"/>
            <w:szCs w:val="24"/>
          </w:rPr>
          <w:t xml:space="preserve"> is typically highest within</w:t>
        </w:r>
      </w:ins>
      <w:ins w:id="87" w:author="Microsoft Office User" w:date="2017-12-11T12:00:00Z">
        <w:r w:rsidR="00BC1108">
          <w:rPr>
            <w:rFonts w:ascii="Times New Roman" w:hAnsi="Times New Roman"/>
            <w:sz w:val="24"/>
            <w:szCs w:val="24"/>
          </w:rPr>
          <w:t xml:space="preserve"> soils, aquifer materials, and</w:t>
        </w:r>
      </w:ins>
      <w:ins w:id="88" w:author="Microsoft Office User" w:date="2017-12-10T22:15:00Z">
        <w:r w:rsidR="00D01083">
          <w:rPr>
            <w:rFonts w:ascii="Times New Roman" w:hAnsi="Times New Roman"/>
            <w:sz w:val="24"/>
            <w:szCs w:val="24"/>
          </w:rPr>
          <w:t xml:space="preserve"> SGD</w:t>
        </w:r>
      </w:ins>
      <w:ins w:id="89" w:author="Microsoft Office User" w:date="2017-12-10T21:57:00Z">
        <w:r w:rsidR="0027261F">
          <w:rPr>
            <w:rFonts w:ascii="Times New Roman" w:hAnsi="Times New Roman"/>
            <w:sz w:val="24"/>
            <w:szCs w:val="24"/>
          </w:rPr>
          <w:t xml:space="preserve"> </w:t>
        </w:r>
      </w:ins>
      <w:ins w:id="90" w:author="Microsoft Office User" w:date="2017-12-10T21:39:00Z">
        <w:r w:rsidR="0051795A">
          <w:rPr>
            <w:rFonts w:ascii="Times New Roman" w:hAnsi="Times New Roman"/>
            <w:sz w:val="24"/>
            <w:szCs w:val="24"/>
          </w:rPr>
          <w:t xml:space="preserve">sediments rich in </w:t>
        </w:r>
      </w:ins>
      <w:ins w:id="91" w:author="Microsoft Office User" w:date="2017-12-10T21:38:00Z">
        <w:r w:rsidR="002D76F0">
          <w:rPr>
            <w:rFonts w:ascii="Times New Roman" w:hAnsi="Times New Roman"/>
            <w:sz w:val="24"/>
            <w:szCs w:val="24"/>
          </w:rPr>
          <w:t xml:space="preserve">Fe and </w:t>
        </w:r>
        <w:proofErr w:type="spellStart"/>
        <w:r w:rsidR="002D76F0">
          <w:rPr>
            <w:rFonts w:ascii="Times New Roman" w:hAnsi="Times New Roman"/>
            <w:sz w:val="24"/>
            <w:szCs w:val="24"/>
          </w:rPr>
          <w:t>Mn</w:t>
        </w:r>
        <w:proofErr w:type="spellEnd"/>
        <w:r w:rsidR="002D76F0">
          <w:rPr>
            <w:rFonts w:ascii="Times New Roman" w:hAnsi="Times New Roman"/>
            <w:sz w:val="24"/>
            <w:szCs w:val="24"/>
          </w:rPr>
          <w:t xml:space="preserve"> (</w:t>
        </w:r>
        <w:proofErr w:type="spellStart"/>
        <w:r w:rsidR="002D76F0">
          <w:rPr>
            <w:rFonts w:ascii="Times New Roman" w:hAnsi="Times New Roman"/>
            <w:sz w:val="24"/>
            <w:szCs w:val="24"/>
          </w:rPr>
          <w:t>hydr</w:t>
        </w:r>
        <w:proofErr w:type="spellEnd"/>
        <w:r w:rsidR="002D76F0">
          <w:rPr>
            <w:rFonts w:ascii="Times New Roman" w:hAnsi="Times New Roman"/>
            <w:sz w:val="24"/>
            <w:szCs w:val="24"/>
          </w:rPr>
          <w:t xml:space="preserve">)oxides, such as those found </w:t>
        </w:r>
      </w:ins>
      <w:ins w:id="92" w:author="Microsoft Office User" w:date="2017-12-10T22:05:00Z">
        <w:r w:rsidR="002D76F0">
          <w:rPr>
            <w:rFonts w:ascii="Times New Roman" w:hAnsi="Times New Roman"/>
            <w:sz w:val="24"/>
            <w:szCs w:val="24"/>
          </w:rPr>
          <w:t>within a</w:t>
        </w:r>
      </w:ins>
      <w:ins w:id="93" w:author="Microsoft Office User" w:date="2017-12-10T22:06:00Z">
        <w:r w:rsidR="002D76F0">
          <w:rPr>
            <w:rFonts w:ascii="Times New Roman" w:hAnsi="Times New Roman"/>
            <w:sz w:val="24"/>
            <w:szCs w:val="24"/>
          </w:rPr>
          <w:t xml:space="preserve"> subsurface</w:t>
        </w:r>
      </w:ins>
      <w:ins w:id="94" w:author="Microsoft Office User" w:date="2017-12-10T21:38:00Z">
        <w:r w:rsidR="002D76F0">
          <w:rPr>
            <w:rFonts w:ascii="Times New Roman" w:hAnsi="Times New Roman"/>
            <w:sz w:val="24"/>
            <w:szCs w:val="24"/>
          </w:rPr>
          <w:t xml:space="preserve"> </w:t>
        </w:r>
      </w:ins>
      <w:ins w:id="95" w:author="Microsoft Office User" w:date="2017-12-10T22:02:00Z">
        <w:r w:rsidR="002D76F0">
          <w:rPr>
            <w:rFonts w:ascii="Times New Roman" w:hAnsi="Times New Roman"/>
            <w:sz w:val="24"/>
            <w:szCs w:val="24"/>
          </w:rPr>
          <w:t>“iron curtain”, Wa</w:t>
        </w:r>
      </w:ins>
      <w:ins w:id="96" w:author="Microsoft Office User" w:date="2017-12-10T22:03:00Z">
        <w:r w:rsidR="002D76F0">
          <w:rPr>
            <w:rFonts w:ascii="Times New Roman" w:hAnsi="Times New Roman"/>
            <w:sz w:val="24"/>
            <w:szCs w:val="24"/>
          </w:rPr>
          <w:t>quo</w:t>
        </w:r>
        <w:r w:rsidR="00A31E6A">
          <w:rPr>
            <w:rFonts w:ascii="Times New Roman" w:hAnsi="Times New Roman"/>
            <w:sz w:val="24"/>
            <w:szCs w:val="24"/>
          </w:rPr>
          <w:t>it Bay, MA</w:t>
        </w:r>
      </w:ins>
      <w:ins w:id="97" w:author="Michael Chen" w:date="2017-12-11T15:10:00Z">
        <w:r w:rsidR="00FA1827">
          <w:rPr>
            <w:rFonts w:ascii="Times New Roman" w:hAnsi="Times New Roman"/>
            <w:sz w:val="24"/>
            <w:szCs w:val="24"/>
          </w:rPr>
          <w:t>;</w:t>
        </w:r>
      </w:ins>
      <w:ins w:id="98" w:author="Michael Chen" w:date="2017-12-11T14:01:00Z">
        <w:r w:rsidR="00B50A5F">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"mendeley" : { "formattedCitation" : "&lt;sup&gt;41&lt;/sup&gt;", "plainTextFormattedCitation" : "41", "previouslyFormattedCitation" : "&lt;sup&gt;41&lt;/sup&gt;" }, "properties" : {  }, "schema" : "https://github.com/citation-style-language/schema/raw/master/csl-citation.json" }</w:instrText>
      </w:r>
      <w:r w:rsidR="00B50A5F">
        <w:rPr>
          <w:rFonts w:ascii="Times New Roman" w:hAnsi="Times New Roman"/>
          <w:sz w:val="24"/>
          <w:szCs w:val="24"/>
        </w:rPr>
        <w:fldChar w:fldCharType="separate"/>
      </w:r>
      <w:r w:rsidR="00B50A5F" w:rsidRPr="00B50A5F">
        <w:rPr>
          <w:rFonts w:ascii="Times New Roman" w:hAnsi="Times New Roman"/>
          <w:noProof/>
          <w:sz w:val="24"/>
          <w:szCs w:val="24"/>
          <w:vertAlign w:val="superscript"/>
        </w:rPr>
        <w:t>41</w:t>
      </w:r>
      <w:ins w:id="99" w:author="Michael Chen" w:date="2017-12-11T14:01:00Z">
        <w:r w:rsidR="00B50A5F">
          <w:rPr>
            <w:rFonts w:ascii="Times New Roman" w:hAnsi="Times New Roman"/>
            <w:sz w:val="24"/>
            <w:szCs w:val="24"/>
          </w:rPr>
          <w:fldChar w:fldCharType="end"/>
        </w:r>
      </w:ins>
      <w:ins w:id="100" w:author="Microsoft Office User" w:date="2017-12-10T22:03:00Z">
        <w:del w:id="101" w:author="Michael Chen" w:date="2017-12-11T14:01:00Z">
          <w:r w:rsidR="00A31E6A" w:rsidDel="00B50A5F">
            <w:rPr>
              <w:rFonts w:ascii="Times New Roman" w:hAnsi="Times New Roman"/>
              <w:sz w:val="24"/>
              <w:szCs w:val="24"/>
            </w:rPr>
            <w:delText xml:space="preserve"> (Gonneea et al, 2013)</w:delText>
          </w:r>
        </w:del>
        <w:del w:id="102" w:author="Michael Chen" w:date="2017-12-11T15:10:00Z">
          <w:r w:rsidR="00A31E6A" w:rsidDel="00FA1827">
            <w:rPr>
              <w:rFonts w:ascii="Times New Roman" w:hAnsi="Times New Roman"/>
              <w:sz w:val="24"/>
              <w:szCs w:val="24"/>
            </w:rPr>
            <w:delText>;</w:delText>
          </w:r>
        </w:del>
      </w:ins>
      <w:ins w:id="103" w:author="Microsoft Office User" w:date="2017-12-10T22:59:00Z">
        <w:r w:rsidR="00A31E6A">
          <w:rPr>
            <w:rFonts w:ascii="Times New Roman" w:hAnsi="Times New Roman"/>
            <w:sz w:val="24"/>
            <w:szCs w:val="24"/>
          </w:rPr>
          <w:t xml:space="preserve"> as expected</w:t>
        </w:r>
      </w:ins>
      <w:ins w:id="104" w:author="Microsoft Office User" w:date="2017-12-10T22:03:00Z">
        <w:r w:rsidR="00A31E6A">
          <w:rPr>
            <w:rFonts w:ascii="Times New Roman" w:hAnsi="Times New Roman"/>
            <w:sz w:val="24"/>
            <w:szCs w:val="24"/>
          </w:rPr>
          <w:t>,</w:t>
        </w:r>
      </w:ins>
      <w:ins w:id="105" w:author="Microsoft Office User" w:date="2017-12-10T22:55:00Z">
        <w:r w:rsidR="00A31E6A">
          <w:rPr>
            <w:rFonts w:ascii="Times New Roman" w:hAnsi="Times New Roman"/>
            <w:sz w:val="24"/>
            <w:szCs w:val="24"/>
          </w:rPr>
          <w:t xml:space="preserve"> our results mirror these observations,</w:t>
        </w:r>
      </w:ins>
      <w:ins w:id="106" w:author="Microsoft Office User" w:date="2017-12-10T22:54:00Z">
        <w:r w:rsidR="00A31E6A">
          <w:rPr>
            <w:rFonts w:ascii="Times New Roman" w:hAnsi="Times New Roman"/>
            <w:sz w:val="24"/>
            <w:szCs w:val="24"/>
          </w:rPr>
          <w:t xml:space="preserve"> </w:t>
        </w:r>
      </w:ins>
      <w:ins w:id="107" w:author="Microsoft Office User" w:date="2017-12-10T22:55:00Z">
        <w:r w:rsidR="00A31E6A">
          <w:rPr>
            <w:rFonts w:ascii="Times New Roman" w:hAnsi="Times New Roman"/>
            <w:sz w:val="24"/>
            <w:szCs w:val="24"/>
          </w:rPr>
          <w:t>as</w:t>
        </w:r>
      </w:ins>
      <w:ins w:id="108" w:author="Microsoft Office User" w:date="2017-12-10T22:54:00Z">
        <w:r w:rsidR="00A31E6A">
          <w:rPr>
            <w:rFonts w:ascii="Times New Roman" w:hAnsi="Times New Roman"/>
            <w:sz w:val="24"/>
            <w:szCs w:val="24"/>
          </w:rPr>
          <w:t xml:space="preserve"> goethite and </w:t>
        </w:r>
      </w:ins>
      <w:ins w:id="109" w:author="Microsoft Office User" w:date="2017-12-10T22:55:00Z">
        <w:r w:rsidR="00A31E6A">
          <w:rPr>
            <w:rFonts w:ascii="Times New Roman" w:hAnsi="Times New Roman"/>
            <w:sz w:val="24"/>
            <w:szCs w:val="24"/>
          </w:rPr>
          <w:t xml:space="preserve">ferrihydrite sorb appreciable quantities of Ra </w:t>
        </w:r>
      </w:ins>
      <w:ins w:id="110" w:author="Microsoft Office User" w:date="2017-12-10T23:00:00Z">
        <w:r w:rsidR="00AA4FE6">
          <w:rPr>
            <w:rFonts w:ascii="Times New Roman" w:hAnsi="Times New Roman"/>
            <w:sz w:val="24"/>
            <w:szCs w:val="24"/>
          </w:rPr>
          <w:t>around</w:t>
        </w:r>
        <w:r w:rsidR="00A31E6A">
          <w:rPr>
            <w:rFonts w:ascii="Times New Roman" w:hAnsi="Times New Roman"/>
            <w:sz w:val="24"/>
            <w:szCs w:val="24"/>
          </w:rPr>
          <w:t xml:space="preserve"> circumneutral pH</w:t>
        </w:r>
      </w:ins>
      <w:ins w:id="111" w:author="Microsoft Office User" w:date="2017-12-11T09:16:00Z">
        <w:r w:rsidR="00C826FC">
          <w:rPr>
            <w:rFonts w:ascii="Times New Roman" w:hAnsi="Times New Roman"/>
            <w:sz w:val="24"/>
            <w:szCs w:val="24"/>
          </w:rPr>
          <w:t xml:space="preserve"> (Fig 1)</w:t>
        </w:r>
      </w:ins>
      <w:ins w:id="112" w:author="Microsoft Office User" w:date="2017-12-10T22:55:00Z">
        <w:r w:rsidR="00A31E6A">
          <w:rPr>
            <w:rFonts w:ascii="Times New Roman" w:hAnsi="Times New Roman"/>
            <w:sz w:val="24"/>
            <w:szCs w:val="24"/>
          </w:rPr>
          <w:t xml:space="preserve">. </w:t>
        </w:r>
      </w:ins>
      <w:ins w:id="113" w:author="Microsoft Office User" w:date="2017-12-10T22:56:00Z">
        <w:r w:rsidR="00A31E6A">
          <w:rPr>
            <w:rFonts w:ascii="Times New Roman" w:hAnsi="Times New Roman"/>
            <w:sz w:val="24"/>
            <w:szCs w:val="24"/>
          </w:rPr>
          <w:t>Additionally, l</w:t>
        </w:r>
      </w:ins>
      <w:ins w:id="114" w:author="Microsoft Office User" w:date="2017-12-10T22:10:00Z">
        <w:r w:rsidR="00E36C06">
          <w:rPr>
            <w:rFonts w:ascii="Times New Roman" w:hAnsi="Times New Roman"/>
            <w:sz w:val="24"/>
            <w:szCs w:val="24"/>
          </w:rPr>
          <w:t>iberation of Ra to porewater is observed</w:t>
        </w:r>
      </w:ins>
      <w:ins w:id="115" w:author="Microsoft Office User" w:date="2017-12-11T09:17:00Z">
        <w:r w:rsidR="00C826FC">
          <w:rPr>
            <w:rFonts w:ascii="Times New Roman" w:hAnsi="Times New Roman"/>
            <w:sz w:val="24"/>
            <w:szCs w:val="24"/>
          </w:rPr>
          <w:t xml:space="preserve"> in SGD zones</w:t>
        </w:r>
      </w:ins>
      <w:ins w:id="116" w:author="Microsoft Office User" w:date="2017-12-10T22:10:00Z">
        <w:r w:rsidR="00E36C06">
          <w:rPr>
            <w:rFonts w:ascii="Times New Roman" w:hAnsi="Times New Roman"/>
            <w:sz w:val="24"/>
            <w:szCs w:val="24"/>
          </w:rPr>
          <w:t xml:space="preserve"> upon transition to reducing conditions, presumably through reductive dissolution of </w:t>
        </w:r>
      </w:ins>
      <w:ins w:id="117" w:author="Microsoft Office User" w:date="2017-12-10T22:13:00Z">
        <w:r w:rsidR="00D01083">
          <w:rPr>
            <w:rFonts w:ascii="Times New Roman" w:hAnsi="Times New Roman"/>
            <w:sz w:val="24"/>
            <w:szCs w:val="24"/>
          </w:rPr>
          <w:t xml:space="preserve">Ra-bearing </w:t>
        </w:r>
      </w:ins>
      <w:ins w:id="118" w:author="Microsoft Office User" w:date="2017-12-10T22:10:00Z">
        <w:r w:rsidR="00D01083">
          <w:rPr>
            <w:rFonts w:ascii="Times New Roman" w:hAnsi="Times New Roman"/>
            <w:sz w:val="24"/>
            <w:szCs w:val="24"/>
          </w:rPr>
          <w:t xml:space="preserve">Fe </w:t>
        </w:r>
      </w:ins>
      <w:ins w:id="119" w:author="Microsoft Office User" w:date="2017-12-10T23:19:00Z">
        <w:r w:rsidR="00027A37">
          <w:rPr>
            <w:rFonts w:ascii="Times New Roman" w:hAnsi="Times New Roman"/>
            <w:sz w:val="24"/>
            <w:szCs w:val="24"/>
          </w:rPr>
          <w:t xml:space="preserve">(and </w:t>
        </w:r>
        <w:proofErr w:type="spellStart"/>
        <w:r w:rsidR="00027A37">
          <w:rPr>
            <w:rFonts w:ascii="Times New Roman" w:hAnsi="Times New Roman"/>
            <w:sz w:val="24"/>
            <w:szCs w:val="24"/>
          </w:rPr>
          <w:t>Mn</w:t>
        </w:r>
        <w:proofErr w:type="spellEnd"/>
        <w:r w:rsidR="00027A37">
          <w:rPr>
            <w:rFonts w:ascii="Times New Roman" w:hAnsi="Times New Roman"/>
            <w:sz w:val="24"/>
            <w:szCs w:val="24"/>
          </w:rPr>
          <w:t xml:space="preserve">) </w:t>
        </w:r>
      </w:ins>
      <w:ins w:id="120" w:author="Microsoft Office User" w:date="2017-12-10T22:10:00Z">
        <w:r w:rsidR="00D01083">
          <w:rPr>
            <w:rFonts w:ascii="Times New Roman" w:hAnsi="Times New Roman"/>
            <w:sz w:val="24"/>
            <w:szCs w:val="24"/>
          </w:rPr>
          <w:t>(</w:t>
        </w:r>
        <w:proofErr w:type="spellStart"/>
        <w:r w:rsidR="00D01083">
          <w:rPr>
            <w:rFonts w:ascii="Times New Roman" w:hAnsi="Times New Roman"/>
            <w:sz w:val="24"/>
            <w:szCs w:val="24"/>
          </w:rPr>
          <w:t>hydr</w:t>
        </w:r>
        <w:proofErr w:type="spellEnd"/>
        <w:r w:rsidR="00D01083">
          <w:rPr>
            <w:rFonts w:ascii="Times New Roman" w:hAnsi="Times New Roman"/>
            <w:sz w:val="24"/>
            <w:szCs w:val="24"/>
          </w:rPr>
          <w:t>)oxides, including ferrihydrite, goethite, lepidocrocite, and hematite</w:t>
        </w:r>
      </w:ins>
      <w:ins w:id="121" w:author="Michael Chen" w:date="2017-12-11T14:07:00Z">
        <w:r w:rsidR="00683FD5">
          <w:rPr>
            <w:rFonts w:ascii="Times New Roman" w:hAnsi="Times New Roman"/>
            <w:sz w:val="24"/>
            <w:szCs w:val="24"/>
          </w:rPr>
          <w:t>.</w:t>
        </w:r>
      </w:ins>
      <w:ins w:id="122" w:author="Microsoft Office User" w:date="2017-12-10T22:10:00Z">
        <w:del w:id="123" w:author="Michael Chen" w:date="2017-12-11T14:06:00Z">
          <w:r w:rsidR="00D01083" w:rsidDel="00683FD5">
            <w:rPr>
              <w:rFonts w:ascii="Times New Roman" w:hAnsi="Times New Roman"/>
              <w:sz w:val="24"/>
              <w:szCs w:val="24"/>
            </w:rPr>
            <w:delText xml:space="preserve"> </w:delText>
          </w:r>
        </w:del>
      </w:ins>
      <w:ins w:id="124" w:author="Michael Chen" w:date="2017-12-11T14:06: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ins w:id="125" w:author="Michael Chen" w:date="2017-12-11T14:06:00Z">
        <w:r w:rsidR="00683FD5">
          <w:rPr>
            <w:rFonts w:ascii="Times New Roman" w:hAnsi="Times New Roman"/>
            <w:sz w:val="24"/>
            <w:szCs w:val="24"/>
          </w:rPr>
          <w:fldChar w:fldCharType="end"/>
        </w:r>
      </w:ins>
      <w:ins w:id="126" w:author="Microsoft Office User" w:date="2017-12-10T22:10:00Z">
        <w:del w:id="127" w:author="Michael Chen" w:date="2017-12-11T14:06:00Z">
          <w:r w:rsidR="00D01083" w:rsidDel="00683FD5">
            <w:rPr>
              <w:rFonts w:ascii="Times New Roman" w:hAnsi="Times New Roman"/>
              <w:sz w:val="24"/>
              <w:szCs w:val="24"/>
            </w:rPr>
            <w:delText>(</w:delText>
          </w:r>
        </w:del>
      </w:ins>
      <w:ins w:id="128" w:author="Microsoft Office User" w:date="2017-12-10T23:43:00Z">
        <w:del w:id="129" w:author="Michael Chen" w:date="2017-12-11T14:06:00Z">
          <w:r w:rsidR="007C3698" w:rsidDel="00683FD5">
            <w:rPr>
              <w:rFonts w:ascii="Times New Roman" w:hAnsi="Times New Roman"/>
              <w:sz w:val="24"/>
              <w:szCs w:val="24"/>
            </w:rPr>
            <w:delText xml:space="preserve">Gonneea et al, 2013, </w:delText>
          </w:r>
        </w:del>
      </w:ins>
      <w:ins w:id="130" w:author="Microsoft Office User" w:date="2017-12-10T22:14:00Z">
        <w:del w:id="131" w:author="Michael Chen" w:date="2017-12-11T14:06:00Z">
          <w:r w:rsidR="00D01083" w:rsidDel="00683FD5">
            <w:rPr>
              <w:rFonts w:ascii="Times New Roman" w:hAnsi="Times New Roman"/>
              <w:sz w:val="24"/>
              <w:szCs w:val="24"/>
            </w:rPr>
            <w:delText>charrette, matthew and Hansel, 2005)</w:delText>
          </w:r>
        </w:del>
      </w:ins>
      <w:ins w:id="132" w:author="Microsoft Office User" w:date="2017-12-10T22:15:00Z">
        <w:del w:id="133" w:author="Michael Chen" w:date="2017-12-11T14:07:00Z">
          <w:r w:rsidR="0027694D" w:rsidDel="00683FD5">
            <w:rPr>
              <w:rFonts w:ascii="Times New Roman" w:hAnsi="Times New Roman"/>
              <w:sz w:val="24"/>
              <w:szCs w:val="24"/>
            </w:rPr>
            <w:delText>.</w:delText>
          </w:r>
        </w:del>
        <w:r w:rsidR="0027694D">
          <w:rPr>
            <w:rFonts w:ascii="Times New Roman" w:hAnsi="Times New Roman"/>
            <w:sz w:val="24"/>
            <w:szCs w:val="24"/>
          </w:rPr>
          <w:t xml:space="preserve"> </w:t>
        </w:r>
      </w:ins>
      <w:ins w:id="134" w:author="Microsoft Office User" w:date="2017-12-10T22:28:00Z">
        <w:r w:rsidR="0027694D">
          <w:rPr>
            <w:rFonts w:ascii="Times New Roman" w:hAnsi="Times New Roman"/>
            <w:sz w:val="24"/>
            <w:szCs w:val="24"/>
          </w:rPr>
          <w:t>R</w:t>
        </w:r>
      </w:ins>
      <w:ins w:id="135" w:author="Microsoft Office User" w:date="2017-12-10T22:15:00Z">
        <w:r w:rsidR="007F799F">
          <w:rPr>
            <w:rFonts w:ascii="Times New Roman" w:hAnsi="Times New Roman"/>
            <w:sz w:val="24"/>
            <w:szCs w:val="24"/>
          </w:rPr>
          <w:t xml:space="preserve">educing conditions </w:t>
        </w:r>
        <w:r w:rsidR="0027694D">
          <w:rPr>
            <w:rFonts w:ascii="Times New Roman" w:hAnsi="Times New Roman"/>
            <w:sz w:val="24"/>
            <w:szCs w:val="24"/>
          </w:rPr>
          <w:t xml:space="preserve">also favor the </w:t>
        </w:r>
      </w:ins>
      <w:del w:id="136" w:author="Microsoft Office User" w:date="2017-12-10T18:52:00Z">
        <w:r w:rsidR="00F132BD" w:rsidDel="009D1EF5">
          <w:rPr>
            <w:rFonts w:ascii="Times New Roman" w:hAnsi="Times New Roman"/>
            <w:sz w:val="24"/>
            <w:szCs w:val="24"/>
          </w:rPr>
          <w:delText xml:space="preserve"> </w:delText>
        </w:r>
        <w:r w:rsidR="00017B0B" w:rsidDel="009D1EF5">
          <w:rPr>
            <w:rFonts w:ascii="Times New Roman" w:hAnsi="Times New Roman"/>
            <w:sz w:val="24"/>
            <w:szCs w:val="24"/>
          </w:rPr>
          <w:delText xml:space="preserve">The role of </w:delText>
        </w:r>
      </w:del>
      <w:del w:id="137" w:author="Microsoft Office User" w:date="2017-12-10T15:43:00Z">
        <w:r w:rsidR="00017B0B" w:rsidDel="00940031">
          <w:rPr>
            <w:rFonts w:ascii="Times New Roman" w:hAnsi="Times New Roman"/>
            <w:sz w:val="24"/>
            <w:szCs w:val="24"/>
          </w:rPr>
          <w:delText>these mineral phases</w:delText>
        </w:r>
      </w:del>
      <w:del w:id="138" w:author="Microsoft Office User" w:date="2017-12-10T18:52:00Z">
        <w:r w:rsidR="00017B0B" w:rsidDel="009D1EF5">
          <w:rPr>
            <w:rFonts w:ascii="Times New Roman" w:hAnsi="Times New Roman"/>
            <w:sz w:val="24"/>
            <w:szCs w:val="24"/>
          </w:rPr>
          <w:delText xml:space="preserve">, especially the </w:delText>
        </w:r>
      </w:del>
      <w:del w:id="139" w:author="Microsoft Office User" w:date="2017-12-10T18:43:00Z">
        <w:r w:rsidR="00017B0B" w:rsidDel="00077634">
          <w:rPr>
            <w:rFonts w:ascii="Times New Roman" w:hAnsi="Times New Roman"/>
            <w:sz w:val="24"/>
            <w:szCs w:val="24"/>
          </w:rPr>
          <w:delText xml:space="preserve">iron </w:delText>
        </w:r>
      </w:del>
      <w:del w:id="140" w:author="Microsoft Office User" w:date="2017-12-10T19:29:00Z">
        <w:r w:rsidR="00017B0B" w:rsidDel="00BE4EF5">
          <w:rPr>
            <w:rFonts w:ascii="Times New Roman" w:hAnsi="Times New Roman"/>
            <w:sz w:val="24"/>
            <w:szCs w:val="24"/>
          </w:rPr>
          <w:delText xml:space="preserve">(hydr)oxides, have been </w:delText>
        </w:r>
      </w:del>
      <w:del w:id="141" w:author="Microsoft Office User" w:date="2017-12-10T18:46:00Z">
        <w:r w:rsidR="00017B0B" w:rsidDel="009D1EF5">
          <w:rPr>
            <w:rFonts w:ascii="Times New Roman" w:hAnsi="Times New Roman"/>
            <w:sz w:val="24"/>
            <w:szCs w:val="24"/>
          </w:rPr>
          <w:delText>highlighted</w:delText>
        </w:r>
        <w:r w:rsidR="007C6AAF" w:rsidDel="009D1EF5">
          <w:rPr>
            <w:rFonts w:ascii="Times New Roman" w:hAnsi="Times New Roman"/>
            <w:sz w:val="24"/>
            <w:szCs w:val="24"/>
          </w:rPr>
          <w:delText xml:space="preserve"> extensively</w:delText>
        </w:r>
        <w:r w:rsidR="00ED489F" w:rsidDel="009D1EF5">
          <w:rPr>
            <w:rFonts w:ascii="Times New Roman" w:hAnsi="Times New Roman"/>
            <w:sz w:val="24"/>
            <w:szCs w:val="24"/>
          </w:rPr>
          <w:delText xml:space="preserve"> in the SGD literature, </w:delText>
        </w:r>
      </w:del>
      <w:del w:id="142" w:author="Microsoft Office User" w:date="2017-12-10T18:47:00Z">
        <w:r w:rsidR="00ED489F" w:rsidDel="009D1EF5">
          <w:rPr>
            <w:rFonts w:ascii="Times New Roman" w:hAnsi="Times New Roman"/>
            <w:sz w:val="24"/>
            <w:szCs w:val="24"/>
          </w:rPr>
          <w:delText>but</w:delText>
        </w:r>
      </w:del>
      <w:del w:id="143" w:author="Microsoft Office User" w:date="2017-12-10T19:29:00Z">
        <w:r w:rsidR="00ED489F" w:rsidDel="00BE4EF5">
          <w:rPr>
            <w:rFonts w:ascii="Times New Roman" w:hAnsi="Times New Roman"/>
            <w:sz w:val="24"/>
            <w:szCs w:val="24"/>
          </w:rPr>
          <w:delText xml:space="preserve"> </w:delText>
        </w:r>
      </w:del>
      <w:del w:id="144" w:author="Microsoft Office User" w:date="2017-12-10T18:46:00Z">
        <w:r w:rsidR="00ED489F" w:rsidDel="009D1EF5">
          <w:rPr>
            <w:rFonts w:ascii="Times New Roman" w:hAnsi="Times New Roman"/>
            <w:sz w:val="24"/>
            <w:szCs w:val="24"/>
          </w:rPr>
          <w:delText>few address the meaningful differences between the different solid phases that can form</w:delText>
        </w:r>
      </w:del>
      <w:del w:id="145" w:author="Microsoft Office User" w:date="2017-12-10T19:29:00Z">
        <w:r w:rsidR="00ED489F" w:rsidDel="00BE4EF5">
          <w:rPr>
            <w:rFonts w:ascii="Times New Roman" w:hAnsi="Times New Roman"/>
            <w:sz w:val="24"/>
            <w:szCs w:val="24"/>
          </w:rPr>
          <w:delText xml:space="preserve">, </w:delText>
        </w:r>
      </w:del>
      <w:del w:id="146" w:author="Microsoft Office User" w:date="2017-12-10T22:19:00Z">
        <w:r w:rsidR="00ED489F" w:rsidDel="008A7C6C">
          <w:rPr>
            <w:rFonts w:ascii="Times New Roman" w:hAnsi="Times New Roman"/>
            <w:sz w:val="24"/>
            <w:szCs w:val="24"/>
          </w:rPr>
          <w:delText>or the various</w:delText>
        </w:r>
      </w:del>
      <w:ins w:id="147" w:author="Microsoft Office User" w:date="2017-12-10T22:20:00Z">
        <w:r w:rsidR="008A7C6C">
          <w:rPr>
            <w:rFonts w:ascii="Times New Roman" w:hAnsi="Times New Roman"/>
            <w:sz w:val="24"/>
            <w:szCs w:val="24"/>
          </w:rPr>
          <w:t xml:space="preserve">transformation of high-surface area </w:t>
        </w:r>
      </w:ins>
      <w:ins w:id="148" w:author="Microsoft Office User" w:date="2017-12-10T22:27:00Z">
        <w:r w:rsidR="0027694D">
          <w:rPr>
            <w:rFonts w:ascii="Times New Roman" w:hAnsi="Times New Roman"/>
            <w:sz w:val="24"/>
            <w:szCs w:val="24"/>
          </w:rPr>
          <w:t>metal (</w:t>
        </w:r>
        <w:proofErr w:type="spellStart"/>
        <w:r w:rsidR="0027694D">
          <w:rPr>
            <w:rFonts w:ascii="Times New Roman" w:hAnsi="Times New Roman"/>
            <w:sz w:val="24"/>
            <w:szCs w:val="24"/>
          </w:rPr>
          <w:t>hydr</w:t>
        </w:r>
        <w:proofErr w:type="spellEnd"/>
        <w:r w:rsidR="0027694D">
          <w:rPr>
            <w:rFonts w:ascii="Times New Roman" w:hAnsi="Times New Roman"/>
            <w:sz w:val="24"/>
            <w:szCs w:val="24"/>
          </w:rPr>
          <w:t>)oxides</w:t>
        </w:r>
      </w:ins>
      <w:ins w:id="149" w:author="Microsoft Office User" w:date="2017-12-10T22:33:00Z">
        <w:r w:rsidR="007F799F">
          <w:rPr>
            <w:rFonts w:ascii="Times New Roman" w:hAnsi="Times New Roman"/>
            <w:sz w:val="24"/>
            <w:szCs w:val="24"/>
          </w:rPr>
          <w:t>, such as ferrihydrite,</w:t>
        </w:r>
      </w:ins>
      <w:ins w:id="150" w:author="Microsoft Office User" w:date="2017-12-10T22:22:00Z">
        <w:r w:rsidR="008A7C6C">
          <w:rPr>
            <w:rFonts w:ascii="Times New Roman" w:hAnsi="Times New Roman"/>
            <w:sz w:val="24"/>
            <w:szCs w:val="24"/>
          </w:rPr>
          <w:t xml:space="preserve"> to</w:t>
        </w:r>
      </w:ins>
      <w:ins w:id="151" w:author="Microsoft Office User" w:date="2017-12-10T22:20:00Z">
        <w:r w:rsidR="008A7C6C">
          <w:rPr>
            <w:rFonts w:ascii="Times New Roman" w:hAnsi="Times New Roman"/>
            <w:sz w:val="24"/>
            <w:szCs w:val="24"/>
          </w:rPr>
          <w:t xml:space="preserve"> </w:t>
        </w:r>
      </w:ins>
      <w:ins w:id="152" w:author="Microsoft Office User" w:date="2017-12-10T22:24:00Z">
        <w:r w:rsidR="008A7C6C">
          <w:rPr>
            <w:rFonts w:ascii="Times New Roman" w:hAnsi="Times New Roman"/>
            <w:sz w:val="24"/>
            <w:szCs w:val="24"/>
          </w:rPr>
          <w:t>those with greater thermodynamic stability</w:t>
        </w:r>
      </w:ins>
      <w:ins w:id="153" w:author="Microsoft Office User" w:date="2017-12-10T22:28:00Z">
        <w:r w:rsidR="00115C48">
          <w:rPr>
            <w:rFonts w:ascii="Times New Roman" w:hAnsi="Times New Roman"/>
            <w:sz w:val="24"/>
            <w:szCs w:val="24"/>
          </w:rPr>
          <w:t>, lower surface area</w:t>
        </w:r>
      </w:ins>
      <w:ins w:id="154" w:author="Microsoft Office User" w:date="2017-12-10T22:47:00Z">
        <w:r w:rsidR="00115C48">
          <w:rPr>
            <w:rFonts w:ascii="Times New Roman" w:hAnsi="Times New Roman"/>
            <w:sz w:val="24"/>
            <w:szCs w:val="24"/>
          </w:rPr>
          <w:t xml:space="preserve"> and </w:t>
        </w:r>
      </w:ins>
      <w:ins w:id="155" w:author="Microsoft Office User" w:date="2017-12-10T22:57:00Z">
        <w:r w:rsidR="00A31E6A">
          <w:rPr>
            <w:rFonts w:ascii="Times New Roman" w:hAnsi="Times New Roman"/>
            <w:sz w:val="24"/>
            <w:szCs w:val="24"/>
          </w:rPr>
          <w:t xml:space="preserve">consequently, </w:t>
        </w:r>
      </w:ins>
      <w:ins w:id="156" w:author="Microsoft Office User" w:date="2017-12-10T22:47:00Z">
        <w:r w:rsidR="00115C48">
          <w:rPr>
            <w:rFonts w:ascii="Times New Roman" w:hAnsi="Times New Roman"/>
            <w:sz w:val="24"/>
            <w:szCs w:val="24"/>
          </w:rPr>
          <w:t xml:space="preserve">less </w:t>
        </w:r>
      </w:ins>
      <w:proofErr w:type="spellStart"/>
      <w:ins w:id="157" w:author="Microsoft Office User" w:date="2017-12-10T22:49:00Z">
        <w:r w:rsidR="00115C48">
          <w:rPr>
            <w:rFonts w:ascii="Times New Roman" w:hAnsi="Times New Roman"/>
            <w:sz w:val="24"/>
            <w:szCs w:val="24"/>
          </w:rPr>
          <w:t>sorptive</w:t>
        </w:r>
        <w:proofErr w:type="spellEnd"/>
        <w:r w:rsidR="00115C48">
          <w:rPr>
            <w:rFonts w:ascii="Times New Roman" w:hAnsi="Times New Roman"/>
            <w:sz w:val="24"/>
            <w:szCs w:val="24"/>
          </w:rPr>
          <w:t xml:space="preserve"> capacity</w:t>
        </w:r>
      </w:ins>
      <w:ins w:id="158" w:author="Microsoft Office User" w:date="2017-12-10T22:57:00Z">
        <w:r w:rsidR="00A31E6A">
          <w:rPr>
            <w:rFonts w:ascii="Times New Roman" w:hAnsi="Times New Roman"/>
            <w:sz w:val="24"/>
            <w:szCs w:val="24"/>
          </w:rPr>
          <w:t xml:space="preserve"> per unit mass</w:t>
        </w:r>
      </w:ins>
      <w:ins w:id="159" w:author="Michael Chen" w:date="2017-12-11T14:07:00Z">
        <w:r w:rsidR="00683FD5">
          <w:rPr>
            <w:rFonts w:ascii="Times New Roman" w:hAnsi="Times New Roman"/>
            <w:sz w:val="24"/>
            <w:szCs w:val="24"/>
          </w:rPr>
          <w:t>.</w:t>
        </w:r>
      </w:ins>
      <w:ins w:id="160" w:author="Michael Chen" w:date="2017-12-11T14:08: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"10.1016/S0016-7037(02)01081-5", "ISBN" : "0016-7037", "ISSN" : "00167037", "abstract" : "The mobility and toxicity of Cr within surface and subsurface environments is diminished by the reduction of Cr(VI) to Cr(III). The reduction of hexavalent chromium can proceed via chemical or biological means. Coupled processes may also occur including reduction via the production of microbial metabolites, including aqueous Fe(II). The ultimate pathway of Cr(VI) reduction will dictate the reaction products and hence the solubility of Cr(III). Here, we investigate the fate of Cr following a coupled biotic-abiotic reduction pathway of chromate under iron-reducing conditions. Dissimilatory bacterial reduction of two-line ferrihydrite indirectly stimulates reduction of Cr(VI) by producing aqueous Fe(II). The product of this reaction is a mixed Fe(III)-Cr(III) hydroxide of the general formula Fe1-xCrx(OH)3 \u00b7 nH2O, having an \u03b1/\u03b2-FeOOH local order. As the reaction proceeds, Fe within the system is cycled (i.e., Fe(III) within the hydroxide reaction product is further reduced by dissimilatory iron-reducing bacteria to Fe(II) and available for continued Cr reduction) and the hydroxide products become enriched in Cr relative to Fe, ultimately approaching a pure Cr(OH)3 \u00b7 nH2O phase. This Cr purification process appreciably increases the solubility of the hydroxide phases, although even the pure-phase chromium hydroxide is relatively insoluble. Copyright \u00a9 2003 Elsevier Science Ltd.", "author" : [ { "dropping-particle" : "", "family" : "Hansel", "given" : "C.M.", "non-dropping-particle" : "", "parse-names" : false, "suffix" : "" }, { "dropping-particle" : "", "family" : "Wielinga", "given" : "B.W.", "non-dropping-particle" : "", "parse-names" : false, "suffix" : "" }, { "dropping-particle" : "", "family" : "Fendorf", "given" : "Scott", "non-dropping-particle" : "", "parse-names" : false, "suffix" : "" } ], "container-title" : "Geochimica et Cosmochimica Acta", "id" : "ITEM-1", "issue" : "3", "issued" : { "date-parts" : [ [ "2003", "2" ] ] }, "page" : "401-412", "title" : "Structural and compositional evolution of Cr/Fe solids after indirect chromate reduction by dissimilatory iron-reducing bacteria", "type" : "article-journal", "volume" : "67" }, "uris" : [ "http://www.mendeley.com/documents/?uuid=fc558ffd-9f42-4f07-937b-1907d20dde50"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"&lt;sup&gt;14,44&lt;/sup&gt;", "plainTextFormattedCitation" : "14,44", "previouslyFormattedCitation" : "&lt;sup&gt;14,44&lt;/sup&gt;"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14,44</w:t>
      </w:r>
      <w:ins w:id="161" w:author="Michael Chen" w:date="2017-12-11T14:08:00Z">
        <w:r w:rsidR="00683FD5">
          <w:rPr>
            <w:rFonts w:ascii="Times New Roman" w:hAnsi="Times New Roman"/>
            <w:sz w:val="24"/>
            <w:szCs w:val="24"/>
          </w:rPr>
          <w:fldChar w:fldCharType="end"/>
        </w:r>
      </w:ins>
      <w:ins w:id="162" w:author="Microsoft Office User" w:date="2017-12-10T23:44:00Z">
        <w:del w:id="163" w:author="Michael Chen" w:date="2017-12-11T14:08:00Z">
          <w:r w:rsidR="007C3698" w:rsidDel="00683FD5">
            <w:rPr>
              <w:rFonts w:ascii="Times New Roman" w:hAnsi="Times New Roman"/>
              <w:sz w:val="24"/>
              <w:szCs w:val="24"/>
            </w:rPr>
            <w:delText xml:space="preserve"> (Hansel et al, GCA, Sanjit et al, )</w:delText>
          </w:r>
        </w:del>
      </w:ins>
      <w:ins w:id="164" w:author="Microsoft Office User" w:date="2017-12-10T22:48:00Z">
        <w:del w:id="165" w:author="Michael Chen" w:date="2017-12-11T14:07:00Z">
          <w:r w:rsidR="001B6413" w:rsidDel="00683FD5">
            <w:rPr>
              <w:rFonts w:ascii="Times New Roman" w:hAnsi="Times New Roman"/>
              <w:sz w:val="24"/>
              <w:szCs w:val="24"/>
            </w:rPr>
            <w:delText>.</w:delText>
          </w:r>
        </w:del>
        <w:r w:rsidR="001B6413">
          <w:rPr>
            <w:rFonts w:ascii="Times New Roman" w:hAnsi="Times New Roman"/>
            <w:sz w:val="24"/>
            <w:szCs w:val="24"/>
          </w:rPr>
          <w:t xml:space="preserve"> </w:t>
        </w:r>
      </w:ins>
      <w:proofErr w:type="spellStart"/>
      <w:ins w:id="166" w:author="Microsoft Office User" w:date="2017-12-10T23:45:00Z">
        <w:r w:rsidR="007C3698">
          <w:rPr>
            <w:rFonts w:ascii="Times New Roman" w:hAnsi="Times New Roman"/>
            <w:sz w:val="24"/>
            <w:szCs w:val="24"/>
          </w:rPr>
          <w:t>S</w:t>
        </w:r>
      </w:ins>
      <w:ins w:id="167" w:author="Microsoft Office User" w:date="2017-12-10T22:48:00Z">
        <w:r w:rsidR="001B6413">
          <w:rPr>
            <w:rFonts w:ascii="Times New Roman" w:hAnsi="Times New Roman"/>
            <w:sz w:val="24"/>
            <w:szCs w:val="24"/>
          </w:rPr>
          <w:t>orbed</w:t>
        </w:r>
        <w:proofErr w:type="spellEnd"/>
        <w:r w:rsidR="001B6413">
          <w:rPr>
            <w:rFonts w:ascii="Times New Roman" w:hAnsi="Times New Roman"/>
            <w:sz w:val="24"/>
            <w:szCs w:val="24"/>
          </w:rPr>
          <w:t xml:space="preserve"> elements, such as </w:t>
        </w:r>
      </w:ins>
      <w:ins w:id="168" w:author="Microsoft Office User" w:date="2017-12-10T23:07:00Z">
        <w:r w:rsidR="00F47A44">
          <w:rPr>
            <w:rFonts w:ascii="Times New Roman" w:hAnsi="Times New Roman"/>
            <w:sz w:val="24"/>
            <w:szCs w:val="24"/>
          </w:rPr>
          <w:t>U</w:t>
        </w:r>
      </w:ins>
      <w:ins w:id="169" w:author="Microsoft Office User" w:date="2017-12-10T23:25:00Z">
        <w:r w:rsidR="00AA4FE6">
          <w:rPr>
            <w:rFonts w:ascii="Times New Roman" w:hAnsi="Times New Roman"/>
            <w:sz w:val="24"/>
            <w:szCs w:val="24"/>
          </w:rPr>
          <w:t>(VI)</w:t>
        </w:r>
      </w:ins>
      <w:ins w:id="170" w:author="Microsoft Office User" w:date="2017-12-10T23:07:00Z">
        <w:r w:rsidR="00F47A44">
          <w:rPr>
            <w:rFonts w:ascii="Times New Roman" w:hAnsi="Times New Roman"/>
            <w:sz w:val="24"/>
            <w:szCs w:val="24"/>
          </w:rPr>
          <w:t xml:space="preserve">, </w:t>
        </w:r>
      </w:ins>
      <w:ins w:id="171" w:author="Microsoft Office User" w:date="2017-12-10T22:48:00Z">
        <w:r w:rsidR="001B6413">
          <w:rPr>
            <w:rFonts w:ascii="Times New Roman" w:hAnsi="Times New Roman"/>
            <w:sz w:val="24"/>
            <w:szCs w:val="24"/>
          </w:rPr>
          <w:t xml:space="preserve">may be incorporated </w:t>
        </w:r>
      </w:ins>
      <w:ins w:id="172" w:author="Microsoft Office User" w:date="2017-12-10T23:07:00Z">
        <w:r w:rsidR="00F47A44">
          <w:rPr>
            <w:rFonts w:ascii="Times New Roman" w:hAnsi="Times New Roman"/>
            <w:sz w:val="24"/>
            <w:szCs w:val="24"/>
          </w:rPr>
          <w:t xml:space="preserve">into secondary minerals during </w:t>
        </w:r>
      </w:ins>
      <w:ins w:id="173" w:author="Microsoft Office User" w:date="2017-12-10T23:08:00Z">
        <w:r w:rsidR="00F47A44">
          <w:rPr>
            <w:rFonts w:ascii="Times New Roman" w:hAnsi="Times New Roman"/>
            <w:sz w:val="24"/>
            <w:szCs w:val="24"/>
          </w:rPr>
          <w:t>transformation</w:t>
        </w:r>
      </w:ins>
      <w:ins w:id="174" w:author="Microsoft Office User" w:date="2017-12-10T23:07:00Z">
        <w:del w:id="175" w:author="Michael Chen" w:date="2017-12-11T14:15:00Z">
          <w:r w:rsidR="00F47A44" w:rsidDel="00471988">
            <w:rPr>
              <w:rFonts w:ascii="Times New Roman" w:hAnsi="Times New Roman"/>
              <w:sz w:val="24"/>
              <w:szCs w:val="24"/>
            </w:rPr>
            <w:delText xml:space="preserve"> </w:delText>
          </w:r>
        </w:del>
      </w:ins>
      <w:ins w:id="176" w:author="Microsoft Office User" w:date="2017-12-10T23:08:00Z">
        <w:del w:id="177" w:author="Michael Chen" w:date="2017-12-11T14:15:00Z">
          <w:r w:rsidR="00F47A44" w:rsidDel="00471988">
            <w:rPr>
              <w:rFonts w:ascii="Times New Roman" w:hAnsi="Times New Roman"/>
              <w:sz w:val="24"/>
              <w:szCs w:val="24"/>
            </w:rPr>
            <w:delText>(Nico,</w:delText>
          </w:r>
          <w:r w:rsidR="007C3698" w:rsidDel="00471988">
            <w:rPr>
              <w:rFonts w:ascii="Times New Roman" w:hAnsi="Times New Roman"/>
              <w:sz w:val="24"/>
              <w:szCs w:val="24"/>
            </w:rPr>
            <w:delText xml:space="preserve"> Stewart, Fendorf, 2009, es&amp;t);</w:delText>
          </w:r>
        </w:del>
      </w:ins>
      <w:ins w:id="178" w:author="Michael Chen" w:date="2017-12-11T14:15:00Z">
        <w:r w:rsidR="00471988">
          <w:rPr>
            <w:rFonts w:ascii="Times New Roman" w:hAnsi="Times New Roman"/>
            <w:sz w:val="24"/>
            <w:szCs w:val="24"/>
          </w:rPr>
          <w:fldChar w:fldCharType="begin" w:fldLock="1"/>
        </w:r>
      </w:ins>
      <w:r w:rsidR="00471988">
        <w:rPr>
          <w:rFonts w:ascii="Times New Roman" w:hAnsi="Times New Roman"/>
          <w:sz w:val="24"/>
          <w:szCs w:val="24"/>
        </w:rPr>
        <w:instrText>ADDIN CSL_CITATION { "citationItems" : [ { "id" : "ITEM-1", "itemData" : { "DOI" : "10.1021/es900515q", "ISBN" : "0013-936X", "ISSN" : "0013936X", "PMID" : "19848151", "abstract" : "The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extraction (30 mM KHCO3) and oxidation (air for 5 days) suggest the potential importance of sequestration in Fe oxides as a stable and immobile form of U in the environment.\\nThe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extracti\u2026", "author" : [ { "dropping-particle" : "", "family" : "Nico", "given" : "Peter S.", "non-dropping-particle" : "", "parse-names" : false, "suffix" : "" }, { "dropping-particle" : "", "family" : "Stewart", "given" : "Brandy D.", "non-dropping-particle" : "", "parse-names" : false, "suffix" : "" }, { "dropping-particle" : "", "family" : "Fendorf", "given" : "Scott", "non-dropping-particle" : "", "parse-names" : false, "suffix" : "" } ], "container-title" : "Environmental Science and Technology", "id" : "ITEM-1", "issue" : "19", "issued" : { "date-parts" : [ [ "2009" ] ] }, "page" : "7391-7396", "title" : "Incorporation of oxidized uranium into Fe (Hydr)oxides during Fe(II) catalyzed remineralization", "type" : "article-journal", "volume" : "43" }, "uris" : [ "http://www.mendeley.com/documents/?uuid=8fbb97e3-301f-463f-a28d-a828b79ee65e" ] } ], "mendeley" : { "formattedCitation" : "&lt;sup&gt;45&lt;/sup&gt;", "plainTextFormattedCitation" : "45", "previouslyFormattedCitation" : "&lt;sup&gt;45&lt;/sup&gt;" }, "properties" : {  }, "schema" : "https://github.com/citation-style-language/schema/raw/master/csl-citation.json" }</w:instrText>
      </w:r>
      <w:r w:rsidR="00471988">
        <w:rPr>
          <w:rFonts w:ascii="Times New Roman" w:hAnsi="Times New Roman"/>
          <w:sz w:val="24"/>
          <w:szCs w:val="24"/>
        </w:rPr>
        <w:fldChar w:fldCharType="separate"/>
      </w:r>
      <w:r w:rsidR="00471988" w:rsidRPr="00471988">
        <w:rPr>
          <w:rFonts w:ascii="Times New Roman" w:hAnsi="Times New Roman"/>
          <w:noProof/>
          <w:sz w:val="24"/>
          <w:szCs w:val="24"/>
          <w:vertAlign w:val="superscript"/>
        </w:rPr>
        <w:t>45</w:t>
      </w:r>
      <w:ins w:id="179" w:author="Michael Chen" w:date="2017-12-11T14:15:00Z">
        <w:r w:rsidR="00471988">
          <w:rPr>
            <w:rFonts w:ascii="Times New Roman" w:hAnsi="Times New Roman"/>
            <w:sz w:val="24"/>
            <w:szCs w:val="24"/>
          </w:rPr>
          <w:fldChar w:fldCharType="end"/>
        </w:r>
      </w:ins>
      <w:ins w:id="180" w:author="Microsoft Office User" w:date="2017-12-10T23:08:00Z">
        <w:r w:rsidR="007C3698">
          <w:rPr>
            <w:rFonts w:ascii="Times New Roman" w:hAnsi="Times New Roman"/>
            <w:sz w:val="24"/>
            <w:szCs w:val="24"/>
          </w:rPr>
          <w:t xml:space="preserve"> however, </w:t>
        </w:r>
        <w:proofErr w:type="spellStart"/>
        <w:r w:rsidR="00F47A44">
          <w:rPr>
            <w:rFonts w:ascii="Times New Roman" w:hAnsi="Times New Roman"/>
            <w:sz w:val="24"/>
            <w:szCs w:val="24"/>
          </w:rPr>
          <w:t>Sa</w:t>
        </w:r>
        <w:del w:id="181" w:author="Michael Chen" w:date="2017-12-11T14:08:00Z">
          <w:r w:rsidR="00F47A44" w:rsidDel="00683FD5">
            <w:rPr>
              <w:rFonts w:ascii="Times New Roman" w:hAnsi="Times New Roman"/>
              <w:sz w:val="24"/>
              <w:szCs w:val="24"/>
            </w:rPr>
            <w:delText>njit</w:delText>
          </w:r>
        </w:del>
      </w:ins>
      <w:ins w:id="182" w:author="Michael Chen" w:date="2017-12-11T14:08:00Z">
        <w:r w:rsidR="00683FD5">
          <w:rPr>
            <w:rFonts w:ascii="Times New Roman" w:hAnsi="Times New Roman"/>
            <w:sz w:val="24"/>
            <w:szCs w:val="24"/>
          </w:rPr>
          <w:t>jih</w:t>
        </w:r>
      </w:ins>
      <w:proofErr w:type="spellEnd"/>
      <w:ins w:id="183" w:author="Microsoft Office User" w:date="2017-12-10T23:08:00Z">
        <w:r w:rsidR="00F47A44">
          <w:rPr>
            <w:rFonts w:ascii="Times New Roman" w:hAnsi="Times New Roman"/>
            <w:sz w:val="24"/>
            <w:szCs w:val="24"/>
          </w:rPr>
          <w:t xml:space="preserve"> et</w:t>
        </w:r>
      </w:ins>
      <w:ins w:id="184" w:author="Michael Chen" w:date="2017-12-11T15:10:00Z">
        <w:r w:rsidR="00FA1827">
          <w:rPr>
            <w:rFonts w:ascii="Times New Roman" w:hAnsi="Times New Roman"/>
            <w:sz w:val="24"/>
            <w:szCs w:val="24"/>
          </w:rPr>
          <w:t>.</w:t>
        </w:r>
      </w:ins>
      <w:ins w:id="185" w:author="Microsoft Office User" w:date="2017-12-10T23:08:00Z">
        <w:r w:rsidR="00F47A44">
          <w:rPr>
            <w:rFonts w:ascii="Times New Roman" w:hAnsi="Times New Roman"/>
            <w:sz w:val="24"/>
            <w:szCs w:val="24"/>
          </w:rPr>
          <w:t xml:space="preserve"> al</w:t>
        </w:r>
      </w:ins>
      <w:ins w:id="186" w:author="Michael Chen" w:date="2017-12-11T15:10:00Z">
        <w:r w:rsidR="00FA1827">
          <w:rPr>
            <w:rFonts w:ascii="Times New Roman" w:hAnsi="Times New Roman"/>
            <w:sz w:val="24"/>
            <w:szCs w:val="24"/>
          </w:rPr>
          <w:t>.</w:t>
        </w:r>
      </w:ins>
      <w:ins w:id="187" w:author="Microsoft Office User" w:date="2017-12-10T23:08:00Z">
        <w:r w:rsidR="00F47A44">
          <w:rPr>
            <w:rFonts w:ascii="Times New Roman" w:hAnsi="Times New Roman"/>
            <w:sz w:val="24"/>
            <w:szCs w:val="24"/>
          </w:rPr>
          <w:t xml:space="preserve"> measured no appreciable incorporation of </w:t>
        </w:r>
      </w:ins>
      <w:proofErr w:type="spellStart"/>
      <w:ins w:id="188" w:author="Microsoft Office User" w:date="2017-12-10T23:09:00Z">
        <w:r w:rsidR="00F47A44">
          <w:rPr>
            <w:rFonts w:ascii="Times New Roman" w:hAnsi="Times New Roman"/>
            <w:sz w:val="24"/>
            <w:szCs w:val="24"/>
          </w:rPr>
          <w:t>sorb</w:t>
        </w:r>
      </w:ins>
      <w:ins w:id="189" w:author="Microsoft Office User" w:date="2017-12-10T23:25:00Z">
        <w:r w:rsidR="00AA4FE6">
          <w:rPr>
            <w:rFonts w:ascii="Times New Roman" w:hAnsi="Times New Roman"/>
            <w:sz w:val="24"/>
            <w:szCs w:val="24"/>
          </w:rPr>
          <w:t>e</w:t>
        </w:r>
      </w:ins>
      <w:ins w:id="190" w:author="Microsoft Office User" w:date="2017-12-10T23:09:00Z">
        <w:r w:rsidR="00F47A44">
          <w:rPr>
            <w:rFonts w:ascii="Times New Roman" w:hAnsi="Times New Roman"/>
            <w:sz w:val="24"/>
            <w:szCs w:val="24"/>
          </w:rPr>
          <w:t>d</w:t>
        </w:r>
        <w:proofErr w:type="spellEnd"/>
        <w:r w:rsidR="00F47A44">
          <w:rPr>
            <w:rFonts w:ascii="Times New Roman" w:hAnsi="Times New Roman"/>
            <w:sz w:val="24"/>
            <w:szCs w:val="24"/>
          </w:rPr>
          <w:t xml:space="preserve"> </w:t>
        </w:r>
      </w:ins>
      <w:ins w:id="191" w:author="Microsoft Office User" w:date="2017-12-10T23:08:00Z">
        <w:r w:rsidR="00F47A44">
          <w:rPr>
            <w:rFonts w:ascii="Times New Roman" w:hAnsi="Times New Roman"/>
            <w:sz w:val="24"/>
            <w:szCs w:val="24"/>
          </w:rPr>
          <w:t>Ra within secondary</w:t>
        </w:r>
      </w:ins>
      <w:ins w:id="192" w:author="Microsoft Office User" w:date="2017-12-10T23:09:00Z">
        <w:r w:rsidR="00F47A44">
          <w:rPr>
            <w:rFonts w:ascii="Times New Roman" w:hAnsi="Times New Roman"/>
            <w:sz w:val="24"/>
            <w:szCs w:val="24"/>
          </w:rPr>
          <w:t xml:space="preserve"> minerals during Fe</w:t>
        </w:r>
        <w:r w:rsidR="00F47A44" w:rsidRPr="00F47A44">
          <w:rPr>
            <w:rFonts w:ascii="Times New Roman" w:hAnsi="Times New Roman"/>
            <w:sz w:val="24"/>
            <w:szCs w:val="24"/>
            <w:vertAlign w:val="superscript"/>
            <w:rPrChange w:id="193" w:author="Microsoft Office User" w:date="2017-12-10T23:15:00Z">
              <w:rPr>
                <w:rFonts w:ascii="Times New Roman" w:hAnsi="Times New Roman"/>
                <w:sz w:val="24"/>
                <w:szCs w:val="24"/>
              </w:rPr>
            </w:rPrChange>
          </w:rPr>
          <w:t>2+</w:t>
        </w:r>
        <w:r w:rsidR="00F47A44">
          <w:rPr>
            <w:rFonts w:ascii="Times New Roman" w:hAnsi="Times New Roman"/>
            <w:sz w:val="24"/>
            <w:szCs w:val="24"/>
          </w:rPr>
          <w:t xml:space="preserve"> catalyzed </w:t>
        </w:r>
      </w:ins>
      <w:ins w:id="194" w:author="Microsoft Office User" w:date="2017-12-10T23:12:00Z">
        <w:r w:rsidR="00F47A44">
          <w:rPr>
            <w:rFonts w:ascii="Times New Roman" w:hAnsi="Times New Roman"/>
            <w:sz w:val="24"/>
            <w:szCs w:val="24"/>
          </w:rPr>
          <w:t xml:space="preserve">conversion </w:t>
        </w:r>
      </w:ins>
      <w:ins w:id="195" w:author="Microsoft Office User" w:date="2017-12-10T23:09:00Z">
        <w:r w:rsidR="00F47A44">
          <w:rPr>
            <w:rFonts w:ascii="Times New Roman" w:hAnsi="Times New Roman"/>
            <w:sz w:val="24"/>
            <w:szCs w:val="24"/>
          </w:rPr>
          <w:t>of ferrihydrite</w:t>
        </w:r>
      </w:ins>
      <w:ins w:id="196" w:author="Microsoft Office User" w:date="2017-12-10T23:10:00Z">
        <w:del w:id="197" w:author="Michael Chen" w:date="2017-12-11T14:09:00Z">
          <w:r w:rsidR="00F47A44" w:rsidDel="00683FD5">
            <w:rPr>
              <w:rFonts w:ascii="Times New Roman" w:hAnsi="Times New Roman"/>
              <w:sz w:val="24"/>
              <w:szCs w:val="24"/>
            </w:rPr>
            <w:delText>(REF)</w:delText>
          </w:r>
        </w:del>
      </w:ins>
      <w:ins w:id="198" w:author="Microsoft Office User" w:date="2017-12-10T23:12:00Z">
        <w:r w:rsidR="00F47A44">
          <w:rPr>
            <w:rFonts w:ascii="Times New Roman" w:hAnsi="Times New Roman"/>
            <w:sz w:val="24"/>
            <w:szCs w:val="24"/>
          </w:rPr>
          <w:t xml:space="preserve"> to goethite and magnetite</w:t>
        </w:r>
      </w:ins>
      <w:ins w:id="199" w:author="Microsoft Office User" w:date="2017-12-10T23:45:00Z">
        <w:r w:rsidR="007C3698">
          <w:rPr>
            <w:rFonts w:ascii="Times New Roman" w:hAnsi="Times New Roman"/>
            <w:sz w:val="24"/>
            <w:szCs w:val="24"/>
          </w:rPr>
          <w:t>.</w:t>
        </w:r>
      </w:ins>
      <w:ins w:id="200" w:author="Michael Chen" w:date="2017-12-11T14:09: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w:t>
      </w:r>
      <w:ins w:id="201" w:author="Michael Chen" w:date="2017-12-11T14:09:00Z">
        <w:r w:rsidR="00683FD5">
          <w:rPr>
            <w:rFonts w:ascii="Times New Roman" w:hAnsi="Times New Roman"/>
            <w:sz w:val="24"/>
            <w:szCs w:val="24"/>
          </w:rPr>
          <w:fldChar w:fldCharType="end"/>
        </w:r>
      </w:ins>
      <w:ins w:id="202" w:author="Microsoft Office User" w:date="2017-12-10T23:09:00Z">
        <w:r w:rsidR="00F47A44">
          <w:rPr>
            <w:rFonts w:ascii="Times New Roman" w:hAnsi="Times New Roman"/>
            <w:sz w:val="24"/>
            <w:szCs w:val="24"/>
          </w:rPr>
          <w:t xml:space="preserve"> Hence, </w:t>
        </w:r>
      </w:ins>
      <w:ins w:id="203" w:author="Microsoft Office User" w:date="2017-12-10T23:13:00Z">
        <w:r w:rsidR="00F47A44">
          <w:rPr>
            <w:rFonts w:ascii="Times New Roman" w:hAnsi="Times New Roman"/>
            <w:sz w:val="24"/>
            <w:szCs w:val="24"/>
          </w:rPr>
          <w:t>ripening of amorphous iron (</w:t>
        </w:r>
        <w:proofErr w:type="spellStart"/>
        <w:r w:rsidR="00F47A44">
          <w:rPr>
            <w:rFonts w:ascii="Times New Roman" w:hAnsi="Times New Roman"/>
            <w:sz w:val="24"/>
            <w:szCs w:val="24"/>
          </w:rPr>
          <w:t>hydr</w:t>
        </w:r>
        <w:proofErr w:type="spellEnd"/>
        <w:r w:rsidR="00F47A44">
          <w:rPr>
            <w:rFonts w:ascii="Times New Roman" w:hAnsi="Times New Roman"/>
            <w:sz w:val="24"/>
            <w:szCs w:val="24"/>
          </w:rPr>
          <w:t xml:space="preserve">)oxides </w:t>
        </w:r>
      </w:ins>
      <w:ins w:id="204" w:author="Microsoft Office User" w:date="2017-12-10T23:17:00Z">
        <w:r w:rsidR="00F92230">
          <w:rPr>
            <w:rFonts w:ascii="Times New Roman" w:hAnsi="Times New Roman"/>
            <w:sz w:val="24"/>
            <w:szCs w:val="24"/>
          </w:rPr>
          <w:t>will</w:t>
        </w:r>
      </w:ins>
      <w:ins w:id="205" w:author="Microsoft Office User" w:date="2017-12-10T23:13:00Z">
        <w:r w:rsidR="00F47A44">
          <w:rPr>
            <w:rFonts w:ascii="Times New Roman" w:hAnsi="Times New Roman"/>
            <w:sz w:val="24"/>
            <w:szCs w:val="24"/>
          </w:rPr>
          <w:t xml:space="preserve"> result in Ra release to solution, </w:t>
        </w:r>
      </w:ins>
      <w:ins w:id="206" w:author="Microsoft Office User" w:date="2017-12-10T23:14:00Z">
        <w:r w:rsidR="00F47A44">
          <w:rPr>
            <w:rFonts w:ascii="Times New Roman" w:hAnsi="Times New Roman"/>
            <w:sz w:val="24"/>
            <w:szCs w:val="24"/>
          </w:rPr>
          <w:t>supported here by less observed</w:t>
        </w:r>
      </w:ins>
      <w:ins w:id="207" w:author="Microsoft Office User" w:date="2017-12-10T23:13:00Z">
        <w:r w:rsidR="00F47A44">
          <w:rPr>
            <w:rFonts w:ascii="Times New Roman" w:hAnsi="Times New Roman"/>
            <w:sz w:val="24"/>
            <w:szCs w:val="24"/>
          </w:rPr>
          <w:t xml:space="preserve"> Ra sorption to goethite on a mass basis relative to </w:t>
        </w:r>
        <w:proofErr w:type="spellStart"/>
        <w:r w:rsidR="00F47A44">
          <w:rPr>
            <w:rFonts w:ascii="Times New Roman" w:hAnsi="Times New Roman"/>
            <w:sz w:val="24"/>
            <w:szCs w:val="24"/>
          </w:rPr>
          <w:t>ferrihyrite</w:t>
        </w:r>
        <w:proofErr w:type="spellEnd"/>
        <w:r w:rsidR="00F47A44">
          <w:rPr>
            <w:rFonts w:ascii="Times New Roman" w:hAnsi="Times New Roman"/>
            <w:sz w:val="24"/>
            <w:szCs w:val="24"/>
          </w:rPr>
          <w:t xml:space="preserve"> (Fig 1a).</w:t>
        </w:r>
      </w:ins>
      <w:ins w:id="208" w:author="Microsoft Office User" w:date="2017-12-10T23:15:00Z">
        <w:r w:rsidR="00F47A44">
          <w:rPr>
            <w:rFonts w:ascii="Times New Roman" w:hAnsi="Times New Roman"/>
            <w:sz w:val="24"/>
            <w:szCs w:val="24"/>
          </w:rPr>
          <w:t xml:space="preserve"> </w:t>
        </w:r>
      </w:ins>
      <w:ins w:id="209" w:author="Microsoft Office User" w:date="2017-12-11T11:49:00Z">
        <w:r w:rsidR="0061577B">
          <w:rPr>
            <w:rFonts w:ascii="Times New Roman" w:hAnsi="Times New Roman"/>
            <w:sz w:val="24"/>
            <w:szCs w:val="24"/>
          </w:rPr>
          <w:t>Under sustained reducing conditions, metal sulfides and other reduced or mixed-valence iron (</w:t>
        </w:r>
        <w:proofErr w:type="spellStart"/>
        <w:r w:rsidR="0061577B">
          <w:rPr>
            <w:rFonts w:ascii="Times New Roman" w:hAnsi="Times New Roman"/>
            <w:sz w:val="24"/>
            <w:szCs w:val="24"/>
          </w:rPr>
          <w:t>hydr</w:t>
        </w:r>
        <w:proofErr w:type="spellEnd"/>
        <w:r w:rsidR="0061577B">
          <w:rPr>
            <w:rFonts w:ascii="Times New Roman" w:hAnsi="Times New Roman"/>
            <w:sz w:val="24"/>
            <w:szCs w:val="24"/>
          </w:rPr>
          <w:t xml:space="preserve">)oxides form within sediments that are relevant to Ra contamination and SGD, </w:t>
        </w:r>
        <w:r w:rsidR="0061577B">
          <w:rPr>
            <w:rFonts w:ascii="Times New Roman" w:hAnsi="Times New Roman"/>
            <w:sz w:val="24"/>
            <w:szCs w:val="24"/>
          </w:rPr>
          <w:lastRenderedPageBreak/>
          <w:t xml:space="preserve">such as mackinawite, pyrite, green rust(s), and magnetite. Of these, we examined Ra sorption to pyrite and found it to sorb most extensively compared to other minerals when normalized to surface area, which is somewhat </w:t>
        </w:r>
        <w:proofErr w:type="spellStart"/>
        <w:r w:rsidR="0061577B">
          <w:rPr>
            <w:rFonts w:ascii="Times New Roman" w:hAnsi="Times New Roman"/>
            <w:sz w:val="24"/>
            <w:szCs w:val="24"/>
          </w:rPr>
          <w:t>suprising</w:t>
        </w:r>
        <w:proofErr w:type="spellEnd"/>
        <w:r w:rsidR="0061577B">
          <w:rPr>
            <w:rFonts w:ascii="Times New Roman" w:hAnsi="Times New Roman"/>
            <w:sz w:val="24"/>
            <w:szCs w:val="24"/>
          </w:rPr>
          <w:t xml:space="preserve"> based on numerous studies that report Ra release and enhanced mobility under reducing conditions</w:t>
        </w:r>
        <w:del w:id="210" w:author="Michael Chen" w:date="2017-12-11T14:10:00Z">
          <w:r w:rsidR="0061577B" w:rsidDel="00683FD5">
            <w:rPr>
              <w:rFonts w:ascii="Times New Roman" w:hAnsi="Times New Roman"/>
              <w:sz w:val="24"/>
              <w:szCs w:val="24"/>
            </w:rPr>
            <w:delText xml:space="preserve"> (REFS)</w:delText>
          </w:r>
        </w:del>
        <w:r w:rsidR="0061577B">
          <w:rPr>
            <w:rFonts w:ascii="Times New Roman" w:hAnsi="Times New Roman"/>
            <w:sz w:val="24"/>
            <w:szCs w:val="24"/>
          </w:rPr>
          <w:t>.</w:t>
        </w:r>
      </w:ins>
      <w:ins w:id="211" w:author="Michael Chen" w:date="2017-12-11T14:10: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ins w:id="212" w:author="Michael Chen" w:date="2017-12-11T14:10:00Z">
        <w:r w:rsidR="00683FD5">
          <w:rPr>
            <w:rFonts w:ascii="Times New Roman" w:hAnsi="Times New Roman"/>
            <w:sz w:val="24"/>
            <w:szCs w:val="24"/>
          </w:rPr>
          <w:fldChar w:fldCharType="end"/>
        </w:r>
      </w:ins>
      <w:ins w:id="213" w:author="Microsoft Office User" w:date="2017-12-11T11:49:00Z">
        <w:r w:rsidR="0061577B">
          <w:rPr>
            <w:rFonts w:ascii="Times New Roman" w:hAnsi="Times New Roman"/>
            <w:sz w:val="24"/>
            <w:szCs w:val="24"/>
          </w:rPr>
          <w:t xml:space="preserve"> It is possible that sediments from some SGD systems examined thus far do not contain appreciable quantities of pyrite; for example, sediment mineralogy within the Wa</w:t>
        </w:r>
      </w:ins>
      <w:ins w:id="214" w:author="Michael Chen" w:date="2017-12-11T14:11:00Z">
        <w:r w:rsidR="00683FD5">
          <w:rPr>
            <w:rFonts w:ascii="Times New Roman" w:hAnsi="Times New Roman"/>
            <w:sz w:val="24"/>
            <w:szCs w:val="24"/>
          </w:rPr>
          <w:t>qu</w:t>
        </w:r>
      </w:ins>
      <w:ins w:id="215" w:author="Microsoft Office User" w:date="2017-12-11T11:49:00Z">
        <w:del w:id="216" w:author="Michael Chen" w:date="2017-12-11T14:11:00Z">
          <w:r w:rsidR="0061577B" w:rsidDel="00683FD5">
            <w:rPr>
              <w:rFonts w:ascii="Times New Roman" w:hAnsi="Times New Roman"/>
              <w:sz w:val="24"/>
              <w:szCs w:val="24"/>
            </w:rPr>
            <w:delText>k</w:delText>
          </w:r>
        </w:del>
        <w:r w:rsidR="0061577B">
          <w:rPr>
            <w:rFonts w:ascii="Times New Roman" w:hAnsi="Times New Roman"/>
            <w:sz w:val="24"/>
            <w:szCs w:val="24"/>
          </w:rPr>
          <w:t xml:space="preserve">oit bay SGD zone is reported to consist of </w:t>
        </w:r>
        <w:del w:id="217" w:author="Michael Chen" w:date="2017-12-11T14:18:00Z">
          <w:r w:rsidR="0061577B" w:rsidDel="00757BFC">
            <w:rPr>
              <w:rFonts w:ascii="Times New Roman" w:hAnsi="Times New Roman"/>
              <w:sz w:val="24"/>
              <w:szCs w:val="24"/>
            </w:rPr>
            <w:delText>xxx</w:delText>
          </w:r>
        </w:del>
      </w:ins>
      <w:ins w:id="218" w:author="Michael Chen" w:date="2017-12-11T14:18:00Z">
        <w:r w:rsidR="00757BFC">
          <w:rPr>
            <w:rFonts w:ascii="Times New Roman" w:hAnsi="Times New Roman"/>
            <w:sz w:val="24"/>
            <w:szCs w:val="24"/>
          </w:rPr>
          <w:t>quartz</w:t>
        </w:r>
      </w:ins>
      <w:ins w:id="219" w:author="Michael Chen" w:date="2017-12-11T14:21:00Z">
        <w:r w:rsidR="00757BFC">
          <w:rPr>
            <w:rFonts w:ascii="Times New Roman" w:hAnsi="Times New Roman"/>
            <w:sz w:val="24"/>
            <w:szCs w:val="24"/>
          </w:rPr>
          <w:t xml:space="preserve"> sands</w:t>
        </w:r>
      </w:ins>
      <w:ins w:id="220" w:author="Microsoft Office User" w:date="2017-12-11T11:49:00Z">
        <w:r w:rsidR="0061577B">
          <w:rPr>
            <w:rFonts w:ascii="Times New Roman" w:hAnsi="Times New Roman"/>
            <w:sz w:val="24"/>
            <w:szCs w:val="24"/>
          </w:rPr>
          <w:t xml:space="preserve">, </w:t>
        </w:r>
        <w:del w:id="221" w:author="Michael Chen" w:date="2017-12-11T14:19:00Z">
          <w:r w:rsidR="0061577B" w:rsidDel="00757BFC">
            <w:rPr>
              <w:rFonts w:ascii="Times New Roman" w:hAnsi="Times New Roman"/>
              <w:sz w:val="24"/>
              <w:szCs w:val="24"/>
            </w:rPr>
            <w:delText>xxx</w:delText>
          </w:r>
        </w:del>
        <w:r w:rsidR="0061577B">
          <w:rPr>
            <w:rFonts w:ascii="Times New Roman" w:hAnsi="Times New Roman"/>
            <w:sz w:val="24"/>
            <w:szCs w:val="24"/>
          </w:rPr>
          <w:t xml:space="preserve"> and </w:t>
        </w:r>
        <w:del w:id="222" w:author="Michael Chen" w:date="2017-12-11T14:19:00Z">
          <w:r w:rsidR="0061577B" w:rsidDel="00757BFC">
            <w:rPr>
              <w:rFonts w:ascii="Times New Roman" w:hAnsi="Times New Roman"/>
              <w:sz w:val="24"/>
              <w:szCs w:val="24"/>
            </w:rPr>
            <w:delText>xxx</w:delText>
          </w:r>
        </w:del>
      </w:ins>
      <w:ins w:id="223" w:author="Michael Chen" w:date="2017-12-11T14:19:00Z">
        <w:r w:rsidR="00757BFC">
          <w:rPr>
            <w:rFonts w:ascii="Times New Roman" w:hAnsi="Times New Roman"/>
            <w:sz w:val="24"/>
            <w:szCs w:val="24"/>
          </w:rPr>
          <w:t xml:space="preserve">various iron </w:t>
        </w:r>
        <w:proofErr w:type="spellStart"/>
        <w:r w:rsidR="00757BFC">
          <w:rPr>
            <w:rFonts w:ascii="Times New Roman" w:hAnsi="Times New Roman"/>
            <w:sz w:val="24"/>
            <w:szCs w:val="24"/>
          </w:rPr>
          <w:t>hydr</w:t>
        </w:r>
        <w:proofErr w:type="spellEnd"/>
        <w:r w:rsidR="00757BFC">
          <w:rPr>
            <w:rFonts w:ascii="Times New Roman" w:hAnsi="Times New Roman"/>
            <w:sz w:val="24"/>
            <w:szCs w:val="24"/>
          </w:rPr>
          <w:t>(oxides) associated with those sands (ferrihydrite, goethite,</w:t>
        </w:r>
      </w:ins>
      <w:ins w:id="224" w:author="Michael Chen" w:date="2017-12-11T14:20:00Z">
        <w:r w:rsidR="00757BFC">
          <w:rPr>
            <w:rFonts w:ascii="Times New Roman" w:hAnsi="Times New Roman"/>
            <w:sz w:val="24"/>
            <w:szCs w:val="24"/>
          </w:rPr>
          <w:t xml:space="preserve"> lepidocrocite, etc.)</w:t>
        </w:r>
      </w:ins>
      <w:ins w:id="225" w:author="Microsoft Office User" w:date="2017-12-11T11:49:00Z">
        <w:r w:rsidR="0061577B">
          <w:rPr>
            <w:rFonts w:ascii="Times New Roman" w:hAnsi="Times New Roman"/>
            <w:sz w:val="24"/>
            <w:szCs w:val="24"/>
          </w:rPr>
          <w:t xml:space="preserve">, </w:t>
        </w:r>
      </w:ins>
      <w:ins w:id="226" w:author="Michael Chen" w:date="2017-12-11T14:20:00Z">
        <w:r w:rsidR="00757BFC">
          <w:rPr>
            <w:rFonts w:ascii="Times New Roman" w:hAnsi="Times New Roman"/>
            <w:sz w:val="24"/>
            <w:szCs w:val="24"/>
          </w:rPr>
          <w:t>and</w:t>
        </w:r>
      </w:ins>
      <w:ins w:id="227" w:author="Microsoft Office User" w:date="2017-12-11T11:49:00Z">
        <w:del w:id="228" w:author="Michael Chen" w:date="2017-12-11T14:20:00Z">
          <w:r w:rsidR="0061577B" w:rsidDel="00757BFC">
            <w:rPr>
              <w:rFonts w:ascii="Times New Roman" w:hAnsi="Times New Roman"/>
              <w:sz w:val="24"/>
              <w:szCs w:val="24"/>
            </w:rPr>
            <w:delText>but</w:delText>
          </w:r>
        </w:del>
        <w:r w:rsidR="0061577B">
          <w:rPr>
            <w:rFonts w:ascii="Times New Roman" w:hAnsi="Times New Roman"/>
            <w:sz w:val="24"/>
            <w:szCs w:val="24"/>
          </w:rPr>
          <w:t xml:space="preserve"> </w:t>
        </w:r>
      </w:ins>
      <w:ins w:id="229" w:author="Microsoft Office User" w:date="2017-12-11T12:16:00Z">
        <w:r w:rsidR="008611CD">
          <w:rPr>
            <w:rFonts w:ascii="Times New Roman" w:hAnsi="Times New Roman"/>
            <w:sz w:val="24"/>
            <w:szCs w:val="24"/>
          </w:rPr>
          <w:t xml:space="preserve">the presence of </w:t>
        </w:r>
      </w:ins>
      <w:ins w:id="230" w:author="Microsoft Office User" w:date="2017-12-11T11:49:00Z">
        <w:r w:rsidR="0061577B">
          <w:rPr>
            <w:rFonts w:ascii="Times New Roman" w:hAnsi="Times New Roman"/>
            <w:sz w:val="24"/>
            <w:szCs w:val="24"/>
          </w:rPr>
          <w:t>pyrite is</w:t>
        </w:r>
      </w:ins>
      <w:ins w:id="231" w:author="Michael Chen" w:date="2017-12-11T14:20:00Z">
        <w:r w:rsidR="00757BFC">
          <w:rPr>
            <w:rFonts w:ascii="Times New Roman" w:hAnsi="Times New Roman"/>
            <w:sz w:val="24"/>
            <w:szCs w:val="24"/>
          </w:rPr>
          <w:t xml:space="preserve"> speculated, but</w:t>
        </w:r>
      </w:ins>
      <w:ins w:id="232" w:author="Microsoft Office User" w:date="2017-12-11T11:49:00Z">
        <w:r w:rsidR="0061577B">
          <w:rPr>
            <w:rFonts w:ascii="Times New Roman" w:hAnsi="Times New Roman"/>
            <w:sz w:val="24"/>
            <w:szCs w:val="24"/>
          </w:rPr>
          <w:t xml:space="preserve"> not</w:t>
        </w:r>
      </w:ins>
      <w:ins w:id="233" w:author="Michael Chen" w:date="2017-12-11T14:20:00Z">
        <w:r w:rsidR="00757BFC">
          <w:rPr>
            <w:rFonts w:ascii="Times New Roman" w:hAnsi="Times New Roman"/>
            <w:sz w:val="24"/>
            <w:szCs w:val="24"/>
          </w:rPr>
          <w:t xml:space="preserve"> conclusively</w:t>
        </w:r>
      </w:ins>
      <w:ins w:id="234" w:author="Microsoft Office User" w:date="2017-12-11T11:49:00Z">
        <w:r w:rsidR="0061577B">
          <w:rPr>
            <w:rFonts w:ascii="Times New Roman" w:hAnsi="Times New Roman"/>
            <w:sz w:val="24"/>
            <w:szCs w:val="24"/>
          </w:rPr>
          <w:t xml:space="preserve"> reported</w:t>
        </w:r>
      </w:ins>
      <w:ins w:id="235" w:author="Microsoft Office User" w:date="2017-12-11T12:16:00Z">
        <w:r w:rsidR="008611CD">
          <w:rPr>
            <w:rFonts w:ascii="Times New Roman" w:hAnsi="Times New Roman"/>
            <w:sz w:val="24"/>
            <w:szCs w:val="24"/>
          </w:rPr>
          <w:t xml:space="preserve">. </w:t>
        </w:r>
      </w:ins>
      <w:ins w:id="236" w:author="Microsoft Office User" w:date="2017-12-11T11:52:00Z">
        <w:r w:rsidR="00C678F6">
          <w:rPr>
            <w:rFonts w:ascii="Times New Roman" w:hAnsi="Times New Roman"/>
            <w:sz w:val="24"/>
            <w:szCs w:val="24"/>
          </w:rPr>
          <w:t>Moreover, the stock specimen of cubic pyrite used here originates from a quarry in Peru, and likely differs compositionally from authigenic framboidal pyrite found within sulfidic sediments.</w:t>
        </w:r>
      </w:ins>
      <w:ins w:id="237" w:author="Microsoft Office User" w:date="2017-12-11T12:01:00Z">
        <w:r w:rsidR="00BC1108">
          <w:rPr>
            <w:rFonts w:ascii="Times New Roman" w:hAnsi="Times New Roman"/>
            <w:sz w:val="24"/>
            <w:szCs w:val="24"/>
          </w:rPr>
          <w:t xml:space="preserve"> Nevertheless, </w:t>
        </w:r>
      </w:ins>
      <w:ins w:id="238" w:author="Microsoft Office User" w:date="2017-12-11T12:02:00Z">
        <w:r w:rsidR="00BC1108">
          <w:rPr>
            <w:rFonts w:ascii="Times New Roman" w:hAnsi="Times New Roman"/>
            <w:sz w:val="24"/>
            <w:szCs w:val="24"/>
          </w:rPr>
          <w:t xml:space="preserve">this unexpected result </w:t>
        </w:r>
        <w:r w:rsidR="003837C2">
          <w:rPr>
            <w:rFonts w:ascii="Times New Roman" w:hAnsi="Times New Roman"/>
            <w:sz w:val="24"/>
            <w:szCs w:val="24"/>
          </w:rPr>
          <w:t xml:space="preserve">underscores the need for a better understanding of how Ra associates with minerals found under different redox conditions. For </w:t>
        </w:r>
      </w:ins>
      <w:ins w:id="239" w:author="Microsoft Office User" w:date="2017-12-11T12:04:00Z">
        <w:r w:rsidR="003837C2">
          <w:rPr>
            <w:rFonts w:ascii="Times New Roman" w:hAnsi="Times New Roman"/>
            <w:sz w:val="24"/>
            <w:szCs w:val="24"/>
          </w:rPr>
          <w:t>example</w:t>
        </w:r>
      </w:ins>
      <w:ins w:id="240" w:author="Microsoft Office User" w:date="2017-12-11T12:02:00Z">
        <w:r w:rsidR="003837C2">
          <w:rPr>
            <w:rFonts w:ascii="Times New Roman" w:hAnsi="Times New Roman"/>
            <w:sz w:val="24"/>
            <w:szCs w:val="24"/>
          </w:rPr>
          <w:t>,</w:t>
        </w:r>
      </w:ins>
      <w:ins w:id="241" w:author="Microsoft Office User" w:date="2017-12-11T12:04:00Z">
        <w:r w:rsidR="003837C2">
          <w:rPr>
            <w:rFonts w:ascii="Times New Roman" w:hAnsi="Times New Roman"/>
            <w:sz w:val="24"/>
            <w:szCs w:val="24"/>
          </w:rPr>
          <w:t xml:space="preserve"> </w:t>
        </w:r>
      </w:ins>
      <w:ins w:id="242" w:author="Microsoft Office User" w:date="2017-12-11T12:08:00Z">
        <w:r w:rsidR="0089531C">
          <w:rPr>
            <w:rFonts w:ascii="Times New Roman" w:hAnsi="Times New Roman"/>
            <w:sz w:val="24"/>
            <w:szCs w:val="24"/>
          </w:rPr>
          <w:t>within reducing sediments, green rust (layered mixed-valence ferric-ferric hydroxides) form and are capable of incorporating monovalent cations</w:t>
        </w:r>
        <w:del w:id="243" w:author="Michael Chen" w:date="2017-12-11T14:27:00Z">
          <w:r w:rsidR="0089531C" w:rsidDel="00757BFC">
            <w:rPr>
              <w:rFonts w:ascii="Times New Roman" w:hAnsi="Times New Roman"/>
              <w:sz w:val="24"/>
              <w:szCs w:val="24"/>
            </w:rPr>
            <w:delText xml:space="preserve"> (christiansen, dideriksen et al, 2014)</w:delText>
          </w:r>
        </w:del>
      </w:ins>
      <w:ins w:id="244" w:author="Microsoft Office User" w:date="2017-12-11T12:16:00Z">
        <w:r w:rsidR="008611CD">
          <w:rPr>
            <w:rFonts w:ascii="Times New Roman" w:hAnsi="Times New Roman"/>
            <w:sz w:val="24"/>
            <w:szCs w:val="24"/>
          </w:rPr>
          <w:t xml:space="preserve">, and </w:t>
        </w:r>
      </w:ins>
      <w:ins w:id="245" w:author="Microsoft Office User" w:date="2017-12-11T12:04:00Z">
        <w:r w:rsidR="003837C2">
          <w:rPr>
            <w:rFonts w:ascii="Times New Roman" w:hAnsi="Times New Roman"/>
            <w:sz w:val="24"/>
            <w:szCs w:val="24"/>
          </w:rPr>
          <w:t>although less abundant than Fe (</w:t>
        </w:r>
        <w:proofErr w:type="spellStart"/>
        <w:r w:rsidR="003837C2">
          <w:rPr>
            <w:rFonts w:ascii="Times New Roman" w:hAnsi="Times New Roman"/>
            <w:sz w:val="24"/>
            <w:szCs w:val="24"/>
          </w:rPr>
          <w:t>hydr</w:t>
        </w:r>
        <w:proofErr w:type="spellEnd"/>
        <w:r w:rsidR="003837C2">
          <w:rPr>
            <w:rFonts w:ascii="Times New Roman" w:hAnsi="Times New Roman"/>
            <w:sz w:val="24"/>
            <w:szCs w:val="24"/>
          </w:rPr>
          <w:t xml:space="preserve">)oxides, </w:t>
        </w:r>
        <w:proofErr w:type="spellStart"/>
        <w:r w:rsidR="003837C2">
          <w:rPr>
            <w:rFonts w:ascii="Times New Roman" w:hAnsi="Times New Roman"/>
            <w:sz w:val="24"/>
            <w:szCs w:val="24"/>
          </w:rPr>
          <w:t>Mn</w:t>
        </w:r>
        <w:proofErr w:type="spellEnd"/>
        <w:r w:rsidR="003837C2">
          <w:rPr>
            <w:rFonts w:ascii="Times New Roman" w:hAnsi="Times New Roman"/>
            <w:sz w:val="24"/>
            <w:szCs w:val="24"/>
          </w:rPr>
          <w:t xml:space="preserve"> (</w:t>
        </w:r>
        <w:proofErr w:type="spellStart"/>
        <w:r w:rsidR="003837C2">
          <w:rPr>
            <w:rFonts w:ascii="Times New Roman" w:hAnsi="Times New Roman"/>
            <w:sz w:val="24"/>
            <w:szCs w:val="24"/>
          </w:rPr>
          <w:t>hydr</w:t>
        </w:r>
        <w:proofErr w:type="spellEnd"/>
        <w:r w:rsidR="003837C2">
          <w:rPr>
            <w:rFonts w:ascii="Times New Roman" w:hAnsi="Times New Roman"/>
            <w:sz w:val="24"/>
            <w:szCs w:val="24"/>
          </w:rPr>
          <w:t>)oxides are also present within zones of SGD and sorb Ra more extensively</w:t>
        </w:r>
        <w:r w:rsidR="00983FF9">
          <w:rPr>
            <w:rFonts w:ascii="Times New Roman" w:hAnsi="Times New Roman"/>
            <w:sz w:val="24"/>
            <w:szCs w:val="24"/>
          </w:rPr>
          <w:t>.</w:t>
        </w:r>
      </w:ins>
      <w:ins w:id="246" w:author="Michael Chen" w:date="2017-12-11T14:27:00Z">
        <w:r w:rsidR="00757BFC">
          <w:rPr>
            <w:rFonts w:ascii="Times New Roman" w:hAnsi="Times New Roman"/>
            <w:sz w:val="24"/>
            <w:szCs w:val="24"/>
          </w:rPr>
          <w:fldChar w:fldCharType="begin" w:fldLock="1"/>
        </w:r>
      </w:ins>
      <w:r w:rsidR="00757BFC">
        <w:rPr>
          <w:rFonts w:ascii="Times New Roman" w:hAnsi="Times New Roman"/>
          <w:sz w:val="24"/>
          <w:szCs w:val="24"/>
        </w:rPr>
        <w:instrText>ADDIN CSL_CITATION { "citationItems" : [ { "id" : "ITEM-1", "itemData" : { "DOI" : "10.1021/ic500495a", "ISSN" : "1520510X", "abstract" : "Green rust is a naturally occurring layered mixed-valent ferrous-ferric hydroxide, which can react with a range of redox-active compounds. Sulfate-bearing green rust is generally thought to have interlayers composed of sulfate and water. Here, we provide evidence that the interlayers also contain monovalent cations, using X-ray photoelectron spectroscopy and synchrotron X-ray scattering. For material synthesized with Na+, K+, Rb+, or Cs+, interlayer thickness derived from basal plane spacings correlates with the radius of the monovalent cation. In addition, sequential washing of the materials with water showed that Na+ and K+ were structurally fixed in the interlayer, whereas Rb+ and Cs+ could be removed, resulting in a decrease in the basal layer spacing. The incorporation of cations in the interlayer opens up new possibilities for the use of sulfate green rust for exchange reactions with both anions and cations: e.g., radioactive Cs. \u00a9 2014 American Chemical Society.", "author" : [ { "dropping-particle" : "", "family" : "Christiansen", "given" : "B. C.", "non-dropping-particle" : "", "parse-names" : false, "suffix" : "" }, { "dropping-particle" : "", "family" : "Dideriksen", "given" : "K.", "non-dropping-particle" : "", "parse-names" : false, "suffix" : "" }, { "dropping-particle" : "", "family" : "Katz", "given" : "A.", "non-dropping-particle" : "", "parse-names" : false, "suffix" : "" }, { "dropping-particle" : "", "family" : "Nedel", "given" : "S.", "non-dropping-particle" : "", "parse-names" : false, "suffix" : "" }, { "dropping-particle" : "", "family" : "Bovet", "given" : "N.", "non-dropping-particle" : "", "parse-names" : false, "suffix" : "" }, { "dropping-particle" : "", "family" : "S\u00f8rensen", "given" : "H. O.", "non-dropping-particle" : "", "parse-names" : false, "suffix" : "" }, { "dropping-particle" : "", "family" : "Frandsen", "given" : "C.", "non-dropping-particle" : "", "parse-names" : false, "suffix" : "" }, { "dropping-particle" : "", "family" : "Gundlach", "given" : "C.", "non-dropping-particle" : "", "parse-names" : false, "suffix" : "" }, { "dropping-particle" : "", "family" : "Andersson", "given" : "M. P.", "non-dropping-particle" : "", "parse-names" : false, "suffix" : "" }, { "dropping-particle" : "", "family" : "Stipp", "given" : "S. L S", "non-dropping-particle" : "", "parse-names" : false, "suffix" : "" } ], "container-title" : "Inorganic Chemistry", "id" : "ITEM-1", "issue" : "17", "issued" : { "date-parts" : [ [ "2014" ] ] }, "page" : "8887-8894", "title" : "Incorporation of monovalent cations in sulfate green rust", "type" : "article-journal", "volume" : "53" }, "uris" : [ "http://www.mendeley.com/documents/?uuid=097ac076-2659-4326-8dba-907d77211df0" ] } ], "mendeley" : { "formattedCitation" : "&lt;sup&gt;46&lt;/sup&gt;", "plainTextFormattedCitation" : "46", "previouslyFormattedCitation" : "&lt;sup&gt;46&lt;/sup&gt;"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46</w:t>
      </w:r>
      <w:ins w:id="247" w:author="Michael Chen" w:date="2017-12-11T14:27:00Z">
        <w:r w:rsidR="00757BFC">
          <w:rPr>
            <w:rFonts w:ascii="Times New Roman" w:hAnsi="Times New Roman"/>
            <w:sz w:val="24"/>
            <w:szCs w:val="24"/>
          </w:rPr>
          <w:fldChar w:fldCharType="end"/>
        </w:r>
      </w:ins>
      <w:ins w:id="248" w:author="Microsoft Office User" w:date="2017-12-11T12:04:00Z">
        <w:r w:rsidR="00983FF9">
          <w:rPr>
            <w:rFonts w:ascii="Times New Roman" w:hAnsi="Times New Roman"/>
            <w:sz w:val="24"/>
            <w:szCs w:val="24"/>
          </w:rPr>
          <w:t xml:space="preserve"> </w:t>
        </w:r>
      </w:ins>
      <w:ins w:id="249" w:author="Microsoft Office User" w:date="2017-12-11T12:18:00Z">
        <w:r w:rsidR="00983FF9">
          <w:rPr>
            <w:rFonts w:ascii="Times New Roman" w:hAnsi="Times New Roman"/>
            <w:sz w:val="24"/>
            <w:szCs w:val="24"/>
          </w:rPr>
          <w:t>I</w:t>
        </w:r>
      </w:ins>
      <w:ins w:id="250" w:author="Microsoft Office User" w:date="2017-12-11T12:04:00Z">
        <w:r w:rsidR="003837C2">
          <w:rPr>
            <w:rFonts w:ascii="Times New Roman" w:hAnsi="Times New Roman"/>
            <w:sz w:val="24"/>
            <w:szCs w:val="24"/>
          </w:rPr>
          <w:t xml:space="preserve">t is unknown whether Ra undergoes structural incorporation </w:t>
        </w:r>
      </w:ins>
      <w:ins w:id="251" w:author="Microsoft Office User" w:date="2017-12-11T12:16:00Z">
        <w:r w:rsidR="008611CD">
          <w:rPr>
            <w:rFonts w:ascii="Times New Roman" w:hAnsi="Times New Roman"/>
            <w:sz w:val="24"/>
            <w:szCs w:val="24"/>
          </w:rPr>
          <w:t>with these minerals</w:t>
        </w:r>
      </w:ins>
      <w:ins w:id="252" w:author="Microsoft Office User" w:date="2017-12-11T12:04:00Z">
        <w:r w:rsidR="003837C2">
          <w:rPr>
            <w:rFonts w:ascii="Times New Roman" w:hAnsi="Times New Roman"/>
            <w:sz w:val="24"/>
            <w:szCs w:val="24"/>
          </w:rPr>
          <w:t>, as observed for</w:t>
        </w:r>
      </w:ins>
      <w:ins w:id="253" w:author="Microsoft Office User" w:date="2017-12-11T12:17:00Z">
        <w:r w:rsidR="008611CD">
          <w:rPr>
            <w:rFonts w:ascii="Times New Roman" w:hAnsi="Times New Roman"/>
            <w:sz w:val="24"/>
            <w:szCs w:val="24"/>
          </w:rPr>
          <w:t xml:space="preserve"> Cs+ association with </w:t>
        </w:r>
      </w:ins>
      <w:ins w:id="254" w:author="Microsoft Office User" w:date="2017-12-11T12:18:00Z">
        <w:r w:rsidR="00983FF9">
          <w:rPr>
            <w:rFonts w:ascii="Times New Roman" w:hAnsi="Times New Roman"/>
            <w:sz w:val="24"/>
            <w:szCs w:val="24"/>
          </w:rPr>
          <w:t>sulfate green rust, or</w:t>
        </w:r>
      </w:ins>
      <w:ins w:id="255" w:author="Microsoft Office User" w:date="2017-12-11T12:04:00Z">
        <w:r w:rsidR="003837C2">
          <w:rPr>
            <w:rFonts w:ascii="Times New Roman" w:hAnsi="Times New Roman"/>
            <w:sz w:val="24"/>
            <w:szCs w:val="24"/>
          </w:rPr>
          <w:t xml:space="preserve"> U(VI) incorporation into biogenic manganese oxides</w:t>
        </w:r>
        <w:del w:id="256" w:author="Michael Chen" w:date="2017-12-11T14:30:00Z">
          <w:r w:rsidR="003837C2" w:rsidDel="00F64C67">
            <w:rPr>
              <w:rFonts w:ascii="Times New Roman" w:hAnsi="Times New Roman"/>
              <w:sz w:val="24"/>
              <w:szCs w:val="24"/>
            </w:rPr>
            <w:delText xml:space="preserve"> (Webb….Bargar, 2006, es&amp;t)</w:delText>
          </w:r>
        </w:del>
        <w:r w:rsidR="002B400B">
          <w:rPr>
            <w:rFonts w:ascii="Times New Roman" w:hAnsi="Times New Roman"/>
            <w:sz w:val="24"/>
            <w:szCs w:val="24"/>
          </w:rPr>
          <w:t>.</w:t>
        </w:r>
      </w:ins>
      <w:ins w:id="257" w:author="Michael Chen" w:date="2017-12-11T14:26:00Z">
        <w:r w:rsidR="00757BFC">
          <w:rPr>
            <w:rFonts w:ascii="Times New Roman" w:hAnsi="Times New Roman"/>
            <w:sz w:val="24"/>
            <w:szCs w:val="24"/>
          </w:rPr>
          <w:fldChar w:fldCharType="begin" w:fldLock="1"/>
        </w:r>
      </w:ins>
      <w:r w:rsidR="00757BFC">
        <w:rPr>
          <w:rFonts w:ascii="Times New Roman" w:hAnsi="Times New Roman"/>
          <w:sz w:val="24"/>
          <w:szCs w:val="24"/>
        </w:rPr>
        <w:instrText>ADDIN CSL_CITATION { "citationItems" : [ { "id" : "ITEM-1", "itemData" : { "DOI" : "10.1021/es051679f", "ISBN" : "0013-936X", "ISSN" : "0013936X", "PMID" : "16509317", "abstract" : "Biogenic manganese oxides are common and an important source of reactive mineral surfaces in the environment that may be potentially enhanced in bioremediation cases to improve natural attenuation. Experiments were performed in which the uranyl ion, UO22+ (U(VI)), at various concentrations was present during manganese oxide biogenesis. At all concentrations, there was strong uptake of U onto the oxides. Synchrotron-based extended X-ray absorption fine structure (EXAFS) spectroscopy and X-ray diffraction (XRD) studies were carried out to determine the molecular-scale mechanism by which uranyl is incorporated into the oxide and how this incorporation affects the resulting manganese oxide structure and mineralogy. The EXAFS experiments show that at low concentrations (&lt; 0.3 mol % U, &lt; 1 mu M U(VI) in solution), U(VI) is present as a strong bidentate surface complex. At high concentrations (&gt; 2 mol % U, &gt; 4 mu M U(VI) in solution), the presence of U(VI) affects the stability and structure of the Mn oxide to form poorly ordered Mn oxide tunnel structures, similar to todorokite. EXAFS modeling shows that uranyl is present in these oxides predominantly in the tunnels of the Mn oxide structure in a tridentate complex. Observations by XRD corroborate these results. Structural incorporation may lead to more stable U(VI) sequestration that may be suitable for remediation uses. These observations, combined with the very high uptake capacity of the Mn oxides, imply that Mn-oxidizing bacteria may significantly influence dissolved U(VI) concentrations in impacted waters via sorption and incorporation into Mn oxide biominerals.", "author" : [ { "dropping-particle" : "", "family" : "Webb", "given" : "S. M.", "non-dropping-particle" : "", "parse-names" : false, "suffix" : "" }, { "dropping-particle" : "", "family" : "Fuller", "given" : "C. C.", "non-dropping-particle" : "", "parse-names" : false, "suffix" : "" }, { "dropping-particle" : "", "family" : "Tebo", "given" : "B. M.", "non-dropping-particle" : "", "parse-names" : false, "suffix" : "" }, { "dropping-particle" : "", "family" : "Bargar", "given" : "J. R.", "non-dropping-particle" : "", "parse-names" : false, "suffix" : "" } ], "container-title" : "Environmental Science and Technology", "id" : "ITEM-1", "issue" : "3", "issued" : { "date-parts" : [ [ "2006" ] ] }, "page" : "771-777", "title" : "Determination of uranyl incorporation into biogenic manganese oxides using X-ray absorption spectroscopy and scattering", "type" : "article-journal", "volume" : "40" }, "uris" : [ "http://www.mendeley.com/documents/?uuid=e30f4fe5-4303-4c58-9a29-56646d780ba8" ] } ], "mendeley" : { "formattedCitation" : "&lt;sup&gt;47&lt;/sup&gt;", "plainTextFormattedCitation" : "47", "previouslyFormattedCitation" : "&lt;sup&gt;47&lt;/sup&gt;"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47</w:t>
      </w:r>
      <w:ins w:id="258" w:author="Michael Chen" w:date="2017-12-11T14:26:00Z">
        <w:r w:rsidR="00757BFC">
          <w:rPr>
            <w:rFonts w:ascii="Times New Roman" w:hAnsi="Times New Roman"/>
            <w:sz w:val="24"/>
            <w:szCs w:val="24"/>
          </w:rPr>
          <w:fldChar w:fldCharType="end"/>
        </w:r>
      </w:ins>
      <w:ins w:id="259" w:author="Microsoft Office User" w:date="2017-12-11T12:04:00Z">
        <w:r w:rsidR="002B400B">
          <w:rPr>
            <w:rFonts w:ascii="Times New Roman" w:hAnsi="Times New Roman"/>
            <w:sz w:val="24"/>
            <w:szCs w:val="24"/>
          </w:rPr>
          <w:t xml:space="preserve"> While redox controls on mineralogical composition clearly impart important controls on Ra mobility</w:t>
        </w:r>
      </w:ins>
      <w:ins w:id="260" w:author="Microsoft Office User" w:date="2017-12-11T12:27:00Z">
        <w:r w:rsidR="003B34ED">
          <w:rPr>
            <w:rFonts w:ascii="Times New Roman" w:hAnsi="Times New Roman"/>
            <w:sz w:val="24"/>
            <w:szCs w:val="24"/>
          </w:rPr>
          <w:t xml:space="preserve">, 2:1 </w:t>
        </w:r>
        <w:r w:rsidR="002B400B">
          <w:rPr>
            <w:rFonts w:ascii="Times New Roman" w:hAnsi="Times New Roman"/>
            <w:sz w:val="24"/>
            <w:szCs w:val="24"/>
          </w:rPr>
          <w:t xml:space="preserve">clay minerals </w:t>
        </w:r>
      </w:ins>
      <w:ins w:id="261" w:author="Microsoft Office User" w:date="2017-12-11T12:29:00Z">
        <w:r w:rsidR="002B400B">
          <w:rPr>
            <w:rFonts w:ascii="Times New Roman" w:hAnsi="Times New Roman"/>
            <w:sz w:val="24"/>
            <w:szCs w:val="24"/>
          </w:rPr>
          <w:t>persist across a range of condition</w:t>
        </w:r>
      </w:ins>
      <w:ins w:id="262" w:author="Michael Chen" w:date="2017-12-11T14:28:00Z">
        <w:r w:rsidR="00757BFC">
          <w:rPr>
            <w:rFonts w:ascii="Times New Roman" w:hAnsi="Times New Roman"/>
            <w:sz w:val="24"/>
            <w:szCs w:val="24"/>
          </w:rPr>
          <w:t>s</w:t>
        </w:r>
      </w:ins>
      <w:ins w:id="263" w:author="Microsoft Office User" w:date="2017-12-11T12:29:00Z">
        <w:r w:rsidR="002B400B">
          <w:rPr>
            <w:rFonts w:ascii="Times New Roman" w:hAnsi="Times New Roman"/>
            <w:sz w:val="24"/>
            <w:szCs w:val="24"/>
          </w:rPr>
          <w:t xml:space="preserve">, and harbor appreciable </w:t>
        </w:r>
      </w:ins>
      <w:ins w:id="264" w:author="Microsoft Office User" w:date="2017-12-11T12:31:00Z">
        <w:r w:rsidR="002B400B">
          <w:rPr>
            <w:rFonts w:ascii="Times New Roman" w:hAnsi="Times New Roman"/>
            <w:sz w:val="24"/>
            <w:szCs w:val="24"/>
          </w:rPr>
          <w:t>quantities of</w:t>
        </w:r>
      </w:ins>
      <w:ins w:id="265" w:author="Microsoft Office User" w:date="2017-12-11T12:29:00Z">
        <w:r w:rsidR="002B400B">
          <w:rPr>
            <w:rFonts w:ascii="Times New Roman" w:hAnsi="Times New Roman"/>
            <w:sz w:val="24"/>
            <w:szCs w:val="24"/>
          </w:rPr>
          <w:t xml:space="preserve"> </w:t>
        </w:r>
      </w:ins>
      <w:ins w:id="266" w:author="Microsoft Office User" w:date="2017-12-11T12:31:00Z">
        <w:r w:rsidR="002B400B">
          <w:rPr>
            <w:rFonts w:ascii="Times New Roman" w:hAnsi="Times New Roman"/>
            <w:sz w:val="24"/>
            <w:szCs w:val="24"/>
          </w:rPr>
          <w:t>Ra</w:t>
        </w:r>
      </w:ins>
      <w:ins w:id="267" w:author="Microsoft Office User" w:date="2017-12-11T12:32:00Z">
        <w:r w:rsidR="002B400B">
          <w:rPr>
            <w:rFonts w:ascii="Times New Roman" w:hAnsi="Times New Roman"/>
            <w:sz w:val="24"/>
            <w:szCs w:val="24"/>
          </w:rPr>
          <w:t xml:space="preserve">. </w:t>
        </w:r>
        <w:commentRangeStart w:id="268"/>
        <w:r w:rsidR="002B400B">
          <w:rPr>
            <w:rFonts w:ascii="Times New Roman" w:hAnsi="Times New Roman"/>
            <w:sz w:val="24"/>
            <w:szCs w:val="24"/>
          </w:rPr>
          <w:t xml:space="preserve">Here, montmorillonite </w:t>
        </w:r>
      </w:ins>
      <w:proofErr w:type="spellStart"/>
      <w:ins w:id="269" w:author="Microsoft Office User" w:date="2017-12-11T12:33:00Z">
        <w:r w:rsidR="002B400B">
          <w:rPr>
            <w:rFonts w:ascii="Times New Roman" w:hAnsi="Times New Roman"/>
            <w:sz w:val="24"/>
            <w:szCs w:val="24"/>
          </w:rPr>
          <w:t>sorbed</w:t>
        </w:r>
        <w:proofErr w:type="spellEnd"/>
        <w:r w:rsidR="002B400B">
          <w:rPr>
            <w:rFonts w:ascii="Times New Roman" w:hAnsi="Times New Roman"/>
            <w:sz w:val="24"/>
            <w:szCs w:val="24"/>
          </w:rPr>
          <w:t xml:space="preserve"> </w:t>
        </w:r>
        <w:del w:id="270" w:author="Michael Chen" w:date="2017-12-11T14:29:00Z">
          <w:r w:rsidR="002B400B" w:rsidDel="008B016F">
            <w:rPr>
              <w:rFonts w:ascii="Times New Roman" w:hAnsi="Times New Roman"/>
              <w:sz w:val="24"/>
              <w:szCs w:val="24"/>
            </w:rPr>
            <w:delText>greater quantites</w:delText>
          </w:r>
        </w:del>
      </w:ins>
      <w:ins w:id="271" w:author="Michael Chen" w:date="2017-12-11T14:29:00Z">
        <w:r w:rsidR="008B016F">
          <w:rPr>
            <w:rFonts w:ascii="Times New Roman" w:hAnsi="Times New Roman"/>
            <w:sz w:val="24"/>
            <w:szCs w:val="24"/>
          </w:rPr>
          <w:t>significant quantities</w:t>
        </w:r>
      </w:ins>
      <w:ins w:id="272" w:author="Microsoft Office User" w:date="2017-12-11T12:33:00Z">
        <w:r w:rsidR="002B400B">
          <w:rPr>
            <w:rFonts w:ascii="Times New Roman" w:hAnsi="Times New Roman"/>
            <w:sz w:val="24"/>
            <w:szCs w:val="24"/>
          </w:rPr>
          <w:t xml:space="preserve"> of Ra</w:t>
        </w:r>
      </w:ins>
      <w:ins w:id="273" w:author="Microsoft Office User" w:date="2017-12-11T12:32:00Z">
        <w:del w:id="274" w:author="Michael Chen" w:date="2017-12-11T14:29:00Z">
          <w:r w:rsidR="002B400B" w:rsidDel="008B016F">
            <w:rPr>
              <w:rFonts w:ascii="Times New Roman" w:hAnsi="Times New Roman"/>
              <w:sz w:val="24"/>
              <w:szCs w:val="24"/>
            </w:rPr>
            <w:delText xml:space="preserve"> than iron (hydr)o</w:delText>
          </w:r>
          <w:r w:rsidR="007C6098" w:rsidDel="008B016F">
            <w:rPr>
              <w:rFonts w:ascii="Times New Roman" w:hAnsi="Times New Roman"/>
              <w:sz w:val="24"/>
              <w:szCs w:val="24"/>
            </w:rPr>
            <w:delText>xides</w:delText>
          </w:r>
        </w:del>
        <w:r w:rsidR="007C6098">
          <w:rPr>
            <w:rFonts w:ascii="Times New Roman" w:hAnsi="Times New Roman"/>
            <w:sz w:val="24"/>
            <w:szCs w:val="24"/>
          </w:rPr>
          <w:t xml:space="preserve">, and may thereby represent a pool of </w:t>
        </w:r>
        <w:proofErr w:type="spellStart"/>
        <w:r w:rsidR="007C6098">
          <w:rPr>
            <w:rFonts w:ascii="Times New Roman" w:hAnsi="Times New Roman"/>
            <w:sz w:val="24"/>
            <w:szCs w:val="24"/>
          </w:rPr>
          <w:t>sorbed</w:t>
        </w:r>
        <w:proofErr w:type="spellEnd"/>
        <w:r w:rsidR="007C6098">
          <w:rPr>
            <w:rFonts w:ascii="Times New Roman" w:hAnsi="Times New Roman"/>
            <w:sz w:val="24"/>
            <w:szCs w:val="24"/>
          </w:rPr>
          <w:t xml:space="preserve"> </w:t>
        </w:r>
      </w:ins>
      <w:ins w:id="275" w:author="Microsoft Office User" w:date="2017-12-11T12:34:00Z">
        <w:r w:rsidR="007C6098">
          <w:rPr>
            <w:rFonts w:ascii="Times New Roman" w:hAnsi="Times New Roman"/>
            <w:sz w:val="24"/>
            <w:szCs w:val="24"/>
          </w:rPr>
          <w:t>radium</w:t>
        </w:r>
      </w:ins>
      <w:ins w:id="276" w:author="Microsoft Office User" w:date="2017-12-11T12:32:00Z">
        <w:r w:rsidR="007C6098">
          <w:rPr>
            <w:rFonts w:ascii="Times New Roman" w:hAnsi="Times New Roman"/>
            <w:sz w:val="24"/>
            <w:szCs w:val="24"/>
          </w:rPr>
          <w:t xml:space="preserve"> </w:t>
        </w:r>
      </w:ins>
      <w:ins w:id="277" w:author="Microsoft Office User" w:date="2017-12-11T12:34:00Z">
        <w:r w:rsidR="007C6098">
          <w:rPr>
            <w:rFonts w:ascii="Times New Roman" w:hAnsi="Times New Roman"/>
            <w:sz w:val="24"/>
            <w:szCs w:val="24"/>
          </w:rPr>
          <w:t xml:space="preserve">that is (relatively) redox stable compared to metal </w:t>
        </w:r>
      </w:ins>
      <w:commentRangeEnd w:id="268"/>
      <w:r w:rsidR="00F64C67">
        <w:rPr>
          <w:rStyle w:val="CommentReference"/>
        </w:rPr>
        <w:commentReference w:id="268"/>
      </w:r>
      <w:ins w:id="279" w:author="Microsoft Office User" w:date="2017-12-11T12:34:00Z">
        <w:r w:rsidR="007C6098">
          <w:rPr>
            <w:rFonts w:ascii="Times New Roman" w:hAnsi="Times New Roman"/>
            <w:sz w:val="24"/>
            <w:szCs w:val="24"/>
          </w:rPr>
          <w:t>(</w:t>
        </w:r>
        <w:proofErr w:type="spellStart"/>
        <w:r w:rsidR="007C6098">
          <w:rPr>
            <w:rFonts w:ascii="Times New Roman" w:hAnsi="Times New Roman"/>
            <w:sz w:val="24"/>
            <w:szCs w:val="24"/>
          </w:rPr>
          <w:t>hydr</w:t>
        </w:r>
        <w:proofErr w:type="spellEnd"/>
        <w:r w:rsidR="007C6098">
          <w:rPr>
            <w:rFonts w:ascii="Times New Roman" w:hAnsi="Times New Roman"/>
            <w:sz w:val="24"/>
            <w:szCs w:val="24"/>
          </w:rPr>
          <w:t xml:space="preserve">)oxides. </w:t>
        </w:r>
      </w:ins>
      <w:ins w:id="280" w:author="Microsoft Office User" w:date="2017-12-11T12:35:00Z">
        <w:r w:rsidR="007C6098">
          <w:rPr>
            <w:rFonts w:ascii="Times New Roman" w:hAnsi="Times New Roman"/>
            <w:sz w:val="24"/>
            <w:szCs w:val="24"/>
          </w:rPr>
          <w:t xml:space="preserve">While not examined here, it is plausible that Ra associates with </w:t>
        </w:r>
      </w:ins>
      <w:ins w:id="281" w:author="Microsoft Office User" w:date="2017-12-11T12:36:00Z">
        <w:r w:rsidR="007C6098">
          <w:rPr>
            <w:rFonts w:ascii="Times New Roman" w:hAnsi="Times New Roman"/>
            <w:sz w:val="24"/>
            <w:szCs w:val="24"/>
          </w:rPr>
          <w:t xml:space="preserve">frayed edge sites within </w:t>
        </w:r>
      </w:ins>
      <w:ins w:id="282" w:author="Microsoft Office User" w:date="2017-12-11T12:35:00Z">
        <w:r w:rsidR="007C6098">
          <w:rPr>
            <w:rFonts w:ascii="Times New Roman" w:hAnsi="Times New Roman"/>
            <w:sz w:val="24"/>
            <w:szCs w:val="24"/>
          </w:rPr>
          <w:t xml:space="preserve">partially weathered primary </w:t>
        </w:r>
        <w:r w:rsidR="007C6098">
          <w:rPr>
            <w:rFonts w:ascii="Times New Roman" w:hAnsi="Times New Roman"/>
            <w:sz w:val="24"/>
            <w:szCs w:val="24"/>
          </w:rPr>
          <w:lastRenderedPageBreak/>
          <w:t>clays, such as those found in Wa</w:t>
        </w:r>
      </w:ins>
      <w:ins w:id="283" w:author="Michael Chen" w:date="2017-12-11T14:29:00Z">
        <w:r w:rsidR="008B016F">
          <w:rPr>
            <w:rFonts w:ascii="Times New Roman" w:hAnsi="Times New Roman"/>
            <w:sz w:val="24"/>
            <w:szCs w:val="24"/>
          </w:rPr>
          <w:t>qu</w:t>
        </w:r>
      </w:ins>
      <w:ins w:id="284" w:author="Microsoft Office User" w:date="2017-12-11T12:35:00Z">
        <w:del w:id="285" w:author="Michael Chen" w:date="2017-12-11T14:29:00Z">
          <w:r w:rsidR="007C6098" w:rsidDel="008B016F">
            <w:rPr>
              <w:rFonts w:ascii="Times New Roman" w:hAnsi="Times New Roman"/>
              <w:sz w:val="24"/>
              <w:szCs w:val="24"/>
            </w:rPr>
            <w:delText>k</w:delText>
          </w:r>
        </w:del>
        <w:r w:rsidR="007C6098">
          <w:rPr>
            <w:rFonts w:ascii="Times New Roman" w:hAnsi="Times New Roman"/>
            <w:sz w:val="24"/>
            <w:szCs w:val="24"/>
          </w:rPr>
          <w:t>oit bay, similar to that observed for Cs</w:t>
        </w:r>
        <w:r w:rsidR="007C6098" w:rsidRPr="00F64C67">
          <w:rPr>
            <w:rFonts w:ascii="Times New Roman" w:hAnsi="Times New Roman"/>
            <w:sz w:val="24"/>
            <w:szCs w:val="24"/>
            <w:vertAlign w:val="superscript"/>
            <w:rPrChange w:id="286" w:author="Michael Chen" w:date="2017-12-11T14:30:00Z">
              <w:rPr>
                <w:rFonts w:ascii="Times New Roman" w:hAnsi="Times New Roman"/>
                <w:sz w:val="24"/>
                <w:szCs w:val="24"/>
              </w:rPr>
            </w:rPrChange>
          </w:rPr>
          <w:t>+</w:t>
        </w:r>
        <w:r w:rsidR="007C6098">
          <w:rPr>
            <w:rFonts w:ascii="Times New Roman" w:hAnsi="Times New Roman"/>
            <w:sz w:val="24"/>
            <w:szCs w:val="24"/>
          </w:rPr>
          <w:t xml:space="preserve"> </w:t>
        </w:r>
      </w:ins>
      <w:ins w:id="287" w:author="Microsoft Office User" w:date="2017-12-11T12:37:00Z">
        <w:r w:rsidR="007C6098">
          <w:rPr>
            <w:rFonts w:ascii="Times New Roman" w:hAnsi="Times New Roman"/>
            <w:sz w:val="24"/>
            <w:szCs w:val="24"/>
          </w:rPr>
          <w:t xml:space="preserve">sorption to </w:t>
        </w:r>
        <w:del w:id="288" w:author="Michael Chen" w:date="2017-12-11T14:33:00Z">
          <w:r w:rsidR="007C6098" w:rsidDel="00F64C67">
            <w:rPr>
              <w:rFonts w:ascii="Times New Roman" w:hAnsi="Times New Roman"/>
              <w:sz w:val="24"/>
              <w:szCs w:val="24"/>
            </w:rPr>
            <w:delText>xxx</w:delText>
          </w:r>
        </w:del>
      </w:ins>
      <w:ins w:id="289" w:author="Michael Chen" w:date="2017-12-11T14:34:00Z">
        <w:r w:rsidR="00F64C67">
          <w:rPr>
            <w:rFonts w:ascii="Times New Roman" w:hAnsi="Times New Roman"/>
            <w:sz w:val="24"/>
            <w:szCs w:val="24"/>
          </w:rPr>
          <w:t>micas</w:t>
        </w:r>
      </w:ins>
      <w:ins w:id="290" w:author="Microsoft Office User" w:date="2017-12-11T12:37:00Z">
        <w:r w:rsidR="007C6098">
          <w:rPr>
            <w:rFonts w:ascii="Times New Roman" w:hAnsi="Times New Roman"/>
            <w:sz w:val="24"/>
            <w:szCs w:val="24"/>
          </w:rPr>
          <w:t xml:space="preserve"> within Hanford sediments</w:t>
        </w:r>
        <w:del w:id="291" w:author="Michael Chen" w:date="2017-12-11T14:32:00Z">
          <w:r w:rsidR="007C6098" w:rsidDel="00F64C67">
            <w:rPr>
              <w:rFonts w:ascii="Times New Roman" w:hAnsi="Times New Roman"/>
              <w:sz w:val="24"/>
              <w:szCs w:val="24"/>
            </w:rPr>
            <w:delText xml:space="preserve"> (zachara,  Hanford paper)</w:delText>
          </w:r>
        </w:del>
        <w:r w:rsidR="007C6098">
          <w:rPr>
            <w:rFonts w:ascii="Times New Roman" w:hAnsi="Times New Roman"/>
            <w:sz w:val="24"/>
            <w:szCs w:val="24"/>
          </w:rPr>
          <w:t>.</w:t>
        </w:r>
      </w:ins>
      <w:ins w:id="292" w:author="Michael Chen" w:date="2017-12-11T14:31:00Z">
        <w:r w:rsidR="00F64C67">
          <w:rPr>
            <w:rFonts w:ascii="Times New Roman" w:hAnsi="Times New Roman"/>
            <w:sz w:val="24"/>
            <w:szCs w:val="24"/>
          </w:rPr>
          <w:fldChar w:fldCharType="begin" w:fldLock="1"/>
        </w:r>
      </w:ins>
      <w:r w:rsidR="00F64C67">
        <w:rPr>
          <w:rFonts w:ascii="Times New Roman" w:hAnsi="Times New Roman"/>
          <w:sz w:val="24"/>
          <w:szCs w:val="24"/>
        </w:rPr>
        <w:instrText>ADDIN CSL_CITATION { "citationItems" : [ { "id" : "ITEM-1", "itemData" : { "DOI" : "10.1016/S0016-7037(01)00759-1", "ISSN" : "00167037", "author" : [ { "dropping-particle" : "", "family" : "Zachara", "given" : "John M", "non-dropping-particle" : "", "parse-names" : false, "suffix" : "" }, { "dropping-particle" : "", "family" : "Smith", "given" : "Steven C", "non-dropping-particle" : "", "parse-names" : false, "suffix" : "" }, { "dropping-particle" : "", "family" : "Liu", "given" : "Chongxuan", "non-dropping-particle" : "", "parse-names" : false, "suffix" : "" }, { "dropping-particle" : "", "family" : "McKinley", "given" : "James P", "non-dropping-particle" : "", "parse-names" : false, "suffix" : "" }, { "dropping-particle" : "", "family" : "Serne", "given" : "R.Jeffrey", "non-dropping-particle" : "", "parse-names" : false, "suffix" : "" }, { "dropping-particle" : "", "family" : "Gassman", "given" : "Paul L", "non-dropping-particle" : "", "parse-names" : false, "suffix" : "" }, { "dropping-particle" : "", "family" : "Achara", "given" : "J O H N M Z", "non-dropping-particle" : "", "parse-names" : false, "suffix" : "" }, { "dropping-particle" : "", "family" : "Mith", "given" : "S Teven C S", "non-dropping-particle" : "", "parse-names" : false, "suffix" : "" }, { "dropping-particle" : "", "family" : "Iu", "given" : "C Hongxuan L", "non-dropping-particle" : "", "parse-names" : false, "suffix" : "" }, { "dropping-particle" : "", "family" : "Inley", "given" : "J Ames P M C K", "non-dropping-particle" : "", "parse-names" : false, "suffix" : "" }, { "dropping-particle" : "", "family" : "Erne", "given" : "R J Effrey S", "non-dropping-particle" : "", "parse-names" : false, "suffix" : "" }, { "dropping-particle" : "", "family" : "Assman", "given" : "P A U L L G", "non-dropping-particle" : "", "parse-names" : false, "suffix" : "" } ], "container-title" : "Geochimica et Cosmochimica Acta", "id" : "ITEM-1", "issue" : "2", "issued" : { "date-parts" : [ [ "2002", "1" ] ] }, "page" : "193-211", "title" : "Sorption of Cs+ to micaceous subsurface sediments from the Hanford site, USA", "type" : "article-journal", "volume" : "66" }, "uris" : [ "http://www.mendeley.com/documents/?uuid=b7c1df31-6536-4f1f-b76a-d0cdfde521a4" ] } ], "mendeley" : { "formattedCitation" : "&lt;sup&gt;48&lt;/sup&gt;", "plainTextFormattedCitation" : "48", "previouslyFormattedCitation" : "&lt;sup&gt;48&lt;/sup&gt;" }, "properties" : {  }, "schema" : "https://github.com/citation-style-language/schema/raw/master/csl-citation.json" }</w:instrText>
      </w:r>
      <w:r w:rsidR="00F64C67">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48</w:t>
      </w:r>
      <w:ins w:id="293" w:author="Michael Chen" w:date="2017-12-11T14:31:00Z">
        <w:r w:rsidR="00F64C67">
          <w:rPr>
            <w:rFonts w:ascii="Times New Roman" w:hAnsi="Times New Roman"/>
            <w:sz w:val="24"/>
            <w:szCs w:val="24"/>
          </w:rPr>
          <w:fldChar w:fldCharType="end"/>
        </w:r>
      </w:ins>
    </w:p>
    <w:p w14:paraId="5732D044" w14:textId="337DE6A0" w:rsidR="00467D2D" w:rsidDel="00AA4FE6" w:rsidRDefault="00ED489F" w:rsidP="007E47B4">
      <w:pPr>
        <w:spacing w:line="480" w:lineRule="auto"/>
        <w:rPr>
          <w:del w:id="294" w:author="Microsoft Office User" w:date="2017-12-10T23:33:00Z"/>
          <w:rFonts w:ascii="Times New Roman" w:hAnsi="Times New Roman"/>
          <w:sz w:val="24"/>
          <w:szCs w:val="24"/>
        </w:rPr>
        <w:pPrChange w:id="295" w:author="Michael Chen" w:date="2017-12-11T13:00:00Z">
          <w:pPr>
            <w:spacing w:line="240" w:lineRule="auto"/>
          </w:pPr>
        </w:pPrChange>
      </w:pPr>
      <w:del w:id="296" w:author="Microsoft Office User" w:date="2017-12-10T22:20:00Z">
        <w:r w:rsidDel="008A7C6C">
          <w:rPr>
            <w:rFonts w:ascii="Times New Roman" w:hAnsi="Times New Roman"/>
            <w:sz w:val="24"/>
            <w:szCs w:val="24"/>
          </w:rPr>
          <w:delText xml:space="preserve"> transformation pathways</w:delText>
        </w:r>
      </w:del>
      <w:del w:id="297" w:author="Microsoft Office User" w:date="2017-12-10T15:59:00Z">
        <w:r w:rsidDel="00B70FEA">
          <w:rPr>
            <w:rFonts w:ascii="Times New Roman" w:hAnsi="Times New Roman"/>
            <w:sz w:val="24"/>
            <w:szCs w:val="24"/>
          </w:rPr>
          <w:delText xml:space="preserve"> that can control which phases form</w:delText>
        </w:r>
      </w:del>
      <w:del w:id="298" w:author="Microsoft Office User" w:date="2017-12-10T23:11:00Z">
        <w:r w:rsidDel="00F47A44">
          <w:rPr>
            <w:rFonts w:ascii="Times New Roman" w:hAnsi="Times New Roman"/>
            <w:sz w:val="24"/>
            <w:szCs w:val="24"/>
          </w:rPr>
          <w:delText>.</w:delText>
        </w:r>
      </w:del>
      <w:del w:id="299" w:author="Microsoft Office User" w:date="2017-12-10T22:40:00Z">
        <w:r w:rsidDel="007F799F">
          <w:rPr>
            <w:rFonts w:ascii="Times New Roman" w:hAnsi="Times New Roman"/>
            <w:sz w:val="24"/>
            <w:szCs w:val="24"/>
          </w:rPr>
          <w:fldChar w:fldCharType="begin" w:fldLock="1"/>
        </w:r>
        <w:r w:rsidR="001E6C4F" w:rsidDel="007F799F">
          <w:rPr>
            <w:rFonts w:ascii="Times New Roman" w:hAnsi="Times New Roman"/>
            <w:sz w:val="24"/>
            <w:szCs w:val="24"/>
          </w:rPr>
          <w:del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"10.4319/lo.2001.46.2.0465", "ISSN" : "00243590", "author" : [ { "dropping-particle" : "", "family" : "Charette", "given" : "Matthew A.", "non-dropping-particle" : "", "parse-names" : false, "suffix" : "" }, { "dropping-particle" : "", "family" : "Buesseler", "given" : "Ken O.", "non-dropping-particle" : "", "parse-names" : false, "suffix" : "" }, { "dropping-particle" : "", "family" : "Andrews", "given" : "John E.", "non-dropping-particle" : "", "parse-names" : false, "suffix" : "" } ], "container-title" : "Limnology and Oceanography", "id" : "ITEM-2", "issue" : "2", "issued" : { "date-parts" : [ [ "2001" ] ] }, "page" : "465-470", "title" : "Utility of radium isotopes for evaluating the input and transport of groundwater-derived nitrogen to a Cape Cod estuary", "type" : "article-journal", "volume" : "46" }, "uris" : [ "http://www.mendeley.com/documents/?uuid=d69c276e-5b8e-4b91-84f1-e7619d4b687c"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"&lt;sup&gt;15,39,41&lt;/sup&gt;", "plainTextFormattedCitation" : "15,39,41", "previouslyFormattedCitation" : "&lt;sup&gt;15,39,41&lt;/sup&gt;" }, "properties" : { "noteIndex" : 14 }, "schema" : "https://github.com/citation-style-language/schema/raw/master/csl-citation.json" }</w:delInstrText>
        </w:r>
        <w:r w:rsidDel="007F799F">
          <w:rPr>
            <w:rFonts w:ascii="Times New Roman" w:hAnsi="Times New Roman"/>
            <w:sz w:val="24"/>
            <w:szCs w:val="24"/>
          </w:rPr>
          <w:fldChar w:fldCharType="separate"/>
        </w:r>
        <w:r w:rsidR="001E6C4F" w:rsidRPr="001E6C4F" w:rsidDel="007F799F">
          <w:rPr>
            <w:rFonts w:ascii="Times New Roman" w:hAnsi="Times New Roman"/>
            <w:noProof/>
            <w:sz w:val="24"/>
            <w:szCs w:val="24"/>
            <w:vertAlign w:val="superscript"/>
          </w:rPr>
          <w:delText>15,39,41</w:delText>
        </w:r>
        <w:r w:rsidDel="007F799F">
          <w:rPr>
            <w:rFonts w:ascii="Times New Roman" w:hAnsi="Times New Roman"/>
            <w:sz w:val="24"/>
            <w:szCs w:val="24"/>
          </w:rPr>
          <w:fldChar w:fldCharType="end"/>
        </w:r>
      </w:del>
      <w:del w:id="300" w:author="Microsoft Office User" w:date="2017-12-10T23:11:00Z">
        <w:r w:rsidDel="00F47A44">
          <w:rPr>
            <w:rFonts w:ascii="Times New Roman" w:hAnsi="Times New Roman"/>
            <w:sz w:val="24"/>
            <w:szCs w:val="24"/>
          </w:rPr>
          <w:delText xml:space="preserve"> </w:delText>
        </w:r>
      </w:del>
      <w:del w:id="301" w:author="Microsoft Office User" w:date="2017-12-10T22:51:00Z">
        <w:r w:rsidDel="00115C48">
          <w:rPr>
            <w:rFonts w:ascii="Times New Roman" w:hAnsi="Times New Roman"/>
            <w:sz w:val="24"/>
            <w:szCs w:val="24"/>
          </w:rPr>
          <w:delText>For example</w:delText>
        </w:r>
      </w:del>
      <w:del w:id="302" w:author="Microsoft Office User" w:date="2017-12-10T22:57:00Z">
        <w:r w:rsidDel="00A31E6A">
          <w:rPr>
            <w:rFonts w:ascii="Times New Roman" w:hAnsi="Times New Roman"/>
            <w:sz w:val="24"/>
            <w:szCs w:val="24"/>
          </w:rPr>
          <w:delText>, total</w:delText>
        </w:r>
      </w:del>
      <w:del w:id="303" w:author="Microsoft Office User" w:date="2017-12-10T23:33:00Z">
        <w:r w:rsidDel="00AA4FE6">
          <w:rPr>
            <w:rFonts w:ascii="Times New Roman" w:hAnsi="Times New Roman"/>
            <w:sz w:val="24"/>
            <w:szCs w:val="24"/>
          </w:rPr>
          <w:delText xml:space="preserve"> sediment Fe concentrations have been reported in natural sediments, but the accompanying mineralogy have not been discussed, instead examining how different sediment characteristics affect the sediment-Ra K</w:delText>
        </w:r>
        <w:r w:rsidDel="00AA4FE6">
          <w:rPr>
            <w:rFonts w:ascii="Times New Roman" w:hAnsi="Times New Roman"/>
            <w:sz w:val="24"/>
            <w:szCs w:val="24"/>
            <w:vertAlign w:val="subscript"/>
          </w:rPr>
          <w:softHyphen/>
          <w:delText xml:space="preserve">d </w:delText>
        </w:r>
        <w:r w:rsidDel="00AA4FE6">
          <w:rPr>
            <w:rFonts w:ascii="Times New Roman" w:hAnsi="Times New Roman"/>
            <w:sz w:val="24"/>
            <w:szCs w:val="24"/>
          </w:rPr>
          <w:delText>value</w:delText>
        </w:r>
        <w:r w:rsidR="0050044B" w:rsidDel="00AA4FE6">
          <w:rPr>
            <w:rFonts w:ascii="Times New Roman" w:hAnsi="Times New Roman"/>
            <w:sz w:val="24"/>
            <w:szCs w:val="24"/>
          </w:rPr>
          <w:delText xml:space="preserve"> (e.g. particle size distribution, sand-silt-clay fraction)</w:delText>
        </w:r>
        <w:r w:rsidDel="00AA4FE6">
          <w:rPr>
            <w:rFonts w:ascii="Times New Roman" w:hAnsi="Times New Roman"/>
            <w:sz w:val="24"/>
            <w:szCs w:val="24"/>
          </w:rPr>
          <w:delText>.</w:delText>
        </w:r>
        <w:r w:rsidDel="00AA4FE6">
          <w:rPr>
            <w:rFonts w:ascii="Times New Roman" w:hAnsi="Times New Roman"/>
            <w:sz w:val="24"/>
            <w:szCs w:val="24"/>
          </w:rPr>
          <w:fldChar w:fldCharType="begin" w:fldLock="1"/>
        </w:r>
        <w:r w:rsidDel="00AA4FE6">
          <w:rPr>
            <w:rFonts w:ascii="Times New Roman" w:hAnsi="Times New Roman"/>
            <w:sz w:val="24"/>
            <w:szCs w:val="24"/>
          </w:rPr>
          <w:del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14 }, "schema" : "https://github.com/citation-style-language/schema/raw/master/csl-citation.json" }</w:delInstrText>
        </w:r>
        <w:r w:rsidDel="00AA4FE6">
          <w:rPr>
            <w:rFonts w:ascii="Times New Roman" w:hAnsi="Times New Roman"/>
            <w:sz w:val="24"/>
            <w:szCs w:val="24"/>
          </w:rPr>
          <w:fldChar w:fldCharType="separate"/>
        </w:r>
        <w:r w:rsidRPr="00ED489F" w:rsidDel="00AA4FE6">
          <w:rPr>
            <w:rFonts w:ascii="Times New Roman" w:hAnsi="Times New Roman"/>
            <w:noProof/>
            <w:sz w:val="24"/>
            <w:szCs w:val="24"/>
            <w:vertAlign w:val="superscript"/>
          </w:rPr>
          <w:delText>9</w:delText>
        </w:r>
        <w:r w:rsidDel="00AA4FE6">
          <w:rPr>
            <w:rFonts w:ascii="Times New Roman" w:hAnsi="Times New Roman"/>
            <w:sz w:val="24"/>
            <w:szCs w:val="24"/>
          </w:rPr>
          <w:fldChar w:fldCharType="end"/>
        </w:r>
        <w:r w:rsidR="00F6128D" w:rsidDel="00AA4FE6">
          <w:rPr>
            <w:rFonts w:ascii="Times New Roman" w:hAnsi="Times New Roman"/>
            <w:sz w:val="24"/>
            <w:szCs w:val="24"/>
          </w:rPr>
          <w:delText xml:space="preserve"> </w:delText>
        </w:r>
        <w:r w:rsidR="00E11F58" w:rsidDel="00AA4FE6">
          <w:rPr>
            <w:rFonts w:ascii="Times New Roman" w:hAnsi="Times New Roman"/>
            <w:sz w:val="24"/>
            <w:szCs w:val="24"/>
          </w:rPr>
          <w:delText xml:space="preserve">Accounting for the specific mineral phases present may help constrain sources of variation. </w:delText>
        </w:r>
        <w:r w:rsidR="00F6128D" w:rsidDel="00AA4FE6">
          <w:rPr>
            <w:rFonts w:ascii="Times New Roman" w:hAnsi="Times New Roman"/>
            <w:sz w:val="24"/>
            <w:szCs w:val="24"/>
          </w:rPr>
          <w:delText>It is important to remember, however, that sorption processes, as described here, may not be the dominant process. A recent study of Ra pore water variability in a salt marsh found little correlation with salinity or redox state, instead finding that the major drivers for Ra isotope variation were related to hydrologic flushing.</w:delText>
        </w:r>
        <w:r w:rsidR="00F6128D" w:rsidDel="00AA4FE6">
          <w:rPr>
            <w:rFonts w:ascii="Times New Roman" w:hAnsi="Times New Roman"/>
            <w:sz w:val="24"/>
            <w:szCs w:val="24"/>
          </w:rPr>
          <w:fldChar w:fldCharType="begin" w:fldLock="1"/>
        </w:r>
        <w:r w:rsidR="001E6C4F" w:rsidDel="00AA4FE6">
          <w:rPr>
            <w:rFonts w:ascii="Times New Roman" w:hAnsi="Times New Roman"/>
            <w:sz w:val="24"/>
            <w:szCs w:val="24"/>
          </w:rPr>
          <w:del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"mendeley" : { "formattedCitation" : "&lt;sup&gt;38&lt;/sup&gt;", "plainTextFormattedCitation" : "38", "previouslyFormattedCitation" : "&lt;sup&gt;38&lt;/sup&gt;" }, "properties" : { "noteIndex" : 15 }, "schema" : "https://github.com/citation-style-language/schema/raw/master/csl-citation.json" }</w:delInstrText>
        </w:r>
        <w:r w:rsidR="00F6128D" w:rsidDel="00AA4FE6">
          <w:rPr>
            <w:rFonts w:ascii="Times New Roman" w:hAnsi="Times New Roman"/>
            <w:sz w:val="24"/>
            <w:szCs w:val="24"/>
          </w:rPr>
          <w:fldChar w:fldCharType="separate"/>
        </w:r>
        <w:r w:rsidR="001E6C4F" w:rsidRPr="001E6C4F" w:rsidDel="00AA4FE6">
          <w:rPr>
            <w:rFonts w:ascii="Times New Roman" w:hAnsi="Times New Roman"/>
            <w:noProof/>
            <w:sz w:val="24"/>
            <w:szCs w:val="24"/>
            <w:vertAlign w:val="superscript"/>
          </w:rPr>
          <w:delText>38</w:delText>
        </w:r>
        <w:r w:rsidR="00F6128D" w:rsidDel="00AA4FE6">
          <w:rPr>
            <w:rFonts w:ascii="Times New Roman" w:hAnsi="Times New Roman"/>
            <w:sz w:val="24"/>
            <w:szCs w:val="24"/>
          </w:rPr>
          <w:fldChar w:fldCharType="end"/>
        </w:r>
        <w:r w:rsidR="00F6128D" w:rsidDel="00AA4FE6">
          <w:rPr>
            <w:rFonts w:ascii="Times New Roman" w:hAnsi="Times New Roman"/>
            <w:sz w:val="24"/>
            <w:szCs w:val="24"/>
          </w:rPr>
          <w:delText xml:space="preserve"> </w:delText>
        </w:r>
        <w:r w:rsidR="009448C3" w:rsidDel="00AA4FE6">
          <w:rPr>
            <w:rFonts w:ascii="Times New Roman" w:hAnsi="Times New Roman"/>
            <w:sz w:val="24"/>
            <w:szCs w:val="24"/>
          </w:rPr>
          <w:delText>This is consistent with our findings here, as the high salinity of the porewater only varied a small amount, and which would result in minimal Ra sorption regardless of mineral phase, thus hydrologic flushing ought to dominate transport.</w:delText>
        </w:r>
      </w:del>
    </w:p>
    <w:p w14:paraId="20600183" w14:textId="23FEEAD9" w:rsidR="00983FF9" w:rsidRDefault="00FF517F" w:rsidP="007E47B4">
      <w:pPr>
        <w:spacing w:line="480" w:lineRule="auto"/>
        <w:rPr>
          <w:ins w:id="304" w:author="Microsoft Office User" w:date="2017-12-11T12:21:00Z"/>
          <w:rFonts w:ascii="Times New Roman" w:hAnsi="Times New Roman"/>
          <w:sz w:val="24"/>
          <w:szCs w:val="24"/>
        </w:rPr>
        <w:pPrChange w:id="305" w:author="Michael Chen" w:date="2017-12-11T13:00:00Z">
          <w:pPr>
            <w:spacing w:line="240" w:lineRule="auto"/>
          </w:pPr>
        </w:pPrChange>
      </w:pPr>
      <w:r>
        <w:rPr>
          <w:rFonts w:ascii="Times New Roman" w:hAnsi="Times New Roman"/>
          <w:sz w:val="24"/>
          <w:szCs w:val="24"/>
        </w:rPr>
        <w:tab/>
      </w:r>
      <w:ins w:id="306" w:author="Microsoft Office User" w:date="2017-12-11T11:53:00Z">
        <w:r w:rsidR="00C678F6">
          <w:rPr>
            <w:rFonts w:ascii="Times New Roman" w:hAnsi="Times New Roman"/>
            <w:sz w:val="24"/>
            <w:szCs w:val="24"/>
          </w:rPr>
          <w:t>In addition to co-</w:t>
        </w:r>
        <w:proofErr w:type="spellStart"/>
        <w:r w:rsidR="00C678F6">
          <w:rPr>
            <w:rFonts w:ascii="Times New Roman" w:hAnsi="Times New Roman"/>
            <w:sz w:val="24"/>
            <w:szCs w:val="24"/>
          </w:rPr>
          <w:t>preciptation</w:t>
        </w:r>
        <w:proofErr w:type="spellEnd"/>
        <w:r w:rsidR="00C678F6">
          <w:rPr>
            <w:rFonts w:ascii="Times New Roman" w:hAnsi="Times New Roman"/>
            <w:sz w:val="24"/>
            <w:szCs w:val="24"/>
          </w:rPr>
          <w:t xml:space="preserve"> (i.e. with barite), </w:t>
        </w:r>
      </w:ins>
      <w:del w:id="307" w:author="Microsoft Office User" w:date="2017-12-10T23:49:00Z">
        <w:r w:rsidDel="00AF156F">
          <w:rPr>
            <w:rFonts w:ascii="Times New Roman" w:hAnsi="Times New Roman"/>
            <w:sz w:val="24"/>
            <w:szCs w:val="24"/>
          </w:rPr>
          <w:delText>Ra s</w:delText>
        </w:r>
      </w:del>
      <w:ins w:id="308" w:author="Microsoft Office User" w:date="2017-12-11T11:54:00Z">
        <w:r w:rsidR="00C678F6">
          <w:rPr>
            <w:rFonts w:ascii="Times New Roman" w:hAnsi="Times New Roman"/>
            <w:sz w:val="24"/>
            <w:szCs w:val="24"/>
          </w:rPr>
          <w:t>s</w:t>
        </w:r>
      </w:ins>
      <w:r>
        <w:rPr>
          <w:rFonts w:ascii="Times New Roman" w:hAnsi="Times New Roman"/>
          <w:sz w:val="24"/>
          <w:szCs w:val="24"/>
        </w:rPr>
        <w:t xml:space="preserve">orption is </w:t>
      </w:r>
      <w:r w:rsidR="00B84B53">
        <w:rPr>
          <w:rFonts w:ascii="Times New Roman" w:hAnsi="Times New Roman"/>
          <w:sz w:val="24"/>
          <w:szCs w:val="24"/>
        </w:rPr>
        <w:t xml:space="preserve">also an important process </w:t>
      </w:r>
      <w:ins w:id="309" w:author="Microsoft Office User" w:date="2017-12-10T23:58:00Z">
        <w:r w:rsidR="007079B6">
          <w:rPr>
            <w:rFonts w:ascii="Times New Roman" w:hAnsi="Times New Roman"/>
            <w:sz w:val="24"/>
            <w:szCs w:val="24"/>
          </w:rPr>
          <w:t xml:space="preserve">that controls </w:t>
        </w:r>
      </w:ins>
      <w:del w:id="310" w:author="Microsoft Office User" w:date="2017-12-10T23:50:00Z">
        <w:r w:rsidR="00B84B53" w:rsidDel="00AF156F">
          <w:rPr>
            <w:rFonts w:ascii="Times New Roman" w:hAnsi="Times New Roman"/>
            <w:sz w:val="24"/>
            <w:szCs w:val="24"/>
          </w:rPr>
          <w:delText>related to</w:delText>
        </w:r>
      </w:del>
      <w:del w:id="311" w:author="Microsoft Office User" w:date="2017-12-10T23:58:00Z">
        <w:r w:rsidDel="007079B6">
          <w:rPr>
            <w:rFonts w:ascii="Times New Roman" w:hAnsi="Times New Roman"/>
            <w:sz w:val="24"/>
            <w:szCs w:val="24"/>
          </w:rPr>
          <w:delText xml:space="preserve"> </w:delText>
        </w:r>
      </w:del>
      <w:ins w:id="312" w:author="Microsoft Office User" w:date="2017-12-10T23:50:00Z">
        <w:r w:rsidR="00AF156F">
          <w:rPr>
            <w:rFonts w:ascii="Times New Roman" w:hAnsi="Times New Roman"/>
            <w:sz w:val="24"/>
            <w:szCs w:val="24"/>
          </w:rPr>
          <w:t xml:space="preserve">Ra retention and release within host rock subjected to </w:t>
        </w:r>
      </w:ins>
      <w:r>
        <w:rPr>
          <w:rFonts w:ascii="Times New Roman" w:hAnsi="Times New Roman"/>
          <w:sz w:val="24"/>
          <w:szCs w:val="24"/>
        </w:rPr>
        <w:t>unconventional gas extraction</w:t>
      </w:r>
      <w:ins w:id="313" w:author="Microsoft Office User" w:date="2017-12-10T23:51:00Z">
        <w:r w:rsidR="00AF156F">
          <w:rPr>
            <w:rFonts w:ascii="Times New Roman" w:hAnsi="Times New Roman"/>
            <w:sz w:val="24"/>
            <w:szCs w:val="24"/>
          </w:rPr>
          <w:t xml:space="preserve">. </w:t>
        </w:r>
      </w:ins>
      <w:del w:id="314" w:author="Microsoft Office User" w:date="2017-12-10T23:51:00Z">
        <w:r w:rsidDel="00AF156F">
          <w:rPr>
            <w:rFonts w:ascii="Times New Roman" w:hAnsi="Times New Roman"/>
            <w:sz w:val="24"/>
            <w:szCs w:val="24"/>
          </w:rPr>
          <w:delText>, where</w:delText>
        </w:r>
        <w:r w:rsidR="00E71EBF" w:rsidDel="00AF156F">
          <w:rPr>
            <w:rFonts w:ascii="Times New Roman" w:hAnsi="Times New Roman"/>
            <w:sz w:val="24"/>
            <w:szCs w:val="24"/>
          </w:rPr>
          <w:delText xml:space="preserve"> Ra</w:delText>
        </w:r>
      </w:del>
      <w:ins w:id="315" w:author="Microsoft Office User" w:date="2017-12-10T23:53:00Z">
        <w:r w:rsidR="00AF156F">
          <w:rPr>
            <w:rFonts w:ascii="Times New Roman" w:hAnsi="Times New Roman"/>
            <w:sz w:val="24"/>
            <w:szCs w:val="24"/>
          </w:rPr>
          <w:t>Aqueous Ra</w:t>
        </w:r>
      </w:ins>
      <w:r w:rsidR="00E71EBF">
        <w:rPr>
          <w:rFonts w:ascii="Times New Roman" w:hAnsi="Times New Roman"/>
          <w:sz w:val="24"/>
          <w:szCs w:val="24"/>
        </w:rPr>
        <w:t xml:space="preserve"> naturally accumulates </w:t>
      </w:r>
      <w:del w:id="316" w:author="Microsoft Office User" w:date="2017-12-10T23:51:00Z">
        <w:r w:rsidR="00E71EBF" w:rsidDel="00AF156F">
          <w:rPr>
            <w:rFonts w:ascii="Times New Roman" w:hAnsi="Times New Roman"/>
            <w:sz w:val="24"/>
            <w:szCs w:val="24"/>
          </w:rPr>
          <w:delText>in the natural</w:delText>
        </w:r>
      </w:del>
      <w:ins w:id="317" w:author="Microsoft Office User" w:date="2017-12-10T23:51:00Z">
        <w:r w:rsidR="00AF156F">
          <w:rPr>
            <w:rFonts w:ascii="Times New Roman" w:hAnsi="Times New Roman"/>
            <w:sz w:val="24"/>
            <w:szCs w:val="24"/>
          </w:rPr>
          <w:t>within</w:t>
        </w:r>
      </w:ins>
      <w:del w:id="318" w:author="Microsoft Office User" w:date="2017-12-10T23:51:00Z">
        <w:r w:rsidR="00E71EBF" w:rsidDel="00AF156F">
          <w:rPr>
            <w:rFonts w:ascii="Times New Roman" w:hAnsi="Times New Roman"/>
            <w:sz w:val="24"/>
            <w:szCs w:val="24"/>
          </w:rPr>
          <w:delText xml:space="preserve"> brines of </w:delText>
        </w:r>
      </w:del>
      <w:ins w:id="319" w:author="Microsoft Office User" w:date="2017-12-10T23:51:00Z">
        <w:r w:rsidR="00AF156F">
          <w:rPr>
            <w:rFonts w:ascii="Times New Roman" w:hAnsi="Times New Roman"/>
            <w:sz w:val="24"/>
            <w:szCs w:val="24"/>
          </w:rPr>
          <w:t xml:space="preserve"> porewater associated with </w:t>
        </w:r>
      </w:ins>
      <w:r w:rsidR="00E71EBF">
        <w:rPr>
          <w:rFonts w:ascii="Times New Roman" w:hAnsi="Times New Roman"/>
          <w:sz w:val="24"/>
          <w:szCs w:val="24"/>
        </w:rPr>
        <w:t>tight shales</w:t>
      </w:r>
      <w:del w:id="320" w:author="Microsoft Office User" w:date="2017-12-10T23:57:00Z">
        <w:r w:rsidR="00E71EBF" w:rsidDel="007079B6">
          <w:rPr>
            <w:rFonts w:ascii="Times New Roman" w:hAnsi="Times New Roman"/>
            <w:sz w:val="24"/>
            <w:szCs w:val="24"/>
          </w:rPr>
          <w:delText xml:space="preserve"> </w:delText>
        </w:r>
      </w:del>
      <w:del w:id="321" w:author="Microsoft Office User" w:date="2017-12-10T23:52:00Z">
        <w:r w:rsidR="00E71EBF" w:rsidDel="00AF156F">
          <w:rPr>
            <w:rFonts w:ascii="Times New Roman" w:hAnsi="Times New Roman"/>
            <w:sz w:val="24"/>
            <w:szCs w:val="24"/>
          </w:rPr>
          <w:delText xml:space="preserve">that are </w:delText>
        </w:r>
      </w:del>
      <w:del w:id="322" w:author="Microsoft Office User" w:date="2017-12-10T23:57:00Z">
        <w:r w:rsidR="00E71EBF" w:rsidDel="007079B6">
          <w:rPr>
            <w:rFonts w:ascii="Times New Roman" w:hAnsi="Times New Roman"/>
            <w:sz w:val="24"/>
            <w:szCs w:val="24"/>
          </w:rPr>
          <w:delText>rich in natural gas</w:delText>
        </w:r>
      </w:del>
      <w:ins w:id="323" w:author="Microsoft Office User" w:date="2017-12-10T23:53:00Z">
        <w:r w:rsidR="00AF156F">
          <w:rPr>
            <w:rFonts w:ascii="Times New Roman" w:hAnsi="Times New Roman"/>
            <w:sz w:val="24"/>
            <w:szCs w:val="24"/>
          </w:rPr>
          <w:t>,</w:t>
        </w:r>
      </w:ins>
      <w:del w:id="324" w:author="Microsoft Office User" w:date="2017-12-10T23:53:00Z">
        <w:r w:rsidR="00E71EBF" w:rsidDel="00AF156F">
          <w:rPr>
            <w:rFonts w:ascii="Times New Roman" w:hAnsi="Times New Roman"/>
            <w:sz w:val="24"/>
            <w:szCs w:val="24"/>
          </w:rPr>
          <w:delText>,</w:delText>
        </w:r>
      </w:del>
      <w:r w:rsidR="00E71EBF">
        <w:rPr>
          <w:rFonts w:ascii="Times New Roman" w:hAnsi="Times New Roman"/>
          <w:sz w:val="24"/>
          <w:szCs w:val="24"/>
        </w:rPr>
        <w:t xml:space="preserve"> </w:t>
      </w:r>
      <w:ins w:id="325" w:author="Microsoft Office User" w:date="2017-12-10T23:52:00Z">
        <w:r w:rsidR="00AF156F">
          <w:rPr>
            <w:rFonts w:ascii="Times New Roman" w:hAnsi="Times New Roman"/>
            <w:sz w:val="24"/>
            <w:szCs w:val="24"/>
          </w:rPr>
          <w:t xml:space="preserve">and is mobilized </w:t>
        </w:r>
      </w:ins>
      <w:ins w:id="326" w:author="Microsoft Office User" w:date="2017-12-10T23:53:00Z">
        <w:r w:rsidR="00AF156F">
          <w:rPr>
            <w:rFonts w:ascii="Times New Roman" w:hAnsi="Times New Roman"/>
            <w:sz w:val="24"/>
            <w:szCs w:val="24"/>
          </w:rPr>
          <w:t>to</w:t>
        </w:r>
      </w:ins>
      <w:del w:id="327" w:author="Microsoft Office User" w:date="2017-12-10T23:52:00Z">
        <w:r w:rsidR="00E71EBF" w:rsidDel="00AF156F">
          <w:rPr>
            <w:rFonts w:ascii="Times New Roman" w:hAnsi="Times New Roman"/>
            <w:sz w:val="24"/>
            <w:szCs w:val="24"/>
          </w:rPr>
          <w:delText>and then can be</w:delText>
        </w:r>
      </w:del>
      <w:ins w:id="328" w:author="Microsoft Office User" w:date="2017-12-10T23:52:00Z">
        <w:r w:rsidR="00AF156F">
          <w:rPr>
            <w:rFonts w:ascii="Times New Roman" w:hAnsi="Times New Roman"/>
            <w:sz w:val="24"/>
            <w:szCs w:val="24"/>
          </w:rPr>
          <w:t xml:space="preserve"> </w:t>
        </w:r>
      </w:ins>
      <w:ins w:id="329" w:author="Microsoft Office User" w:date="2017-12-10T23:54:00Z">
        <w:r w:rsidR="00AF156F">
          <w:rPr>
            <w:rFonts w:ascii="Times New Roman" w:hAnsi="Times New Roman"/>
            <w:sz w:val="24"/>
            <w:szCs w:val="24"/>
          </w:rPr>
          <w:t xml:space="preserve">the surface </w:t>
        </w:r>
      </w:ins>
      <w:ins w:id="330" w:author="Microsoft Office User" w:date="2017-12-11T00:03:00Z">
        <w:r w:rsidR="0052340E">
          <w:rPr>
            <w:rFonts w:ascii="Times New Roman" w:hAnsi="Times New Roman"/>
            <w:sz w:val="24"/>
            <w:szCs w:val="24"/>
          </w:rPr>
          <w:t xml:space="preserve">with flowback </w:t>
        </w:r>
      </w:ins>
      <w:ins w:id="331" w:author="Microsoft Office User" w:date="2017-12-11T00:05:00Z">
        <w:r w:rsidR="003B1B7C">
          <w:rPr>
            <w:rFonts w:ascii="Times New Roman" w:hAnsi="Times New Roman"/>
            <w:sz w:val="24"/>
            <w:szCs w:val="24"/>
          </w:rPr>
          <w:t xml:space="preserve">and produced water </w:t>
        </w:r>
      </w:ins>
      <w:ins w:id="332" w:author="Microsoft Office User" w:date="2017-12-10T23:54:00Z">
        <w:r w:rsidR="00AF156F">
          <w:rPr>
            <w:rFonts w:ascii="Times New Roman" w:hAnsi="Times New Roman"/>
            <w:sz w:val="24"/>
            <w:szCs w:val="24"/>
          </w:rPr>
          <w:t xml:space="preserve">following the injection of </w:t>
        </w:r>
        <w:r w:rsidR="0052340E">
          <w:rPr>
            <w:rFonts w:ascii="Times New Roman" w:hAnsi="Times New Roman"/>
            <w:sz w:val="24"/>
            <w:szCs w:val="24"/>
          </w:rPr>
          <w:t>engineered fluids</w:t>
        </w:r>
      </w:ins>
      <w:ins w:id="333" w:author="Microsoft Office User" w:date="2017-12-11T00:05:00Z">
        <w:r w:rsidR="003B1B7C">
          <w:rPr>
            <w:rFonts w:ascii="Times New Roman" w:hAnsi="Times New Roman"/>
            <w:sz w:val="24"/>
            <w:szCs w:val="24"/>
          </w:rPr>
          <w:t xml:space="preserve"> and</w:t>
        </w:r>
      </w:ins>
      <w:ins w:id="334" w:author="Microsoft Office User" w:date="2017-12-11T00:03:00Z">
        <w:r w:rsidR="003B1B7C">
          <w:rPr>
            <w:rFonts w:ascii="Times New Roman" w:hAnsi="Times New Roman"/>
            <w:sz w:val="24"/>
            <w:szCs w:val="24"/>
          </w:rPr>
          <w:t xml:space="preserve"> subsequent natural gas recovery</w:t>
        </w:r>
      </w:ins>
      <w:del w:id="335" w:author="Microsoft Office User" w:date="2017-12-10T23:59:00Z">
        <w:r w:rsidR="00E71EBF" w:rsidDel="007079B6">
          <w:rPr>
            <w:rFonts w:ascii="Times New Roman" w:hAnsi="Times New Roman"/>
            <w:sz w:val="24"/>
            <w:szCs w:val="24"/>
          </w:rPr>
          <w:delText xml:space="preserve"> released alongside </w:delText>
        </w:r>
      </w:del>
      <w:del w:id="336" w:author="Microsoft Office User" w:date="2017-12-11T00:06:00Z">
        <w:r w:rsidR="00E71EBF" w:rsidDel="003B1B7C">
          <w:rPr>
            <w:rFonts w:ascii="Times New Roman" w:hAnsi="Times New Roman"/>
            <w:sz w:val="24"/>
            <w:szCs w:val="24"/>
          </w:rPr>
          <w:delText>produced water after fracturing fluid injection</w:delText>
        </w:r>
      </w:del>
      <w:r w:rsidR="00E71EBF">
        <w:rPr>
          <w:rFonts w:ascii="Times New Roman" w:hAnsi="Times New Roman"/>
          <w:sz w:val="24"/>
          <w:szCs w:val="24"/>
        </w:rPr>
        <w:t>.</w:t>
      </w:r>
      <w:r w:rsidR="00E71EBF">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"10.1021/es403852h", "ISBN" : "0013-936X", "ISSN" : "0013936X", "PMID" : "24367969", "abstract" : "Wastewaters generated during hydraulic fracturing of the Marcellus Shale typically contain high concentrations of salts, naturally occurring radioactive material (NORM), and metals, such as barium, that pose environmental and public health risks upon inadequate treatment and disposal. In addition, fresh water scarcity in dry regions or during periods of drought could limit shale gas development. This paper explores the possibility of using alternative water sources and their impact on NORM levels through blending acid mine drainage (AMD) effluent with recycled hydraulic fracturing flowback fluids (HFFFs). We conducted a series of laboratory experiments in which the chemistry and NORM of different mix proportions of AMD and HFFF were examined after reacting for 48 h. The experimental data combined with geochemical modeling and X-ray diffraction analysis suggest that several ions, including sulfate, iron, barium, strontium, and a large portion of radium (60?100%), precipitated into newly formed solids composed mainly of Sr barite within the first ?10 h of mixing. The results imply that blending AMD and HFFF could be an effective management practice for both remediation of the high NORM in the Marcellus HFFF wastewater and beneficial utilization of AMD that is currently contaminating waterways in northeastern U.S.A.", "author" : [ { "dropping-particle" : "", "family" : "Kondash", "given" : "Andrew J.", "non-dropping-particle" : "", "parse-names" : false, "suffix" : "" }, { "dropping-particle" : "", "family" : "Warner", "given" : "Nathaniel R.", "non-dropping-particle" : "", "parse-names" : false, "suffix" : "" }, { "dropping-particle" : "", "family" : "Lahav", "given" : "Ori", "non-dropping-particle" : "", "parse-names" : false, "suffix" : "" }, { "dropping-particle" : "", "family" : "Vengosh", "given" : "Avner", "non-dropping-particle" : "", "parse-names" : false, "suffix" : "" } ], "container-title" : "Environmental Science and Technology", "id" : "ITEM-1", "issue" : "2", "issued" : { "date-parts" : [ [ "2014" ] ] }, "page" : "1334-1342", "title" : "Radium and barium removal through blending hydraulic fracturing fluids with acid mine drainage", "type" : "article-journal", "volume" : "48" }, "uris" : [ "http://www.mendeley.com/documents/?uuid=68ba728a-329d-45e3-b38a-fe7e886af31e" ] }, { "id" : "ITEM-2", "itemData" : { "DOI" : "10.1021/es405118y", "ISSN" : "1520-5851", "PMID" : "24606408", "abstract" : "The rapid rise of shale gas development through horizontal drilling and high volume hydraulic fracturing has expanded the extraction of hydrocarbon resources in the U.S. The rise of shale gas development has triggered an intense public debate regarding the potential environmental and human health effects from hydraulic fracturing. This paper provides a critical review of the potential risks that shale gas operations pose to water resources, with an emphasis on case studies mostly from the U.S. Four potential risks for water resources are identified: (1) the contamination of shallow aquifers with fugitive hydrocarbon gases (i.e., stray gas contamination), which can also potentially lead to the salinization of shallow groundwater through leaking natural gas wells and subsurface flow; (2) the contamination of surface water and shallow groundwater from spills, leaks, and/or the disposal of inadequately treated shale gas wastewater; (3) the accumulation of toxic and radioactive elements in soil or stream sediments near disposal or spill sites; and (4) the overextraction of water resources for high-volume hydraulic fracturing that could induce water shortages or conflicts with other water users, particularly in water-scarce areas. Analysis of published data (through January 2014) reveals evidence for stray gas contamination, surface water impacts in areas of intensive shale gas development, and the accumulation of radium isotopes in some disposal and spill sites. The direct contamination of shallow groundwater from hydraulic fracturing fluids and deep formation waters by hydraulic fracturing itself, however, remains controversial.", "author" : [ { "dropping-particle" : "", "family" : "Vengosh", "given" : "Avner", "non-dropping-particle" : "", "parse-names" : false, "suffix" : "" }, { "dropping-particle" : "", "family" : "Jackson", "given" : "Robert B", "non-dropping-particle" : "", "parse-names" : false, "suffix" : "" }, { "dropping-particle" : "", "family" : "Warner", "given" : "Nathaniel", "non-dropping-particle" : "", "parse-names" : false, "suffix" : "" }, { "dropping-particle" : "", "family" : "Darrah", "given" : "Thomas H", "non-dropping-particle" : "", "parse-names" : false, "suffix" : "" }, { "dropping-particle" : "", "family" : "Kondash", "given" : "Andrew", "non-dropping-particle" : "", "parse-names" : false, "suffix" : "" } ], "container-title" : "Environmental science &amp; technology", "id" : "ITEM-2", "issue" : "15", "issued" : { "date-parts" : [ [ "2014", "3", "5" ] ] }, "page" : "8334-8348", "title" : "A Critical Review of the Risks to Water Resources from Unconventional Shale Gas Development and Hydraulic Fracturing in the United States", "type" : "article-journal", "volume" : "48" }, "uris" : [ "http://www.mendeley.com/documents/?uuid=85ea7da6-f587-4def-8a0b-63540186aaa5" ] }, { "id" : "ITEM-3",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"ITEM-3", "issued" : { "date-parts" : [ [ "2011" ] ] }, "number-of-pages" : "31", "title" : "Radium Content of Oil- and Gas-Field Produced Waters in the Northern Appalachian Basin (USA):", "type" : "report" }, "uris" : [ "http://www.mendeley.com/documents/?uuid=887b802a-34d4-4ac6-b77f-20af0ccf878a" ] } ], "mendeley" : { "formattedCitation" : "&lt;sup&gt;49\u201351&lt;/sup&gt;", "plainTextFormattedCitation" : "49\u201351", "previouslyFormattedCitation" : "&lt;sup&gt;49\u201351&lt;/sup&gt;" }, "properties" : {  }, "schema" : "https://github.com/citation-style-language/schema/raw/master/csl-citation.json" }</w:instrText>
      </w:r>
      <w:r w:rsidR="00E71EBF">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49–51</w:t>
      </w:r>
      <w:r w:rsidR="00E71EBF">
        <w:rPr>
          <w:rFonts w:ascii="Times New Roman" w:hAnsi="Times New Roman"/>
          <w:sz w:val="24"/>
          <w:szCs w:val="24"/>
        </w:rPr>
        <w:fldChar w:fldCharType="end"/>
      </w:r>
      <w:r w:rsidR="00E71EBF">
        <w:rPr>
          <w:rFonts w:ascii="Times New Roman" w:hAnsi="Times New Roman"/>
          <w:sz w:val="24"/>
          <w:szCs w:val="24"/>
        </w:rPr>
        <w:t xml:space="preserve"> While the injected fluid typically does not include Ra</w:t>
      </w:r>
      <w:del w:id="337" w:author="Microsoft Office User" w:date="2017-12-11T09:18:00Z">
        <w:r w:rsidR="00E71EBF" w:rsidDel="00C826FC">
          <w:rPr>
            <w:rFonts w:ascii="Times New Roman" w:hAnsi="Times New Roman"/>
            <w:sz w:val="24"/>
            <w:szCs w:val="24"/>
          </w:rPr>
          <w:delText xml:space="preserve"> isotopes</w:delText>
        </w:r>
      </w:del>
      <w:r w:rsidR="00E71EBF">
        <w:rPr>
          <w:rFonts w:ascii="Times New Roman" w:hAnsi="Times New Roman"/>
          <w:sz w:val="24"/>
          <w:szCs w:val="24"/>
        </w:rPr>
        <w:t xml:space="preserve">, produced waters that are mixes of the injected fluid and the formation brine </w:t>
      </w:r>
      <w:ins w:id="338" w:author="Microsoft Office User" w:date="2017-12-11T00:08:00Z">
        <w:r w:rsidR="00FF4923">
          <w:rPr>
            <w:rFonts w:ascii="Times New Roman" w:hAnsi="Times New Roman"/>
            <w:sz w:val="24"/>
            <w:szCs w:val="24"/>
          </w:rPr>
          <w:t xml:space="preserve">often </w:t>
        </w:r>
      </w:ins>
      <w:del w:id="339" w:author="Microsoft Office User" w:date="2017-12-11T09:18:00Z">
        <w:r w:rsidR="00E71EBF" w:rsidDel="00C826FC">
          <w:rPr>
            <w:rFonts w:ascii="Times New Roman" w:hAnsi="Times New Roman"/>
            <w:sz w:val="24"/>
            <w:szCs w:val="24"/>
          </w:rPr>
          <w:delText xml:space="preserve">do </w:delText>
        </w:r>
      </w:del>
      <w:r w:rsidR="00E71EBF">
        <w:rPr>
          <w:rFonts w:ascii="Times New Roman" w:hAnsi="Times New Roman"/>
          <w:sz w:val="24"/>
          <w:szCs w:val="24"/>
        </w:rPr>
        <w:t>contain appreciable amounts of Ra</w:t>
      </w:r>
      <w:r w:rsidR="00B84B53">
        <w:rPr>
          <w:rFonts w:ascii="Times New Roman" w:hAnsi="Times New Roman"/>
          <w:sz w:val="24"/>
          <w:szCs w:val="24"/>
        </w:rPr>
        <w:t xml:space="preserve"> (</w:t>
      </w:r>
      <w:ins w:id="340" w:author="Microsoft Office User" w:date="2017-12-11T00:18:00Z">
        <w:r w:rsidR="00DC6636">
          <w:rPr>
            <w:rFonts w:ascii="Times New Roman" w:hAnsi="Times New Roman"/>
            <w:sz w:val="24"/>
            <w:szCs w:val="24"/>
          </w:rPr>
          <w:t xml:space="preserve">e.g. </w:t>
        </w:r>
      </w:ins>
      <w:commentRangeStart w:id="341"/>
      <w:r w:rsidR="00B84B53">
        <w:rPr>
          <w:rFonts w:ascii="Times New Roman" w:hAnsi="Times New Roman"/>
          <w:sz w:val="24"/>
          <w:szCs w:val="24"/>
        </w:rPr>
        <w:t xml:space="preserve">~0.1-100 </w:t>
      </w:r>
      <w:proofErr w:type="spellStart"/>
      <w:r w:rsidR="00B84B53">
        <w:rPr>
          <w:rFonts w:ascii="Times New Roman" w:hAnsi="Times New Roman"/>
          <w:sz w:val="24"/>
          <w:szCs w:val="24"/>
        </w:rPr>
        <w:t>Bq</w:t>
      </w:r>
      <w:proofErr w:type="spellEnd"/>
      <w:r w:rsidR="00B84B53">
        <w:rPr>
          <w:rFonts w:ascii="Times New Roman" w:hAnsi="Times New Roman"/>
          <w:sz w:val="24"/>
          <w:szCs w:val="24"/>
        </w:rPr>
        <w:t>/L</w:t>
      </w:r>
      <w:ins w:id="342" w:author="Microsoft Office User" w:date="2017-12-11T00:18:00Z">
        <w:r w:rsidR="00DC6636">
          <w:rPr>
            <w:rFonts w:ascii="Times New Roman" w:hAnsi="Times New Roman"/>
            <w:sz w:val="24"/>
            <w:szCs w:val="24"/>
          </w:rPr>
          <w:t xml:space="preserve"> in </w:t>
        </w:r>
        <w:del w:id="343" w:author="Michael Chen" w:date="2017-12-11T14:38:00Z">
          <w:r w:rsidR="00DC6636" w:rsidDel="00454529">
            <w:rPr>
              <w:rFonts w:ascii="Times New Roman" w:hAnsi="Times New Roman"/>
              <w:sz w:val="24"/>
              <w:szCs w:val="24"/>
            </w:rPr>
            <w:delText>xxx</w:delText>
          </w:r>
        </w:del>
      </w:ins>
      <w:ins w:id="344" w:author="Michael Chen" w:date="2017-12-11T14:38:00Z">
        <w:r w:rsidR="00454529">
          <w:rPr>
            <w:rFonts w:ascii="Times New Roman" w:hAnsi="Times New Roman"/>
            <w:sz w:val="24"/>
            <w:szCs w:val="24"/>
          </w:rPr>
          <w:t>the Marcellus</w:t>
        </w:r>
      </w:ins>
      <w:ins w:id="345" w:author="Microsoft Office User" w:date="2017-12-11T00:18:00Z">
        <w:r w:rsidR="00DC6636">
          <w:rPr>
            <w:rFonts w:ascii="Times New Roman" w:hAnsi="Times New Roman"/>
            <w:sz w:val="24"/>
            <w:szCs w:val="24"/>
          </w:rPr>
          <w:t xml:space="preserve"> shale</w:t>
        </w:r>
      </w:ins>
      <w:commentRangeEnd w:id="341"/>
      <w:ins w:id="346" w:author="Microsoft Office User" w:date="2017-12-11T09:19:00Z">
        <w:r w:rsidR="00C826FC">
          <w:rPr>
            <w:rStyle w:val="CommentReference"/>
          </w:rPr>
          <w:commentReference w:id="341"/>
        </w:r>
      </w:ins>
      <w:r w:rsidR="00B84B53">
        <w:rPr>
          <w:rFonts w:ascii="Times New Roman" w:hAnsi="Times New Roman"/>
          <w:sz w:val="24"/>
          <w:szCs w:val="24"/>
        </w:rPr>
        <w:t>).</w:t>
      </w:r>
      <w:r w:rsidR="00B84B53">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"id" : "ITEM-2",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"ITEM-2", "issued" : { "date-parts" : [ [ "2011" ] ] }, "number-of-pages" : "31", "title" : "Radium Content of Oil- and Gas-Field Produced Waters in the Northern Appalachian Basin (USA):", "type" : "report" }, "uris" : [ "http://www.mendeley.com/documents/?uuid=887b802a-34d4-4ac6-b77f-20af0ccf878a" ] } ], "mendeley" : { "formattedCitation" : "&lt;sup&gt;51,52&lt;/sup&gt;", "plainTextFormattedCitation" : "51,52", "previouslyFormattedCitation" : "&lt;sup&gt;51,52&lt;/sup&gt;" }, "properties" : {  }, "schema" : "https://github.com/citation-style-language/schema/raw/master/csl-citation.json" }</w:instrText>
      </w:r>
      <w:r w:rsidR="00B84B53">
        <w:rPr>
          <w:rFonts w:ascii="Times New Roman" w:hAnsi="Times New Roman"/>
          <w:sz w:val="24"/>
          <w:szCs w:val="24"/>
        </w:rPr>
        <w:fldChar w:fldCharType="separate"/>
      </w:r>
      <w:r w:rsidR="00F64C67" w:rsidRPr="00F64C67">
        <w:rPr>
          <w:rFonts w:ascii="Times New Roman" w:hAnsi="Times New Roman"/>
          <w:noProof/>
          <w:sz w:val="24"/>
          <w:szCs w:val="24"/>
          <w:vertAlign w:val="superscript"/>
        </w:rPr>
        <w:t>51,52</w:t>
      </w:r>
      <w:r w:rsidR="00B84B53">
        <w:rPr>
          <w:rFonts w:ascii="Times New Roman" w:hAnsi="Times New Roman"/>
          <w:sz w:val="24"/>
          <w:szCs w:val="24"/>
        </w:rPr>
        <w:fldChar w:fldCharType="end"/>
      </w:r>
      <w:r w:rsidR="00B84B53">
        <w:rPr>
          <w:rFonts w:ascii="Times New Roman" w:hAnsi="Times New Roman"/>
          <w:sz w:val="24"/>
          <w:szCs w:val="24"/>
        </w:rPr>
        <w:t xml:space="preserve"> </w:t>
      </w:r>
      <w:del w:id="347" w:author="Microsoft Office User" w:date="2017-12-11T00:18:00Z">
        <w:r w:rsidR="00B84B53" w:rsidDel="00DC6636">
          <w:rPr>
            <w:rFonts w:ascii="Times New Roman" w:hAnsi="Times New Roman"/>
            <w:sz w:val="24"/>
            <w:szCs w:val="24"/>
          </w:rPr>
          <w:delText>Typical f</w:delText>
        </w:r>
      </w:del>
      <w:ins w:id="348" w:author="Microsoft Office User" w:date="2017-12-11T00:18:00Z">
        <w:r w:rsidR="00DC6636">
          <w:rPr>
            <w:rFonts w:ascii="Times New Roman" w:hAnsi="Times New Roman"/>
            <w:sz w:val="24"/>
            <w:szCs w:val="24"/>
          </w:rPr>
          <w:t>F</w:t>
        </w:r>
      </w:ins>
      <w:r w:rsidR="00B84B53">
        <w:rPr>
          <w:rFonts w:ascii="Times New Roman" w:hAnsi="Times New Roman"/>
          <w:sz w:val="24"/>
          <w:szCs w:val="24"/>
        </w:rPr>
        <w:t>ormation brines are extremely saline,</w:t>
      </w:r>
      <w:r w:rsidR="001D14E0">
        <w:rPr>
          <w:rFonts w:ascii="Times New Roman" w:hAnsi="Times New Roman"/>
          <w:sz w:val="24"/>
          <w:szCs w:val="24"/>
        </w:rPr>
        <w:t xml:space="preserve"> often</w:t>
      </w:r>
      <w:r w:rsidR="00B84B53">
        <w:rPr>
          <w:rFonts w:ascii="Times New Roman" w:hAnsi="Times New Roman"/>
          <w:sz w:val="24"/>
          <w:szCs w:val="24"/>
        </w:rPr>
        <w:t xml:space="preserve"> more so than </w:t>
      </w:r>
      <w:del w:id="349" w:author="Microsoft Office User" w:date="2017-12-11T00:10:00Z">
        <w:r w:rsidR="00B84B53" w:rsidDel="00B7205F">
          <w:rPr>
            <w:rFonts w:ascii="Times New Roman" w:hAnsi="Times New Roman"/>
            <w:sz w:val="24"/>
            <w:szCs w:val="24"/>
          </w:rPr>
          <w:delText xml:space="preserve">even </w:delText>
        </w:r>
      </w:del>
      <w:r w:rsidR="00B84B53">
        <w:rPr>
          <w:rFonts w:ascii="Times New Roman" w:hAnsi="Times New Roman"/>
          <w:sz w:val="24"/>
          <w:szCs w:val="24"/>
        </w:rPr>
        <w:t>seawater, thus</w:t>
      </w:r>
      <w:ins w:id="350" w:author="Microsoft Office User" w:date="2017-12-11T09:46:00Z">
        <w:r w:rsidR="009E4448">
          <w:rPr>
            <w:rFonts w:ascii="Times New Roman" w:hAnsi="Times New Roman"/>
            <w:sz w:val="24"/>
            <w:szCs w:val="24"/>
          </w:rPr>
          <w:t xml:space="preserve"> </w:t>
        </w:r>
      </w:ins>
      <w:del w:id="351" w:author="Microsoft Office User" w:date="2017-12-11T00:10:00Z">
        <w:r w:rsidR="00B84B53" w:rsidDel="00B7205F">
          <w:rPr>
            <w:rFonts w:ascii="Times New Roman" w:hAnsi="Times New Roman"/>
            <w:sz w:val="24"/>
            <w:szCs w:val="24"/>
          </w:rPr>
          <w:delText xml:space="preserve"> these</w:delText>
        </w:r>
      </w:del>
      <w:del w:id="352" w:author="Microsoft Office User" w:date="2017-12-11T09:47:00Z">
        <w:r w:rsidR="00B84B53" w:rsidDel="009E4448">
          <w:rPr>
            <w:rFonts w:ascii="Times New Roman" w:hAnsi="Times New Roman"/>
            <w:sz w:val="24"/>
            <w:szCs w:val="24"/>
          </w:rPr>
          <w:delText xml:space="preserve"> </w:delText>
        </w:r>
      </w:del>
      <w:ins w:id="353" w:author="Microsoft Office User" w:date="2017-12-11T00:10:00Z">
        <w:r w:rsidR="00B7205F">
          <w:rPr>
            <w:rFonts w:ascii="Times New Roman" w:hAnsi="Times New Roman"/>
            <w:sz w:val="24"/>
            <w:szCs w:val="24"/>
          </w:rPr>
          <w:t xml:space="preserve">aqueous </w:t>
        </w:r>
      </w:ins>
      <w:r w:rsidR="00B84B53">
        <w:rPr>
          <w:rFonts w:ascii="Times New Roman" w:hAnsi="Times New Roman"/>
          <w:sz w:val="24"/>
          <w:szCs w:val="24"/>
        </w:rPr>
        <w:t>Ra concentrations are expected</w:t>
      </w:r>
      <w:ins w:id="354" w:author="Microsoft Office User" w:date="2017-12-11T09:46:00Z">
        <w:r w:rsidR="009E4448">
          <w:rPr>
            <w:rFonts w:ascii="Times New Roman" w:hAnsi="Times New Roman"/>
            <w:sz w:val="24"/>
            <w:szCs w:val="24"/>
          </w:rPr>
          <w:t xml:space="preserve"> </w:t>
        </w:r>
      </w:ins>
      <w:del w:id="355" w:author="Microsoft Office User" w:date="2017-12-11T09:46:00Z">
        <w:r w:rsidR="00B84B53" w:rsidDel="009E4448">
          <w:rPr>
            <w:rFonts w:ascii="Times New Roman" w:hAnsi="Times New Roman"/>
            <w:sz w:val="24"/>
            <w:szCs w:val="24"/>
          </w:rPr>
          <w:delText xml:space="preserve"> </w:delText>
        </w:r>
      </w:del>
      <w:r w:rsidR="00B84B53">
        <w:rPr>
          <w:rFonts w:ascii="Times New Roman" w:hAnsi="Times New Roman"/>
          <w:sz w:val="24"/>
          <w:szCs w:val="24"/>
        </w:rPr>
        <w:t>to reflect the balance of Ra production</w:t>
      </w:r>
      <w:ins w:id="356" w:author="Microsoft Office User" w:date="2017-12-11T09:25:00Z">
        <w:r w:rsidR="00B16DB1">
          <w:rPr>
            <w:rFonts w:ascii="Times New Roman" w:hAnsi="Times New Roman"/>
            <w:sz w:val="24"/>
            <w:szCs w:val="24"/>
          </w:rPr>
          <w:t xml:space="preserve"> and consumption</w:t>
        </w:r>
      </w:ins>
      <w:r w:rsidR="00B84B53">
        <w:rPr>
          <w:rFonts w:ascii="Times New Roman" w:hAnsi="Times New Roman"/>
          <w:sz w:val="24"/>
          <w:szCs w:val="24"/>
        </w:rPr>
        <w:t xml:space="preserve"> by alpha recoil</w:t>
      </w:r>
      <w:del w:id="357" w:author="Microsoft Office User" w:date="2017-12-11T00:10:00Z">
        <w:r w:rsidR="00B84B53" w:rsidDel="00B7205F">
          <w:rPr>
            <w:rFonts w:ascii="Times New Roman" w:hAnsi="Times New Roman"/>
            <w:sz w:val="24"/>
            <w:szCs w:val="24"/>
          </w:rPr>
          <w:delText>, balanced by</w:delText>
        </w:r>
      </w:del>
      <w:ins w:id="358" w:author="Microsoft Office User" w:date="2017-12-11T00:10:00Z">
        <w:r w:rsidR="00B7205F">
          <w:rPr>
            <w:rFonts w:ascii="Times New Roman" w:hAnsi="Times New Roman"/>
            <w:sz w:val="24"/>
            <w:szCs w:val="24"/>
          </w:rPr>
          <w:t xml:space="preserve"> and</w:t>
        </w:r>
      </w:ins>
      <w:r w:rsidR="00B84B53">
        <w:rPr>
          <w:rFonts w:ascii="Times New Roman" w:hAnsi="Times New Roman"/>
          <w:sz w:val="24"/>
          <w:szCs w:val="24"/>
        </w:rPr>
        <w:t xml:space="preserve"> radioactive decay. </w:t>
      </w:r>
      <w:del w:id="359" w:author="Microsoft Office User" w:date="2017-12-11T10:01:00Z">
        <w:r w:rsidR="00B84B53" w:rsidDel="00D3732E">
          <w:rPr>
            <w:rFonts w:ascii="Times New Roman" w:hAnsi="Times New Roman"/>
            <w:sz w:val="24"/>
            <w:szCs w:val="24"/>
          </w:rPr>
          <w:delText>However,</w:delText>
        </w:r>
      </w:del>
      <w:ins w:id="360" w:author="Microsoft Office User" w:date="2017-12-11T10:01:00Z">
        <w:r w:rsidR="00D3732E">
          <w:rPr>
            <w:rFonts w:ascii="Times New Roman" w:hAnsi="Times New Roman"/>
            <w:sz w:val="24"/>
            <w:szCs w:val="24"/>
          </w:rPr>
          <w:t>I</w:t>
        </w:r>
      </w:ins>
      <w:ins w:id="361" w:author="Microsoft Office User" w:date="2017-12-11T09:47:00Z">
        <w:r w:rsidR="009E4448">
          <w:rPr>
            <w:rFonts w:ascii="Times New Roman" w:hAnsi="Times New Roman"/>
            <w:sz w:val="24"/>
            <w:szCs w:val="24"/>
          </w:rPr>
          <w:t xml:space="preserve">njection of engineered fluids may </w:t>
        </w:r>
      </w:ins>
      <w:ins w:id="362" w:author="Microsoft Office User" w:date="2017-12-11T11:54:00Z">
        <w:r w:rsidR="00C678F6">
          <w:rPr>
            <w:rFonts w:ascii="Times New Roman" w:hAnsi="Times New Roman"/>
            <w:sz w:val="24"/>
            <w:szCs w:val="24"/>
          </w:rPr>
          <w:t xml:space="preserve">thereby </w:t>
        </w:r>
      </w:ins>
      <w:ins w:id="363" w:author="Microsoft Office User" w:date="2017-12-11T09:47:00Z">
        <w:r w:rsidR="009E4448">
          <w:rPr>
            <w:rFonts w:ascii="Times New Roman" w:hAnsi="Times New Roman"/>
            <w:sz w:val="24"/>
            <w:szCs w:val="24"/>
          </w:rPr>
          <w:t xml:space="preserve">enhance </w:t>
        </w:r>
      </w:ins>
      <w:ins w:id="364" w:author="Microsoft Office User" w:date="2017-12-11T09:48:00Z">
        <w:r w:rsidR="009E4448" w:rsidRPr="009E4448">
          <w:rPr>
            <w:rFonts w:ascii="Times New Roman" w:hAnsi="Times New Roman"/>
            <w:i/>
            <w:sz w:val="24"/>
            <w:szCs w:val="24"/>
            <w:rPrChange w:id="365" w:author="Microsoft Office User" w:date="2017-12-11T09:48:00Z">
              <w:rPr>
                <w:rFonts w:ascii="Times New Roman" w:hAnsi="Times New Roman"/>
                <w:sz w:val="24"/>
                <w:szCs w:val="24"/>
              </w:rPr>
            </w:rPrChange>
          </w:rPr>
          <w:t>in-situ</w:t>
        </w:r>
        <w:r w:rsidR="009E4448">
          <w:rPr>
            <w:rFonts w:ascii="Times New Roman" w:hAnsi="Times New Roman"/>
            <w:sz w:val="24"/>
            <w:szCs w:val="24"/>
          </w:rPr>
          <w:t xml:space="preserve"> </w:t>
        </w:r>
      </w:ins>
      <w:ins w:id="366" w:author="Microsoft Office User" w:date="2017-12-11T09:47:00Z">
        <w:r w:rsidR="009E4448">
          <w:rPr>
            <w:rFonts w:ascii="Times New Roman" w:hAnsi="Times New Roman"/>
            <w:sz w:val="24"/>
            <w:szCs w:val="24"/>
          </w:rPr>
          <w:t>Ra</w:t>
        </w:r>
      </w:ins>
      <w:ins w:id="367" w:author="Microsoft Office User" w:date="2017-12-11T09:48:00Z">
        <w:r w:rsidR="009E4448">
          <w:rPr>
            <w:rFonts w:ascii="Times New Roman" w:hAnsi="Times New Roman"/>
            <w:sz w:val="24"/>
            <w:szCs w:val="24"/>
          </w:rPr>
          <w:t xml:space="preserve"> sorption</w:t>
        </w:r>
      </w:ins>
      <w:ins w:id="368" w:author="Microsoft Office User" w:date="2017-12-11T09:47:00Z">
        <w:r w:rsidR="009E4448">
          <w:rPr>
            <w:rFonts w:ascii="Times New Roman" w:hAnsi="Times New Roman"/>
            <w:sz w:val="24"/>
            <w:szCs w:val="24"/>
          </w:rPr>
          <w:t xml:space="preserve">, perhaps transiently, </w:t>
        </w:r>
      </w:ins>
      <w:del w:id="369" w:author="Microsoft Office User" w:date="2017-12-11T09:52:00Z">
        <w:r w:rsidR="00B84B53" w:rsidDel="008940B8">
          <w:rPr>
            <w:rFonts w:ascii="Times New Roman" w:hAnsi="Times New Roman"/>
            <w:sz w:val="24"/>
            <w:szCs w:val="24"/>
          </w:rPr>
          <w:delText xml:space="preserve"> </w:delText>
        </w:r>
      </w:del>
      <w:ins w:id="370" w:author="Microsoft Office User" w:date="2017-12-11T09:49:00Z">
        <w:r w:rsidR="009E4448">
          <w:rPr>
            <w:rFonts w:ascii="Times New Roman" w:hAnsi="Times New Roman"/>
            <w:sz w:val="24"/>
            <w:szCs w:val="24"/>
          </w:rPr>
          <w:t xml:space="preserve">owing to localized decreases in salinity, and </w:t>
        </w:r>
      </w:ins>
      <w:del w:id="371" w:author="Microsoft Office User" w:date="2017-12-11T09:37:00Z">
        <w:r w:rsidR="00B84B53" w:rsidRPr="009E4448" w:rsidDel="0022276C">
          <w:rPr>
            <w:rFonts w:ascii="Times New Roman" w:hAnsi="Times New Roman"/>
            <w:sz w:val="24"/>
            <w:szCs w:val="24"/>
          </w:rPr>
          <w:delText xml:space="preserve">the mixing of low salinity, oxic solutions (ie, </w:delText>
        </w:r>
      </w:del>
      <w:del w:id="372" w:author="Microsoft Office User" w:date="2017-12-11T09:38:00Z">
        <w:r w:rsidR="00B84B53" w:rsidDel="0022276C">
          <w:rPr>
            <w:rFonts w:ascii="Times New Roman" w:hAnsi="Times New Roman"/>
            <w:sz w:val="24"/>
            <w:szCs w:val="24"/>
          </w:rPr>
          <w:delText xml:space="preserve">hydraulic fracturing fluid) </w:delText>
        </w:r>
      </w:del>
      <w:del w:id="373" w:author="Microsoft Office User" w:date="2017-12-11T09:49:00Z">
        <w:r w:rsidR="00B84B53" w:rsidDel="009E4448">
          <w:rPr>
            <w:rFonts w:ascii="Times New Roman" w:hAnsi="Times New Roman"/>
            <w:sz w:val="24"/>
            <w:szCs w:val="24"/>
          </w:rPr>
          <w:delText xml:space="preserve">could </w:delText>
        </w:r>
      </w:del>
      <w:del w:id="374" w:author="Microsoft Office User" w:date="2017-12-11T09:36:00Z">
        <w:r w:rsidR="00B84B53" w:rsidDel="0022276C">
          <w:rPr>
            <w:rFonts w:ascii="Times New Roman" w:hAnsi="Times New Roman"/>
            <w:sz w:val="24"/>
            <w:szCs w:val="24"/>
          </w:rPr>
          <w:delText>serve to</w:delText>
        </w:r>
      </w:del>
      <w:ins w:id="375" w:author="Microsoft Office User" w:date="2017-12-11T09:50:00Z">
        <w:r w:rsidR="009E4448">
          <w:rPr>
            <w:rFonts w:ascii="Times New Roman" w:hAnsi="Times New Roman"/>
            <w:sz w:val="24"/>
            <w:szCs w:val="24"/>
          </w:rPr>
          <w:t xml:space="preserve">oxidation of </w:t>
        </w:r>
      </w:ins>
      <w:del w:id="376" w:author="Microsoft Office User" w:date="2017-12-11T09:36:00Z">
        <w:r w:rsidR="00B84B53" w:rsidDel="0022276C">
          <w:rPr>
            <w:rFonts w:ascii="Times New Roman" w:hAnsi="Times New Roman"/>
            <w:sz w:val="24"/>
            <w:szCs w:val="24"/>
          </w:rPr>
          <w:delText xml:space="preserve"> </w:delText>
        </w:r>
      </w:del>
      <w:del w:id="377" w:author="Microsoft Office User" w:date="2017-12-11T09:49:00Z">
        <w:r w:rsidR="00B84B53" w:rsidDel="009E4448">
          <w:rPr>
            <w:rFonts w:ascii="Times New Roman" w:hAnsi="Times New Roman"/>
            <w:sz w:val="24"/>
            <w:szCs w:val="24"/>
          </w:rPr>
          <w:delText>oxidize</w:delText>
        </w:r>
      </w:del>
      <w:del w:id="378" w:author="Microsoft Office User" w:date="2017-12-11T09:50:00Z">
        <w:r w:rsidR="00B84B53" w:rsidDel="009E4448">
          <w:rPr>
            <w:rFonts w:ascii="Times New Roman" w:hAnsi="Times New Roman"/>
            <w:sz w:val="24"/>
            <w:szCs w:val="24"/>
          </w:rPr>
          <w:delText xml:space="preserve"> </w:delText>
        </w:r>
      </w:del>
      <w:r w:rsidR="00B84B53">
        <w:rPr>
          <w:rFonts w:ascii="Times New Roman" w:hAnsi="Times New Roman"/>
          <w:sz w:val="24"/>
          <w:szCs w:val="24"/>
        </w:rPr>
        <w:t xml:space="preserve">reduced </w:t>
      </w:r>
      <w:ins w:id="379" w:author="Microsoft Office User" w:date="2017-12-11T09:25:00Z">
        <w:r w:rsidR="00686A3C">
          <w:rPr>
            <w:rFonts w:ascii="Times New Roman" w:hAnsi="Times New Roman"/>
            <w:sz w:val="24"/>
            <w:szCs w:val="24"/>
          </w:rPr>
          <w:t>Fe</w:t>
        </w:r>
        <w:r w:rsidR="00686A3C" w:rsidRPr="00686A3C">
          <w:rPr>
            <w:rFonts w:ascii="Times New Roman" w:hAnsi="Times New Roman"/>
            <w:sz w:val="24"/>
            <w:szCs w:val="24"/>
            <w:vertAlign w:val="superscript"/>
            <w:rPrChange w:id="380" w:author="Microsoft Office User" w:date="2017-12-11T09:25:00Z">
              <w:rPr>
                <w:rFonts w:ascii="Times New Roman" w:hAnsi="Times New Roman"/>
                <w:sz w:val="24"/>
                <w:szCs w:val="24"/>
              </w:rPr>
            </w:rPrChange>
          </w:rPr>
          <w:t>2+</w:t>
        </w:r>
      </w:ins>
      <w:r w:rsidR="00B84B53">
        <w:rPr>
          <w:rFonts w:ascii="Times New Roman" w:hAnsi="Times New Roman"/>
          <w:sz w:val="24"/>
          <w:szCs w:val="24"/>
        </w:rPr>
        <w:t>mineral</w:t>
      </w:r>
      <w:ins w:id="381" w:author="Microsoft Office User" w:date="2017-12-11T09:25:00Z">
        <w:r w:rsidR="00686A3C">
          <w:rPr>
            <w:rFonts w:ascii="Times New Roman" w:hAnsi="Times New Roman"/>
            <w:sz w:val="24"/>
            <w:szCs w:val="24"/>
          </w:rPr>
          <w:t xml:space="preserve">s </w:t>
        </w:r>
      </w:ins>
      <w:ins w:id="382" w:author="Microsoft Office User" w:date="2017-12-11T09:27:00Z">
        <w:r w:rsidR="00686A3C">
          <w:rPr>
            <w:rFonts w:ascii="Times New Roman" w:hAnsi="Times New Roman"/>
            <w:sz w:val="24"/>
            <w:szCs w:val="24"/>
          </w:rPr>
          <w:t xml:space="preserve">(e.g. </w:t>
        </w:r>
      </w:ins>
      <w:ins w:id="383" w:author="Microsoft Office User" w:date="2017-12-11T09:25:00Z">
        <w:r w:rsidR="00686A3C">
          <w:rPr>
            <w:rFonts w:ascii="Times New Roman" w:hAnsi="Times New Roman"/>
            <w:sz w:val="24"/>
            <w:szCs w:val="24"/>
          </w:rPr>
          <w:t>siderite</w:t>
        </w:r>
      </w:ins>
      <w:ins w:id="384" w:author="Microsoft Office User" w:date="2017-12-11T09:27:00Z">
        <w:r w:rsidR="00686A3C">
          <w:rPr>
            <w:rFonts w:ascii="Times New Roman" w:hAnsi="Times New Roman"/>
            <w:sz w:val="24"/>
            <w:szCs w:val="24"/>
          </w:rPr>
          <w:t>)</w:t>
        </w:r>
      </w:ins>
      <w:ins w:id="385" w:author="Microsoft Office User" w:date="2017-12-11T09:53:00Z">
        <w:r w:rsidR="008940B8">
          <w:rPr>
            <w:rFonts w:ascii="Times New Roman" w:hAnsi="Times New Roman"/>
            <w:sz w:val="24"/>
            <w:szCs w:val="24"/>
          </w:rPr>
          <w:t xml:space="preserve"> to </w:t>
        </w:r>
      </w:ins>
      <w:ins w:id="386" w:author="Microsoft Office User" w:date="2017-12-11T09:54:00Z">
        <w:r w:rsidR="008940B8">
          <w:rPr>
            <w:rFonts w:ascii="Times New Roman" w:hAnsi="Times New Roman"/>
            <w:sz w:val="24"/>
            <w:szCs w:val="24"/>
          </w:rPr>
          <w:t>those capable of retaining high levels of Ra, including iron (</w:t>
        </w:r>
        <w:proofErr w:type="spellStart"/>
        <w:r w:rsidR="008940B8">
          <w:rPr>
            <w:rFonts w:ascii="Times New Roman" w:hAnsi="Times New Roman"/>
            <w:sz w:val="24"/>
            <w:szCs w:val="24"/>
          </w:rPr>
          <w:t>hydr</w:t>
        </w:r>
        <w:proofErr w:type="spellEnd"/>
        <w:r w:rsidR="008940B8">
          <w:rPr>
            <w:rFonts w:ascii="Times New Roman" w:hAnsi="Times New Roman"/>
            <w:sz w:val="24"/>
            <w:szCs w:val="24"/>
          </w:rPr>
          <w:t>)oxides</w:t>
        </w:r>
      </w:ins>
      <w:del w:id="387" w:author="Microsoft Office User" w:date="2017-12-11T09:50:00Z">
        <w:r w:rsidR="00B84B53" w:rsidDel="009E4448">
          <w:rPr>
            <w:rFonts w:ascii="Times New Roman" w:hAnsi="Times New Roman"/>
            <w:sz w:val="24"/>
            <w:szCs w:val="24"/>
          </w:rPr>
          <w:delText xml:space="preserve"> </w:delText>
        </w:r>
      </w:del>
      <w:del w:id="388" w:author="Microsoft Office User" w:date="2017-12-11T09:25:00Z">
        <w:r w:rsidR="00B84B53" w:rsidDel="00686A3C">
          <w:rPr>
            <w:rFonts w:ascii="Times New Roman" w:hAnsi="Times New Roman"/>
            <w:sz w:val="24"/>
            <w:szCs w:val="24"/>
          </w:rPr>
          <w:delText>phases</w:delText>
        </w:r>
      </w:del>
      <w:del w:id="389" w:author="Microsoft Office User" w:date="2017-12-11T09:50:00Z">
        <w:r w:rsidR="00B84B53" w:rsidDel="009E4448">
          <w:rPr>
            <w:rFonts w:ascii="Times New Roman" w:hAnsi="Times New Roman"/>
            <w:sz w:val="24"/>
            <w:szCs w:val="24"/>
          </w:rPr>
          <w:delText>,</w:delText>
        </w:r>
      </w:del>
      <w:del w:id="390" w:author="Microsoft Office User" w:date="2017-12-11T09:27:00Z">
        <w:r w:rsidR="00B84B53" w:rsidDel="00686A3C">
          <w:rPr>
            <w:rFonts w:ascii="Times New Roman" w:hAnsi="Times New Roman"/>
            <w:sz w:val="24"/>
            <w:szCs w:val="24"/>
          </w:rPr>
          <w:delText xml:space="preserve"> </w:delText>
        </w:r>
      </w:del>
      <w:del w:id="391" w:author="Microsoft Office User" w:date="2017-12-11T09:26:00Z">
        <w:r w:rsidR="00B84B53" w:rsidDel="00686A3C">
          <w:rPr>
            <w:rFonts w:ascii="Times New Roman" w:hAnsi="Times New Roman"/>
            <w:sz w:val="24"/>
            <w:szCs w:val="24"/>
          </w:rPr>
          <w:delText>and reduce</w:delText>
        </w:r>
        <w:r w:rsidR="001D14E0" w:rsidDel="00686A3C">
          <w:rPr>
            <w:rFonts w:ascii="Times New Roman" w:hAnsi="Times New Roman"/>
            <w:sz w:val="24"/>
            <w:szCs w:val="24"/>
          </w:rPr>
          <w:delText xml:space="preserve"> the formation salinity, </w:delText>
        </w:r>
      </w:del>
      <w:del w:id="392" w:author="Microsoft Office User" w:date="2017-12-11T09:27:00Z">
        <w:r w:rsidR="001D14E0" w:rsidDel="00686A3C">
          <w:rPr>
            <w:rFonts w:ascii="Times New Roman" w:hAnsi="Times New Roman"/>
            <w:sz w:val="24"/>
            <w:szCs w:val="24"/>
          </w:rPr>
          <w:delText xml:space="preserve">thus resulting in the retention of Ra on </w:delText>
        </w:r>
      </w:del>
      <w:del w:id="393" w:author="Microsoft Office User" w:date="2017-12-11T09:50:00Z">
        <w:r w:rsidR="001D14E0" w:rsidDel="009E4448">
          <w:rPr>
            <w:rFonts w:ascii="Times New Roman" w:hAnsi="Times New Roman"/>
            <w:sz w:val="24"/>
            <w:szCs w:val="24"/>
          </w:rPr>
          <w:delText>shale formation surfaces</w:delText>
        </w:r>
      </w:del>
      <w:r w:rsidR="001D14E0">
        <w:rPr>
          <w:rFonts w:ascii="Times New Roman" w:hAnsi="Times New Roman"/>
          <w:sz w:val="24"/>
          <w:szCs w:val="24"/>
        </w:rPr>
        <w:t>.</w:t>
      </w:r>
      <w:ins w:id="394" w:author="Microsoft Office User" w:date="2017-12-11T09:50:00Z">
        <w:r w:rsidR="008940B8">
          <w:rPr>
            <w:rFonts w:ascii="Times New Roman" w:hAnsi="Times New Roman"/>
            <w:sz w:val="24"/>
            <w:szCs w:val="24"/>
          </w:rPr>
          <w:t xml:space="preserve"> </w:t>
        </w:r>
      </w:ins>
      <w:ins w:id="395" w:author="Microsoft Office User" w:date="2017-12-11T09:52:00Z">
        <w:r w:rsidR="008940B8">
          <w:rPr>
            <w:rFonts w:ascii="Times New Roman" w:hAnsi="Times New Roman"/>
            <w:sz w:val="24"/>
            <w:szCs w:val="24"/>
          </w:rPr>
          <w:t>Conversely, decreased sorption may occur through alteration of mineral surfaces</w:t>
        </w:r>
      </w:ins>
      <w:ins w:id="396" w:author="Microsoft Office User" w:date="2017-12-11T09:53:00Z">
        <w:r w:rsidR="008940B8">
          <w:rPr>
            <w:rFonts w:ascii="Times New Roman" w:hAnsi="Times New Roman"/>
            <w:sz w:val="24"/>
            <w:szCs w:val="24"/>
          </w:rPr>
          <w:t xml:space="preserve"> </w:t>
        </w:r>
      </w:ins>
      <w:ins w:id="397" w:author="Microsoft Office User" w:date="2017-12-11T09:54:00Z">
        <w:r w:rsidR="00E803A3">
          <w:rPr>
            <w:rFonts w:ascii="Times New Roman" w:hAnsi="Times New Roman"/>
            <w:sz w:val="24"/>
            <w:szCs w:val="24"/>
          </w:rPr>
          <w:t>such as pyrite</w:t>
        </w:r>
      </w:ins>
      <w:ins w:id="398" w:author="Microsoft Office User" w:date="2017-12-11T10:00:00Z">
        <w:r w:rsidR="00E803A3">
          <w:rPr>
            <w:rFonts w:ascii="Times New Roman" w:hAnsi="Times New Roman"/>
            <w:sz w:val="24"/>
            <w:szCs w:val="24"/>
          </w:rPr>
          <w:t xml:space="preserve">, which </w:t>
        </w:r>
      </w:ins>
      <w:ins w:id="399" w:author="Microsoft Office User" w:date="2017-12-11T09:57:00Z">
        <w:r w:rsidR="00E803A3">
          <w:rPr>
            <w:rFonts w:ascii="Times New Roman" w:hAnsi="Times New Roman"/>
            <w:sz w:val="24"/>
            <w:szCs w:val="24"/>
          </w:rPr>
          <w:t xml:space="preserve">retains the highest </w:t>
        </w:r>
      </w:ins>
      <w:ins w:id="400" w:author="Microsoft Office User" w:date="2017-12-11T09:56:00Z">
        <w:r w:rsidR="00E803A3">
          <w:rPr>
            <w:rFonts w:ascii="Times New Roman" w:hAnsi="Times New Roman"/>
            <w:sz w:val="24"/>
            <w:szCs w:val="24"/>
          </w:rPr>
          <w:t>levels of Ra amongst all minerals examined</w:t>
        </w:r>
      </w:ins>
      <w:ins w:id="401" w:author="Microsoft Office User" w:date="2017-12-11T09:57:00Z">
        <w:r w:rsidR="00D3732E">
          <w:rPr>
            <w:rFonts w:ascii="Times New Roman" w:hAnsi="Times New Roman"/>
            <w:sz w:val="24"/>
            <w:szCs w:val="24"/>
          </w:rPr>
          <w:t xml:space="preserve"> here</w:t>
        </w:r>
      </w:ins>
      <w:ins w:id="402" w:author="Microsoft Office User" w:date="2017-12-11T10:02:00Z">
        <w:r w:rsidR="00D3732E">
          <w:rPr>
            <w:rFonts w:ascii="Times New Roman" w:hAnsi="Times New Roman"/>
            <w:sz w:val="24"/>
            <w:szCs w:val="24"/>
          </w:rPr>
          <w:t xml:space="preserve"> (Fig 1</w:t>
        </w:r>
      </w:ins>
      <w:ins w:id="403" w:author="Microsoft Office User" w:date="2017-12-11T10:03:00Z">
        <w:r w:rsidR="00D3732E">
          <w:rPr>
            <w:rFonts w:ascii="Times New Roman" w:hAnsi="Times New Roman"/>
            <w:sz w:val="24"/>
            <w:szCs w:val="24"/>
          </w:rPr>
          <w:t>b</w:t>
        </w:r>
      </w:ins>
      <w:ins w:id="404" w:author="Microsoft Office User" w:date="2017-12-11T10:02:00Z">
        <w:r w:rsidR="00D3732E">
          <w:rPr>
            <w:rFonts w:ascii="Times New Roman" w:hAnsi="Times New Roman"/>
            <w:sz w:val="24"/>
            <w:szCs w:val="24"/>
          </w:rPr>
          <w:t>)</w:t>
        </w:r>
      </w:ins>
      <w:ins w:id="405" w:author="Microsoft Office User" w:date="2017-12-11T09:57:00Z">
        <w:r w:rsidR="00D3732E">
          <w:rPr>
            <w:rFonts w:ascii="Times New Roman" w:hAnsi="Times New Roman"/>
            <w:sz w:val="24"/>
            <w:szCs w:val="24"/>
          </w:rPr>
          <w:t xml:space="preserve">; however, this is only true when </w:t>
        </w:r>
      </w:ins>
      <w:ins w:id="406" w:author="Microsoft Office User" w:date="2017-12-11T10:04:00Z">
        <w:r w:rsidR="00D3732E">
          <w:rPr>
            <w:rFonts w:ascii="Times New Roman" w:hAnsi="Times New Roman"/>
            <w:sz w:val="24"/>
            <w:szCs w:val="24"/>
          </w:rPr>
          <w:t>comparing</w:t>
        </w:r>
      </w:ins>
      <w:ins w:id="407" w:author="Microsoft Office User" w:date="2017-12-11T09:57:00Z">
        <w:r w:rsidR="00D3732E">
          <w:rPr>
            <w:rFonts w:ascii="Times New Roman" w:hAnsi="Times New Roman"/>
            <w:sz w:val="24"/>
            <w:szCs w:val="24"/>
          </w:rPr>
          <w:t xml:space="preserve"> Ra </w:t>
        </w:r>
      </w:ins>
      <w:ins w:id="408" w:author="Microsoft Office User" w:date="2017-12-11T10:03:00Z">
        <w:r w:rsidR="00D3732E">
          <w:rPr>
            <w:rFonts w:ascii="Times New Roman" w:hAnsi="Times New Roman"/>
            <w:sz w:val="24"/>
            <w:szCs w:val="24"/>
          </w:rPr>
          <w:t>sorption</w:t>
        </w:r>
      </w:ins>
      <w:ins w:id="409" w:author="Microsoft Office User" w:date="2017-12-11T09:57:00Z">
        <w:r w:rsidR="00D3732E">
          <w:rPr>
            <w:rFonts w:ascii="Times New Roman" w:hAnsi="Times New Roman"/>
            <w:sz w:val="24"/>
            <w:szCs w:val="24"/>
          </w:rPr>
          <w:t xml:space="preserve"> </w:t>
        </w:r>
      </w:ins>
      <w:ins w:id="410" w:author="Microsoft Office User" w:date="2017-12-11T10:04:00Z">
        <w:r w:rsidR="00D3732E">
          <w:rPr>
            <w:rFonts w:ascii="Times New Roman" w:hAnsi="Times New Roman"/>
            <w:sz w:val="24"/>
            <w:szCs w:val="24"/>
          </w:rPr>
          <w:t>normalized to surface area</w:t>
        </w:r>
      </w:ins>
      <w:ins w:id="411" w:author="Microsoft Office User" w:date="2017-12-11T10:07:00Z">
        <w:r w:rsidR="00B47A09">
          <w:rPr>
            <w:rFonts w:ascii="Times New Roman" w:hAnsi="Times New Roman"/>
            <w:sz w:val="24"/>
            <w:szCs w:val="24"/>
          </w:rPr>
          <w:t xml:space="preserve">, highlighting that </w:t>
        </w:r>
      </w:ins>
      <w:ins w:id="412" w:author="Microsoft Office User" w:date="2017-12-11T10:10:00Z">
        <w:r w:rsidR="00B47A09">
          <w:rPr>
            <w:rFonts w:ascii="Times New Roman" w:hAnsi="Times New Roman"/>
            <w:sz w:val="24"/>
            <w:szCs w:val="24"/>
          </w:rPr>
          <w:t xml:space="preserve">mineral surface area is a critical factor governing </w:t>
        </w:r>
      </w:ins>
      <w:ins w:id="413" w:author="Microsoft Office User" w:date="2017-12-11T10:11:00Z">
        <w:r w:rsidR="00B47A09">
          <w:rPr>
            <w:rFonts w:ascii="Times New Roman" w:hAnsi="Times New Roman"/>
            <w:sz w:val="24"/>
            <w:szCs w:val="24"/>
          </w:rPr>
          <w:t xml:space="preserve">extent of Ra sorption. </w:t>
        </w:r>
      </w:ins>
      <w:ins w:id="414" w:author="Microsoft Office User" w:date="2017-12-11T11:07:00Z">
        <w:r w:rsidR="005E27D5">
          <w:rPr>
            <w:rFonts w:ascii="Times New Roman" w:hAnsi="Times New Roman"/>
            <w:sz w:val="24"/>
            <w:szCs w:val="24"/>
          </w:rPr>
          <w:t>While it is unclear whether alteration of mineral surfaces</w:t>
        </w:r>
      </w:ins>
      <w:ins w:id="415" w:author="Microsoft Office User" w:date="2017-12-11T11:12:00Z">
        <w:r w:rsidR="00124FA8">
          <w:rPr>
            <w:rFonts w:ascii="Times New Roman" w:hAnsi="Times New Roman"/>
            <w:sz w:val="24"/>
            <w:szCs w:val="24"/>
          </w:rPr>
          <w:t xml:space="preserve"> and geochemical conditions</w:t>
        </w:r>
      </w:ins>
      <w:ins w:id="416" w:author="Microsoft Office User" w:date="2017-12-11T11:11:00Z">
        <w:r w:rsidR="00124FA8">
          <w:rPr>
            <w:rFonts w:ascii="Times New Roman" w:hAnsi="Times New Roman"/>
            <w:sz w:val="24"/>
            <w:szCs w:val="24"/>
          </w:rPr>
          <w:t xml:space="preserve"> within shale formations</w:t>
        </w:r>
      </w:ins>
      <w:ins w:id="417" w:author="Microsoft Office User" w:date="2017-12-11T11:12:00Z">
        <w:r w:rsidR="00124FA8">
          <w:rPr>
            <w:rFonts w:ascii="Times New Roman" w:hAnsi="Times New Roman"/>
            <w:sz w:val="24"/>
            <w:szCs w:val="24"/>
          </w:rPr>
          <w:t xml:space="preserve"> </w:t>
        </w:r>
      </w:ins>
      <w:ins w:id="418" w:author="Microsoft Office User" w:date="2017-12-11T11:22:00Z">
        <w:r w:rsidR="00732A04">
          <w:rPr>
            <w:rFonts w:ascii="Times New Roman" w:hAnsi="Times New Roman"/>
            <w:sz w:val="24"/>
            <w:szCs w:val="24"/>
          </w:rPr>
          <w:t>alter</w:t>
        </w:r>
      </w:ins>
      <w:ins w:id="419" w:author="Microsoft Office User" w:date="2017-12-11T11:07:00Z">
        <w:r w:rsidR="005E27D5">
          <w:rPr>
            <w:rFonts w:ascii="Times New Roman" w:hAnsi="Times New Roman"/>
            <w:sz w:val="24"/>
            <w:szCs w:val="24"/>
          </w:rPr>
          <w:t xml:space="preserve"> t</w:t>
        </w:r>
        <w:r w:rsidR="00124FA8">
          <w:rPr>
            <w:rFonts w:ascii="Times New Roman" w:hAnsi="Times New Roman"/>
            <w:sz w:val="24"/>
            <w:szCs w:val="24"/>
          </w:rPr>
          <w:t>he</w:t>
        </w:r>
        <w:r w:rsidR="00124FA8" w:rsidRPr="00732A04">
          <w:rPr>
            <w:rFonts w:ascii="Times New Roman" w:hAnsi="Times New Roman"/>
            <w:i/>
            <w:sz w:val="24"/>
            <w:szCs w:val="24"/>
            <w:rPrChange w:id="420" w:author="Microsoft Office User" w:date="2017-12-11T11:22:00Z">
              <w:rPr>
                <w:rFonts w:ascii="Times New Roman" w:hAnsi="Times New Roman"/>
                <w:sz w:val="24"/>
                <w:szCs w:val="24"/>
              </w:rPr>
            </w:rPrChange>
          </w:rPr>
          <w:t xml:space="preserve"> </w:t>
        </w:r>
      </w:ins>
      <w:ins w:id="421" w:author="Microsoft Office User" w:date="2017-12-11T11:22:00Z">
        <w:r w:rsidR="00732A04" w:rsidRPr="00732A04">
          <w:rPr>
            <w:rFonts w:ascii="Times New Roman" w:hAnsi="Times New Roman"/>
            <w:i/>
            <w:sz w:val="24"/>
            <w:szCs w:val="24"/>
            <w:rPrChange w:id="422" w:author="Microsoft Office User" w:date="2017-12-11T11:22:00Z">
              <w:rPr>
                <w:rFonts w:ascii="Times New Roman" w:hAnsi="Times New Roman"/>
                <w:sz w:val="24"/>
                <w:szCs w:val="24"/>
              </w:rPr>
            </w:rPrChange>
          </w:rPr>
          <w:t>in-situ</w:t>
        </w:r>
        <w:r w:rsidR="00732A04">
          <w:rPr>
            <w:rFonts w:ascii="Times New Roman" w:hAnsi="Times New Roman"/>
            <w:sz w:val="24"/>
            <w:szCs w:val="24"/>
          </w:rPr>
          <w:t xml:space="preserve"> </w:t>
        </w:r>
      </w:ins>
      <w:ins w:id="423" w:author="Microsoft Office User" w:date="2017-12-11T11:07:00Z">
        <w:r w:rsidR="00124FA8">
          <w:rPr>
            <w:rFonts w:ascii="Times New Roman" w:hAnsi="Times New Roman"/>
            <w:sz w:val="24"/>
            <w:szCs w:val="24"/>
          </w:rPr>
          <w:t xml:space="preserve">mobility of Ra, results here </w:t>
        </w:r>
      </w:ins>
      <w:ins w:id="424" w:author="Microsoft Office User" w:date="2017-12-11T11:21:00Z">
        <w:r w:rsidR="00732A04">
          <w:rPr>
            <w:rFonts w:ascii="Times New Roman" w:hAnsi="Times New Roman"/>
            <w:sz w:val="24"/>
            <w:szCs w:val="24"/>
          </w:rPr>
          <w:t xml:space="preserve">and presented by others </w:t>
        </w:r>
      </w:ins>
      <w:ins w:id="425" w:author="Microsoft Office User" w:date="2017-12-11T11:07:00Z">
        <w:r w:rsidR="005E27D5">
          <w:rPr>
            <w:rFonts w:ascii="Times New Roman" w:hAnsi="Times New Roman"/>
            <w:sz w:val="24"/>
            <w:szCs w:val="24"/>
          </w:rPr>
          <w:t xml:space="preserve">suggest that </w:t>
        </w:r>
      </w:ins>
      <w:ins w:id="426" w:author="Microsoft Office User" w:date="2017-12-11T11:09:00Z">
        <w:r w:rsidR="005E27D5">
          <w:rPr>
            <w:rFonts w:ascii="Times New Roman" w:hAnsi="Times New Roman"/>
            <w:sz w:val="24"/>
            <w:szCs w:val="24"/>
          </w:rPr>
          <w:t xml:space="preserve">salinity and redox </w:t>
        </w:r>
        <w:proofErr w:type="spellStart"/>
        <w:r w:rsidR="005E27D5">
          <w:rPr>
            <w:rFonts w:ascii="Times New Roman" w:hAnsi="Times New Roman"/>
            <w:sz w:val="24"/>
            <w:szCs w:val="24"/>
          </w:rPr>
          <w:t>pertubations</w:t>
        </w:r>
        <w:proofErr w:type="spellEnd"/>
        <w:r w:rsidR="005E27D5">
          <w:rPr>
            <w:rFonts w:ascii="Times New Roman" w:hAnsi="Times New Roman"/>
            <w:sz w:val="24"/>
            <w:szCs w:val="24"/>
          </w:rPr>
          <w:t xml:space="preserve"> will impart pronounced effects</w:t>
        </w:r>
        <w:r w:rsidR="001D3549">
          <w:rPr>
            <w:rFonts w:ascii="Times New Roman" w:hAnsi="Times New Roman"/>
            <w:sz w:val="24"/>
            <w:szCs w:val="24"/>
          </w:rPr>
          <w:t xml:space="preserve">. </w:t>
        </w:r>
      </w:ins>
    </w:p>
    <w:p w14:paraId="24C9537A" w14:textId="3D8CA710" w:rsidR="003B34ED" w:rsidDel="00817EE4" w:rsidRDefault="00983FF9" w:rsidP="007E47B4">
      <w:pPr>
        <w:spacing w:line="480" w:lineRule="auto"/>
        <w:ind w:firstLine="720"/>
        <w:rPr>
          <w:ins w:id="427" w:author="Microsoft Office User" w:date="2017-12-11T12:23:00Z"/>
          <w:del w:id="428" w:author="Michael Chen" w:date="2017-12-11T14:54:00Z"/>
          <w:rFonts w:ascii="Times New Roman" w:hAnsi="Times New Roman"/>
          <w:sz w:val="24"/>
          <w:szCs w:val="24"/>
        </w:rPr>
        <w:pPrChange w:id="429" w:author="Michael Chen" w:date="2017-12-11T13:00:00Z">
          <w:pPr>
            <w:spacing w:line="240" w:lineRule="auto"/>
            <w:ind w:firstLine="720"/>
          </w:pPr>
        </w:pPrChange>
      </w:pPr>
      <w:ins w:id="430" w:author="Microsoft Office User" w:date="2017-12-11T12:21:00Z">
        <w:r>
          <w:rPr>
            <w:rFonts w:ascii="Times New Roman" w:hAnsi="Times New Roman"/>
            <w:sz w:val="24"/>
            <w:szCs w:val="24"/>
          </w:rPr>
          <w:t xml:space="preserve">These scenarios and the results here highlight that further work is needed to constrain how Ra sorption will influence the natural variability of Ra in the environment, as well as the </w:t>
        </w:r>
        <w:r>
          <w:rPr>
            <w:rFonts w:ascii="Times New Roman" w:hAnsi="Times New Roman"/>
            <w:sz w:val="24"/>
            <w:szCs w:val="24"/>
          </w:rPr>
          <w:lastRenderedPageBreak/>
          <w:t xml:space="preserve">mineral specific mechanisms that control Ra sorption. </w:t>
        </w:r>
      </w:ins>
      <w:ins w:id="431" w:author="Microsoft Office User" w:date="2017-12-11T12:22:00Z">
        <w:r w:rsidR="003B34ED">
          <w:rPr>
            <w:rFonts w:ascii="Times New Roman" w:hAnsi="Times New Roman"/>
            <w:sz w:val="24"/>
            <w:szCs w:val="24"/>
          </w:rPr>
          <w:t xml:space="preserve">Here, the </w:t>
        </w:r>
      </w:ins>
      <w:ins w:id="432" w:author="Microsoft Office User" w:date="2017-12-11T12:21:00Z">
        <w:r>
          <w:rPr>
            <w:rFonts w:ascii="Times New Roman" w:hAnsi="Times New Roman"/>
            <w:sz w:val="24"/>
            <w:szCs w:val="24"/>
          </w:rPr>
          <w:t xml:space="preserve">use of relatively simple SCMs has </w:t>
        </w:r>
        <w:r w:rsidR="003B34ED">
          <w:rPr>
            <w:rFonts w:ascii="Times New Roman" w:hAnsi="Times New Roman"/>
            <w:sz w:val="24"/>
            <w:szCs w:val="24"/>
          </w:rPr>
          <w:t>constrained possible mechanisms of sorption, but</w:t>
        </w:r>
        <w:r>
          <w:rPr>
            <w:rFonts w:ascii="Times New Roman" w:hAnsi="Times New Roman"/>
            <w:sz w:val="24"/>
            <w:szCs w:val="24"/>
          </w:rPr>
          <w:t xml:space="preserve"> further study</w:t>
        </w:r>
      </w:ins>
      <w:ins w:id="433" w:author="Microsoft Office User" w:date="2017-12-11T12:25:00Z">
        <w:r w:rsidR="003B34ED">
          <w:rPr>
            <w:rFonts w:ascii="Times New Roman" w:hAnsi="Times New Roman"/>
            <w:sz w:val="24"/>
            <w:szCs w:val="24"/>
          </w:rPr>
          <w:t>, including the role of competing cations on Ra sorption,</w:t>
        </w:r>
      </w:ins>
      <w:ins w:id="434" w:author="Microsoft Office User" w:date="2017-12-11T12:21:00Z">
        <w:r>
          <w:rPr>
            <w:rFonts w:ascii="Times New Roman" w:hAnsi="Times New Roman"/>
            <w:sz w:val="24"/>
            <w:szCs w:val="24"/>
          </w:rPr>
          <w:t xml:space="preserve"> is needed to </w:t>
        </w:r>
      </w:ins>
      <w:ins w:id="435" w:author="Microsoft Office User" w:date="2017-12-11T12:24:00Z">
        <w:r w:rsidR="003B34ED">
          <w:rPr>
            <w:rFonts w:ascii="Times New Roman" w:hAnsi="Times New Roman"/>
            <w:sz w:val="24"/>
            <w:szCs w:val="24"/>
          </w:rPr>
          <w:t>improve modeling efforts</w:t>
        </w:r>
      </w:ins>
      <w:ins w:id="436" w:author="Microsoft Office User" w:date="2017-12-11T12:21:00Z">
        <w:r>
          <w:rPr>
            <w:rFonts w:ascii="Times New Roman" w:hAnsi="Times New Roman"/>
            <w:sz w:val="24"/>
            <w:szCs w:val="24"/>
          </w:rPr>
          <w:t xml:space="preserve">. </w:t>
        </w:r>
      </w:ins>
      <w:ins w:id="437" w:author="Microsoft Office User" w:date="2017-12-11T12:23:00Z">
        <w:r w:rsidR="003B34ED">
          <w:rPr>
            <w:rFonts w:ascii="Times New Roman" w:hAnsi="Times New Roman"/>
            <w:sz w:val="24"/>
            <w:szCs w:val="24"/>
          </w:rPr>
          <w:t>Further investigation of Ra interactions with key sedimentary minerals and mineral surfaces</w:t>
        </w:r>
      </w:ins>
      <w:ins w:id="438" w:author="Microsoft Office User" w:date="2017-12-11T12:26:00Z">
        <w:r w:rsidR="003B34ED">
          <w:rPr>
            <w:rFonts w:ascii="Times New Roman" w:hAnsi="Times New Roman"/>
            <w:sz w:val="24"/>
            <w:szCs w:val="24"/>
          </w:rPr>
          <w:t xml:space="preserve">, including </w:t>
        </w:r>
        <w:proofErr w:type="spellStart"/>
        <w:r w:rsidR="003B34ED">
          <w:rPr>
            <w:rFonts w:ascii="Times New Roman" w:hAnsi="Times New Roman"/>
            <w:sz w:val="24"/>
            <w:szCs w:val="24"/>
          </w:rPr>
          <w:t>Mn</w:t>
        </w:r>
        <w:proofErr w:type="spellEnd"/>
        <w:r w:rsidR="003B34ED">
          <w:rPr>
            <w:rFonts w:ascii="Times New Roman" w:hAnsi="Times New Roman"/>
            <w:sz w:val="24"/>
            <w:szCs w:val="24"/>
          </w:rPr>
          <w:t xml:space="preserve"> (</w:t>
        </w:r>
        <w:proofErr w:type="spellStart"/>
        <w:r w:rsidR="003B34ED">
          <w:rPr>
            <w:rFonts w:ascii="Times New Roman" w:hAnsi="Times New Roman"/>
            <w:sz w:val="24"/>
            <w:szCs w:val="24"/>
          </w:rPr>
          <w:t>hydr</w:t>
        </w:r>
        <w:proofErr w:type="spellEnd"/>
        <w:r w:rsidR="003B34ED">
          <w:rPr>
            <w:rFonts w:ascii="Times New Roman" w:hAnsi="Times New Roman"/>
            <w:sz w:val="24"/>
            <w:szCs w:val="24"/>
          </w:rPr>
          <w:t>)oxides,</w:t>
        </w:r>
      </w:ins>
      <w:ins w:id="439" w:author="Microsoft Office User" w:date="2017-12-11T12:23:00Z">
        <w:r w:rsidR="003B34ED">
          <w:rPr>
            <w:rFonts w:ascii="Times New Roman" w:hAnsi="Times New Roman"/>
            <w:sz w:val="24"/>
            <w:szCs w:val="24"/>
          </w:rPr>
          <w:t xml:space="preserve"> is </w:t>
        </w:r>
      </w:ins>
      <w:ins w:id="440" w:author="Microsoft Office User" w:date="2017-12-11T12:26:00Z">
        <w:r w:rsidR="003B34ED">
          <w:rPr>
            <w:rFonts w:ascii="Times New Roman" w:hAnsi="Times New Roman"/>
            <w:sz w:val="24"/>
            <w:szCs w:val="24"/>
          </w:rPr>
          <w:t>also</w:t>
        </w:r>
      </w:ins>
      <w:ins w:id="441" w:author="Microsoft Office User" w:date="2017-12-11T12:23:00Z">
        <w:r w:rsidR="003B34ED">
          <w:rPr>
            <w:rFonts w:ascii="Times New Roman" w:hAnsi="Times New Roman"/>
            <w:sz w:val="24"/>
            <w:szCs w:val="24"/>
          </w:rPr>
          <w:t xml:space="preserve"> required to improve mechanistic descriptions used in modeling efforts, particularly those used for describing Ra transport within soil and sedimentary systems with fluctuating geochemical conditions driven by tidal activity, variable groundwater flow, and the industrial extraction and processing of Ra-bearing groundwater generated from hydraulic fracturing. </w:t>
        </w:r>
      </w:ins>
    </w:p>
    <w:p w14:paraId="739C8746" w14:textId="226190C5" w:rsidR="009F2CB2" w:rsidRDefault="005E27D5" w:rsidP="00817EE4">
      <w:pPr>
        <w:spacing w:line="480" w:lineRule="auto"/>
        <w:ind w:firstLine="720"/>
        <w:rPr>
          <w:rFonts w:ascii="Times New Roman" w:hAnsi="Times New Roman"/>
          <w:sz w:val="24"/>
          <w:szCs w:val="24"/>
        </w:rPr>
        <w:pPrChange w:id="442" w:author="Michael Chen" w:date="2017-12-11T14:54:00Z">
          <w:pPr>
            <w:spacing w:line="240" w:lineRule="auto"/>
          </w:pPr>
        </w:pPrChange>
      </w:pPr>
      <w:moveToRangeStart w:id="443" w:author="Microsoft Office User" w:date="2017-12-11T11:10:00Z" w:name="move500753973"/>
      <w:moveTo w:id="444" w:author="Microsoft Office User" w:date="2017-12-11T11:10:00Z">
        <w:del w:id="445" w:author="Microsoft Office User" w:date="2017-12-11T11:23:00Z">
          <w:r w:rsidDel="00732A04">
            <w:rPr>
              <w:rFonts w:ascii="Times New Roman" w:hAnsi="Times New Roman"/>
              <w:sz w:val="24"/>
              <w:szCs w:val="24"/>
            </w:rPr>
            <w:delText>A second related scenario is the use of Ra</w:delText>
          </w:r>
        </w:del>
        <w:del w:id="446" w:author="Microsoft Office User" w:date="2017-12-11T11:48:00Z">
          <w:r w:rsidDel="0061577B">
            <w:rPr>
              <w:rFonts w:ascii="Times New Roman" w:hAnsi="Times New Roman"/>
              <w:sz w:val="24"/>
              <w:szCs w:val="24"/>
            </w:rPr>
            <w:delText xml:space="preserve"> isotopes as markers for contamination associated with unconventional gas development, as the Ra isotopic ratios of the formation brines are typically different from shallow groundwater.</w:delText>
          </w:r>
          <w:r w:rsidDel="0061577B">
            <w:rPr>
              <w:rFonts w:ascii="Times New Roman" w:hAnsi="Times New Roman"/>
              <w:sz w:val="24"/>
              <w:szCs w:val="24"/>
            </w:rPr>
            <w:fldChar w:fldCharType="begin" w:fldLock="1"/>
          </w:r>
          <w:r w:rsidDel="0061577B">
            <w:rPr>
              <w:rFonts w:ascii="Times New Roman" w:hAnsi="Times New Roman"/>
              <w:sz w:val="24"/>
              <w:szCs w:val="24"/>
            </w:rPr>
            <w:del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"&lt;sup&gt;46,47&lt;/sup&gt;", "plainTextFormattedCitation" : "46,47", "previouslyFormattedCitation" : "&lt;sup&gt;46,47&lt;/sup&gt;" }, "properties" : { "noteIndex" : 15 }, "schema" : "https://github.com/citation-style-language/schema/raw/master/csl-citation.json" }</w:delInstrText>
          </w:r>
          <w:r w:rsidDel="0061577B">
            <w:rPr>
              <w:rFonts w:ascii="Times New Roman" w:hAnsi="Times New Roman"/>
              <w:sz w:val="24"/>
              <w:szCs w:val="24"/>
            </w:rPr>
            <w:fldChar w:fldCharType="separate"/>
          </w:r>
          <w:r w:rsidRPr="001E6C4F" w:rsidDel="0061577B">
            <w:rPr>
              <w:rFonts w:ascii="Times New Roman" w:hAnsi="Times New Roman"/>
              <w:noProof/>
              <w:sz w:val="24"/>
              <w:szCs w:val="24"/>
              <w:vertAlign w:val="superscript"/>
            </w:rPr>
            <w:delText>46,47</w:delText>
          </w:r>
          <w:r w:rsidDel="0061577B">
            <w:rPr>
              <w:rFonts w:ascii="Times New Roman" w:hAnsi="Times New Roman"/>
              <w:sz w:val="24"/>
              <w:szCs w:val="24"/>
            </w:rPr>
            <w:fldChar w:fldCharType="end"/>
          </w:r>
        </w:del>
        <w:del w:id="447" w:author="Microsoft Office User" w:date="2017-12-11T11:27:00Z">
          <w:r w:rsidDel="0008248C">
            <w:rPr>
              <w:rFonts w:ascii="Times New Roman" w:hAnsi="Times New Roman"/>
              <w:sz w:val="24"/>
              <w:szCs w:val="24"/>
            </w:rPr>
            <w:delText xml:space="preserve"> </w:delText>
          </w:r>
        </w:del>
        <w:del w:id="448" w:author="Microsoft Office User" w:date="2017-12-11T11:30:00Z">
          <w:r w:rsidDel="0008248C">
            <w:rPr>
              <w:rFonts w:ascii="Times New Roman" w:hAnsi="Times New Roman"/>
              <w:sz w:val="24"/>
              <w:szCs w:val="24"/>
            </w:rPr>
            <w:delText>While a promising method that follows the use of Ra isotopes to predict SGD fluxes, this is still faces many of the same issues that the prediction of SGD does, particularly in constraining sources of Ra variability in pore water driven by the various competing processes that control Ra in solution.</w:delText>
          </w:r>
        </w:del>
      </w:moveTo>
      <w:moveToRangeEnd w:id="443"/>
      <w:del w:id="449" w:author="Microsoft Office User" w:date="2017-12-11T09:51:00Z">
        <w:r w:rsidR="001D14E0" w:rsidDel="008940B8">
          <w:rPr>
            <w:rFonts w:ascii="Times New Roman" w:hAnsi="Times New Roman"/>
            <w:sz w:val="24"/>
            <w:szCs w:val="24"/>
          </w:rPr>
          <w:delText xml:space="preserve"> </w:delText>
        </w:r>
      </w:del>
      <w:del w:id="450" w:author="Microsoft Office User" w:date="2017-12-11T09:28:00Z">
        <w:r w:rsidR="001D14E0" w:rsidDel="00686A3C">
          <w:rPr>
            <w:rFonts w:ascii="Times New Roman" w:hAnsi="Times New Roman"/>
            <w:sz w:val="24"/>
            <w:szCs w:val="24"/>
          </w:rPr>
          <w:delText>However, the experimental conditions, especially temperature and pressure, studied here are significantly different from formation brin</w:delText>
        </w:r>
        <w:r w:rsidR="00304441" w:rsidDel="00686A3C">
          <w:rPr>
            <w:rFonts w:ascii="Times New Roman" w:hAnsi="Times New Roman"/>
            <w:sz w:val="24"/>
            <w:szCs w:val="24"/>
          </w:rPr>
          <w:delText>es</w:delText>
        </w:r>
        <w:r w:rsidR="00E11F58" w:rsidDel="00686A3C">
          <w:rPr>
            <w:rFonts w:ascii="Times New Roman" w:hAnsi="Times New Roman"/>
            <w:sz w:val="24"/>
            <w:szCs w:val="24"/>
          </w:rPr>
          <w:delText>, and require further investigation</w:delText>
        </w:r>
      </w:del>
      <w:del w:id="451" w:author="Microsoft Office User" w:date="2017-12-11T11:56:00Z">
        <w:r w:rsidR="00304441" w:rsidDel="00C678F6">
          <w:rPr>
            <w:rFonts w:ascii="Times New Roman" w:hAnsi="Times New Roman"/>
            <w:sz w:val="24"/>
            <w:szCs w:val="24"/>
          </w:rPr>
          <w:delText xml:space="preserve">. </w:delText>
        </w:r>
      </w:del>
      <w:moveFromRangeStart w:id="452" w:author="Microsoft Office User" w:date="2017-12-11T11:10:00Z" w:name="move500753973"/>
      <w:moveFrom w:id="453" w:author="Microsoft Office User" w:date="2017-12-11T11:10:00Z">
        <w:r w:rsidR="00304441" w:rsidDel="005E27D5">
          <w:rPr>
            <w:rFonts w:ascii="Times New Roman" w:hAnsi="Times New Roman"/>
            <w:sz w:val="24"/>
            <w:szCs w:val="24"/>
          </w:rPr>
          <w:t>A second related scenario is the use of Ra isotopes as markers for contamination associated with unconventional gas development, as the Ra isotopic ratios of the formation brines are typically different from shallow groundwater.</w:t>
        </w:r>
        <w:r w:rsidR="00304441" w:rsidDel="005E27D5">
          <w:rPr>
            <w:rFonts w:ascii="Times New Roman" w:hAnsi="Times New Roman"/>
            <w:sz w:val="24"/>
            <w:szCs w:val="24"/>
          </w:rPr>
          <w:fldChar w:fldCharType="begin" w:fldLock="1"/>
        </w:r>
        <w:r w:rsidR="001E6C4F" w:rsidDel="005E27D5">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"&lt;sup&gt;46,47&lt;/sup&gt;", "plainTextFormattedCitation" : "46,47", "previouslyFormattedCitation" : "&lt;sup&gt;46,47&lt;/sup&gt;" }, "properties" : { "noteIndex" : 15 }, "schema" : "https://github.com/citation-style-language/schema/raw/master/csl-citation.json" }</w:instrText>
        </w:r>
        <w:r w:rsidR="00304441" w:rsidDel="005E27D5">
          <w:rPr>
            <w:rFonts w:ascii="Times New Roman" w:hAnsi="Times New Roman"/>
            <w:sz w:val="24"/>
            <w:szCs w:val="24"/>
          </w:rPr>
          <w:fldChar w:fldCharType="separate"/>
        </w:r>
        <w:r w:rsidR="001E6C4F" w:rsidRPr="001E6C4F" w:rsidDel="005E27D5">
          <w:rPr>
            <w:rFonts w:ascii="Times New Roman" w:hAnsi="Times New Roman"/>
            <w:noProof/>
            <w:sz w:val="24"/>
            <w:szCs w:val="24"/>
            <w:vertAlign w:val="superscript"/>
          </w:rPr>
          <w:t>46,47</w:t>
        </w:r>
        <w:r w:rsidR="00304441" w:rsidDel="005E27D5">
          <w:rPr>
            <w:rFonts w:ascii="Times New Roman" w:hAnsi="Times New Roman"/>
            <w:sz w:val="24"/>
            <w:szCs w:val="24"/>
          </w:rPr>
          <w:fldChar w:fldCharType="end"/>
        </w:r>
        <w:r w:rsidR="00304441" w:rsidDel="005E27D5">
          <w:rPr>
            <w:rFonts w:ascii="Times New Roman" w:hAnsi="Times New Roman"/>
            <w:sz w:val="24"/>
            <w:szCs w:val="24"/>
          </w:rPr>
          <w:t xml:space="preserve"> While a promising method that follows the use of Ra isotopes to predict SGD fluxes, this is still faces many of the same issues that the </w:t>
        </w:r>
        <w:r w:rsidR="009F2CB2" w:rsidDel="005E27D5">
          <w:rPr>
            <w:rFonts w:ascii="Times New Roman" w:hAnsi="Times New Roman"/>
            <w:sz w:val="24"/>
            <w:szCs w:val="24"/>
          </w:rPr>
          <w:t>prediction of SGD does</w:t>
        </w:r>
        <w:r w:rsidR="00E11F58" w:rsidDel="005E27D5">
          <w:rPr>
            <w:rFonts w:ascii="Times New Roman" w:hAnsi="Times New Roman"/>
            <w:sz w:val="24"/>
            <w:szCs w:val="24"/>
          </w:rPr>
          <w:t>, particularly in constraining sources of Ra variability in pore water driven by the various competing processes that control Ra in solution</w:t>
        </w:r>
        <w:r w:rsidR="009F2CB2" w:rsidDel="005E27D5">
          <w:rPr>
            <w:rFonts w:ascii="Times New Roman" w:hAnsi="Times New Roman"/>
            <w:sz w:val="24"/>
            <w:szCs w:val="24"/>
          </w:rPr>
          <w:t>.</w:t>
        </w:r>
      </w:moveFrom>
      <w:moveFromRangeEnd w:id="452"/>
    </w:p>
    <w:p w14:paraId="021D9A66" w14:textId="37F7A601" w:rsidR="009F2CB2" w:rsidDel="00817EE4" w:rsidRDefault="009F2CB2" w:rsidP="00F56AD1">
      <w:pPr>
        <w:spacing w:line="240" w:lineRule="auto"/>
        <w:rPr>
          <w:ins w:id="454" w:author="Microsoft Office User" w:date="2017-12-10T14:41:00Z"/>
          <w:del w:id="455" w:author="Michael Chen" w:date="2017-12-11T14:54:00Z"/>
          <w:rFonts w:ascii="Times New Roman" w:hAnsi="Times New Roman"/>
          <w:sz w:val="24"/>
          <w:szCs w:val="24"/>
        </w:rPr>
      </w:pPr>
      <w:r>
        <w:rPr>
          <w:rFonts w:ascii="Times New Roman" w:hAnsi="Times New Roman"/>
          <w:sz w:val="24"/>
          <w:szCs w:val="24"/>
        </w:rPr>
        <w:tab/>
      </w:r>
      <w:del w:id="456" w:author="Microsoft Office User" w:date="2017-12-11T12:11:00Z">
        <w:r w:rsidDel="00AC7595">
          <w:rPr>
            <w:rFonts w:ascii="Times New Roman" w:hAnsi="Times New Roman"/>
            <w:sz w:val="24"/>
            <w:szCs w:val="24"/>
          </w:rPr>
          <w:delText>These scenarios and the results here highlight that further work is needed to constrain how Ra sorption will influence the natural variability of Ra in the environment, as well as the mineral specific mechanisms that control Ra sorption</w:delText>
        </w:r>
        <w:r w:rsidR="00B14414" w:rsidDel="00AC7595">
          <w:rPr>
            <w:rFonts w:ascii="Times New Roman" w:hAnsi="Times New Roman"/>
            <w:sz w:val="24"/>
            <w:szCs w:val="24"/>
          </w:rPr>
          <w:delText xml:space="preserve">. While the use of relatively simple SCMs has broadly constrained possible mechanisms, further </w:delText>
        </w:r>
        <w:r w:rsidR="00E11F58" w:rsidDel="00AC7595">
          <w:rPr>
            <w:rFonts w:ascii="Times New Roman" w:hAnsi="Times New Roman"/>
            <w:sz w:val="24"/>
            <w:szCs w:val="24"/>
          </w:rPr>
          <w:delText>study</w:delText>
        </w:r>
        <w:r w:rsidR="00B14414" w:rsidDel="00AC7595">
          <w:rPr>
            <w:rFonts w:ascii="Times New Roman" w:hAnsi="Times New Roman"/>
            <w:sz w:val="24"/>
            <w:szCs w:val="24"/>
          </w:rPr>
          <w:delText xml:space="preserve"> is needed to probe the role competing cations will play on these minerals. Lastly, while this work adds to the base of knowledge on processes that control Ra fate in the environment, future work must integrate these single process focused works into a more comprehensive model that can be used to not only interpret Ra variability in a natural environment, but also predict Ra fate.</w:delText>
        </w:r>
      </w:del>
    </w:p>
    <w:p w14:paraId="52FFF8EF" w14:textId="77777777" w:rsidR="00883C73" w:rsidDel="00817EE4" w:rsidRDefault="00883C73" w:rsidP="00F56AD1">
      <w:pPr>
        <w:spacing w:line="240" w:lineRule="auto"/>
        <w:rPr>
          <w:ins w:id="457" w:author="Microsoft Office User" w:date="2017-12-10T14:41:00Z"/>
          <w:del w:id="458" w:author="Michael Chen" w:date="2017-12-11T14:54:00Z"/>
          <w:rFonts w:ascii="Times New Roman" w:hAnsi="Times New Roman"/>
          <w:sz w:val="24"/>
          <w:szCs w:val="24"/>
        </w:rPr>
      </w:pPr>
    </w:p>
    <w:p w14:paraId="7260B53C" w14:textId="77777777" w:rsidR="00883C73" w:rsidDel="00817EE4" w:rsidRDefault="00883C73" w:rsidP="00F56AD1">
      <w:pPr>
        <w:spacing w:line="240" w:lineRule="auto"/>
        <w:rPr>
          <w:ins w:id="459" w:author="Microsoft Office User" w:date="2017-12-10T14:41:00Z"/>
          <w:del w:id="460" w:author="Michael Chen" w:date="2017-12-11T14:54:00Z"/>
          <w:rFonts w:ascii="Times New Roman" w:hAnsi="Times New Roman"/>
          <w:sz w:val="24"/>
          <w:szCs w:val="24"/>
        </w:rPr>
      </w:pPr>
    </w:p>
    <w:p w14:paraId="4A904596" w14:textId="77777777" w:rsidR="00883C73" w:rsidDel="00817EE4" w:rsidRDefault="00883C73" w:rsidP="00F56AD1">
      <w:pPr>
        <w:spacing w:line="240" w:lineRule="auto"/>
        <w:rPr>
          <w:ins w:id="461" w:author="Microsoft Office User" w:date="2017-12-10T14:41:00Z"/>
          <w:del w:id="462" w:author="Michael Chen" w:date="2017-12-11T14:54:00Z"/>
          <w:rFonts w:ascii="Times New Roman" w:hAnsi="Times New Roman"/>
          <w:sz w:val="24"/>
          <w:szCs w:val="24"/>
        </w:rPr>
      </w:pPr>
    </w:p>
    <w:p w14:paraId="1165655A" w14:textId="77777777" w:rsidR="00883C73" w:rsidRDefault="00883C73" w:rsidP="00F56AD1">
      <w:pPr>
        <w:spacing w:line="240" w:lineRule="auto"/>
        <w:rPr>
          <w:rFonts w:ascii="Times New Roman" w:hAnsi="Times New Roman"/>
          <w:sz w:val="24"/>
          <w:szCs w:val="24"/>
        </w:rPr>
      </w:pPr>
    </w:p>
    <w:p w14:paraId="536C9D2A" w14:textId="0B12B785" w:rsidR="00467D2D" w:rsidRDefault="00467D2D" w:rsidP="00F56AD1">
      <w:pPr>
        <w:spacing w:line="24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3A5FC3C3" w:rsidR="00817EE4" w:rsidRDefault="00467D2D" w:rsidP="00467D2D">
      <w:pPr>
        <w:spacing w:line="480" w:lineRule="auto"/>
        <w:rPr>
          <w:ins w:id="463" w:author="Michael Chen" w:date="2017-12-11T14:54:00Z"/>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06E5D72D" w14:textId="77777777" w:rsidR="00817EE4" w:rsidRDefault="00817EE4">
      <w:pPr>
        <w:spacing w:after="0" w:line="240" w:lineRule="auto"/>
        <w:rPr>
          <w:ins w:id="464" w:author="Michael Chen" w:date="2017-12-11T14:54:00Z"/>
          <w:rFonts w:ascii="Times New Roman" w:hAnsi="Times New Roman"/>
          <w:sz w:val="24"/>
          <w:szCs w:val="24"/>
        </w:rPr>
      </w:pPr>
      <w:ins w:id="465" w:author="Michael Chen" w:date="2017-12-11T14:54:00Z">
        <w:r>
          <w:rPr>
            <w:rFonts w:ascii="Times New Roman" w:hAnsi="Times New Roman"/>
            <w:sz w:val="24"/>
            <w:szCs w:val="24"/>
          </w:rPr>
          <w:br w:type="page"/>
        </w:r>
      </w:ins>
    </w:p>
    <w:p w14:paraId="361ABA09" w14:textId="77777777" w:rsidR="008A288F" w:rsidRDefault="008A288F" w:rsidP="00467D2D">
      <w:pPr>
        <w:spacing w:line="480" w:lineRule="auto"/>
        <w:rPr>
          <w:rFonts w:ascii="Times New Roman" w:hAnsi="Times New Roman"/>
          <w:sz w:val="24"/>
          <w:szCs w:val="24"/>
        </w:rPr>
      </w:pPr>
    </w:p>
    <w:p w14:paraId="4CC16456" w14:textId="66D6CD91" w:rsidR="008A288F" w:rsidDel="00817EE4" w:rsidRDefault="008A288F">
      <w:pPr>
        <w:spacing w:after="0" w:line="240" w:lineRule="auto"/>
        <w:rPr>
          <w:del w:id="466" w:author="Michael Chen" w:date="2017-12-11T14:53:00Z"/>
          <w:rFonts w:ascii="Times New Roman" w:hAnsi="Times New Roman"/>
          <w:sz w:val="24"/>
          <w:szCs w:val="24"/>
        </w:rPr>
      </w:pPr>
      <w:del w:id="467" w:author="Michael Chen" w:date="2017-12-11T14:53:00Z">
        <w:r w:rsidDel="00817EE4">
          <w:rPr>
            <w:rFonts w:ascii="Times New Roman" w:hAnsi="Times New Roman"/>
            <w:sz w:val="24"/>
            <w:szCs w:val="24"/>
          </w:rPr>
          <w:br w:type="page"/>
        </w:r>
      </w:del>
    </w:p>
    <w:p w14:paraId="710C554C" w14:textId="3508006A" w:rsidR="00467D2D" w:rsidRDefault="00817EE4" w:rsidP="00817EE4">
      <w:pPr>
        <w:spacing w:after="0" w:line="240" w:lineRule="auto"/>
        <w:rPr>
          <w:rFonts w:ascii="Times New Roman" w:hAnsi="Times New Roman"/>
          <w:sz w:val="24"/>
          <w:szCs w:val="24"/>
        </w:rPr>
        <w:pPrChange w:id="468" w:author="Michael Chen" w:date="2017-12-11T14:53:00Z">
          <w:pPr>
            <w:spacing w:line="480" w:lineRule="auto"/>
          </w:pPr>
        </w:pPrChange>
      </w:pPr>
      <w:ins w:id="469" w:author="Michael Chen" w:date="2017-12-11T14:52:00Z">
        <w:r>
          <w:rPr>
            <w:noProof/>
            <w:lang w:eastAsia="en-US"/>
          </w:rPr>
          <w:drawing>
            <wp:anchor distT="0" distB="0" distL="114300" distR="114300" simplePos="0" relativeHeight="251666432" behindDoc="1" locked="0" layoutInCell="1" allowOverlap="1" wp14:anchorId="7680E699" wp14:editId="3C090630">
              <wp:simplePos x="0" y="0"/>
              <wp:positionH relativeFrom="column">
                <wp:posOffset>3105150</wp:posOffset>
              </wp:positionH>
              <wp:positionV relativeFrom="paragraph">
                <wp:posOffset>0</wp:posOffset>
              </wp:positionV>
              <wp:extent cx="3190240" cy="2468880"/>
              <wp:effectExtent l="0" t="0" r="0" b="7620"/>
              <wp:wrapTight wrapText="bothSides">
                <wp:wrapPolygon edited="0">
                  <wp:start x="0" y="0"/>
                  <wp:lineTo x="0" y="21500"/>
                  <wp:lineTo x="21411" y="21500"/>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b-Isotherms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0240" cy="2468880"/>
                      </a:xfrm>
                      <a:prstGeom prst="rect">
                        <a:avLst/>
                      </a:prstGeom>
                    </pic:spPr>
                  </pic:pic>
                </a:graphicData>
              </a:graphic>
            </wp:anchor>
          </w:drawing>
        </w:r>
        <w:r>
          <w:rPr>
            <w:noProof/>
            <w:lang w:eastAsia="en-US"/>
          </w:rPr>
          <w:drawing>
            <wp:anchor distT="0" distB="0" distL="114300" distR="114300" simplePos="0" relativeHeight="251667456" behindDoc="1" locked="0" layoutInCell="1" allowOverlap="1" wp14:anchorId="5B7A4F86" wp14:editId="229D9B2E">
              <wp:simplePos x="0" y="0"/>
              <wp:positionH relativeFrom="column">
                <wp:posOffset>47625</wp:posOffset>
              </wp:positionH>
              <wp:positionV relativeFrom="paragraph">
                <wp:posOffset>9525</wp:posOffset>
              </wp:positionV>
              <wp:extent cx="3143885" cy="2468880"/>
              <wp:effectExtent l="0" t="0" r="0" b="7620"/>
              <wp:wrapTight wrapText="bothSides">
                <wp:wrapPolygon edited="0">
                  <wp:start x="0" y="0"/>
                  <wp:lineTo x="0" y="21500"/>
                  <wp:lineTo x="21465" y="21500"/>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a-IsothermsK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3885" cy="2468880"/>
                      </a:xfrm>
                      <a:prstGeom prst="rect">
                        <a:avLst/>
                      </a:prstGeom>
                    </pic:spPr>
                  </pic:pic>
                </a:graphicData>
              </a:graphic>
            </wp:anchor>
          </w:drawing>
        </w:r>
      </w:ins>
      <w:commentRangeStart w:id="470"/>
      <w:commentRangeStart w:id="471"/>
      <w:del w:id="472" w:author="Michael Chen" w:date="2017-12-11T14:51:00Z">
        <w:r w:rsidR="008A288F" w:rsidDel="00817EE4">
          <w:rPr>
            <w:noProof/>
            <w:lang w:eastAsia="en-US"/>
          </w:rPr>
          <w:drawing>
            <wp:anchor distT="0" distB="0" distL="114300" distR="114300" simplePos="0" relativeHeight="251663360" behindDoc="0" locked="0" layoutInCell="1" allowOverlap="1" wp14:anchorId="146B5E70" wp14:editId="10C0988D">
              <wp:simplePos x="0" y="0"/>
              <wp:positionH relativeFrom="margin">
                <wp:posOffset>3021965</wp:posOffset>
              </wp:positionH>
              <wp:positionV relativeFrom="paragraph">
                <wp:posOffset>2540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14"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del>
      <w:commentRangeEnd w:id="470"/>
      <w:r w:rsidR="007F799F">
        <w:rPr>
          <w:rStyle w:val="CommentReference"/>
        </w:rPr>
        <w:commentReference w:id="470"/>
      </w:r>
      <w:del w:id="473" w:author="Michael Chen" w:date="2017-12-11T14:51:00Z">
        <w:r w:rsidR="008A288F" w:rsidDel="00817EE4">
          <w:rPr>
            <w:noProof/>
            <w:lang w:eastAsia="en-US"/>
          </w:rPr>
          <w:drawing>
            <wp:anchor distT="0" distB="0" distL="114300" distR="114300" simplePos="0" relativeHeight="251661312" behindDoc="0" locked="0" layoutInCell="1" allowOverlap="1" wp14:anchorId="2FDB48B9" wp14:editId="7B2FE46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5"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del>
      <w:commentRangeEnd w:id="471"/>
      <w:r w:rsidR="007F799F">
        <w:rPr>
          <w:rStyle w:val="CommentReference"/>
        </w:rPr>
        <w:commentReference w:id="471"/>
      </w:r>
    </w:p>
    <w:p w14:paraId="013143FE" w14:textId="1CA96546"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proofErr w:type="spellStart"/>
      <w:r w:rsidR="008257E2">
        <w:rPr>
          <w:rFonts w:ascii="Times New Roman" w:hAnsi="Times New Roman"/>
          <w:sz w:val="24"/>
          <w:szCs w:val="24"/>
        </w:rPr>
        <w:t>K</w:t>
      </w:r>
      <w:r w:rsidR="008257E2">
        <w:rPr>
          <w:rFonts w:ascii="Times New Roman" w:hAnsi="Times New Roman"/>
          <w:sz w:val="24"/>
          <w:szCs w:val="24"/>
          <w:vertAlign w:val="subscript"/>
        </w:rPr>
        <w:t>d</w:t>
      </w:r>
      <w:proofErr w:type="spellEnd"/>
      <w:r w:rsidR="008257E2">
        <w:rPr>
          <w:rFonts w:ascii="Times New Roman" w:hAnsi="Times New Roman"/>
          <w:sz w:val="24"/>
          <w:szCs w:val="24"/>
        </w:rPr>
        <w:t xml:space="preserve"> (left, figure 1a) and </w:t>
      </w:r>
      <w:proofErr w:type="spellStart"/>
      <w:r w:rsidR="008257E2">
        <w:rPr>
          <w:rFonts w:ascii="Times New Roman" w:hAnsi="Times New Roman"/>
          <w:sz w:val="24"/>
          <w:szCs w:val="24"/>
        </w:rPr>
        <w:t>K</w:t>
      </w:r>
      <w:r w:rsidR="008257E2">
        <w:rPr>
          <w:rFonts w:ascii="Times New Roman" w:hAnsi="Times New Roman"/>
          <w:sz w:val="24"/>
          <w:szCs w:val="24"/>
          <w:vertAlign w:val="subscript"/>
        </w:rPr>
        <w:t>sa</w:t>
      </w:r>
      <w:proofErr w:type="spellEnd"/>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FAA5EE"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proofErr w:type="spellStart"/>
            <w:r w:rsidRPr="00B07769">
              <w:rPr>
                <w:rFonts w:ascii="Times New Roman" w:hAnsi="Times New Roman"/>
                <w:sz w:val="24"/>
                <w:szCs w:val="24"/>
              </w:rPr>
              <w:t>GoeOH</w:t>
            </w:r>
            <w:proofErr w:type="spellEnd"/>
            <w:r w:rsidRPr="00B07769">
              <w:rPr>
                <w:rFonts w:ascii="Times New Roman" w:hAnsi="Times New Roman"/>
                <w:sz w:val="24"/>
                <w:szCs w:val="24"/>
              </w:rPr>
              <w:t xml:space="preserve">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proofErr w:type="spellStart"/>
            <w:r w:rsidRPr="00C21C70">
              <w:rPr>
                <w:rFonts w:ascii="Times New Roman" w:hAnsi="Times New Roman"/>
                <w:sz w:val="24"/>
                <w:szCs w:val="24"/>
              </w:rPr>
              <w:t>GoeORa</w:t>
            </w:r>
            <w:proofErr w:type="spellEnd"/>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8"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563A8656" w14:textId="6B45163F" w:rsidR="00454529" w:rsidRPr="00454529" w:rsidRDefault="001A7F70" w:rsidP="00454529">
      <w:pPr>
        <w:widowControl w:val="0"/>
        <w:autoSpaceDE w:val="0"/>
        <w:autoSpaceDN w:val="0"/>
        <w:adjustRightInd w:val="0"/>
        <w:spacing w:line="24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454529" w:rsidRPr="00454529">
        <w:rPr>
          <w:rFonts w:ascii="Times New Roman" w:hAnsi="Times New Roman"/>
          <w:noProof/>
          <w:sz w:val="24"/>
          <w:szCs w:val="24"/>
        </w:rPr>
        <w:t xml:space="preserve">(1) </w:t>
      </w:r>
      <w:r w:rsidR="00454529" w:rsidRPr="00454529">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454529" w:rsidRPr="00454529">
        <w:rPr>
          <w:rFonts w:ascii="Times New Roman" w:hAnsi="Times New Roman"/>
          <w:i/>
          <w:iCs/>
          <w:noProof/>
          <w:sz w:val="24"/>
          <w:szCs w:val="24"/>
        </w:rPr>
        <w:t>Environ. Sci. Technol.</w:t>
      </w:r>
      <w:r w:rsidR="00454529" w:rsidRPr="00454529">
        <w:rPr>
          <w:rFonts w:ascii="Times New Roman" w:hAnsi="Times New Roman"/>
          <w:noProof/>
          <w:sz w:val="24"/>
          <w:szCs w:val="24"/>
        </w:rPr>
        <w:t xml:space="preserve"> </w:t>
      </w:r>
      <w:r w:rsidR="00454529" w:rsidRPr="00454529">
        <w:rPr>
          <w:rFonts w:ascii="Times New Roman" w:hAnsi="Times New Roman"/>
          <w:b/>
          <w:bCs/>
          <w:noProof/>
          <w:sz w:val="24"/>
          <w:szCs w:val="24"/>
        </w:rPr>
        <w:t>2014</w:t>
      </w:r>
      <w:r w:rsidR="00454529" w:rsidRPr="00454529">
        <w:rPr>
          <w:rFonts w:ascii="Times New Roman" w:hAnsi="Times New Roman"/>
          <w:noProof/>
          <w:sz w:val="24"/>
          <w:szCs w:val="24"/>
        </w:rPr>
        <w:t xml:space="preserve">, </w:t>
      </w:r>
      <w:r w:rsidR="00454529" w:rsidRPr="00454529">
        <w:rPr>
          <w:rFonts w:ascii="Times New Roman" w:hAnsi="Times New Roman"/>
          <w:i/>
          <w:iCs/>
          <w:noProof/>
          <w:sz w:val="24"/>
          <w:szCs w:val="24"/>
        </w:rPr>
        <w:t>48</w:t>
      </w:r>
      <w:r w:rsidR="00454529" w:rsidRPr="00454529">
        <w:rPr>
          <w:rFonts w:ascii="Times New Roman" w:hAnsi="Times New Roman"/>
          <w:noProof/>
          <w:sz w:val="24"/>
          <w:szCs w:val="24"/>
        </w:rPr>
        <w:t xml:space="preserve"> (8), 4596–4603 DOI: 10.1021/es405168b.</w:t>
      </w:r>
    </w:p>
    <w:p w14:paraId="1E407FB0"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 </w:t>
      </w:r>
      <w:r w:rsidRPr="00454529">
        <w:rPr>
          <w:rFonts w:ascii="Times New Roman" w:hAnsi="Times New Roman"/>
          <w:noProof/>
          <w:sz w:val="24"/>
          <w:szCs w:val="24"/>
        </w:rPr>
        <w:tab/>
        <w:t xml:space="preserve">Jones, A. P. Indoor air quality and health. </w:t>
      </w:r>
      <w:r w:rsidRPr="00454529">
        <w:rPr>
          <w:rFonts w:ascii="Times New Roman" w:hAnsi="Times New Roman"/>
          <w:i/>
          <w:iCs/>
          <w:noProof/>
          <w:sz w:val="24"/>
          <w:szCs w:val="24"/>
        </w:rPr>
        <w:t>Atmos. Environ.</w:t>
      </w:r>
      <w:r w:rsidRPr="00454529">
        <w:rPr>
          <w:rFonts w:ascii="Times New Roman" w:hAnsi="Times New Roman"/>
          <w:noProof/>
          <w:sz w:val="24"/>
          <w:szCs w:val="24"/>
        </w:rPr>
        <w:t xml:space="preserve"> </w:t>
      </w:r>
      <w:r w:rsidRPr="00454529">
        <w:rPr>
          <w:rFonts w:ascii="Times New Roman" w:hAnsi="Times New Roman"/>
          <w:b/>
          <w:bCs/>
          <w:noProof/>
          <w:sz w:val="24"/>
          <w:szCs w:val="24"/>
        </w:rPr>
        <w:t>1999</w:t>
      </w:r>
      <w:r w:rsidRPr="00454529">
        <w:rPr>
          <w:rFonts w:ascii="Times New Roman" w:hAnsi="Times New Roman"/>
          <w:noProof/>
          <w:sz w:val="24"/>
          <w:szCs w:val="24"/>
        </w:rPr>
        <w:t xml:space="preserve">, </w:t>
      </w:r>
      <w:r w:rsidRPr="00454529">
        <w:rPr>
          <w:rFonts w:ascii="Times New Roman" w:hAnsi="Times New Roman"/>
          <w:i/>
          <w:iCs/>
          <w:noProof/>
          <w:sz w:val="24"/>
          <w:szCs w:val="24"/>
        </w:rPr>
        <w:t>33</w:t>
      </w:r>
      <w:r w:rsidRPr="00454529">
        <w:rPr>
          <w:rFonts w:ascii="Times New Roman" w:hAnsi="Times New Roman"/>
          <w:noProof/>
          <w:sz w:val="24"/>
          <w:szCs w:val="24"/>
        </w:rPr>
        <w:t xml:space="preserve"> (28), 4535–4564 DOI: 10.1016/S1352-2310(99)00272-1.</w:t>
      </w:r>
    </w:p>
    <w:p w14:paraId="2B6F52B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 </w:t>
      </w:r>
      <w:r w:rsidRPr="00454529">
        <w:rPr>
          <w:rFonts w:ascii="Times New Roman" w:hAnsi="Times New Roman"/>
          <w:noProof/>
          <w:sz w:val="24"/>
          <w:szCs w:val="24"/>
        </w:rPr>
        <w:tab/>
        <w:t xml:space="preserve">Ivanovich, M. Uranium Series Disequilibrium - Concepts and Applications. </w:t>
      </w:r>
      <w:r w:rsidRPr="00454529">
        <w:rPr>
          <w:rFonts w:ascii="Times New Roman" w:hAnsi="Times New Roman"/>
          <w:i/>
          <w:iCs/>
          <w:noProof/>
          <w:sz w:val="24"/>
          <w:szCs w:val="24"/>
        </w:rPr>
        <w:t>Radiochim.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64</w:t>
      </w:r>
      <w:r w:rsidRPr="00454529">
        <w:rPr>
          <w:rFonts w:ascii="Times New Roman" w:hAnsi="Times New Roman"/>
          <w:noProof/>
          <w:sz w:val="24"/>
          <w:szCs w:val="24"/>
        </w:rPr>
        <w:t xml:space="preserve"> (2), 81–94 DOI: 10.1524/ract.1994.64.2.81.</w:t>
      </w:r>
    </w:p>
    <w:p w14:paraId="68C5E14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 </w:t>
      </w:r>
      <w:r w:rsidRPr="00454529">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2012</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xml:space="preserve"> (3), 729–752 DOI: 10.1016/j.apgeochem.2011.11.002.</w:t>
      </w:r>
    </w:p>
    <w:p w14:paraId="0A60E2C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 </w:t>
      </w:r>
      <w:r w:rsidRPr="00454529">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47</w:t>
      </w:r>
      <w:r w:rsidRPr="00454529">
        <w:rPr>
          <w:rFonts w:ascii="Times New Roman" w:hAnsi="Times New Roman"/>
          <w:noProof/>
          <w:sz w:val="24"/>
          <w:szCs w:val="24"/>
        </w:rPr>
        <w:t xml:space="preserve"> (6), 2562–2569 DOI: 10.1021/es304638h.</w:t>
      </w:r>
    </w:p>
    <w:p w14:paraId="41E8885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(6) </w:t>
      </w:r>
      <w:r w:rsidRPr="00454529">
        <w:rPr>
          <w:rFonts w:ascii="Times New Roman" w:hAnsi="Times New Roman"/>
          <w:noProof/>
          <w:sz w:val="24"/>
          <w:szCs w:val="24"/>
        </w:rPr>
        <w:tab/>
        <w:t xml:space="preserve">Lauer, N. E.; Harkness, J. S.; Vengosh, A. Brine Spills Associated with Unconventional Oil Development in North Dakota.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2016</w:t>
      </w:r>
      <w:r w:rsidRPr="00454529">
        <w:rPr>
          <w:rFonts w:ascii="Times New Roman" w:hAnsi="Times New Roman"/>
          <w:noProof/>
          <w:sz w:val="24"/>
          <w:szCs w:val="24"/>
        </w:rPr>
        <w:t xml:space="preserve">, </w:t>
      </w:r>
      <w:r w:rsidRPr="00454529">
        <w:rPr>
          <w:rFonts w:ascii="Times New Roman" w:hAnsi="Times New Roman"/>
          <w:i/>
          <w:iCs/>
          <w:noProof/>
          <w:sz w:val="24"/>
          <w:szCs w:val="24"/>
        </w:rPr>
        <w:t>50</w:t>
      </w:r>
      <w:r w:rsidRPr="00454529">
        <w:rPr>
          <w:rFonts w:ascii="Times New Roman" w:hAnsi="Times New Roman"/>
          <w:noProof/>
          <w:sz w:val="24"/>
          <w:szCs w:val="24"/>
        </w:rPr>
        <w:t xml:space="preserve"> (10), 5389–5397 DOI: 10.1021/acs.est.5b06349.</w:t>
      </w:r>
    </w:p>
    <w:p w14:paraId="10C262B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(7) </w:t>
      </w:r>
      <w:r w:rsidRPr="00454529">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2015</w:t>
      </w:r>
      <w:r w:rsidRPr="00454529">
        <w:rPr>
          <w:rFonts w:ascii="Times New Roman" w:hAnsi="Times New Roman"/>
          <w:noProof/>
          <w:sz w:val="24"/>
          <w:szCs w:val="24"/>
        </w:rPr>
        <w:t xml:space="preserve">, </w:t>
      </w:r>
      <w:r w:rsidRPr="00454529">
        <w:rPr>
          <w:rFonts w:ascii="Times New Roman" w:hAnsi="Times New Roman"/>
          <w:i/>
          <w:iCs/>
          <w:noProof/>
          <w:sz w:val="24"/>
          <w:szCs w:val="24"/>
        </w:rPr>
        <w:t>55</w:t>
      </w:r>
      <w:r w:rsidRPr="00454529">
        <w:rPr>
          <w:rFonts w:ascii="Times New Roman" w:hAnsi="Times New Roman"/>
          <w:noProof/>
          <w:sz w:val="24"/>
          <w:szCs w:val="24"/>
        </w:rPr>
        <w:t>, 85–94 DOI: 10.1016/j.apgeochem.2014.12.017.</w:t>
      </w:r>
    </w:p>
    <w:p w14:paraId="0C51F7C7"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(8) </w:t>
      </w:r>
      <w:r w:rsidRPr="00454529">
        <w:rPr>
          <w:rFonts w:ascii="Times New Roman" w:hAnsi="Times New Roman"/>
          <w:noProof/>
          <w:sz w:val="24"/>
          <w:szCs w:val="24"/>
        </w:rPr>
        <w:tab/>
        <w:t xml:space="preserve">Fesenko, S.; Carvalho, F.; Martin, P.; Moore, W. S.; Yankovich, T. Radium in the Environment. </w:t>
      </w:r>
      <w:r w:rsidRPr="00454529">
        <w:rPr>
          <w:rFonts w:ascii="Times New Roman" w:hAnsi="Times New Roman"/>
          <w:i/>
          <w:iCs/>
          <w:noProof/>
          <w:sz w:val="24"/>
          <w:szCs w:val="24"/>
        </w:rPr>
        <w:t>The Environmental Behavior of Radium: Revised Edition</w:t>
      </w:r>
      <w:r w:rsidRPr="00454529">
        <w:rPr>
          <w:rFonts w:ascii="Times New Roman" w:hAnsi="Times New Roman"/>
          <w:noProof/>
          <w:sz w:val="24"/>
          <w:szCs w:val="24"/>
        </w:rPr>
        <w:t>. 2014, pp 33–105.</w:t>
      </w:r>
    </w:p>
    <w:p w14:paraId="3F9B32F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(9) </w:t>
      </w:r>
      <w:r w:rsidRPr="00454529">
        <w:rPr>
          <w:rFonts w:ascii="Times New Roman" w:hAnsi="Times New Roman"/>
          <w:noProof/>
          <w:sz w:val="24"/>
          <w:szCs w:val="24"/>
        </w:rPr>
        <w:tab/>
        <w:t xml:space="preserve">Gonneea, M. E.; Morris, P. J.; Dulaiova, H.; Charette, M. a. New perspectives on radium behavior within a subterranean estuary. </w:t>
      </w:r>
      <w:r w:rsidRPr="00454529">
        <w:rPr>
          <w:rFonts w:ascii="Times New Roman" w:hAnsi="Times New Roman"/>
          <w:i/>
          <w:iCs/>
          <w:noProof/>
          <w:sz w:val="24"/>
          <w:szCs w:val="24"/>
        </w:rPr>
        <w:t>Mar. Chem.</w:t>
      </w:r>
      <w:r w:rsidRPr="00454529">
        <w:rPr>
          <w:rFonts w:ascii="Times New Roman" w:hAnsi="Times New Roman"/>
          <w:noProof/>
          <w:sz w:val="24"/>
          <w:szCs w:val="24"/>
        </w:rPr>
        <w:t xml:space="preserve"> </w:t>
      </w:r>
      <w:r w:rsidRPr="00454529">
        <w:rPr>
          <w:rFonts w:ascii="Times New Roman" w:hAnsi="Times New Roman"/>
          <w:b/>
          <w:bCs/>
          <w:noProof/>
          <w:sz w:val="24"/>
          <w:szCs w:val="24"/>
        </w:rPr>
        <w:t>2008</w:t>
      </w:r>
      <w:r w:rsidRPr="00454529">
        <w:rPr>
          <w:rFonts w:ascii="Times New Roman" w:hAnsi="Times New Roman"/>
          <w:noProof/>
          <w:sz w:val="24"/>
          <w:szCs w:val="24"/>
        </w:rPr>
        <w:t xml:space="preserve">, </w:t>
      </w:r>
      <w:r w:rsidRPr="00454529">
        <w:rPr>
          <w:rFonts w:ascii="Times New Roman" w:hAnsi="Times New Roman"/>
          <w:i/>
          <w:iCs/>
          <w:noProof/>
          <w:sz w:val="24"/>
          <w:szCs w:val="24"/>
        </w:rPr>
        <w:t>109</w:t>
      </w:r>
      <w:r w:rsidRPr="00454529">
        <w:rPr>
          <w:rFonts w:ascii="Times New Roman" w:hAnsi="Times New Roman"/>
          <w:noProof/>
          <w:sz w:val="24"/>
          <w:szCs w:val="24"/>
        </w:rPr>
        <w:t xml:space="preserve"> (3–4), 250–267 DOI: 10.1016/j.marchem.2007.12.002.</w:t>
      </w:r>
    </w:p>
    <w:p w14:paraId="3FFFAF0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(10) </w:t>
      </w:r>
      <w:r w:rsidRPr="00454529">
        <w:rPr>
          <w:rFonts w:ascii="Times New Roman" w:hAnsi="Times New Roman"/>
          <w:noProof/>
          <w:sz w:val="24"/>
          <w:szCs w:val="24"/>
        </w:rPr>
        <w:tab/>
        <w:t xml:space="preserve">Beneš, P.; Strejc, P.; Lukavec, Z.; Borovec, Z. Interaction of radium with freshwater sediments and their mineral components. I. </w:t>
      </w:r>
      <w:r w:rsidRPr="00454529">
        <w:rPr>
          <w:rFonts w:ascii="Times New Roman" w:hAnsi="Times New Roman"/>
          <w:i/>
          <w:iCs/>
          <w:noProof/>
          <w:sz w:val="24"/>
          <w:szCs w:val="24"/>
        </w:rPr>
        <w:t>J. Radioanal. Nucl. Chem. Artic.</w:t>
      </w:r>
      <w:r w:rsidRPr="00454529">
        <w:rPr>
          <w:rFonts w:ascii="Times New Roman" w:hAnsi="Times New Roman"/>
          <w:noProof/>
          <w:sz w:val="24"/>
          <w:szCs w:val="24"/>
        </w:rPr>
        <w:t xml:space="preserve"> </w:t>
      </w:r>
      <w:r w:rsidRPr="00454529">
        <w:rPr>
          <w:rFonts w:ascii="Times New Roman" w:hAnsi="Times New Roman"/>
          <w:b/>
          <w:bCs/>
          <w:noProof/>
          <w:sz w:val="24"/>
          <w:szCs w:val="24"/>
        </w:rPr>
        <w:t>1984</w:t>
      </w:r>
      <w:r w:rsidRPr="00454529">
        <w:rPr>
          <w:rFonts w:ascii="Times New Roman" w:hAnsi="Times New Roman"/>
          <w:noProof/>
          <w:sz w:val="24"/>
          <w:szCs w:val="24"/>
        </w:rPr>
        <w:t xml:space="preserve">, </w:t>
      </w:r>
      <w:r w:rsidRPr="00454529">
        <w:rPr>
          <w:rFonts w:ascii="Times New Roman" w:hAnsi="Times New Roman"/>
          <w:i/>
          <w:iCs/>
          <w:noProof/>
          <w:sz w:val="24"/>
          <w:szCs w:val="24"/>
        </w:rPr>
        <w:t>82</w:t>
      </w:r>
      <w:r w:rsidRPr="00454529">
        <w:rPr>
          <w:rFonts w:ascii="Times New Roman" w:hAnsi="Times New Roman"/>
          <w:noProof/>
          <w:sz w:val="24"/>
          <w:szCs w:val="24"/>
        </w:rPr>
        <w:t xml:space="preserve"> (2), 275–285 DOI: 10.1007/BF02037050.</w:t>
      </w:r>
    </w:p>
    <w:p w14:paraId="4EEABCA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(11) </w:t>
      </w:r>
      <w:r w:rsidRPr="00454529">
        <w:rPr>
          <w:rFonts w:ascii="Times New Roman" w:hAnsi="Times New Roman"/>
          <w:noProof/>
          <w:sz w:val="24"/>
          <w:szCs w:val="24"/>
        </w:rPr>
        <w:tab/>
        <w:t xml:space="preserve">Ames, L.; McGarrah, J.; Walker, B. Sorption of trace constituents from aqueous solutions onto secondary minerals. II. Radium. </w:t>
      </w:r>
      <w:r w:rsidRPr="00454529">
        <w:rPr>
          <w:rFonts w:ascii="Times New Roman" w:hAnsi="Times New Roman"/>
          <w:i/>
          <w:iCs/>
          <w:noProof/>
          <w:sz w:val="24"/>
          <w:szCs w:val="24"/>
        </w:rPr>
        <w:t>Clays Clay Miner.</w:t>
      </w:r>
      <w:r w:rsidRPr="00454529">
        <w:rPr>
          <w:rFonts w:ascii="Times New Roman" w:hAnsi="Times New Roman"/>
          <w:noProof/>
          <w:sz w:val="24"/>
          <w:szCs w:val="24"/>
        </w:rPr>
        <w:t xml:space="preserve"> </w:t>
      </w:r>
      <w:r w:rsidRPr="00454529">
        <w:rPr>
          <w:rFonts w:ascii="Times New Roman" w:hAnsi="Times New Roman"/>
          <w:b/>
          <w:bCs/>
          <w:noProof/>
          <w:sz w:val="24"/>
          <w:szCs w:val="24"/>
        </w:rPr>
        <w:t>1983</w:t>
      </w:r>
      <w:r w:rsidRPr="00454529">
        <w:rPr>
          <w:rFonts w:ascii="Times New Roman" w:hAnsi="Times New Roman"/>
          <w:noProof/>
          <w:sz w:val="24"/>
          <w:szCs w:val="24"/>
        </w:rPr>
        <w:t xml:space="preserve">, </w:t>
      </w:r>
      <w:r w:rsidRPr="00454529">
        <w:rPr>
          <w:rFonts w:ascii="Times New Roman" w:hAnsi="Times New Roman"/>
          <w:i/>
          <w:iCs/>
          <w:noProof/>
          <w:sz w:val="24"/>
          <w:szCs w:val="24"/>
        </w:rPr>
        <w:t>31</w:t>
      </w:r>
      <w:r w:rsidRPr="00454529">
        <w:rPr>
          <w:rFonts w:ascii="Times New Roman" w:hAnsi="Times New Roman"/>
          <w:noProof/>
          <w:sz w:val="24"/>
          <w:szCs w:val="24"/>
        </w:rPr>
        <w:t xml:space="preserve"> (5), 335–342.</w:t>
      </w:r>
    </w:p>
    <w:p w14:paraId="1E54C224"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(12) </w:t>
      </w:r>
      <w:r w:rsidRPr="00454529">
        <w:rPr>
          <w:rFonts w:ascii="Times New Roman" w:hAnsi="Times New Roman"/>
          <w:noProof/>
          <w:sz w:val="24"/>
          <w:szCs w:val="24"/>
        </w:rPr>
        <w:tab/>
        <w:t xml:space="preserve">Ames, L. L.; McGarrah, J. E.; Walker, B. A.; Salter, P. F. Uranium and radium sorption on amorphous ferric oxyhydroxide. </w:t>
      </w:r>
      <w:r w:rsidRPr="00454529">
        <w:rPr>
          <w:rFonts w:ascii="Times New Roman" w:hAnsi="Times New Roman"/>
          <w:i/>
          <w:iCs/>
          <w:noProof/>
          <w:sz w:val="24"/>
          <w:szCs w:val="24"/>
        </w:rPr>
        <w:t>Chem. Geol.</w:t>
      </w:r>
      <w:r w:rsidRPr="00454529">
        <w:rPr>
          <w:rFonts w:ascii="Times New Roman" w:hAnsi="Times New Roman"/>
          <w:noProof/>
          <w:sz w:val="24"/>
          <w:szCs w:val="24"/>
        </w:rPr>
        <w:t xml:space="preserve"> </w:t>
      </w:r>
      <w:r w:rsidRPr="00454529">
        <w:rPr>
          <w:rFonts w:ascii="Times New Roman" w:hAnsi="Times New Roman"/>
          <w:b/>
          <w:bCs/>
          <w:noProof/>
          <w:sz w:val="24"/>
          <w:szCs w:val="24"/>
        </w:rPr>
        <w:t>1983</w:t>
      </w:r>
      <w:r w:rsidRPr="00454529">
        <w:rPr>
          <w:rFonts w:ascii="Times New Roman" w:hAnsi="Times New Roman"/>
          <w:noProof/>
          <w:sz w:val="24"/>
          <w:szCs w:val="24"/>
        </w:rPr>
        <w:t xml:space="preserve">, </w:t>
      </w:r>
      <w:r w:rsidRPr="00454529">
        <w:rPr>
          <w:rFonts w:ascii="Times New Roman" w:hAnsi="Times New Roman"/>
          <w:i/>
          <w:iCs/>
          <w:noProof/>
          <w:sz w:val="24"/>
          <w:szCs w:val="24"/>
        </w:rPr>
        <w:t>40</w:t>
      </w:r>
      <w:r w:rsidRPr="00454529">
        <w:rPr>
          <w:rFonts w:ascii="Times New Roman" w:hAnsi="Times New Roman"/>
          <w:noProof/>
          <w:sz w:val="24"/>
          <w:szCs w:val="24"/>
        </w:rPr>
        <w:t xml:space="preserve"> (1–2), 135–148 DOI: 10.1016/0009-2541(83)90095-5.</w:t>
      </w:r>
    </w:p>
    <w:p w14:paraId="34A8A6A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(13) </w:t>
      </w:r>
      <w:r w:rsidRPr="00454529">
        <w:rPr>
          <w:rFonts w:ascii="Times New Roman" w:hAnsi="Times New Roman"/>
          <w:noProof/>
          <w:sz w:val="24"/>
          <w:szCs w:val="24"/>
        </w:rPr>
        <w:tab/>
        <w:t xml:space="preserve">Koulouris, G. Sorption and distribution of Ra-226 in an electrolytic manganese dioxide column in the presence of other ions.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1996</w:t>
      </w:r>
      <w:r w:rsidRPr="00454529">
        <w:rPr>
          <w:rFonts w:ascii="Times New Roman" w:hAnsi="Times New Roman"/>
          <w:noProof/>
          <w:sz w:val="24"/>
          <w:szCs w:val="24"/>
        </w:rPr>
        <w:t xml:space="preserve">, </w:t>
      </w:r>
      <w:r w:rsidRPr="00454529">
        <w:rPr>
          <w:rFonts w:ascii="Times New Roman" w:hAnsi="Times New Roman"/>
          <w:i/>
          <w:iCs/>
          <w:noProof/>
          <w:sz w:val="24"/>
          <w:szCs w:val="24"/>
        </w:rPr>
        <w:t>212</w:t>
      </w:r>
      <w:r w:rsidRPr="00454529">
        <w:rPr>
          <w:rFonts w:ascii="Times New Roman" w:hAnsi="Times New Roman"/>
          <w:noProof/>
          <w:sz w:val="24"/>
          <w:szCs w:val="24"/>
        </w:rPr>
        <w:t xml:space="preserve"> (2), 131–141.</w:t>
      </w:r>
    </w:p>
    <w:p w14:paraId="450D809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lastRenderedPageBreak/>
        <w:t xml:space="preserve">(14) </w:t>
      </w:r>
      <w:r w:rsidRPr="00454529">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146</w:t>
      </w:r>
      <w:r w:rsidRPr="00454529">
        <w:rPr>
          <w:rFonts w:ascii="Times New Roman" w:hAnsi="Times New Roman"/>
          <w:noProof/>
          <w:sz w:val="24"/>
          <w:szCs w:val="24"/>
        </w:rPr>
        <w:t>, 150–163 DOI: 10.1016/j.gca.2014.10.008.</w:t>
      </w:r>
    </w:p>
    <w:p w14:paraId="320B4F1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(15) </w:t>
      </w:r>
      <w:r w:rsidRPr="00454529">
        <w:rPr>
          <w:rFonts w:ascii="Times New Roman" w:hAnsi="Times New Roman"/>
          <w:noProof/>
          <w:sz w:val="24"/>
          <w:szCs w:val="24"/>
        </w:rPr>
        <w:tab/>
        <w:t xml:space="preserve">Beck, A. J.; Cochran, M. a. Controls on solid-solution partitioning of radium in saturated marine sands. </w:t>
      </w:r>
      <w:r w:rsidRPr="00454529">
        <w:rPr>
          <w:rFonts w:ascii="Times New Roman" w:hAnsi="Times New Roman"/>
          <w:i/>
          <w:iCs/>
          <w:noProof/>
          <w:sz w:val="24"/>
          <w:szCs w:val="24"/>
        </w:rPr>
        <w:t>Mar.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156</w:t>
      </w:r>
      <w:r w:rsidRPr="00454529">
        <w:rPr>
          <w:rFonts w:ascii="Times New Roman" w:hAnsi="Times New Roman"/>
          <w:noProof/>
          <w:sz w:val="24"/>
          <w:szCs w:val="24"/>
        </w:rPr>
        <w:t>, 38–48 DOI: 10.1016/j.marchem.2013.01.008.</w:t>
      </w:r>
    </w:p>
    <w:p w14:paraId="76E4FEB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(16) </w:t>
      </w:r>
      <w:r w:rsidRPr="00454529">
        <w:rPr>
          <w:rFonts w:ascii="Times New Roman" w:hAnsi="Times New Roman"/>
          <w:noProof/>
          <w:sz w:val="24"/>
          <w:szCs w:val="24"/>
        </w:rPr>
        <w:tab/>
        <w:t xml:space="preserve">Tamamura, S.; Takada, T.; Tomita, J.; Nagao, S.; Fukushi, K.; Yamamoto, M. Salinity dependence of 226Ra adsorption on montmorillonite and kaolinite.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299</w:t>
      </w:r>
      <w:r w:rsidRPr="00454529">
        <w:rPr>
          <w:rFonts w:ascii="Times New Roman" w:hAnsi="Times New Roman"/>
          <w:noProof/>
          <w:sz w:val="24"/>
          <w:szCs w:val="24"/>
        </w:rPr>
        <w:t xml:space="preserve"> (1), 569–575 DOI: 10.1007/s10967-013-2740-3.</w:t>
      </w:r>
    </w:p>
    <w:p w14:paraId="4A0C8D8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(17) </w:t>
      </w:r>
      <w:r w:rsidRPr="00454529">
        <w:rPr>
          <w:rFonts w:ascii="Times New Roman" w:hAnsi="Times New Roman"/>
          <w:noProof/>
          <w:sz w:val="24"/>
          <w:szCs w:val="24"/>
        </w:rPr>
        <w:tab/>
        <w:t xml:space="preserve">Schwertmann, U.; Cornell, R. </w:t>
      </w:r>
      <w:r w:rsidRPr="00454529">
        <w:rPr>
          <w:rFonts w:ascii="Times New Roman" w:hAnsi="Times New Roman"/>
          <w:i/>
          <w:iCs/>
          <w:noProof/>
          <w:sz w:val="24"/>
          <w:szCs w:val="24"/>
        </w:rPr>
        <w:t>Iron Oxides in the Laboratary</w:t>
      </w:r>
      <w:r w:rsidRPr="00454529">
        <w:rPr>
          <w:rFonts w:ascii="Times New Roman" w:hAnsi="Times New Roman"/>
          <w:noProof/>
          <w:sz w:val="24"/>
          <w:szCs w:val="24"/>
        </w:rPr>
        <w:t>; Wiley-VCH Verlag GmbH: Weinheim, Germany, 2000.</w:t>
      </w:r>
    </w:p>
    <w:p w14:paraId="5E9DF577"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(18) </w:t>
      </w:r>
      <w:r w:rsidRPr="00454529">
        <w:rPr>
          <w:rFonts w:ascii="Times New Roman" w:hAnsi="Times New Roman"/>
          <w:noProof/>
          <w:sz w:val="24"/>
          <w:szCs w:val="24"/>
        </w:rPr>
        <w:tab/>
        <w:t xml:space="preserve">Jia, G.; Jia, J. Determination of radium isotopes in environmental samples by gamma spectrometry, liquid scintillation counting and alpha spectrometry: a review of analytical methodology. </w:t>
      </w:r>
      <w:r w:rsidRPr="00454529">
        <w:rPr>
          <w:rFonts w:ascii="Times New Roman" w:hAnsi="Times New Roman"/>
          <w:i/>
          <w:iCs/>
          <w:noProof/>
          <w:sz w:val="24"/>
          <w:szCs w:val="24"/>
        </w:rPr>
        <w:t>J. Environ. Radioact.</w:t>
      </w:r>
      <w:r w:rsidRPr="00454529">
        <w:rPr>
          <w:rFonts w:ascii="Times New Roman" w:hAnsi="Times New Roman"/>
          <w:noProof/>
          <w:sz w:val="24"/>
          <w:szCs w:val="24"/>
        </w:rPr>
        <w:t xml:space="preserve"> </w:t>
      </w:r>
      <w:r w:rsidRPr="00454529">
        <w:rPr>
          <w:rFonts w:ascii="Times New Roman" w:hAnsi="Times New Roman"/>
          <w:b/>
          <w:bCs/>
          <w:noProof/>
          <w:sz w:val="24"/>
          <w:szCs w:val="24"/>
        </w:rPr>
        <w:t>2012</w:t>
      </w:r>
      <w:r w:rsidRPr="00454529">
        <w:rPr>
          <w:rFonts w:ascii="Times New Roman" w:hAnsi="Times New Roman"/>
          <w:noProof/>
          <w:sz w:val="24"/>
          <w:szCs w:val="24"/>
        </w:rPr>
        <w:t xml:space="preserve">, </w:t>
      </w:r>
      <w:r w:rsidRPr="00454529">
        <w:rPr>
          <w:rFonts w:ascii="Times New Roman" w:hAnsi="Times New Roman"/>
          <w:i/>
          <w:iCs/>
          <w:noProof/>
          <w:sz w:val="24"/>
          <w:szCs w:val="24"/>
        </w:rPr>
        <w:t>106</w:t>
      </w:r>
      <w:r w:rsidRPr="00454529">
        <w:rPr>
          <w:rFonts w:ascii="Times New Roman" w:hAnsi="Times New Roman"/>
          <w:noProof/>
          <w:sz w:val="24"/>
          <w:szCs w:val="24"/>
        </w:rPr>
        <w:t>, 98–119 DOI: 10.1016/j.jenvrad.2011.12.003.</w:t>
      </w:r>
    </w:p>
    <w:p w14:paraId="6CDEC160"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(19) </w:t>
      </w:r>
      <w:r w:rsidRPr="00454529">
        <w:rPr>
          <w:rFonts w:ascii="Times New Roman" w:hAnsi="Times New Roman"/>
          <w:noProof/>
          <w:sz w:val="24"/>
          <w:szCs w:val="24"/>
        </w:rPr>
        <w:tab/>
        <w:t xml:space="preserve">Parkhurst, D. L.; Appelo, C. A. J. Description of Input and Examples for PHREEQC Version 3 — A Computer Program for Speciation , Batch-Reaction , One-Dimensional Transport , and Inverse Geochemical Calculations. </w:t>
      </w:r>
      <w:r w:rsidRPr="00454529">
        <w:rPr>
          <w:rFonts w:ascii="Times New Roman" w:hAnsi="Times New Roman"/>
          <w:i/>
          <w:iCs/>
          <w:noProof/>
          <w:sz w:val="24"/>
          <w:szCs w:val="24"/>
        </w:rPr>
        <w:t>U.S. Geol. Surv. Tech. Methods</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w:t>
      </w:r>
    </w:p>
    <w:p w14:paraId="38AD765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(20) </w:t>
      </w:r>
      <w:r w:rsidRPr="00454529">
        <w:rPr>
          <w:rFonts w:ascii="Times New Roman" w:hAnsi="Times New Roman"/>
          <w:noProof/>
          <w:sz w:val="24"/>
          <w:szCs w:val="24"/>
        </w:rPr>
        <w:tab/>
        <w:t>Python Software Foundation. Python Language Reference https://www.python.org/.</w:t>
      </w:r>
    </w:p>
    <w:p w14:paraId="71A1A1D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(21) </w:t>
      </w:r>
      <w:r w:rsidRPr="00454529">
        <w:rPr>
          <w:rFonts w:ascii="Times New Roman" w:hAnsi="Times New Roman"/>
          <w:noProof/>
          <w:sz w:val="24"/>
          <w:szCs w:val="24"/>
        </w:rPr>
        <w:tab/>
        <w:t xml:space="preserve">Dzombak, D.; Morel, F. </w:t>
      </w:r>
      <w:r w:rsidRPr="00454529">
        <w:rPr>
          <w:rFonts w:ascii="Times New Roman" w:hAnsi="Times New Roman"/>
          <w:i/>
          <w:iCs/>
          <w:noProof/>
          <w:sz w:val="24"/>
          <w:szCs w:val="24"/>
        </w:rPr>
        <w:t>Surface Complexation Modeling: Hydrous Ferric Oxide</w:t>
      </w:r>
      <w:r w:rsidRPr="00454529">
        <w:rPr>
          <w:rFonts w:ascii="Times New Roman" w:hAnsi="Times New Roman"/>
          <w:noProof/>
          <w:sz w:val="24"/>
          <w:szCs w:val="24"/>
        </w:rPr>
        <w:t>; Wiley: New York, NY, 1990.</w:t>
      </w:r>
    </w:p>
    <w:p w14:paraId="60C9FAA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(22) </w:t>
      </w:r>
      <w:r w:rsidRPr="00454529">
        <w:rPr>
          <w:rFonts w:ascii="Times New Roman" w:hAnsi="Times New Roman"/>
          <w:noProof/>
          <w:sz w:val="24"/>
          <w:szCs w:val="24"/>
        </w:rPr>
        <w:tab/>
        <w:t xml:space="preserve">Baeyens, B.; Bradbury, M. H. A mechanistic description of Ni and Zn sorption on na-montmorillonite. Part I: Titration and sorption measurements. </w:t>
      </w:r>
      <w:r w:rsidRPr="00454529">
        <w:rPr>
          <w:rFonts w:ascii="Times New Roman" w:hAnsi="Times New Roman"/>
          <w:i/>
          <w:iCs/>
          <w:noProof/>
          <w:sz w:val="24"/>
          <w:szCs w:val="24"/>
        </w:rPr>
        <w:t>J. Contam. Hydrol.</w:t>
      </w:r>
      <w:r w:rsidRPr="00454529">
        <w:rPr>
          <w:rFonts w:ascii="Times New Roman" w:hAnsi="Times New Roman"/>
          <w:noProof/>
          <w:sz w:val="24"/>
          <w:szCs w:val="24"/>
        </w:rPr>
        <w:t xml:space="preserve"> </w:t>
      </w:r>
      <w:r w:rsidRPr="00454529">
        <w:rPr>
          <w:rFonts w:ascii="Times New Roman" w:hAnsi="Times New Roman"/>
          <w:b/>
          <w:bCs/>
          <w:noProof/>
          <w:sz w:val="24"/>
          <w:szCs w:val="24"/>
        </w:rPr>
        <w:t>1997</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xml:space="preserve"> (3–4), 199–222 DOI: 10.1016/S0169-7722(97)00008-9.</w:t>
      </w:r>
    </w:p>
    <w:p w14:paraId="3FA20B8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(23) </w:t>
      </w:r>
      <w:r w:rsidRPr="00454529">
        <w:rPr>
          <w:rFonts w:ascii="Times New Roman" w:hAnsi="Times New Roman"/>
          <w:noProof/>
          <w:sz w:val="24"/>
          <w:szCs w:val="24"/>
        </w:rPr>
        <w:tab/>
        <w:t xml:space="preserve">Mathur, S. S.; Dzombak, D. A. Surface complexation modeling: Goethite. In </w:t>
      </w:r>
      <w:r w:rsidRPr="00454529">
        <w:rPr>
          <w:rFonts w:ascii="Times New Roman" w:hAnsi="Times New Roman"/>
          <w:i/>
          <w:iCs/>
          <w:noProof/>
          <w:sz w:val="24"/>
          <w:szCs w:val="24"/>
        </w:rPr>
        <w:t>Surface complexation modeling</w:t>
      </w:r>
      <w:r w:rsidRPr="00454529">
        <w:rPr>
          <w:rFonts w:ascii="Times New Roman" w:hAnsi="Times New Roman"/>
          <w:noProof/>
          <w:sz w:val="24"/>
          <w:szCs w:val="24"/>
        </w:rPr>
        <w:t>; Lutzenkirchen, J., Ed.; 2006; pp 443–468.</w:t>
      </w:r>
    </w:p>
    <w:p w14:paraId="46A0DD4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(24) </w:t>
      </w:r>
      <w:r w:rsidRPr="00454529">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58</w:t>
      </w:r>
      <w:r w:rsidRPr="00454529">
        <w:rPr>
          <w:rFonts w:ascii="Times New Roman" w:hAnsi="Times New Roman"/>
          <w:noProof/>
          <w:sz w:val="24"/>
          <w:szCs w:val="24"/>
        </w:rPr>
        <w:t xml:space="preserve"> (9), 2073–2086 DOI: 10.1016/0016-7037(94)90286-0.</w:t>
      </w:r>
    </w:p>
    <w:p w14:paraId="2455150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(25) </w:t>
      </w:r>
      <w:r w:rsidRPr="00454529">
        <w:rPr>
          <w:rFonts w:ascii="Times New Roman" w:hAnsi="Times New Roman"/>
          <w:noProof/>
          <w:sz w:val="24"/>
          <w:szCs w:val="24"/>
        </w:rPr>
        <w:tab/>
        <w:t>The Clay Minerals Society. Source Clay Physical/Chemical Data http://clays.org/sourceclays_data.html (accessed Dec 10, 2017).</w:t>
      </w:r>
    </w:p>
    <w:p w14:paraId="6F15790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(26) </w:t>
      </w:r>
      <w:r w:rsidRPr="00454529">
        <w:rPr>
          <w:rFonts w:ascii="Times New Roman" w:hAnsi="Times New Roman"/>
          <w:noProof/>
          <w:sz w:val="24"/>
          <w:szCs w:val="24"/>
        </w:rPr>
        <w:tab/>
        <w:t xml:space="preserve">Tournassat, C.; Ferrage, E.; Poinsignon, C.; Charlet, L. The titration of clay minerals: II. Structure-based model and implications for clay reactivity. </w:t>
      </w:r>
      <w:r w:rsidRPr="00454529">
        <w:rPr>
          <w:rFonts w:ascii="Times New Roman" w:hAnsi="Times New Roman"/>
          <w:i/>
          <w:iCs/>
          <w:noProof/>
          <w:sz w:val="24"/>
          <w:szCs w:val="24"/>
        </w:rPr>
        <w:t>J. Colloid Interface Sci.</w:t>
      </w:r>
      <w:r w:rsidRPr="00454529">
        <w:rPr>
          <w:rFonts w:ascii="Times New Roman" w:hAnsi="Times New Roman"/>
          <w:noProof/>
          <w:sz w:val="24"/>
          <w:szCs w:val="24"/>
        </w:rPr>
        <w:t xml:space="preserve"> </w:t>
      </w:r>
      <w:r w:rsidRPr="00454529">
        <w:rPr>
          <w:rFonts w:ascii="Times New Roman" w:hAnsi="Times New Roman"/>
          <w:b/>
          <w:bCs/>
          <w:noProof/>
          <w:sz w:val="24"/>
          <w:szCs w:val="24"/>
        </w:rPr>
        <w:t>2004</w:t>
      </w:r>
      <w:r w:rsidRPr="00454529">
        <w:rPr>
          <w:rFonts w:ascii="Times New Roman" w:hAnsi="Times New Roman"/>
          <w:noProof/>
          <w:sz w:val="24"/>
          <w:szCs w:val="24"/>
        </w:rPr>
        <w:t xml:space="preserve">, </w:t>
      </w:r>
      <w:r w:rsidRPr="00454529">
        <w:rPr>
          <w:rFonts w:ascii="Times New Roman" w:hAnsi="Times New Roman"/>
          <w:i/>
          <w:iCs/>
          <w:noProof/>
          <w:sz w:val="24"/>
          <w:szCs w:val="24"/>
        </w:rPr>
        <w:t>273</w:t>
      </w:r>
      <w:r w:rsidRPr="00454529">
        <w:rPr>
          <w:rFonts w:ascii="Times New Roman" w:hAnsi="Times New Roman"/>
          <w:noProof/>
          <w:sz w:val="24"/>
          <w:szCs w:val="24"/>
        </w:rPr>
        <w:t xml:space="preserve"> (1), 234–246 DOI: 10.1016/j.jcis.2003.11.022.</w:t>
      </w:r>
    </w:p>
    <w:p w14:paraId="25D0CB3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(27) </w:t>
      </w:r>
      <w:r w:rsidRPr="00454529">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454529">
        <w:rPr>
          <w:rFonts w:ascii="Times New Roman" w:hAnsi="Times New Roman"/>
          <w:i/>
          <w:iCs/>
          <w:noProof/>
          <w:sz w:val="24"/>
          <w:szCs w:val="24"/>
        </w:rPr>
        <w:t>Aquat.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11</w:t>
      </w:r>
      <w:r w:rsidRPr="00454529">
        <w:rPr>
          <w:rFonts w:ascii="Times New Roman" w:hAnsi="Times New Roman"/>
          <w:noProof/>
          <w:sz w:val="24"/>
          <w:szCs w:val="24"/>
        </w:rPr>
        <w:t xml:space="preserve"> (2), 115–137 DOI: 10.1007/s10498-004-1166-5.</w:t>
      </w:r>
    </w:p>
    <w:p w14:paraId="56102C4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(28) </w:t>
      </w:r>
      <w:r w:rsidRPr="00454529">
        <w:rPr>
          <w:rFonts w:ascii="Times New Roman" w:hAnsi="Times New Roman"/>
          <w:noProof/>
          <w:sz w:val="24"/>
          <w:szCs w:val="24"/>
        </w:rPr>
        <w:tab/>
        <w:t xml:space="preserve">Bradbury, M. H.; Baeyens, B. A mechanistic description of Ni and Zn sorption on Part II: </w:t>
      </w:r>
      <w:r w:rsidRPr="00454529">
        <w:rPr>
          <w:rFonts w:ascii="Times New Roman" w:hAnsi="Times New Roman"/>
          <w:noProof/>
          <w:sz w:val="24"/>
          <w:szCs w:val="24"/>
        </w:rPr>
        <w:lastRenderedPageBreak/>
        <w:t xml:space="preserve">modelling. </w:t>
      </w:r>
      <w:r w:rsidRPr="00454529">
        <w:rPr>
          <w:rFonts w:ascii="Times New Roman" w:hAnsi="Times New Roman"/>
          <w:i/>
          <w:iCs/>
          <w:noProof/>
          <w:sz w:val="24"/>
          <w:szCs w:val="24"/>
        </w:rPr>
        <w:t>J. Contam. Hydrol.</w:t>
      </w:r>
      <w:r w:rsidRPr="00454529">
        <w:rPr>
          <w:rFonts w:ascii="Times New Roman" w:hAnsi="Times New Roman"/>
          <w:noProof/>
          <w:sz w:val="24"/>
          <w:szCs w:val="24"/>
        </w:rPr>
        <w:t xml:space="preserve"> </w:t>
      </w:r>
      <w:r w:rsidRPr="00454529">
        <w:rPr>
          <w:rFonts w:ascii="Times New Roman" w:hAnsi="Times New Roman"/>
          <w:b/>
          <w:bCs/>
          <w:noProof/>
          <w:sz w:val="24"/>
          <w:szCs w:val="24"/>
        </w:rPr>
        <w:t>1997</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223–248 DOI: 10.1016/S0169-7722(97)00008-9.</w:t>
      </w:r>
    </w:p>
    <w:p w14:paraId="457FAE4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(29) </w:t>
      </w:r>
      <w:r w:rsidRPr="00454529">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69</w:t>
      </w:r>
      <w:r w:rsidRPr="00454529">
        <w:rPr>
          <w:rFonts w:ascii="Times New Roman" w:hAnsi="Times New Roman"/>
          <w:noProof/>
          <w:sz w:val="24"/>
          <w:szCs w:val="24"/>
        </w:rPr>
        <w:t xml:space="preserve"> (4), 875–892 DOI: 10.1016/j.gca.2004.07.020.</w:t>
      </w:r>
    </w:p>
    <w:p w14:paraId="4E4ED29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(30) </w:t>
      </w:r>
      <w:r w:rsidRPr="00454529">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454529">
        <w:rPr>
          <w:rFonts w:ascii="Times New Roman" w:hAnsi="Times New Roman"/>
          <w:i/>
          <w:iCs/>
          <w:noProof/>
          <w:sz w:val="24"/>
          <w:szCs w:val="24"/>
        </w:rPr>
        <w:t>Science</w:t>
      </w:r>
      <w:r w:rsidRPr="00454529">
        <w:rPr>
          <w:rFonts w:ascii="Times New Roman" w:hAnsi="Times New Roman"/>
          <w:noProof/>
          <w:sz w:val="24"/>
          <w:szCs w:val="24"/>
        </w:rPr>
        <w:t xml:space="preserve"> </w:t>
      </w:r>
      <w:r w:rsidRPr="00454529">
        <w:rPr>
          <w:rFonts w:ascii="Times New Roman" w:hAnsi="Times New Roman"/>
          <w:b/>
          <w:bCs/>
          <w:noProof/>
          <w:sz w:val="24"/>
          <w:szCs w:val="24"/>
        </w:rPr>
        <w:t>2007</w:t>
      </w:r>
      <w:r w:rsidRPr="00454529">
        <w:rPr>
          <w:rFonts w:ascii="Times New Roman" w:hAnsi="Times New Roman"/>
          <w:noProof/>
          <w:sz w:val="24"/>
          <w:szCs w:val="24"/>
        </w:rPr>
        <w:t xml:space="preserve">, </w:t>
      </w:r>
      <w:r w:rsidRPr="00454529">
        <w:rPr>
          <w:rFonts w:ascii="Times New Roman" w:hAnsi="Times New Roman"/>
          <w:i/>
          <w:iCs/>
          <w:noProof/>
          <w:sz w:val="24"/>
          <w:szCs w:val="24"/>
        </w:rPr>
        <w:t>316</w:t>
      </w:r>
      <w:r w:rsidRPr="00454529">
        <w:rPr>
          <w:rFonts w:ascii="Times New Roman" w:hAnsi="Times New Roman"/>
          <w:noProof/>
          <w:sz w:val="24"/>
          <w:szCs w:val="24"/>
        </w:rPr>
        <w:t xml:space="preserve"> (5832), 1726–1729 DOI: 10.1126/science.1142525.</w:t>
      </w:r>
    </w:p>
    <w:p w14:paraId="40F2703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(31) </w:t>
      </w:r>
      <w:r w:rsidRPr="00454529">
        <w:rPr>
          <w:rFonts w:ascii="Times New Roman" w:hAnsi="Times New Roman"/>
          <w:noProof/>
          <w:sz w:val="24"/>
          <w:szCs w:val="24"/>
        </w:rPr>
        <w:tab/>
        <w:t xml:space="preserve">Cornell, R. M.; Schwertmann, U. Crystal structure. In </w:t>
      </w:r>
      <w:r w:rsidRPr="00454529">
        <w:rPr>
          <w:rFonts w:ascii="Times New Roman" w:hAnsi="Times New Roman"/>
          <w:i/>
          <w:iCs/>
          <w:noProof/>
          <w:sz w:val="24"/>
          <w:szCs w:val="24"/>
        </w:rPr>
        <w:t>The Iron Oxides: Structure, Properties, Reactions, Occurences and Uses</w:t>
      </w:r>
      <w:r w:rsidRPr="00454529">
        <w:rPr>
          <w:rFonts w:ascii="Times New Roman" w:hAnsi="Times New Roman"/>
          <w:noProof/>
          <w:sz w:val="24"/>
          <w:szCs w:val="24"/>
        </w:rPr>
        <w:t>; Wiley-VCH Verlag GmbH, 2003; pp 9–38.</w:t>
      </w:r>
    </w:p>
    <w:p w14:paraId="2FC76A4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(32) </w:t>
      </w:r>
      <w:r w:rsidRPr="00454529">
        <w:rPr>
          <w:rFonts w:ascii="Times New Roman" w:hAnsi="Times New Roman"/>
          <w:noProof/>
          <w:sz w:val="24"/>
          <w:szCs w:val="24"/>
        </w:rPr>
        <w:tab/>
        <w:t xml:space="preserve">Naveau, A.; Monteil-Rivera, F.; Dumonceau, J.; Catalette, H.; Simoni, E. Sorption of Sr(II) and Eu(III) onto pyrite under different redox potential conditions. </w:t>
      </w:r>
      <w:r w:rsidRPr="00454529">
        <w:rPr>
          <w:rFonts w:ascii="Times New Roman" w:hAnsi="Times New Roman"/>
          <w:i/>
          <w:iCs/>
          <w:noProof/>
          <w:sz w:val="24"/>
          <w:szCs w:val="24"/>
        </w:rPr>
        <w:t>J. Colloid Interface Sci.</w:t>
      </w:r>
      <w:r w:rsidRPr="00454529">
        <w:rPr>
          <w:rFonts w:ascii="Times New Roman" w:hAnsi="Times New Roman"/>
          <w:noProof/>
          <w:sz w:val="24"/>
          <w:szCs w:val="24"/>
        </w:rPr>
        <w:t xml:space="preserve"> </w:t>
      </w:r>
      <w:r w:rsidRPr="00454529">
        <w:rPr>
          <w:rFonts w:ascii="Times New Roman" w:hAnsi="Times New Roman"/>
          <w:b/>
          <w:bCs/>
          <w:noProof/>
          <w:sz w:val="24"/>
          <w:szCs w:val="24"/>
        </w:rPr>
        <w:t>2006</w:t>
      </w:r>
      <w:r w:rsidRPr="00454529">
        <w:rPr>
          <w:rFonts w:ascii="Times New Roman" w:hAnsi="Times New Roman"/>
          <w:noProof/>
          <w:sz w:val="24"/>
          <w:szCs w:val="24"/>
        </w:rPr>
        <w:t xml:space="preserve">, </w:t>
      </w:r>
      <w:r w:rsidRPr="00454529">
        <w:rPr>
          <w:rFonts w:ascii="Times New Roman" w:hAnsi="Times New Roman"/>
          <w:i/>
          <w:iCs/>
          <w:noProof/>
          <w:sz w:val="24"/>
          <w:szCs w:val="24"/>
        </w:rPr>
        <w:t>293</w:t>
      </w:r>
      <w:r w:rsidRPr="00454529">
        <w:rPr>
          <w:rFonts w:ascii="Times New Roman" w:hAnsi="Times New Roman"/>
          <w:noProof/>
          <w:sz w:val="24"/>
          <w:szCs w:val="24"/>
        </w:rPr>
        <w:t xml:space="preserve"> (1), 27–35 DOI: 10.1016/j.jcis.2005.06.049.</w:t>
      </w:r>
    </w:p>
    <w:p w14:paraId="1046365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(33) </w:t>
      </w:r>
      <w:r w:rsidRPr="00454529">
        <w:rPr>
          <w:rFonts w:ascii="Times New Roman" w:hAnsi="Times New Roman"/>
          <w:noProof/>
          <w:sz w:val="24"/>
          <w:szCs w:val="24"/>
        </w:rPr>
        <w:tab/>
        <w:t xml:space="preserve">Murphy, R.; Strongin, D. Surface reactivity of pyrite and related sulfides. </w:t>
      </w:r>
      <w:r w:rsidRPr="00454529">
        <w:rPr>
          <w:rFonts w:ascii="Times New Roman" w:hAnsi="Times New Roman"/>
          <w:i/>
          <w:iCs/>
          <w:noProof/>
          <w:sz w:val="24"/>
          <w:szCs w:val="24"/>
        </w:rPr>
        <w:t>Surf. Sci. Rep.</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64</w:t>
      </w:r>
      <w:r w:rsidRPr="00454529">
        <w:rPr>
          <w:rFonts w:ascii="Times New Roman" w:hAnsi="Times New Roman"/>
          <w:noProof/>
          <w:sz w:val="24"/>
          <w:szCs w:val="24"/>
        </w:rPr>
        <w:t xml:space="preserve"> (1), 1–45 DOI: 10.1016/j.surfrep.2008.09.002.</w:t>
      </w:r>
    </w:p>
    <w:p w14:paraId="70A0433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(34) </w:t>
      </w:r>
      <w:r w:rsidRPr="00454529">
        <w:rPr>
          <w:rFonts w:ascii="Times New Roman" w:hAnsi="Times New Roman"/>
          <w:noProof/>
          <w:sz w:val="24"/>
          <w:szCs w:val="24"/>
        </w:rPr>
        <w:tab/>
        <w:t xml:space="preserve">Kornicker, W. A.; Morse, J. W. Interactions of divalent cations with the surface of pyrite.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1991</w:t>
      </w:r>
      <w:r w:rsidRPr="00454529">
        <w:rPr>
          <w:rFonts w:ascii="Times New Roman" w:hAnsi="Times New Roman"/>
          <w:noProof/>
          <w:sz w:val="24"/>
          <w:szCs w:val="24"/>
        </w:rPr>
        <w:t xml:space="preserve">, </w:t>
      </w:r>
      <w:r w:rsidRPr="00454529">
        <w:rPr>
          <w:rFonts w:ascii="Times New Roman" w:hAnsi="Times New Roman"/>
          <w:i/>
          <w:iCs/>
          <w:noProof/>
          <w:sz w:val="24"/>
          <w:szCs w:val="24"/>
        </w:rPr>
        <w:t>55</w:t>
      </w:r>
      <w:r w:rsidRPr="00454529">
        <w:rPr>
          <w:rFonts w:ascii="Times New Roman" w:hAnsi="Times New Roman"/>
          <w:noProof/>
          <w:sz w:val="24"/>
          <w:szCs w:val="24"/>
        </w:rPr>
        <w:t xml:space="preserve"> (8), 2159–2171 DOI: 10.1016/0016-7037(91)90094-L.</w:t>
      </w:r>
    </w:p>
    <w:p w14:paraId="4F3F35A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(35) </w:t>
      </w:r>
      <w:r w:rsidRPr="00454529">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58</w:t>
      </w:r>
      <w:r w:rsidRPr="00454529">
        <w:rPr>
          <w:rFonts w:ascii="Times New Roman" w:hAnsi="Times New Roman"/>
          <w:noProof/>
          <w:sz w:val="24"/>
          <w:szCs w:val="24"/>
        </w:rPr>
        <w:t xml:space="preserve"> (13), 2829–2843 DOI: 10.1016/0016-7037(94)90117-1.</w:t>
      </w:r>
    </w:p>
    <w:p w14:paraId="46FA02A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(36) </w:t>
      </w:r>
      <w:r w:rsidRPr="00454529">
        <w:rPr>
          <w:rFonts w:ascii="Times New Roman" w:hAnsi="Times New Roman"/>
          <w:noProof/>
          <w:sz w:val="24"/>
          <w:szCs w:val="24"/>
        </w:rPr>
        <w:tab/>
        <w:t xml:space="preserve">Naveau, A.; Monteil-Rivera, F.; Guillon, E.; Dumonceau, J. Interactions of aqueous selenium (-II) and (IV) with metallic sulfide surfaces.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2007</w:t>
      </w:r>
      <w:r w:rsidRPr="00454529">
        <w:rPr>
          <w:rFonts w:ascii="Times New Roman" w:hAnsi="Times New Roman"/>
          <w:noProof/>
          <w:sz w:val="24"/>
          <w:szCs w:val="24"/>
        </w:rPr>
        <w:t xml:space="preserve">, </w:t>
      </w:r>
      <w:r w:rsidRPr="00454529">
        <w:rPr>
          <w:rFonts w:ascii="Times New Roman" w:hAnsi="Times New Roman"/>
          <w:i/>
          <w:iCs/>
          <w:noProof/>
          <w:sz w:val="24"/>
          <w:szCs w:val="24"/>
        </w:rPr>
        <w:t>41</w:t>
      </w:r>
      <w:r w:rsidRPr="00454529">
        <w:rPr>
          <w:rFonts w:ascii="Times New Roman" w:hAnsi="Times New Roman"/>
          <w:noProof/>
          <w:sz w:val="24"/>
          <w:szCs w:val="24"/>
        </w:rPr>
        <w:t xml:space="preserve"> (15), 5376–5382 DOI: 10.1021/es0704481.</w:t>
      </w:r>
    </w:p>
    <w:p w14:paraId="0043FF2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(37) </w:t>
      </w:r>
      <w:r w:rsidRPr="00454529">
        <w:rPr>
          <w:rFonts w:ascii="Times New Roman" w:hAnsi="Times New Roman"/>
          <w:noProof/>
          <w:sz w:val="24"/>
          <w:szCs w:val="24"/>
        </w:rPr>
        <w:tab/>
        <w:t xml:space="preserve">Das, D. K.; Pathak, P. N.; Kumar, S.; Manchanda, V. K. Sorption behavior of Am3+ on suspended pyrite.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281</w:t>
      </w:r>
      <w:r w:rsidRPr="00454529">
        <w:rPr>
          <w:rFonts w:ascii="Times New Roman" w:hAnsi="Times New Roman"/>
          <w:noProof/>
          <w:sz w:val="24"/>
          <w:szCs w:val="24"/>
        </w:rPr>
        <w:t xml:space="preserve"> (3), 449–455 DOI: 10.1007/s10967-009-0030-x.</w:t>
      </w:r>
    </w:p>
    <w:p w14:paraId="4BA16AF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(38) </w:t>
      </w:r>
      <w:r w:rsidRPr="00454529">
        <w:rPr>
          <w:rFonts w:ascii="Times New Roman" w:hAnsi="Times New Roman"/>
          <w:noProof/>
          <w:sz w:val="24"/>
          <w:szCs w:val="24"/>
        </w:rPr>
        <w:tab/>
        <w:t xml:space="preserve">Warner, N. R.; Kresse, T. M.; Hays, P. D.; Down, A.; Karr, J. D.; Jackson, R. B.; Vengosh, A. Geochemical and isotopic variations in shallow groundwater in areas of the Fayetteville Shale development, north-central Arkansas.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35</w:t>
      </w:r>
      <w:r w:rsidRPr="00454529">
        <w:rPr>
          <w:rFonts w:ascii="Times New Roman" w:hAnsi="Times New Roman"/>
          <w:noProof/>
          <w:sz w:val="24"/>
          <w:szCs w:val="24"/>
        </w:rPr>
        <w:t>, 207–220 DOI: 10.1016/j.apgeochem.2013.04.013.</w:t>
      </w:r>
    </w:p>
    <w:p w14:paraId="0A925F9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(39) </w:t>
      </w:r>
      <w:r w:rsidRPr="00454529">
        <w:rPr>
          <w:rFonts w:ascii="Times New Roman" w:hAnsi="Times New Roman"/>
          <w:noProof/>
          <w:sz w:val="24"/>
          <w:szCs w:val="24"/>
        </w:rPr>
        <w:tab/>
        <w:t xml:space="preserve">Lauer, N.; Vengosh, A. Age Dating Oil and Gas Wastewater Spills Using Radium Isotopes and Their Decay Products in Impacted Soil and Sediment. </w:t>
      </w:r>
      <w:r w:rsidRPr="00454529">
        <w:rPr>
          <w:rFonts w:ascii="Times New Roman" w:hAnsi="Times New Roman"/>
          <w:i/>
          <w:iCs/>
          <w:noProof/>
          <w:sz w:val="24"/>
          <w:szCs w:val="24"/>
        </w:rPr>
        <w:t>Environ. Sci. Technol. Lett.</w:t>
      </w:r>
      <w:r w:rsidRPr="00454529">
        <w:rPr>
          <w:rFonts w:ascii="Times New Roman" w:hAnsi="Times New Roman"/>
          <w:noProof/>
          <w:sz w:val="24"/>
          <w:szCs w:val="24"/>
        </w:rPr>
        <w:t xml:space="preserve"> </w:t>
      </w:r>
      <w:r w:rsidRPr="00454529">
        <w:rPr>
          <w:rFonts w:ascii="Times New Roman" w:hAnsi="Times New Roman"/>
          <w:b/>
          <w:bCs/>
          <w:noProof/>
          <w:sz w:val="24"/>
          <w:szCs w:val="24"/>
        </w:rPr>
        <w:t>2016</w:t>
      </w:r>
      <w:r w:rsidRPr="00454529">
        <w:rPr>
          <w:rFonts w:ascii="Times New Roman" w:hAnsi="Times New Roman"/>
          <w:noProof/>
          <w:sz w:val="24"/>
          <w:szCs w:val="24"/>
        </w:rPr>
        <w:t xml:space="preserve">, </w:t>
      </w:r>
      <w:r w:rsidRPr="00454529">
        <w:rPr>
          <w:rFonts w:ascii="Times New Roman" w:hAnsi="Times New Roman"/>
          <w:i/>
          <w:iCs/>
          <w:noProof/>
          <w:sz w:val="24"/>
          <w:szCs w:val="24"/>
        </w:rPr>
        <w:t>3</w:t>
      </w:r>
      <w:r w:rsidRPr="00454529">
        <w:rPr>
          <w:rFonts w:ascii="Times New Roman" w:hAnsi="Times New Roman"/>
          <w:noProof/>
          <w:sz w:val="24"/>
          <w:szCs w:val="24"/>
        </w:rPr>
        <w:t xml:space="preserve"> (5), 205–209 DOI: 10.1021/acs.estlett.6b00118.</w:t>
      </w:r>
    </w:p>
    <w:p w14:paraId="2C6A6A3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(40) </w:t>
      </w:r>
      <w:r w:rsidRPr="00454529">
        <w:rPr>
          <w:rFonts w:ascii="Times New Roman" w:hAnsi="Times New Roman"/>
          <w:noProof/>
          <w:sz w:val="24"/>
          <w:szCs w:val="24"/>
        </w:rPr>
        <w:tab/>
        <w:t xml:space="preserve">Hughes, A. L. H.; Wilson, A. M.; Moore, W. S. Groundwater transport and radium variability in coastal porewaters. </w:t>
      </w:r>
      <w:r w:rsidRPr="00454529">
        <w:rPr>
          <w:rFonts w:ascii="Times New Roman" w:hAnsi="Times New Roman"/>
          <w:i/>
          <w:iCs/>
          <w:noProof/>
          <w:sz w:val="24"/>
          <w:szCs w:val="24"/>
        </w:rPr>
        <w:t>Estuar. Coast. Shelf Sci.</w:t>
      </w:r>
      <w:r w:rsidRPr="00454529">
        <w:rPr>
          <w:rFonts w:ascii="Times New Roman" w:hAnsi="Times New Roman"/>
          <w:noProof/>
          <w:sz w:val="24"/>
          <w:szCs w:val="24"/>
        </w:rPr>
        <w:t xml:space="preserve"> </w:t>
      </w:r>
      <w:r w:rsidRPr="00454529">
        <w:rPr>
          <w:rFonts w:ascii="Times New Roman" w:hAnsi="Times New Roman"/>
          <w:b/>
          <w:bCs/>
          <w:noProof/>
          <w:sz w:val="24"/>
          <w:szCs w:val="24"/>
        </w:rPr>
        <w:t>2015</w:t>
      </w:r>
      <w:r w:rsidRPr="00454529">
        <w:rPr>
          <w:rFonts w:ascii="Times New Roman" w:hAnsi="Times New Roman"/>
          <w:noProof/>
          <w:sz w:val="24"/>
          <w:szCs w:val="24"/>
        </w:rPr>
        <w:t xml:space="preserve">, </w:t>
      </w:r>
      <w:r w:rsidRPr="00454529">
        <w:rPr>
          <w:rFonts w:ascii="Times New Roman" w:hAnsi="Times New Roman"/>
          <w:i/>
          <w:iCs/>
          <w:noProof/>
          <w:sz w:val="24"/>
          <w:szCs w:val="24"/>
        </w:rPr>
        <w:t>164</w:t>
      </w:r>
      <w:r w:rsidRPr="00454529">
        <w:rPr>
          <w:rFonts w:ascii="Times New Roman" w:hAnsi="Times New Roman"/>
          <w:noProof/>
          <w:sz w:val="24"/>
          <w:szCs w:val="24"/>
        </w:rPr>
        <w:t>, 94–104 DOI: 10.1016/j.ecss.2015.06.005.</w:t>
      </w:r>
    </w:p>
    <w:p w14:paraId="0978AC1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lastRenderedPageBreak/>
        <w:t xml:space="preserve">(41) </w:t>
      </w:r>
      <w:r w:rsidRPr="00454529">
        <w:rPr>
          <w:rFonts w:ascii="Times New Roman" w:hAnsi="Times New Roman"/>
          <w:noProof/>
          <w:sz w:val="24"/>
          <w:szCs w:val="24"/>
        </w:rPr>
        <w:tab/>
        <w:t xml:space="preserve">Gonneea, M. E.; Mulligan, A. E.; Charette, M. A. Seasonal cycles in radium and barium within a subterranean estuary: Implications for groundwater derived chemical fluxes to surface waters.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119</w:t>
      </w:r>
      <w:r w:rsidRPr="00454529">
        <w:rPr>
          <w:rFonts w:ascii="Times New Roman" w:hAnsi="Times New Roman"/>
          <w:noProof/>
          <w:sz w:val="24"/>
          <w:szCs w:val="24"/>
        </w:rPr>
        <w:t>, 164–177 DOI: 10.1016/j.gca.2013.05.034.</w:t>
      </w:r>
    </w:p>
    <w:p w14:paraId="756E194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(42) </w:t>
      </w:r>
      <w:r w:rsidRPr="00454529">
        <w:rPr>
          <w:rFonts w:ascii="Times New Roman" w:hAnsi="Times New Roman"/>
          <w:noProof/>
          <w:sz w:val="24"/>
          <w:szCs w:val="24"/>
        </w:rPr>
        <w:tab/>
        <w:t xml:space="preserve">Burnett, B.; Chanton, J.; Christoff, J.; Kontar, E.; Krupa, S.; Lambert, M.; Moore, W.; O’Rourke, D.; Paulsen, R.; Smith, C.; et al. Assessing methodologies for measuring groundwater discharge to the ocean. </w:t>
      </w:r>
      <w:r w:rsidRPr="00454529">
        <w:rPr>
          <w:rFonts w:ascii="Times New Roman" w:hAnsi="Times New Roman"/>
          <w:i/>
          <w:iCs/>
          <w:noProof/>
          <w:sz w:val="24"/>
          <w:szCs w:val="24"/>
        </w:rPr>
        <w:t>Eos, Trans. Am. Geophys. Union</w:t>
      </w:r>
      <w:r w:rsidRPr="00454529">
        <w:rPr>
          <w:rFonts w:ascii="Times New Roman" w:hAnsi="Times New Roman"/>
          <w:noProof/>
          <w:sz w:val="24"/>
          <w:szCs w:val="24"/>
        </w:rPr>
        <w:t xml:space="preserve"> </w:t>
      </w:r>
      <w:r w:rsidRPr="00454529">
        <w:rPr>
          <w:rFonts w:ascii="Times New Roman" w:hAnsi="Times New Roman"/>
          <w:b/>
          <w:bCs/>
          <w:noProof/>
          <w:sz w:val="24"/>
          <w:szCs w:val="24"/>
        </w:rPr>
        <w:t>2002</w:t>
      </w:r>
      <w:r w:rsidRPr="00454529">
        <w:rPr>
          <w:rFonts w:ascii="Times New Roman" w:hAnsi="Times New Roman"/>
          <w:noProof/>
          <w:sz w:val="24"/>
          <w:szCs w:val="24"/>
        </w:rPr>
        <w:t xml:space="preserve">, </w:t>
      </w:r>
      <w:r w:rsidRPr="00454529">
        <w:rPr>
          <w:rFonts w:ascii="Times New Roman" w:hAnsi="Times New Roman"/>
          <w:i/>
          <w:iCs/>
          <w:noProof/>
          <w:sz w:val="24"/>
          <w:szCs w:val="24"/>
        </w:rPr>
        <w:t>83</w:t>
      </w:r>
      <w:r w:rsidRPr="00454529">
        <w:rPr>
          <w:rFonts w:ascii="Times New Roman" w:hAnsi="Times New Roman"/>
          <w:noProof/>
          <w:sz w:val="24"/>
          <w:szCs w:val="24"/>
        </w:rPr>
        <w:t xml:space="preserve"> (11), 117 DOI: 10.1029/2002EO000069.</w:t>
      </w:r>
    </w:p>
    <w:p w14:paraId="1BCDE5A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(43) </w:t>
      </w:r>
      <w:r w:rsidRPr="00454529">
        <w:rPr>
          <w:rFonts w:ascii="Times New Roman" w:hAnsi="Times New Roman"/>
          <w:noProof/>
          <w:sz w:val="24"/>
          <w:szCs w:val="24"/>
        </w:rPr>
        <w:tab/>
        <w:t xml:space="preserve">Charette, M. a.; Sholkovitz, E. R.; Hansel, C. M. Trace element cycling in a subterranean estuary: Part 1. Geochemistry of the permeable sediments.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69</w:t>
      </w:r>
      <w:r w:rsidRPr="00454529">
        <w:rPr>
          <w:rFonts w:ascii="Times New Roman" w:hAnsi="Times New Roman"/>
          <w:noProof/>
          <w:sz w:val="24"/>
          <w:szCs w:val="24"/>
        </w:rPr>
        <w:t xml:space="preserve"> (8), 2095–2109 DOI: 10.1016/j.gca.2004.10.024.</w:t>
      </w:r>
    </w:p>
    <w:p w14:paraId="44F1395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(44) </w:t>
      </w:r>
      <w:r w:rsidRPr="00454529">
        <w:rPr>
          <w:rFonts w:ascii="Times New Roman" w:hAnsi="Times New Roman"/>
          <w:noProof/>
          <w:sz w:val="24"/>
          <w:szCs w:val="24"/>
        </w:rPr>
        <w:tab/>
        <w:t xml:space="preserve">Hansel, C. M.; Wielinga, B. W.; Fendorf, S. Structural and compositional evolution of Cr/Fe solids after indirect chromate reduction by dissimilatory iron-reducing bacteria.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2003</w:t>
      </w:r>
      <w:r w:rsidRPr="00454529">
        <w:rPr>
          <w:rFonts w:ascii="Times New Roman" w:hAnsi="Times New Roman"/>
          <w:noProof/>
          <w:sz w:val="24"/>
          <w:szCs w:val="24"/>
        </w:rPr>
        <w:t xml:space="preserve">, </w:t>
      </w:r>
      <w:r w:rsidRPr="00454529">
        <w:rPr>
          <w:rFonts w:ascii="Times New Roman" w:hAnsi="Times New Roman"/>
          <w:i/>
          <w:iCs/>
          <w:noProof/>
          <w:sz w:val="24"/>
          <w:szCs w:val="24"/>
        </w:rPr>
        <w:t>67</w:t>
      </w:r>
      <w:r w:rsidRPr="00454529">
        <w:rPr>
          <w:rFonts w:ascii="Times New Roman" w:hAnsi="Times New Roman"/>
          <w:noProof/>
          <w:sz w:val="24"/>
          <w:szCs w:val="24"/>
        </w:rPr>
        <w:t xml:space="preserve"> (3), 401–412 DOI: 10.1016/S0016-7037(02)01081-5.</w:t>
      </w:r>
    </w:p>
    <w:p w14:paraId="7530FB5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(45) </w:t>
      </w:r>
      <w:r w:rsidRPr="00454529">
        <w:rPr>
          <w:rFonts w:ascii="Times New Roman" w:hAnsi="Times New Roman"/>
          <w:noProof/>
          <w:sz w:val="24"/>
          <w:szCs w:val="24"/>
        </w:rPr>
        <w:tab/>
        <w:t xml:space="preserve">Nico, P. S.; Stewart, B. D.; Fendorf, S. Incorporation of oxidized uranium into Fe (Hydr)oxides during Fe(II) catalyzed remineralization.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43</w:t>
      </w:r>
      <w:r w:rsidRPr="00454529">
        <w:rPr>
          <w:rFonts w:ascii="Times New Roman" w:hAnsi="Times New Roman"/>
          <w:noProof/>
          <w:sz w:val="24"/>
          <w:szCs w:val="24"/>
        </w:rPr>
        <w:t xml:space="preserve"> (19), 7391–7396 DOI: 10.1021/es900515q.</w:t>
      </w:r>
    </w:p>
    <w:p w14:paraId="73264E4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(46) </w:t>
      </w:r>
      <w:r w:rsidRPr="00454529">
        <w:rPr>
          <w:rFonts w:ascii="Times New Roman" w:hAnsi="Times New Roman"/>
          <w:noProof/>
          <w:sz w:val="24"/>
          <w:szCs w:val="24"/>
        </w:rPr>
        <w:tab/>
        <w:t xml:space="preserve">Christiansen, B. C.; Dideriksen, K.; Katz, A.; Nedel, S.; Bovet, N.; Sørensen, H. O.; Frandsen, C.; Gundlach, C.; Andersson, M. P.; Stipp, S. L. S. Incorporation of monovalent cations in sulfate green rust. </w:t>
      </w:r>
      <w:r w:rsidRPr="00454529">
        <w:rPr>
          <w:rFonts w:ascii="Times New Roman" w:hAnsi="Times New Roman"/>
          <w:i/>
          <w:iCs/>
          <w:noProof/>
          <w:sz w:val="24"/>
          <w:szCs w:val="24"/>
        </w:rPr>
        <w:t>Inorg.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53</w:t>
      </w:r>
      <w:r w:rsidRPr="00454529">
        <w:rPr>
          <w:rFonts w:ascii="Times New Roman" w:hAnsi="Times New Roman"/>
          <w:noProof/>
          <w:sz w:val="24"/>
          <w:szCs w:val="24"/>
        </w:rPr>
        <w:t xml:space="preserve"> (17), 8887–8894 DOI: 10.1021/ic500495a.</w:t>
      </w:r>
    </w:p>
    <w:p w14:paraId="1F9603B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(47) </w:t>
      </w:r>
      <w:r w:rsidRPr="00454529">
        <w:rPr>
          <w:rFonts w:ascii="Times New Roman" w:hAnsi="Times New Roman"/>
          <w:noProof/>
          <w:sz w:val="24"/>
          <w:szCs w:val="24"/>
        </w:rPr>
        <w:tab/>
        <w:t xml:space="preserve">Webb, S. M.; Fuller, C. C.; Tebo, B. M.; Bargar, J. R. Determination of uranyl incorporation into biogenic manganese oxides using X-ray absorption spectroscopy and scattering.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2006</w:t>
      </w:r>
      <w:r w:rsidRPr="00454529">
        <w:rPr>
          <w:rFonts w:ascii="Times New Roman" w:hAnsi="Times New Roman"/>
          <w:noProof/>
          <w:sz w:val="24"/>
          <w:szCs w:val="24"/>
        </w:rPr>
        <w:t xml:space="preserve">, </w:t>
      </w:r>
      <w:r w:rsidRPr="00454529">
        <w:rPr>
          <w:rFonts w:ascii="Times New Roman" w:hAnsi="Times New Roman"/>
          <w:i/>
          <w:iCs/>
          <w:noProof/>
          <w:sz w:val="24"/>
          <w:szCs w:val="24"/>
        </w:rPr>
        <w:t>40</w:t>
      </w:r>
      <w:r w:rsidRPr="00454529">
        <w:rPr>
          <w:rFonts w:ascii="Times New Roman" w:hAnsi="Times New Roman"/>
          <w:noProof/>
          <w:sz w:val="24"/>
          <w:szCs w:val="24"/>
        </w:rPr>
        <w:t xml:space="preserve"> (3), 771–777 DOI: 10.1021/es051679f.</w:t>
      </w:r>
    </w:p>
    <w:p w14:paraId="591A2C9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(48) </w:t>
      </w:r>
      <w:r w:rsidRPr="00454529">
        <w:rPr>
          <w:rFonts w:ascii="Times New Roman" w:hAnsi="Times New Roman"/>
          <w:noProof/>
          <w:sz w:val="24"/>
          <w:szCs w:val="24"/>
        </w:rPr>
        <w:tab/>
        <w:t xml:space="preserve">Zachara, J. M.; Smith, S. C.; Liu, C.; McKinley, J. P.; Serne, R. J.; Gassman, P. L.; Achara, J. O. H. N. M. Z.; Mith, S. T. C. S.; Iu, C. H. L.; Inley, J. A. P. M. C. K.; et al. Sorption of Cs+ to micaceous subsurface sediments from the Hanford site, USA.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2002</w:t>
      </w:r>
      <w:r w:rsidRPr="00454529">
        <w:rPr>
          <w:rFonts w:ascii="Times New Roman" w:hAnsi="Times New Roman"/>
          <w:noProof/>
          <w:sz w:val="24"/>
          <w:szCs w:val="24"/>
        </w:rPr>
        <w:t xml:space="preserve">, </w:t>
      </w:r>
      <w:r w:rsidRPr="00454529">
        <w:rPr>
          <w:rFonts w:ascii="Times New Roman" w:hAnsi="Times New Roman"/>
          <w:i/>
          <w:iCs/>
          <w:noProof/>
          <w:sz w:val="24"/>
          <w:szCs w:val="24"/>
        </w:rPr>
        <w:t>66</w:t>
      </w:r>
      <w:r w:rsidRPr="00454529">
        <w:rPr>
          <w:rFonts w:ascii="Times New Roman" w:hAnsi="Times New Roman"/>
          <w:noProof/>
          <w:sz w:val="24"/>
          <w:szCs w:val="24"/>
        </w:rPr>
        <w:t xml:space="preserve"> (2), 193–211 DOI: 10.1016/S0016-7037(01)00759-1.</w:t>
      </w:r>
    </w:p>
    <w:p w14:paraId="5C2CBEB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(49) </w:t>
      </w:r>
      <w:r w:rsidRPr="00454529">
        <w:rPr>
          <w:rFonts w:ascii="Times New Roman" w:hAnsi="Times New Roman"/>
          <w:noProof/>
          <w:sz w:val="24"/>
          <w:szCs w:val="24"/>
        </w:rPr>
        <w:tab/>
        <w:t xml:space="preserve">Kondash, A. J.; Warner, N. R.; Lahav, O.; Vengosh, A. Radium and barium removal through blending hydraulic fracturing fluids with acid mine drainage.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48</w:t>
      </w:r>
      <w:r w:rsidRPr="00454529">
        <w:rPr>
          <w:rFonts w:ascii="Times New Roman" w:hAnsi="Times New Roman"/>
          <w:noProof/>
          <w:sz w:val="24"/>
          <w:szCs w:val="24"/>
        </w:rPr>
        <w:t xml:space="preserve"> (2), 1334–1342 DOI: 10.1021/es403852h.</w:t>
      </w:r>
    </w:p>
    <w:p w14:paraId="3B9E79D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(50) </w:t>
      </w:r>
      <w:r w:rsidRPr="00454529">
        <w:rPr>
          <w:rFonts w:ascii="Times New Roman" w:hAnsi="Times New Roman"/>
          <w:noProof/>
          <w:sz w:val="24"/>
          <w:szCs w:val="24"/>
        </w:rPr>
        <w:tab/>
        <w:t xml:space="preserve">Vengosh, A.; Jackson, R. B.; Warner, N.; Darrah, T. H.; Kondash, A. A Critical Review of the Risks to Water Resources from Unconventional Shale Gas Development and Hydraulic Fracturing in the United States.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48</w:t>
      </w:r>
      <w:r w:rsidRPr="00454529">
        <w:rPr>
          <w:rFonts w:ascii="Times New Roman" w:hAnsi="Times New Roman"/>
          <w:noProof/>
          <w:sz w:val="24"/>
          <w:szCs w:val="24"/>
        </w:rPr>
        <w:t xml:space="preserve"> (15), 8334–8348 DOI: 10.1021/es405118y.</w:t>
      </w:r>
    </w:p>
    <w:p w14:paraId="49B4AF0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(51) </w:t>
      </w:r>
      <w:r w:rsidRPr="00454529">
        <w:rPr>
          <w:rFonts w:ascii="Times New Roman" w:hAnsi="Times New Roman"/>
          <w:noProof/>
          <w:sz w:val="24"/>
          <w:szCs w:val="24"/>
        </w:rPr>
        <w:tab/>
        <w:t xml:space="preserve">Rowan, E. L.; Engle, M. A.; Kirby, C. S.; Kraemer, T. F. </w:t>
      </w:r>
      <w:r w:rsidRPr="00454529">
        <w:rPr>
          <w:rFonts w:ascii="Times New Roman" w:hAnsi="Times New Roman"/>
          <w:i/>
          <w:iCs/>
          <w:noProof/>
          <w:sz w:val="24"/>
          <w:szCs w:val="24"/>
        </w:rPr>
        <w:t>Radium Content of Oil- and Gas-Field Produced Waters in the Northern Appalachian Basin (USA):</w:t>
      </w:r>
      <w:r w:rsidRPr="00454529">
        <w:rPr>
          <w:rFonts w:ascii="Times New Roman" w:hAnsi="Times New Roman"/>
          <w:noProof/>
          <w:sz w:val="24"/>
          <w:szCs w:val="24"/>
        </w:rPr>
        <w:t>; 2011.</w:t>
      </w:r>
    </w:p>
    <w:p w14:paraId="33AC7B4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rPr>
      </w:pPr>
      <w:r w:rsidRPr="00454529">
        <w:rPr>
          <w:rFonts w:ascii="Times New Roman" w:hAnsi="Times New Roman"/>
          <w:noProof/>
          <w:sz w:val="24"/>
          <w:szCs w:val="24"/>
        </w:rPr>
        <w:t xml:space="preserve">(52) </w:t>
      </w:r>
      <w:r w:rsidRPr="00454529">
        <w:rPr>
          <w:rFonts w:ascii="Times New Roman" w:hAnsi="Times New Roman"/>
          <w:noProof/>
          <w:sz w:val="24"/>
          <w:szCs w:val="24"/>
        </w:rPr>
        <w:tab/>
        <w:t xml:space="preserve">Warner, N. R.; Christie, C. a.; Jackson, R. B.; Vengosh, A. Impacts of shale gas </w:t>
      </w:r>
      <w:r w:rsidRPr="00454529">
        <w:rPr>
          <w:rFonts w:ascii="Times New Roman" w:hAnsi="Times New Roman"/>
          <w:noProof/>
          <w:sz w:val="24"/>
          <w:szCs w:val="24"/>
        </w:rPr>
        <w:lastRenderedPageBreak/>
        <w:t xml:space="preserve">wastewater disposal on water quality in Western Pennsylvania.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47</w:t>
      </w:r>
      <w:r w:rsidRPr="00454529">
        <w:rPr>
          <w:rFonts w:ascii="Times New Roman" w:hAnsi="Times New Roman"/>
          <w:noProof/>
          <w:sz w:val="24"/>
          <w:szCs w:val="24"/>
        </w:rPr>
        <w:t>, 11849–11857 DOI: 10.1021/es402165b.</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8" w:author="Michael Chen" w:date="2017-12-11T14:36:00Z" w:initials="MC">
    <w:p w14:paraId="400571E7" w14:textId="402AC9C2" w:rsidR="00454529" w:rsidRDefault="00454529">
      <w:pPr>
        <w:pStyle w:val="CommentText"/>
      </w:pPr>
      <w:r>
        <w:rPr>
          <w:rStyle w:val="CommentReference"/>
        </w:rPr>
        <w:annotationRef/>
      </w:r>
      <w:r>
        <w:t xml:space="preserve">I think we want to be careful saying that montmorillonite </w:t>
      </w:r>
      <w:proofErr w:type="spellStart"/>
      <w:r>
        <w:t>sorbed</w:t>
      </w:r>
      <w:proofErr w:type="spellEnd"/>
      <w:r>
        <w:t xml:space="preserve"> more than ferrihydrite, as that was only true for single cation solutions, and was the opposite in the mixed cation solutions</w:t>
      </w:r>
      <w:bookmarkStart w:id="278" w:name="_GoBack"/>
      <w:bookmarkEnd w:id="278"/>
    </w:p>
  </w:comment>
  <w:comment w:id="341" w:author="Microsoft Office User" w:date="2017-12-11T09:19:00Z" w:initials="Office">
    <w:p w14:paraId="522010FB" w14:textId="0CFBB3BC" w:rsidR="00454529" w:rsidRDefault="00454529">
      <w:pPr>
        <w:pStyle w:val="CommentText"/>
      </w:pPr>
      <w:r>
        <w:rPr>
          <w:rStyle w:val="CommentReference"/>
        </w:rPr>
        <w:annotationRef/>
      </w:r>
      <w:r>
        <w:t xml:space="preserve">This varies so much that you should state where these values observed, e.g. Marcellus shale, </w:t>
      </w:r>
      <w:proofErr w:type="spellStart"/>
      <w:r>
        <w:t>etc</w:t>
      </w:r>
      <w:proofErr w:type="spellEnd"/>
    </w:p>
  </w:comment>
  <w:comment w:id="470" w:author="Microsoft Office User" w:date="2017-12-10T22:36:00Z" w:initials="Office">
    <w:p w14:paraId="682D17C3" w14:textId="1BDCC53B" w:rsidR="00454529" w:rsidRDefault="00454529">
      <w:pPr>
        <w:pStyle w:val="CommentText"/>
      </w:pPr>
      <w:r>
        <w:rPr>
          <w:rStyle w:val="CommentReference"/>
        </w:rPr>
        <w:annotationRef/>
      </w:r>
      <w:r>
        <w:t>Move the legend so its symbols don’t line up with the data. Put a box around it if need be</w:t>
      </w:r>
    </w:p>
  </w:comment>
  <w:comment w:id="471" w:author="Microsoft Office User" w:date="2017-12-10T22:38:00Z" w:initials="Office">
    <w:p w14:paraId="68C5F840" w14:textId="39A599BC" w:rsidR="00454529" w:rsidRDefault="00454529">
      <w:pPr>
        <w:pStyle w:val="CommentText"/>
      </w:pPr>
      <w:r>
        <w:rPr>
          <w:rStyle w:val="CommentReference"/>
        </w:rPr>
        <w:annotationRef/>
      </w:r>
      <w:r>
        <w:t>Add text (upper corner) delineating each figure as “1a” or “1b”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571E7" w15:done="0"/>
  <w15:commentEx w15:paraId="522010FB" w15:done="0"/>
  <w15:commentEx w15:paraId="682D17C3" w15:done="0"/>
  <w15:commentEx w15:paraId="68C5F8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571E7" w16cid:durableId="1DD91659"/>
  <w16cid:commentId w16cid:paraId="522010FB" w16cid:durableId="1DD8FFBD"/>
  <w16cid:commentId w16cid:paraId="682D17C3" w16cid:durableId="1DD8FFBE"/>
  <w16cid:commentId w16cid:paraId="68C5F840" w16cid:durableId="1DD8F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74E62" w14:textId="77777777" w:rsidR="008314DF" w:rsidRDefault="008314DF">
      <w:pPr>
        <w:spacing w:after="0" w:line="240" w:lineRule="auto"/>
      </w:pPr>
      <w:r>
        <w:separator/>
      </w:r>
    </w:p>
  </w:endnote>
  <w:endnote w:type="continuationSeparator" w:id="0">
    <w:p w14:paraId="29B1ABDF" w14:textId="77777777" w:rsidR="008314DF" w:rsidRDefault="0083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419D7" w14:textId="77777777" w:rsidR="008314DF" w:rsidRDefault="008314DF">
      <w:pPr>
        <w:spacing w:after="0" w:line="240" w:lineRule="auto"/>
      </w:pPr>
      <w:r>
        <w:separator/>
      </w:r>
    </w:p>
  </w:footnote>
  <w:footnote w:type="continuationSeparator" w:id="0">
    <w:p w14:paraId="06FC24F1" w14:textId="77777777" w:rsidR="008314DF" w:rsidRDefault="00831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6DC72D0D" w:rsidR="00454529" w:rsidRDefault="00454529">
    <w:pPr>
      <w:pStyle w:val="Header"/>
      <w:jc w:val="right"/>
    </w:pPr>
    <w:r>
      <w:fldChar w:fldCharType="begin"/>
    </w:r>
    <w:r>
      <w:instrText xml:space="preserve"> PAGE   \* MERGEFORMAT </w:instrText>
    </w:r>
    <w:r>
      <w:fldChar w:fldCharType="separate"/>
    </w:r>
    <w:r w:rsidR="00FA1827">
      <w:rPr>
        <w:noProof/>
      </w:rPr>
      <w:t>25</w:t>
    </w:r>
    <w:r>
      <w:rPr>
        <w:noProof/>
      </w:rPr>
      <w:fldChar w:fldCharType="end"/>
    </w:r>
  </w:p>
  <w:p w14:paraId="262FB3CE" w14:textId="77777777" w:rsidR="00454529" w:rsidRDefault="00454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018E"/>
    <w:rsid w:val="0000284D"/>
    <w:rsid w:val="00011BE6"/>
    <w:rsid w:val="00017B0B"/>
    <w:rsid w:val="0002145C"/>
    <w:rsid w:val="00022B74"/>
    <w:rsid w:val="00027A37"/>
    <w:rsid w:val="000419C0"/>
    <w:rsid w:val="00043768"/>
    <w:rsid w:val="00044C20"/>
    <w:rsid w:val="00051435"/>
    <w:rsid w:val="00066BA9"/>
    <w:rsid w:val="00067FE6"/>
    <w:rsid w:val="00070F99"/>
    <w:rsid w:val="00077634"/>
    <w:rsid w:val="0008248C"/>
    <w:rsid w:val="00084EB3"/>
    <w:rsid w:val="000A009F"/>
    <w:rsid w:val="000A18AD"/>
    <w:rsid w:val="000A31D5"/>
    <w:rsid w:val="000B1259"/>
    <w:rsid w:val="000B4FE4"/>
    <w:rsid w:val="000B60C2"/>
    <w:rsid w:val="000D170B"/>
    <w:rsid w:val="000E0D05"/>
    <w:rsid w:val="000E43E2"/>
    <w:rsid w:val="000F4527"/>
    <w:rsid w:val="0010352C"/>
    <w:rsid w:val="001035CF"/>
    <w:rsid w:val="00115C48"/>
    <w:rsid w:val="00124FA8"/>
    <w:rsid w:val="001338BB"/>
    <w:rsid w:val="00136B64"/>
    <w:rsid w:val="00140F7D"/>
    <w:rsid w:val="001438C3"/>
    <w:rsid w:val="0014421F"/>
    <w:rsid w:val="00154349"/>
    <w:rsid w:val="001700C3"/>
    <w:rsid w:val="0017065F"/>
    <w:rsid w:val="00175B50"/>
    <w:rsid w:val="00184E50"/>
    <w:rsid w:val="001A321E"/>
    <w:rsid w:val="001A3396"/>
    <w:rsid w:val="001A7F70"/>
    <w:rsid w:val="001B6413"/>
    <w:rsid w:val="001C11DD"/>
    <w:rsid w:val="001C3ECD"/>
    <w:rsid w:val="001C7CCF"/>
    <w:rsid w:val="001C7D2C"/>
    <w:rsid w:val="001D14E0"/>
    <w:rsid w:val="001D311D"/>
    <w:rsid w:val="001D3549"/>
    <w:rsid w:val="001E061D"/>
    <w:rsid w:val="001E1A4A"/>
    <w:rsid w:val="001E48BA"/>
    <w:rsid w:val="001E6C16"/>
    <w:rsid w:val="001E6C4F"/>
    <w:rsid w:val="00202AD4"/>
    <w:rsid w:val="00206815"/>
    <w:rsid w:val="00206AAE"/>
    <w:rsid w:val="0021428C"/>
    <w:rsid w:val="00216C51"/>
    <w:rsid w:val="0022035D"/>
    <w:rsid w:val="0022276C"/>
    <w:rsid w:val="00230EAA"/>
    <w:rsid w:val="00233256"/>
    <w:rsid w:val="002339FA"/>
    <w:rsid w:val="00233AFE"/>
    <w:rsid w:val="00233CFB"/>
    <w:rsid w:val="00234378"/>
    <w:rsid w:val="0023760D"/>
    <w:rsid w:val="0024027E"/>
    <w:rsid w:val="00253036"/>
    <w:rsid w:val="00253443"/>
    <w:rsid w:val="00265CBE"/>
    <w:rsid w:val="00266F60"/>
    <w:rsid w:val="0027261F"/>
    <w:rsid w:val="00272FCD"/>
    <w:rsid w:val="00273F42"/>
    <w:rsid w:val="0027508D"/>
    <w:rsid w:val="002751C4"/>
    <w:rsid w:val="0027694D"/>
    <w:rsid w:val="00285500"/>
    <w:rsid w:val="00287744"/>
    <w:rsid w:val="002A16C2"/>
    <w:rsid w:val="002B1841"/>
    <w:rsid w:val="002B2823"/>
    <w:rsid w:val="002B400B"/>
    <w:rsid w:val="002B438B"/>
    <w:rsid w:val="002B5BFC"/>
    <w:rsid w:val="002C0479"/>
    <w:rsid w:val="002D2DC9"/>
    <w:rsid w:val="002D76F0"/>
    <w:rsid w:val="002E04B8"/>
    <w:rsid w:val="002F3782"/>
    <w:rsid w:val="002F6A96"/>
    <w:rsid w:val="00304441"/>
    <w:rsid w:val="0031075C"/>
    <w:rsid w:val="003156B5"/>
    <w:rsid w:val="00316356"/>
    <w:rsid w:val="00317B12"/>
    <w:rsid w:val="003245D7"/>
    <w:rsid w:val="00343C36"/>
    <w:rsid w:val="0035639C"/>
    <w:rsid w:val="0036334A"/>
    <w:rsid w:val="0036439B"/>
    <w:rsid w:val="00371057"/>
    <w:rsid w:val="00381895"/>
    <w:rsid w:val="00383503"/>
    <w:rsid w:val="003837C2"/>
    <w:rsid w:val="00390EB6"/>
    <w:rsid w:val="003925E6"/>
    <w:rsid w:val="00395038"/>
    <w:rsid w:val="0039512F"/>
    <w:rsid w:val="0039672D"/>
    <w:rsid w:val="003A17A2"/>
    <w:rsid w:val="003B1B7C"/>
    <w:rsid w:val="003B34ED"/>
    <w:rsid w:val="003B6C91"/>
    <w:rsid w:val="003C3753"/>
    <w:rsid w:val="003C790C"/>
    <w:rsid w:val="003C7FC9"/>
    <w:rsid w:val="003D38E5"/>
    <w:rsid w:val="003D77BA"/>
    <w:rsid w:val="003E2771"/>
    <w:rsid w:val="003E7338"/>
    <w:rsid w:val="003E7C97"/>
    <w:rsid w:val="003F3B53"/>
    <w:rsid w:val="00401DB0"/>
    <w:rsid w:val="00402D06"/>
    <w:rsid w:val="0041478D"/>
    <w:rsid w:val="00414F16"/>
    <w:rsid w:val="00423675"/>
    <w:rsid w:val="00430752"/>
    <w:rsid w:val="004423AC"/>
    <w:rsid w:val="00451867"/>
    <w:rsid w:val="00454529"/>
    <w:rsid w:val="00456915"/>
    <w:rsid w:val="00460312"/>
    <w:rsid w:val="00465657"/>
    <w:rsid w:val="004678F0"/>
    <w:rsid w:val="00467D2D"/>
    <w:rsid w:val="00471988"/>
    <w:rsid w:val="00473FB0"/>
    <w:rsid w:val="0047655C"/>
    <w:rsid w:val="00476AD6"/>
    <w:rsid w:val="00496467"/>
    <w:rsid w:val="004A15BE"/>
    <w:rsid w:val="004A6AD3"/>
    <w:rsid w:val="004B4720"/>
    <w:rsid w:val="004C236C"/>
    <w:rsid w:val="004D72EC"/>
    <w:rsid w:val="004F1DBA"/>
    <w:rsid w:val="0050044B"/>
    <w:rsid w:val="00501B5D"/>
    <w:rsid w:val="00502D9F"/>
    <w:rsid w:val="00503829"/>
    <w:rsid w:val="00511DA6"/>
    <w:rsid w:val="005140C2"/>
    <w:rsid w:val="0051795A"/>
    <w:rsid w:val="00521A58"/>
    <w:rsid w:val="0052340E"/>
    <w:rsid w:val="00531539"/>
    <w:rsid w:val="0054218F"/>
    <w:rsid w:val="00551AEE"/>
    <w:rsid w:val="0056566C"/>
    <w:rsid w:val="00583D00"/>
    <w:rsid w:val="005A1C20"/>
    <w:rsid w:val="005A20AF"/>
    <w:rsid w:val="005C597A"/>
    <w:rsid w:val="005E0FA1"/>
    <w:rsid w:val="005E27D5"/>
    <w:rsid w:val="005E6680"/>
    <w:rsid w:val="005F32D1"/>
    <w:rsid w:val="005F633D"/>
    <w:rsid w:val="006060A6"/>
    <w:rsid w:val="0061305D"/>
    <w:rsid w:val="0061577B"/>
    <w:rsid w:val="006207AB"/>
    <w:rsid w:val="0062437A"/>
    <w:rsid w:val="00640401"/>
    <w:rsid w:val="0064318C"/>
    <w:rsid w:val="00643D79"/>
    <w:rsid w:val="0064647A"/>
    <w:rsid w:val="00661B20"/>
    <w:rsid w:val="00666301"/>
    <w:rsid w:val="00670A89"/>
    <w:rsid w:val="00672243"/>
    <w:rsid w:val="00673DDA"/>
    <w:rsid w:val="00674F94"/>
    <w:rsid w:val="0068033A"/>
    <w:rsid w:val="00681CD3"/>
    <w:rsid w:val="0068262E"/>
    <w:rsid w:val="00683FD5"/>
    <w:rsid w:val="00686A3C"/>
    <w:rsid w:val="006A064E"/>
    <w:rsid w:val="006A22C0"/>
    <w:rsid w:val="006B0ED2"/>
    <w:rsid w:val="006B16EF"/>
    <w:rsid w:val="006C3963"/>
    <w:rsid w:val="006C5FB9"/>
    <w:rsid w:val="006D212E"/>
    <w:rsid w:val="006D23B1"/>
    <w:rsid w:val="006D6CF5"/>
    <w:rsid w:val="006E1E20"/>
    <w:rsid w:val="006E3ED3"/>
    <w:rsid w:val="006F361F"/>
    <w:rsid w:val="006F3795"/>
    <w:rsid w:val="00700D15"/>
    <w:rsid w:val="007079B6"/>
    <w:rsid w:val="007251DA"/>
    <w:rsid w:val="007267BF"/>
    <w:rsid w:val="00726EE4"/>
    <w:rsid w:val="0072768C"/>
    <w:rsid w:val="007314D0"/>
    <w:rsid w:val="00732A04"/>
    <w:rsid w:val="007457AD"/>
    <w:rsid w:val="00757BFC"/>
    <w:rsid w:val="007624A6"/>
    <w:rsid w:val="00786618"/>
    <w:rsid w:val="0079455C"/>
    <w:rsid w:val="007A30E2"/>
    <w:rsid w:val="007A4395"/>
    <w:rsid w:val="007A7224"/>
    <w:rsid w:val="007B601E"/>
    <w:rsid w:val="007C16E7"/>
    <w:rsid w:val="007C3698"/>
    <w:rsid w:val="007C6098"/>
    <w:rsid w:val="007C6AAF"/>
    <w:rsid w:val="007C6F69"/>
    <w:rsid w:val="007D270C"/>
    <w:rsid w:val="007D2BFC"/>
    <w:rsid w:val="007E4431"/>
    <w:rsid w:val="007E47B4"/>
    <w:rsid w:val="007E7B32"/>
    <w:rsid w:val="007F4184"/>
    <w:rsid w:val="007F799F"/>
    <w:rsid w:val="0080152B"/>
    <w:rsid w:val="00817EE4"/>
    <w:rsid w:val="0082091F"/>
    <w:rsid w:val="00825626"/>
    <w:rsid w:val="008257E2"/>
    <w:rsid w:val="008269A8"/>
    <w:rsid w:val="008271B5"/>
    <w:rsid w:val="008314DF"/>
    <w:rsid w:val="00833B1F"/>
    <w:rsid w:val="008346DA"/>
    <w:rsid w:val="008611CD"/>
    <w:rsid w:val="00871F60"/>
    <w:rsid w:val="0087545C"/>
    <w:rsid w:val="00876064"/>
    <w:rsid w:val="00883C73"/>
    <w:rsid w:val="008940B8"/>
    <w:rsid w:val="0089531C"/>
    <w:rsid w:val="008A288F"/>
    <w:rsid w:val="008A7C6C"/>
    <w:rsid w:val="008B016F"/>
    <w:rsid w:val="008B039E"/>
    <w:rsid w:val="008C3247"/>
    <w:rsid w:val="008C5187"/>
    <w:rsid w:val="008D367B"/>
    <w:rsid w:val="008D785F"/>
    <w:rsid w:val="008E279C"/>
    <w:rsid w:val="008F4DAE"/>
    <w:rsid w:val="00906163"/>
    <w:rsid w:val="00906ED2"/>
    <w:rsid w:val="009244A9"/>
    <w:rsid w:val="00936589"/>
    <w:rsid w:val="00937346"/>
    <w:rsid w:val="00940031"/>
    <w:rsid w:val="009448C3"/>
    <w:rsid w:val="0094797A"/>
    <w:rsid w:val="00952018"/>
    <w:rsid w:val="00964359"/>
    <w:rsid w:val="009675B7"/>
    <w:rsid w:val="00970763"/>
    <w:rsid w:val="0097354A"/>
    <w:rsid w:val="00975E31"/>
    <w:rsid w:val="009824F5"/>
    <w:rsid w:val="009836C6"/>
    <w:rsid w:val="00983FF9"/>
    <w:rsid w:val="009B2254"/>
    <w:rsid w:val="009B7C79"/>
    <w:rsid w:val="009C218A"/>
    <w:rsid w:val="009D1EF5"/>
    <w:rsid w:val="009D41AC"/>
    <w:rsid w:val="009E07F7"/>
    <w:rsid w:val="009E2234"/>
    <w:rsid w:val="009E4448"/>
    <w:rsid w:val="009F2CB2"/>
    <w:rsid w:val="009F4436"/>
    <w:rsid w:val="00A07E3C"/>
    <w:rsid w:val="00A17132"/>
    <w:rsid w:val="00A216C9"/>
    <w:rsid w:val="00A31E6A"/>
    <w:rsid w:val="00A32B37"/>
    <w:rsid w:val="00A41526"/>
    <w:rsid w:val="00A419C8"/>
    <w:rsid w:val="00A51C43"/>
    <w:rsid w:val="00A5520F"/>
    <w:rsid w:val="00A613B8"/>
    <w:rsid w:val="00A848C9"/>
    <w:rsid w:val="00AA2ECD"/>
    <w:rsid w:val="00AA4FE6"/>
    <w:rsid w:val="00AB0D87"/>
    <w:rsid w:val="00AC25A2"/>
    <w:rsid w:val="00AC5457"/>
    <w:rsid w:val="00AC7595"/>
    <w:rsid w:val="00AD5B6F"/>
    <w:rsid w:val="00AD702B"/>
    <w:rsid w:val="00AE2ED1"/>
    <w:rsid w:val="00AF0B71"/>
    <w:rsid w:val="00AF11A1"/>
    <w:rsid w:val="00AF156F"/>
    <w:rsid w:val="00AF3251"/>
    <w:rsid w:val="00B07769"/>
    <w:rsid w:val="00B111D5"/>
    <w:rsid w:val="00B13DC7"/>
    <w:rsid w:val="00B14414"/>
    <w:rsid w:val="00B16DB1"/>
    <w:rsid w:val="00B2065B"/>
    <w:rsid w:val="00B26568"/>
    <w:rsid w:val="00B3296D"/>
    <w:rsid w:val="00B4661F"/>
    <w:rsid w:val="00B473A8"/>
    <w:rsid w:val="00B47A09"/>
    <w:rsid w:val="00B50A5F"/>
    <w:rsid w:val="00B66614"/>
    <w:rsid w:val="00B70FEA"/>
    <w:rsid w:val="00B71417"/>
    <w:rsid w:val="00B7205F"/>
    <w:rsid w:val="00B74120"/>
    <w:rsid w:val="00B75B63"/>
    <w:rsid w:val="00B75F9E"/>
    <w:rsid w:val="00B76ACA"/>
    <w:rsid w:val="00B84B53"/>
    <w:rsid w:val="00BA4AFA"/>
    <w:rsid w:val="00BA5391"/>
    <w:rsid w:val="00BA783B"/>
    <w:rsid w:val="00BC05F5"/>
    <w:rsid w:val="00BC1108"/>
    <w:rsid w:val="00BC2179"/>
    <w:rsid w:val="00BC31EE"/>
    <w:rsid w:val="00BD28C0"/>
    <w:rsid w:val="00BD48B4"/>
    <w:rsid w:val="00BE4EF5"/>
    <w:rsid w:val="00BF00B7"/>
    <w:rsid w:val="00BF1550"/>
    <w:rsid w:val="00BF65A3"/>
    <w:rsid w:val="00C0326A"/>
    <w:rsid w:val="00C04F67"/>
    <w:rsid w:val="00C11A8B"/>
    <w:rsid w:val="00C15977"/>
    <w:rsid w:val="00C15D78"/>
    <w:rsid w:val="00C20017"/>
    <w:rsid w:val="00C21C70"/>
    <w:rsid w:val="00C43F4D"/>
    <w:rsid w:val="00C5187B"/>
    <w:rsid w:val="00C556BA"/>
    <w:rsid w:val="00C678F6"/>
    <w:rsid w:val="00C7660B"/>
    <w:rsid w:val="00C826FC"/>
    <w:rsid w:val="00C82770"/>
    <w:rsid w:val="00C839C0"/>
    <w:rsid w:val="00C876BB"/>
    <w:rsid w:val="00CA16EC"/>
    <w:rsid w:val="00CB56EA"/>
    <w:rsid w:val="00CC0E5C"/>
    <w:rsid w:val="00CD352C"/>
    <w:rsid w:val="00CD6EC5"/>
    <w:rsid w:val="00CE5CD2"/>
    <w:rsid w:val="00D01083"/>
    <w:rsid w:val="00D01D94"/>
    <w:rsid w:val="00D038B8"/>
    <w:rsid w:val="00D320A4"/>
    <w:rsid w:val="00D3732E"/>
    <w:rsid w:val="00D42323"/>
    <w:rsid w:val="00D60ED8"/>
    <w:rsid w:val="00D625BD"/>
    <w:rsid w:val="00D72EED"/>
    <w:rsid w:val="00D76E75"/>
    <w:rsid w:val="00D811EF"/>
    <w:rsid w:val="00D81BB0"/>
    <w:rsid w:val="00D8319F"/>
    <w:rsid w:val="00D834F2"/>
    <w:rsid w:val="00D83FA7"/>
    <w:rsid w:val="00D8508E"/>
    <w:rsid w:val="00D8724F"/>
    <w:rsid w:val="00D8742E"/>
    <w:rsid w:val="00D923B5"/>
    <w:rsid w:val="00DA4955"/>
    <w:rsid w:val="00DB482C"/>
    <w:rsid w:val="00DB5E49"/>
    <w:rsid w:val="00DC4079"/>
    <w:rsid w:val="00DC6636"/>
    <w:rsid w:val="00DE0B4C"/>
    <w:rsid w:val="00DE5076"/>
    <w:rsid w:val="00DE7452"/>
    <w:rsid w:val="00DF1ED2"/>
    <w:rsid w:val="00DF4791"/>
    <w:rsid w:val="00DF7423"/>
    <w:rsid w:val="00E0113A"/>
    <w:rsid w:val="00E11F58"/>
    <w:rsid w:val="00E232BB"/>
    <w:rsid w:val="00E23F14"/>
    <w:rsid w:val="00E31A44"/>
    <w:rsid w:val="00E36C06"/>
    <w:rsid w:val="00E37D52"/>
    <w:rsid w:val="00E579F4"/>
    <w:rsid w:val="00E621A7"/>
    <w:rsid w:val="00E67F9F"/>
    <w:rsid w:val="00E71EBF"/>
    <w:rsid w:val="00E76ACD"/>
    <w:rsid w:val="00E803A3"/>
    <w:rsid w:val="00E80B99"/>
    <w:rsid w:val="00EB35C6"/>
    <w:rsid w:val="00EC1B2F"/>
    <w:rsid w:val="00ED2B10"/>
    <w:rsid w:val="00ED489F"/>
    <w:rsid w:val="00ED5AC1"/>
    <w:rsid w:val="00EF54EA"/>
    <w:rsid w:val="00F02A80"/>
    <w:rsid w:val="00F0726F"/>
    <w:rsid w:val="00F10654"/>
    <w:rsid w:val="00F10F0F"/>
    <w:rsid w:val="00F132BD"/>
    <w:rsid w:val="00F2326E"/>
    <w:rsid w:val="00F3184E"/>
    <w:rsid w:val="00F33FCC"/>
    <w:rsid w:val="00F47A44"/>
    <w:rsid w:val="00F54F72"/>
    <w:rsid w:val="00F56AD1"/>
    <w:rsid w:val="00F6128D"/>
    <w:rsid w:val="00F64C67"/>
    <w:rsid w:val="00F85EED"/>
    <w:rsid w:val="00F8785B"/>
    <w:rsid w:val="00F92230"/>
    <w:rsid w:val="00F93CC1"/>
    <w:rsid w:val="00FA1827"/>
    <w:rsid w:val="00FA3147"/>
    <w:rsid w:val="00FA3178"/>
    <w:rsid w:val="00FB0CE8"/>
    <w:rsid w:val="00FB69D5"/>
    <w:rsid w:val="00FC71B0"/>
    <w:rsid w:val="00FE0AFB"/>
    <w:rsid w:val="00FE11EC"/>
    <w:rsid w:val="00FF03A6"/>
    <w:rsid w:val="00FF120B"/>
    <w:rsid w:val="00FF4923"/>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kocar@mit.edu"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A6F3FB-F828-4B1A-A4C7-98506981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37509</Words>
  <Characters>213803</Characters>
  <Application>Microsoft Office Word</Application>
  <DocSecurity>0</DocSecurity>
  <Lines>1781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250811</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6</cp:revision>
  <cp:lastPrinted>2017-12-11T19:55:00Z</cp:lastPrinted>
  <dcterms:created xsi:type="dcterms:W3CDTF">2017-12-11T19:51:00Z</dcterms:created>
  <dcterms:modified xsi:type="dcterms:W3CDTF">2017-12-11T20:13:00Z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