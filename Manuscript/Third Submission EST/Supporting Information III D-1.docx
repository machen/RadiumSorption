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D0B0" w14:textId="772C6769" w:rsidR="004B6422" w:rsidRDefault="004B6422" w:rsidP="005E761A">
      <w:pPr>
        <w:spacing w:after="0" w:line="480" w:lineRule="auto"/>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w:t>
      </w:r>
      <w:proofErr w:type="spellStart"/>
      <w:r w:rsidR="0030024E" w:rsidRPr="0030024E">
        <w:rPr>
          <w:b/>
          <w:kern w:val="6"/>
          <w:sz w:val="28"/>
          <w:szCs w:val="28"/>
        </w:rPr>
        <w:t>hydr</w:t>
      </w:r>
      <w:proofErr w:type="spellEnd"/>
      <w:r w:rsidR="0030024E" w:rsidRPr="0030024E">
        <w:rPr>
          <w:b/>
          <w:kern w:val="6"/>
          <w:sz w:val="28"/>
          <w:szCs w:val="28"/>
        </w:rPr>
        <w:t>)oxides, Pyrite, and Montmorillonite: Implications for Mobility”</w:t>
      </w:r>
    </w:p>
    <w:p w14:paraId="23A5B516" w14:textId="77777777" w:rsidR="0030024E" w:rsidRPr="0030024E" w:rsidRDefault="0030024E" w:rsidP="005E761A">
      <w:pPr>
        <w:spacing w:after="0" w:line="480" w:lineRule="auto"/>
        <w:rPr>
          <w:b/>
          <w:kern w:val="6"/>
          <w:sz w:val="24"/>
          <w:szCs w:val="24"/>
        </w:rPr>
      </w:pPr>
    </w:p>
    <w:p w14:paraId="2720E26A" w14:textId="339AB2AF"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5E761A">
      <w:pPr>
        <w:spacing w:after="0" w:line="480" w:lineRule="auto"/>
        <w:rPr>
          <w:rFonts w:ascii="Times New Roman" w:hAnsi="Times New Roman" w:cs="Times New Roman"/>
          <w:b/>
          <w:sz w:val="24"/>
          <w:szCs w:val="24"/>
        </w:rPr>
      </w:pPr>
    </w:p>
    <w:p w14:paraId="7769B0A1" w14:textId="77777777" w:rsidR="0030024E" w:rsidRPr="0030024E" w:rsidRDefault="0030024E" w:rsidP="005E761A">
      <w:pPr>
        <w:spacing w:after="0" w:line="480" w:lineRule="auto"/>
        <w:rPr>
          <w:rFonts w:ascii="Times New Roman" w:hAnsi="Times New Roman" w:cs="Times New Roman"/>
          <w:b/>
          <w:sz w:val="24"/>
          <w:szCs w:val="24"/>
        </w:rPr>
      </w:pPr>
    </w:p>
    <w:p w14:paraId="2CAA096D" w14:textId="77777777" w:rsidR="0030024E" w:rsidRDefault="0030024E" w:rsidP="005E761A">
      <w:pPr>
        <w:spacing w:after="0" w:line="480" w:lineRule="auto"/>
        <w:rPr>
          <w:rFonts w:ascii="Times New Roman" w:hAnsi="Times New Roman" w:cs="Times New Roman"/>
          <w:b/>
          <w:sz w:val="24"/>
          <w:szCs w:val="24"/>
        </w:rPr>
      </w:pPr>
    </w:p>
    <w:p w14:paraId="123854AC" w14:textId="6D1DC608" w:rsidR="0030024E" w:rsidRDefault="0030024E"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Number of Pages: </w:t>
      </w:r>
      <w:r w:rsidR="00A32250">
        <w:rPr>
          <w:rFonts w:ascii="Times New Roman" w:hAnsi="Times New Roman" w:cs="Times New Roman"/>
          <w:b/>
          <w:sz w:val="24"/>
          <w:szCs w:val="24"/>
        </w:rPr>
        <w:t>14</w:t>
      </w:r>
    </w:p>
    <w:p w14:paraId="0EDDC5E8" w14:textId="7978D2D4"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Figures: 2</w:t>
      </w:r>
    </w:p>
    <w:p w14:paraId="35BEED74" w14:textId="1498480F"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Tables: 4</w:t>
      </w:r>
      <w:r w:rsidR="0030024E">
        <w:rPr>
          <w:rFonts w:ascii="Times New Roman" w:hAnsi="Times New Roman" w:cs="Times New Roman"/>
          <w:b/>
          <w:sz w:val="24"/>
          <w:szCs w:val="24"/>
        </w:rPr>
        <w:t xml:space="preserve"> </w:t>
      </w:r>
    </w:p>
    <w:p w14:paraId="4DBED5DC" w14:textId="77777777" w:rsidR="0030024E" w:rsidRDefault="0030024E" w:rsidP="005E761A">
      <w:pPr>
        <w:spacing w:after="0" w:line="480" w:lineRule="auto"/>
        <w:rPr>
          <w:rFonts w:ascii="Times New Roman" w:hAnsi="Times New Roman" w:cs="Times New Roman"/>
          <w:b/>
          <w:sz w:val="24"/>
          <w:szCs w:val="24"/>
        </w:rPr>
      </w:pPr>
    </w:p>
    <w:p w14:paraId="2D1F44F8" w14:textId="77777777" w:rsidR="0030024E" w:rsidRDefault="0030024E" w:rsidP="005E761A">
      <w:pPr>
        <w:spacing w:after="0" w:line="480" w:lineRule="auto"/>
        <w:rPr>
          <w:rFonts w:ascii="Times New Roman" w:hAnsi="Times New Roman" w:cs="Times New Roman"/>
          <w:b/>
          <w:sz w:val="24"/>
          <w:szCs w:val="24"/>
        </w:rPr>
      </w:pPr>
    </w:p>
    <w:p w14:paraId="0E2A2BD1" w14:textId="77777777" w:rsidR="0030024E" w:rsidRDefault="0030024E" w:rsidP="005E761A">
      <w:pPr>
        <w:spacing w:after="0" w:line="480" w:lineRule="auto"/>
        <w:rPr>
          <w:rFonts w:ascii="Times New Roman" w:hAnsi="Times New Roman" w:cs="Times New Roman"/>
          <w:b/>
          <w:sz w:val="24"/>
          <w:szCs w:val="24"/>
        </w:rPr>
      </w:pPr>
    </w:p>
    <w:p w14:paraId="02DFB9AF" w14:textId="77777777" w:rsidR="0030024E" w:rsidRDefault="0030024E" w:rsidP="005E761A">
      <w:pPr>
        <w:spacing w:after="0" w:line="480" w:lineRule="auto"/>
        <w:rPr>
          <w:rFonts w:ascii="Times New Roman" w:hAnsi="Times New Roman" w:cs="Times New Roman"/>
          <w:b/>
          <w:sz w:val="24"/>
          <w:szCs w:val="24"/>
        </w:rPr>
      </w:pPr>
    </w:p>
    <w:p w14:paraId="5BE3305C" w14:textId="77777777" w:rsidR="0030024E" w:rsidRPr="00A73ADF" w:rsidRDefault="0030024E" w:rsidP="005E761A">
      <w:pPr>
        <w:spacing w:after="0" w:line="480" w:lineRule="auto"/>
        <w:rPr>
          <w:rFonts w:ascii="Times New Roman" w:hAnsi="Times New Roman" w:cs="Times New Roman"/>
          <w:b/>
          <w:sz w:val="24"/>
          <w:szCs w:val="24"/>
        </w:rPr>
      </w:pPr>
    </w:p>
    <w:p w14:paraId="35C325B2" w14:textId="77777777" w:rsidR="0030024E" w:rsidRDefault="0030024E" w:rsidP="005E761A">
      <w:pPr>
        <w:spacing w:after="0" w:line="480" w:lineRule="auto"/>
        <w:rPr>
          <w:rFonts w:ascii="Times New Roman" w:hAnsi="Times New Roman" w:cs="Times New Roman"/>
          <w:b/>
          <w:sz w:val="24"/>
          <w:szCs w:val="24"/>
        </w:rPr>
      </w:pPr>
    </w:p>
    <w:p w14:paraId="264A206C" w14:textId="77777777" w:rsidR="0030024E" w:rsidRDefault="0030024E" w:rsidP="005E761A">
      <w:pPr>
        <w:spacing w:after="0" w:line="480" w:lineRule="auto"/>
        <w:rPr>
          <w:rFonts w:ascii="Times New Roman" w:hAnsi="Times New Roman" w:cs="Times New Roman"/>
          <w:b/>
          <w:sz w:val="24"/>
          <w:szCs w:val="24"/>
        </w:rPr>
      </w:pPr>
    </w:p>
    <w:p w14:paraId="173ECA1B" w14:textId="77777777" w:rsidR="0030024E" w:rsidRDefault="0030024E" w:rsidP="005E761A">
      <w:pPr>
        <w:spacing w:after="0" w:line="480" w:lineRule="auto"/>
        <w:rPr>
          <w:rFonts w:ascii="Times New Roman" w:hAnsi="Times New Roman" w:cs="Times New Roman"/>
          <w:b/>
          <w:sz w:val="24"/>
          <w:szCs w:val="24"/>
        </w:rPr>
      </w:pPr>
    </w:p>
    <w:p w14:paraId="04CA8F4D" w14:textId="77777777" w:rsidR="0030024E" w:rsidRDefault="0030024E" w:rsidP="005E761A">
      <w:pPr>
        <w:spacing w:after="0" w:line="480" w:lineRule="auto"/>
        <w:rPr>
          <w:rFonts w:ascii="Times New Roman" w:hAnsi="Times New Roman" w:cs="Times New Roman"/>
          <w:b/>
          <w:sz w:val="24"/>
          <w:szCs w:val="24"/>
        </w:rPr>
      </w:pPr>
    </w:p>
    <w:p w14:paraId="69E83C0F" w14:textId="77777777" w:rsidR="0030024E" w:rsidRDefault="0030024E" w:rsidP="005E761A">
      <w:pPr>
        <w:spacing w:after="0" w:line="480" w:lineRule="auto"/>
        <w:rPr>
          <w:rFonts w:ascii="Times New Roman" w:hAnsi="Times New Roman" w:cs="Times New Roman"/>
          <w:b/>
          <w:sz w:val="24"/>
          <w:szCs w:val="24"/>
        </w:rPr>
      </w:pPr>
    </w:p>
    <w:p w14:paraId="0D567BD5" w14:textId="15257B6B" w:rsidR="00A7716C" w:rsidRPr="00EE014C"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w:t>
      </w:r>
      <w:proofErr w:type="gramStart"/>
      <w:r w:rsidR="00E75547" w:rsidRPr="00EE014C">
        <w:rPr>
          <w:rFonts w:ascii="Times New Roman" w:hAnsi="Times New Roman" w:cs="Times New Roman"/>
          <w:sz w:val="24"/>
          <w:szCs w:val="24"/>
        </w:rPr>
        <w:t xml:space="preserve">50 </w:t>
      </w:r>
      <w:proofErr w:type="spellStart"/>
      <w:r w:rsidR="00E75547" w:rsidRPr="00EE014C">
        <w:rPr>
          <w:rFonts w:ascii="Times New Roman" w:hAnsi="Times New Roman" w:cs="Times New Roman"/>
          <w:sz w:val="24"/>
          <w:szCs w:val="24"/>
        </w:rPr>
        <w:t>mM</w:t>
      </w:r>
      <w:proofErr w:type="spellEnd"/>
      <w:proofErr w:type="gram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C69A0DC"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w:t>
      </w:r>
      <w:proofErr w:type="gramStart"/>
      <w:r w:rsidR="00E01110">
        <w:rPr>
          <w:rFonts w:ascii="Times New Roman" w:hAnsi="Times New Roman" w:cs="Times New Roman"/>
          <w:sz w:val="24"/>
          <w:szCs w:val="24"/>
        </w:rPr>
        <w:t>24 hour</w:t>
      </w:r>
      <w:proofErr w:type="gramEnd"/>
      <w:r w:rsidR="00E01110">
        <w:rPr>
          <w:rFonts w:ascii="Times New Roman" w:hAnsi="Times New Roman" w:cs="Times New Roman"/>
          <w:sz w:val="24"/>
          <w:szCs w:val="24"/>
        </w:rPr>
        <w:t xml:space="preserve">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t>
      </w:r>
      <w:proofErr w:type="gramStart"/>
      <w:r w:rsidRPr="00EE014C">
        <w:rPr>
          <w:rFonts w:ascii="Times New Roman" w:hAnsi="Times New Roman" w:cs="Times New Roman"/>
          <w:sz w:val="24"/>
          <w:szCs w:val="24"/>
        </w:rPr>
        <w:t>was allowed to</w:t>
      </w:r>
      <w:proofErr w:type="gramEnd"/>
      <w:r w:rsidRPr="00EE014C">
        <w:rPr>
          <w:rFonts w:ascii="Times New Roman" w:hAnsi="Times New Roman" w:cs="Times New Roman"/>
          <w:sz w:val="24"/>
          <w:szCs w:val="24"/>
        </w:rPr>
        <w:t xml:space="preserve">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23CE5EC3" w14:textId="61061AD7"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composition of the various background solutions used in sorption experiments are reported in table S2</w:t>
      </w:r>
      <w:r w:rsidR="00B05816">
        <w:rPr>
          <w:rFonts w:ascii="Times New Roman" w:hAnsi="Times New Roman" w:cs="Times New Roman"/>
          <w:sz w:val="24"/>
          <w:szCs w:val="24"/>
        </w:rPr>
        <w:t>. Artificial groundwater, brackish water, and seawater were diluted from a 2x artificial seawater stock. The ratio of individual cations was not 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w:t>
      </w:r>
      <w:r w:rsidR="00C527E1">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"10.1520/D1141-98R13", "author" : [ { "dropping-particle" : "", "family" : "ASTM Standard D1141-98", "given" : "", "non-dropping-particle" : "", "parse-names" : false, "suffix" : "" } ], "id" : "ITEM-1", "issued" : { "date-parts" : [ [ "0" ] ] }, "publisher" : "ASTM International", "publisher-place" : "West Conshohocken, PA", "title" : "Standard Practice for the Preparation of Substitute Ocean Water", "type" : "article" }, "uris" : [ "http://www.mendeley.com/documents/?uuid=01b4a0a2-0854-458e-8e75-6eed742027a3" ] } ], "mendeley" : { "formattedCitation" : "&lt;sup&gt;4&lt;/sup&gt;", "plainTextFormattedCitation" : "4", "previouslyFormattedCitation" : "&lt;sup&gt;4&lt;/sup&gt;" }, "properties" : { "noteIndex" : 3 }, "schema" : "https://github.com/citation-style-language/schema/raw/master/csl-citation.json" }</w:instrText>
      </w:r>
      <w:r w:rsidR="00C527E1">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4</w:t>
      </w:r>
      <w:r w:rsidR="00C527E1">
        <w:rPr>
          <w:rFonts w:ascii="Times New Roman" w:hAnsi="Times New Roman" w:cs="Times New Roman"/>
          <w:sz w:val="24"/>
          <w:szCs w:val="24"/>
        </w:rPr>
        <w:fldChar w:fldCharType="end"/>
      </w:r>
      <w:r w:rsidR="00B05816">
        <w:rPr>
          <w:rFonts w:ascii="Times New Roman" w:hAnsi="Times New Roman" w:cs="Times New Roman"/>
          <w:sz w:val="24"/>
          <w:szCs w:val="24"/>
        </w:rPr>
        <w:t xml:space="preserve"> The cations selected for single competing cation experiments reported in figure 2 of the main text were selected based on the composition of the artificial waters.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286BDC76"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was limited in comparison to the minerals studied. Given the limited </w:t>
      </w:r>
      <w:r w:rsidR="00900360">
        <w:rPr>
          <w:rFonts w:ascii="Times New Roman" w:hAnsi="Times New Roman" w:cs="Times New Roman"/>
          <w:sz w:val="24"/>
          <w:szCs w:val="24"/>
        </w:rPr>
        <w:t>observed sorption within controls</w:t>
      </w:r>
      <w:r>
        <w:rPr>
          <w:rFonts w:ascii="Times New Roman" w:hAnsi="Times New Roman" w:cs="Times New Roman"/>
          <w:sz w:val="24"/>
          <w:szCs w:val="24"/>
        </w:rPr>
        <w:t xml:space="preserve">, no corrections to data were made. Serum bottles and </w:t>
      </w:r>
      <w:proofErr w:type="spellStart"/>
      <w:r>
        <w:rPr>
          <w:rFonts w:ascii="Times New Roman" w:hAnsi="Times New Roman" w:cs="Times New Roman"/>
          <w:sz w:val="24"/>
          <w:szCs w:val="24"/>
        </w:rPr>
        <w:t>caps</w:t>
      </w:r>
      <w:proofErr w:type="spellEnd"/>
      <w:r>
        <w:rPr>
          <w:rFonts w:ascii="Times New Roman" w:hAnsi="Times New Roman" w:cs="Times New Roman"/>
          <w:sz w:val="24"/>
          <w:szCs w:val="24"/>
        </w:rPr>
        <w:t xml:space="preserve"> were scrubbed in detergent solution, </w:t>
      </w:r>
      <w:r>
        <w:rPr>
          <w:rFonts w:ascii="Times New Roman" w:hAnsi="Times New Roman" w:cs="Times New Roman"/>
          <w:sz w:val="24"/>
          <w:szCs w:val="24"/>
        </w:rPr>
        <w:lastRenderedPageBreak/>
        <w:t>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4404B29E"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 xml:space="preserve">209 </w:t>
      </w:r>
      <w:proofErr w:type="spellStart"/>
      <w:r w:rsidR="005C521B">
        <w:rPr>
          <w:rFonts w:ascii="Times New Roman" w:hAnsi="Times New Roman" w:cs="Times New Roman"/>
          <w:sz w:val="24"/>
          <w:szCs w:val="24"/>
        </w:rPr>
        <w:t>Bq</w:t>
      </w:r>
      <w:proofErr w:type="spellEnd"/>
      <w:r w:rsidR="005C521B">
        <w:rPr>
          <w:rFonts w:ascii="Times New Roman" w:hAnsi="Times New Roman" w:cs="Times New Roman"/>
          <w:sz w:val="24"/>
          <w:szCs w:val="24"/>
        </w:rPr>
        <w:t>,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"&lt;sup&gt;5&lt;/sup&gt;", "plainTextFormattedCitation" : "5", "previouslyFormattedCitation" : "&lt;sup&gt;5&lt;/sup&gt;"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5</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w:t>
      </w:r>
      <w:proofErr w:type="spellStart"/>
      <w:r w:rsidR="00707312">
        <w:rPr>
          <w:rFonts w:ascii="Times New Roman" w:hAnsi="Times New Roman" w:cs="Times New Roman"/>
          <w:sz w:val="24"/>
          <w:szCs w:val="24"/>
        </w:rPr>
        <w:t>keV</w:t>
      </w:r>
      <w:proofErr w:type="spellEnd"/>
      <w:r w:rsidR="00707312">
        <w:rPr>
          <w:rFonts w:ascii="Times New Roman" w:hAnsi="Times New Roman" w:cs="Times New Roman"/>
          <w:sz w:val="24"/>
          <w:szCs w:val="24"/>
        </w:rPr>
        <w:t xml:space="preserve"> peak. </w:t>
      </w:r>
    </w:p>
    <w:p w14:paraId="2DB76FAE" w14:textId="7752DC77" w:rsidR="00FF4F9A" w:rsidRPr="007166DD"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 xml:space="preserve">Fitted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d</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 xml:space="preserve">and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sa</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values developed from isotherm experiments are reported in table S1, with the corresponding fits plotted for each mineral in figure S2.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 xml:space="preserve">Errors reported for </w:t>
      </w:r>
      <w:proofErr w:type="spellStart"/>
      <w:r w:rsidR="001F76A9">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1F76A9">
        <w:rPr>
          <w:rFonts w:ascii="Times New Roman" w:hAnsi="Times New Roman" w:cs="Times New Roman"/>
          <w:sz w:val="24"/>
          <w:szCs w:val="24"/>
        </w:rPr>
        <w:t xml:space="preserve"> values are the standard error of regression produced by the least squares fitting function, </w:t>
      </w:r>
      <w:proofErr w:type="spellStart"/>
      <w:r w:rsidR="001F76A9">
        <w:rPr>
          <w:rFonts w:ascii="Courier New" w:hAnsi="Courier New" w:cs="Courier New"/>
          <w:sz w:val="24"/>
          <w:szCs w:val="24"/>
        </w:rPr>
        <w:t>linregress</w:t>
      </w:r>
      <w:proofErr w:type="spellEnd"/>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xml:space="preserve">, and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sa</w:t>
      </w:r>
      <w:proofErr w:type="spellEnd"/>
      <w:r w:rsidR="00B776E4">
        <w:rPr>
          <w:rFonts w:ascii="Times New Roman" w:hAnsi="Times New Roman" w:cs="Times New Roman"/>
          <w:sz w:val="24"/>
          <w:szCs w:val="24"/>
          <w:vertAlign w:val="subscript"/>
        </w:rPr>
        <w:t xml:space="preserve"> </w:t>
      </w:r>
      <w:r w:rsidR="00B776E4">
        <w:rPr>
          <w:rFonts w:ascii="Times New Roman" w:hAnsi="Times New Roman" w:cs="Times New Roman"/>
          <w:sz w:val="24"/>
          <w:szCs w:val="24"/>
        </w:rPr>
        <w:t xml:space="preserve">errors the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 xml:space="preserve">. </w:t>
      </w:r>
      <w:r w:rsidR="00E8780E">
        <w:rPr>
          <w:rFonts w:ascii="Times New Roman" w:hAnsi="Times New Roman" w:cs="Times New Roman"/>
          <w:sz w:val="24"/>
          <w:szCs w:val="24"/>
        </w:rPr>
        <w:t>These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r w:rsidR="007166DD">
        <w:rPr>
          <w:rFonts w:ascii="Times New Roman" w:hAnsi="Times New Roman" w:cs="Times New Roman"/>
          <w:sz w:val="24"/>
          <w:szCs w:val="24"/>
        </w:rPr>
        <w:t xml:space="preserve"> The pH and pH error are the average and standard deviation of all data points used for a given regression.</w:t>
      </w:r>
      <w:bookmarkStart w:id="0" w:name="_GoBack"/>
      <w:bookmarkEnd w:id="0"/>
    </w:p>
    <w:p w14:paraId="6B6B0C0E" w14:textId="24B60456" w:rsidR="00566C46" w:rsidRDefault="00FB4204" w:rsidP="001F76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results are compared with literature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values (Table S3), which are mostly derived from</w:t>
      </w:r>
      <w:r w:rsidR="00D86C94">
        <w:rPr>
          <w:rFonts w:ascii="Times New Roman" w:hAnsi="Times New Roman" w:cs="Times New Roman"/>
          <w:sz w:val="24"/>
          <w:szCs w:val="24"/>
        </w:rPr>
        <w:t xml:space="preserve"> experimental isotherms</w:t>
      </w:r>
      <w:r>
        <w:rPr>
          <w:rFonts w:ascii="Times New Roman" w:hAnsi="Times New Roman" w:cs="Times New Roman"/>
          <w:sz w:val="24"/>
          <w:szCs w:val="24"/>
        </w:rPr>
        <w:t xml:space="preserve">. </w:t>
      </w:r>
      <w:r w:rsidR="00D86C94">
        <w:rPr>
          <w:rFonts w:ascii="Times New Roman" w:hAnsi="Times New Roman" w:cs="Times New Roman"/>
          <w:sz w:val="24"/>
          <w:szCs w:val="24"/>
        </w:rPr>
        <w:t xml:space="preserve">In some cases, a </w:t>
      </w:r>
      <w:proofErr w:type="spellStart"/>
      <w:r w:rsidR="00D86C94">
        <w:rPr>
          <w:rFonts w:ascii="Times New Roman" w:hAnsi="Times New Roman" w:cs="Times New Roman"/>
          <w:sz w:val="24"/>
          <w:szCs w:val="24"/>
        </w:rPr>
        <w:t>K</w:t>
      </w:r>
      <w:r w:rsidR="00D86C94">
        <w:rPr>
          <w:rFonts w:ascii="Times New Roman" w:hAnsi="Times New Roman" w:cs="Times New Roman"/>
          <w:sz w:val="24"/>
          <w:szCs w:val="24"/>
          <w:vertAlign w:val="subscript"/>
        </w:rPr>
        <w:t>d</w:t>
      </w:r>
      <w:proofErr w:type="spellEnd"/>
      <w:r w:rsidR="00D86C94">
        <w:rPr>
          <w:rFonts w:ascii="Times New Roman" w:hAnsi="Times New Roman" w:cs="Times New Roman"/>
          <w:sz w:val="24"/>
          <w:szCs w:val="24"/>
          <w:vertAlign w:val="subscript"/>
        </w:rPr>
        <w:t xml:space="preserve"> </w:t>
      </w:r>
      <w:r w:rsidR="00D86C94">
        <w:rPr>
          <w:rFonts w:ascii="Times New Roman" w:hAnsi="Times New Roman" w:cs="Times New Roman"/>
          <w:sz w:val="24"/>
          <w:szCs w:val="24"/>
        </w:rPr>
        <w:t xml:space="preserve">value was not reported, </w:t>
      </w:r>
      <w:r w:rsidR="002F764B">
        <w:rPr>
          <w:rFonts w:ascii="Times New Roman" w:hAnsi="Times New Roman" w:cs="Times New Roman"/>
          <w:sz w:val="24"/>
          <w:szCs w:val="24"/>
        </w:rPr>
        <w:t xml:space="preserve">thus a </w:t>
      </w:r>
      <w:proofErr w:type="spellStart"/>
      <w:r w:rsidR="002F764B">
        <w:rPr>
          <w:rFonts w:ascii="Times New Roman" w:hAnsi="Times New Roman" w:cs="Times New Roman"/>
          <w:sz w:val="24"/>
          <w:szCs w:val="24"/>
        </w:rPr>
        <w:t>K</w:t>
      </w:r>
      <w:r w:rsidR="002F764B">
        <w:rPr>
          <w:rFonts w:ascii="Times New Roman" w:hAnsi="Times New Roman" w:cs="Times New Roman"/>
          <w:sz w:val="24"/>
          <w:szCs w:val="24"/>
          <w:vertAlign w:val="subscript"/>
        </w:rPr>
        <w:t>d</w:t>
      </w:r>
      <w:proofErr w:type="spellEnd"/>
      <w:r w:rsidR="002F764B">
        <w:rPr>
          <w:rFonts w:ascii="Times New Roman" w:hAnsi="Times New Roman" w:cs="Times New Roman"/>
          <w:sz w:val="24"/>
          <w:szCs w:val="24"/>
          <w:vertAlign w:val="subscript"/>
        </w:rPr>
        <w:t xml:space="preserve"> </w:t>
      </w:r>
      <w:r w:rsidR="002F764B">
        <w:rPr>
          <w:rFonts w:ascii="Times New Roman" w:hAnsi="Times New Roman" w:cs="Times New Roman"/>
          <w:sz w:val="24"/>
          <w:szCs w:val="24"/>
        </w:rPr>
        <w:t>value was fit directly from the reported experimental data</w:t>
      </w:r>
      <w:r w:rsidR="00D86C94">
        <w:rPr>
          <w:rFonts w:ascii="Times New Roman" w:hAnsi="Times New Roman" w:cs="Times New Roman"/>
          <w:sz w:val="24"/>
          <w:szCs w:val="24"/>
        </w:rPr>
        <w:t xml:space="preserve">. </w:t>
      </w:r>
      <w:r w:rsidR="008531EF">
        <w:rPr>
          <w:rFonts w:ascii="Times New Roman" w:hAnsi="Times New Roman" w:cs="Times New Roman"/>
          <w:sz w:val="24"/>
          <w:szCs w:val="24"/>
        </w:rPr>
        <w:t xml:space="preserve">The greatest number of reported </w:t>
      </w:r>
      <w:proofErr w:type="spellStart"/>
      <w:r w:rsidR="008531EF">
        <w:rPr>
          <w:rFonts w:ascii="Times New Roman" w:hAnsi="Times New Roman" w:cs="Times New Roman"/>
          <w:sz w:val="24"/>
          <w:szCs w:val="24"/>
        </w:rPr>
        <w:t>Kd</w:t>
      </w:r>
      <w:proofErr w:type="spellEnd"/>
      <w:r w:rsidR="008531EF">
        <w:rPr>
          <w:rFonts w:ascii="Times New Roman" w:hAnsi="Times New Roman" w:cs="Times New Roman"/>
          <w:sz w:val="24"/>
          <w:szCs w:val="24"/>
        </w:rPr>
        <w:t xml:space="preserve"> values are found for the iron (</w:t>
      </w:r>
      <w:proofErr w:type="spellStart"/>
      <w:r w:rsidR="008531EF">
        <w:rPr>
          <w:rFonts w:ascii="Times New Roman" w:hAnsi="Times New Roman" w:cs="Times New Roman"/>
          <w:sz w:val="24"/>
          <w:szCs w:val="24"/>
        </w:rPr>
        <w:t>hydr</w:t>
      </w:r>
      <w:proofErr w:type="spellEnd"/>
      <w:r w:rsidR="008531EF">
        <w:rPr>
          <w:rFonts w:ascii="Times New Roman" w:hAnsi="Times New Roman" w:cs="Times New Roman"/>
          <w:sz w:val="24"/>
          <w:szCs w:val="24"/>
        </w:rPr>
        <w:t xml:space="preserve">)oxides; </w:t>
      </w:r>
      <w:r w:rsidR="00D86C94">
        <w:rPr>
          <w:rFonts w:ascii="Times New Roman" w:hAnsi="Times New Roman" w:cs="Times New Roman"/>
          <w:sz w:val="24"/>
          <w:szCs w:val="24"/>
        </w:rPr>
        <w:t xml:space="preserve">however, there are significant differences in the experimental conditions (solid-solution loading, background electrolyte composition, etc.). </w:t>
      </w:r>
      <w:commentRangeStart w:id="1"/>
      <w:commentRangeStart w:id="2"/>
      <w:ins w:id="3" w:author="Microsoft Office User" w:date="2017-10-13T17:30:00Z">
        <w:r w:rsidR="00566C46">
          <w:rPr>
            <w:rFonts w:ascii="Times New Roman" w:hAnsi="Times New Roman" w:cs="Times New Roman"/>
            <w:sz w:val="24"/>
            <w:szCs w:val="24"/>
          </w:rPr>
          <w:t xml:space="preserve">Notable similarities and differences are explained in the main text. </w:t>
        </w:r>
        <w:commentRangeEnd w:id="1"/>
        <w:r w:rsidR="00566C46">
          <w:rPr>
            <w:rStyle w:val="CommentReference"/>
          </w:rPr>
          <w:commentReference w:id="1"/>
        </w:r>
      </w:ins>
      <w:commentRangeEnd w:id="2"/>
      <w:r w:rsidR="002F764B">
        <w:rPr>
          <w:rStyle w:val="CommentReference"/>
        </w:rPr>
        <w:commentReference w:id="2"/>
      </w:r>
    </w:p>
    <w:p w14:paraId="6D493D41" w14:textId="2075AC6F" w:rsidR="00D86C94" w:rsidRPr="00D86C94" w:rsidRDefault="00D86C94" w:rsidP="001F76A9">
      <w:pPr>
        <w:spacing w:after="0" w:line="480" w:lineRule="auto"/>
        <w:ind w:firstLine="720"/>
        <w:rPr>
          <w:rFonts w:ascii="Times New Roman" w:hAnsi="Times New Roman" w:cs="Times New Roman"/>
          <w:b/>
          <w:sz w:val="24"/>
          <w:szCs w:val="24"/>
        </w:rPr>
      </w:pPr>
    </w:p>
    <w:p w14:paraId="789F3518" w14:textId="14A2A157"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 xml:space="preserve">Experimental sorption data was fit by varying </w:t>
      </w:r>
      <w:r w:rsidR="00566C46">
        <w:rPr>
          <w:rFonts w:ascii="Times New Roman" w:hAnsi="Times New Roman" w:cs="Times New Roman"/>
          <w:sz w:val="24"/>
          <w:szCs w:val="24"/>
        </w:rPr>
        <w:t xml:space="preserve">Ra </w:t>
      </w:r>
      <w:r w:rsidR="005D3BB4">
        <w:rPr>
          <w:rFonts w:ascii="Times New Roman" w:hAnsi="Times New Roman" w:cs="Times New Roman"/>
          <w:sz w:val="24"/>
          <w:szCs w:val="24"/>
        </w:rPr>
        <w:t>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"&lt;sup&gt;6,7&lt;/sup&gt;", "plainTextFormattedCitation" : "6,7", "previouslyFormattedCitation" : "&lt;sup&gt;6,7&lt;/sup&gt;"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6,7</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xml:space="preserve">, while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w:t>
      </w:r>
      <w:r w:rsidR="00566C46">
        <w:rPr>
          <w:rFonts w:ascii="Times New Roman" w:hAnsi="Times New Roman" w:cs="Times New Roman"/>
          <w:sz w:val="24"/>
          <w:szCs w:val="24"/>
        </w:rPr>
        <w:t xml:space="preserve"> and were constrained with</w:t>
      </w:r>
      <w:r w:rsidR="004B6422" w:rsidRPr="00EE014C">
        <w:rPr>
          <w:rFonts w:ascii="Times New Roman" w:hAnsi="Times New Roman" w:cs="Times New Roman"/>
          <w:sz w:val="24"/>
          <w:szCs w:val="24"/>
        </w:rPr>
        <w:t xml:space="preserve"> </w:t>
      </w:r>
      <w:r w:rsidR="001A06D8">
        <w:rPr>
          <w:rFonts w:ascii="Times New Roman" w:hAnsi="Times New Roman" w:cs="Times New Roman"/>
          <w:sz w:val="24"/>
          <w:szCs w:val="24"/>
        </w:rPr>
        <w:t>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r w:rsidR="00566C46">
        <w:rPr>
          <w:rFonts w:ascii="Times New Roman" w:hAnsi="Times New Roman" w:cs="Times New Roman"/>
          <w:sz w:val="24"/>
          <w:szCs w:val="24"/>
        </w:rPr>
        <w:t xml:space="preserve"> (</w:t>
      </w:r>
      <w:r w:rsidR="008D62CF">
        <w:rPr>
          <w:rFonts w:ascii="Times New Roman" w:hAnsi="Times New Roman" w:cs="Times New Roman"/>
          <w:sz w:val="24"/>
          <w:szCs w:val="24"/>
        </w:rPr>
        <w:t>table S4</w:t>
      </w:r>
      <w:r w:rsidR="00566C46">
        <w:rPr>
          <w:rFonts w:ascii="Times New Roman" w:hAnsi="Times New Roman" w:cs="Times New Roman"/>
          <w:sz w:val="24"/>
          <w:szCs w:val="24"/>
        </w:rPr>
        <w:t>)</w:t>
      </w:r>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w:t>
      </w:r>
      <w:r w:rsidR="00566C46">
        <w:rPr>
          <w:rFonts w:ascii="Times New Roman" w:hAnsi="Times New Roman" w:cs="Times New Roman"/>
          <w:sz w:val="24"/>
          <w:szCs w:val="24"/>
        </w:rPr>
        <w:t>used</w:t>
      </w:r>
      <w:r w:rsidR="00755865">
        <w:rPr>
          <w:rFonts w:ascii="Times New Roman" w:hAnsi="Times New Roman" w:cs="Times New Roman"/>
          <w:sz w:val="24"/>
          <w:szCs w:val="24"/>
        </w:rPr>
        <w:t xml:space="preserve"> montmorillonite modeling, the CEC value given by the </w:t>
      </w:r>
      <w:proofErr w:type="spellStart"/>
      <w:r w:rsidR="00755865">
        <w:rPr>
          <w:rFonts w:ascii="Times New Roman" w:hAnsi="Times New Roman" w:cs="Times New Roman"/>
          <w:sz w:val="24"/>
          <w:szCs w:val="24"/>
        </w:rPr>
        <w:t>The</w:t>
      </w:r>
      <w:proofErr w:type="spellEnd"/>
      <w:r w:rsidR="00755865">
        <w:rPr>
          <w:rFonts w:ascii="Times New Roman" w:hAnsi="Times New Roman" w:cs="Times New Roman"/>
          <w:sz w:val="24"/>
          <w:szCs w:val="24"/>
        </w:rPr>
        <w:t xml:space="preserve"> Clay Minerals Society (clays.org) was used. </w:t>
      </w:r>
      <w:r w:rsidR="004B6422" w:rsidRPr="00EE014C">
        <w:rPr>
          <w:rFonts w:ascii="Times New Roman" w:hAnsi="Times New Roman" w:cs="Times New Roman"/>
          <w:sz w:val="24"/>
          <w:szCs w:val="24"/>
        </w:rPr>
        <w:t xml:space="preserve">Solution complexation behavior was accounted for using the SIT database, which includes </w:t>
      </w:r>
      <w:r w:rsidR="00292206">
        <w:rPr>
          <w:rFonts w:ascii="Times New Roman" w:hAnsi="Times New Roman" w:cs="Times New Roman"/>
          <w:sz w:val="24"/>
          <w:szCs w:val="24"/>
        </w:rPr>
        <w:t>Ra</w:t>
      </w:r>
      <w:r w:rsidR="004B6422" w:rsidRPr="00EE014C">
        <w:rPr>
          <w:rFonts w:ascii="Times New Roman" w:hAnsi="Times New Roman" w:cs="Times New Roman"/>
          <w:sz w:val="24"/>
          <w:szCs w:val="24"/>
        </w:rPr>
        <w:t xml:space="preserve">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025EEF6D"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S4. Ra complexation constants were fitted to match sorption isotherm data or circumneutral, varied background solution data</w:t>
      </w:r>
      <w:r w:rsidR="00206072">
        <w:rPr>
          <w:rFonts w:ascii="Times New Roman" w:hAnsi="Times New Roman" w:cs="Times New Roman"/>
          <w:sz w:val="24"/>
          <w:szCs w:val="24"/>
        </w:rPr>
        <w:t>, and are also reported for both methods of fitting in table S4</w:t>
      </w:r>
      <w:r>
        <w:rPr>
          <w:rFonts w:ascii="Times New Roman" w:hAnsi="Times New Roman" w:cs="Times New Roman"/>
          <w:sz w:val="24"/>
          <w:szCs w:val="24"/>
        </w:rPr>
        <w:t>. Constants for the other surface complexes</w:t>
      </w:r>
      <w:r w:rsidR="00746AA6">
        <w:rPr>
          <w:rFonts w:ascii="Times New Roman" w:hAnsi="Times New Roman" w:cs="Times New Roman"/>
          <w:sz w:val="24"/>
          <w:szCs w:val="24"/>
        </w:rPr>
        <w:t xml:space="preserve"> are drawn from the literature, however many of the models used in the literature use alternative representations of the mineral surface (</w:t>
      </w:r>
      <w:proofErr w:type="spellStart"/>
      <w:r w:rsidR="00746AA6">
        <w:rPr>
          <w:rFonts w:ascii="Times New Roman" w:hAnsi="Times New Roman" w:cs="Times New Roman"/>
          <w:sz w:val="24"/>
          <w:szCs w:val="24"/>
        </w:rPr>
        <w:t>ie</w:t>
      </w:r>
      <w:proofErr w:type="spellEnd"/>
      <w:r w:rsidR="00746AA6">
        <w:rPr>
          <w:rFonts w:ascii="Times New Roman" w:hAnsi="Times New Roman" w:cs="Times New Roman"/>
          <w:sz w:val="24"/>
          <w:szCs w:val="24"/>
        </w:rPr>
        <w:t>.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generalized </w:t>
      </w:r>
      <w:proofErr w:type="gramStart"/>
      <w:r w:rsidR="00746AA6">
        <w:rPr>
          <w:rFonts w:ascii="Times New Roman" w:hAnsi="Times New Roman" w:cs="Times New Roman"/>
          <w:sz w:val="24"/>
          <w:szCs w:val="24"/>
        </w:rPr>
        <w:t>two layer</w:t>
      </w:r>
      <w:proofErr w:type="gramEnd"/>
      <w:r w:rsidR="00746AA6">
        <w:rPr>
          <w:rFonts w:ascii="Times New Roman" w:hAnsi="Times New Roman" w:cs="Times New Roman"/>
          <w:sz w:val="24"/>
          <w:szCs w:val="24"/>
        </w:rPr>
        <w:t xml:space="preserve"> models used here. </w:t>
      </w:r>
      <w:r w:rsidR="00B66FE6">
        <w:rPr>
          <w:rFonts w:ascii="Times New Roman" w:hAnsi="Times New Roman" w:cs="Times New Roman"/>
          <w:sz w:val="24"/>
          <w:szCs w:val="24"/>
        </w:rPr>
        <w:t xml:space="preserve">Only constants fit using a generalized </w:t>
      </w:r>
      <w:proofErr w:type="gramStart"/>
      <w:r w:rsidR="00B66FE6">
        <w:rPr>
          <w:rFonts w:ascii="Times New Roman" w:hAnsi="Times New Roman" w:cs="Times New Roman"/>
          <w:sz w:val="24"/>
          <w:szCs w:val="24"/>
        </w:rPr>
        <w:t>two layer</w:t>
      </w:r>
      <w:proofErr w:type="gramEnd"/>
      <w:r w:rsidR="00B66FE6">
        <w:rPr>
          <w:rFonts w:ascii="Times New Roman" w:hAnsi="Times New Roman" w:cs="Times New Roman"/>
          <w:sz w:val="24"/>
          <w:szCs w:val="24"/>
        </w:rPr>
        <w:t xml:space="preserve"> model and similar surface complexes were used to model background electrolyte competition. </w:t>
      </w:r>
      <w:r w:rsidR="00755865">
        <w:rPr>
          <w:rFonts w:ascii="Times New Roman" w:hAnsi="Times New Roman" w:cs="Times New Roman"/>
          <w:sz w:val="24"/>
          <w:szCs w:val="24"/>
        </w:rPr>
        <w:t>Carbonate surface complexes were only included in the SCM for goethite, as the goethite 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"&lt;sup&gt;8&lt;/sup&gt;", "plainTextFormattedCitation" : "8", "previouslyFormattedCitation" : "&lt;sup&gt;8&lt;/sup&gt;"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8</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xml:space="preserve">) did not have published constants, but clearly demonstrated differential amounts of sorption (Figure 2, main text).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006CD62C" w:rsidR="005E761A" w:rsidRDefault="00E95296"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also considered a few other mineral-specific SCMs to </w:t>
      </w:r>
      <w:r w:rsidR="00A11628">
        <w:rPr>
          <w:rFonts w:ascii="Times New Roman" w:hAnsi="Times New Roman" w:cs="Times New Roman"/>
          <w:sz w:val="24"/>
          <w:szCs w:val="24"/>
        </w:rPr>
        <w:t>attempt r</w:t>
      </w:r>
      <w:r>
        <w:rPr>
          <w:rFonts w:ascii="Times New Roman" w:hAnsi="Times New Roman" w:cs="Times New Roman"/>
          <w:sz w:val="24"/>
          <w:szCs w:val="24"/>
        </w:rPr>
        <w:t>eplicat</w:t>
      </w:r>
      <w:r w:rsidR="00A11628">
        <w:rPr>
          <w:rFonts w:ascii="Times New Roman" w:hAnsi="Times New Roman" w:cs="Times New Roman"/>
          <w:sz w:val="24"/>
          <w:szCs w:val="24"/>
        </w:rPr>
        <w:t>ion of</w:t>
      </w:r>
      <w:r>
        <w:rPr>
          <w:rFonts w:ascii="Times New Roman" w:hAnsi="Times New Roman" w:cs="Times New Roman"/>
          <w:sz w:val="24"/>
          <w:szCs w:val="24"/>
        </w:rPr>
        <w:t xml:space="preserve"> results report</w:t>
      </w:r>
      <w:r w:rsidR="00292206">
        <w:rPr>
          <w:rFonts w:ascii="Times New Roman" w:hAnsi="Times New Roman" w:cs="Times New Roman"/>
          <w:sz w:val="24"/>
          <w:szCs w:val="24"/>
        </w:rPr>
        <w:t>ed in the main text. For the Fe</w:t>
      </w:r>
      <w:r>
        <w:rPr>
          <w:rFonts w:ascii="Times New Roman" w:hAnsi="Times New Roman" w:cs="Times New Roman"/>
          <w:sz w:val="24"/>
          <w:szCs w:val="24"/>
        </w:rPr>
        <w:t xml:space="preserve"> </w:t>
      </w:r>
      <w:r w:rsidR="00292206">
        <w:rPr>
          <w:rFonts w:ascii="Times New Roman" w:hAnsi="Times New Roman" w:cs="Times New Roman"/>
          <w:sz w:val="24"/>
          <w:szCs w:val="24"/>
        </w:rPr>
        <w:t>(</w:t>
      </w:r>
      <w:proofErr w:type="spellStart"/>
      <w:r w:rsidR="00292206">
        <w:rPr>
          <w:rFonts w:ascii="Times New Roman" w:hAnsi="Times New Roman" w:cs="Times New Roman"/>
          <w:sz w:val="24"/>
          <w:szCs w:val="24"/>
        </w:rPr>
        <w:t>hydr</w:t>
      </w:r>
      <w:proofErr w:type="spellEnd"/>
      <w:r w:rsidR="00292206">
        <w:rPr>
          <w:rFonts w:ascii="Times New Roman" w:hAnsi="Times New Roman" w:cs="Times New Roman"/>
          <w:sz w:val="24"/>
          <w:szCs w:val="24"/>
        </w:rPr>
        <w:t>)</w:t>
      </w:r>
      <w:r>
        <w:rPr>
          <w:rFonts w:ascii="Times New Roman" w:hAnsi="Times New Roman" w:cs="Times New Roman"/>
          <w:sz w:val="24"/>
          <w:szCs w:val="24"/>
        </w:rPr>
        <w:t>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"&lt;sup&gt;7,9,10&lt;/sup&gt;", "plainTextFormattedCitation" : "7,9,10", "previouslyFormattedCitation" : "&lt;sup&gt;7,9,10&lt;/sup&gt;"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7,9,10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"&lt;sup&gt;11,12&lt;/sup&gt;", "plainTextFormattedCitation" : "11,12", "previouslyFormattedCitation" : "&lt;sup&gt;11,12&lt;/sup&gt;"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11,12</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"&lt;sup&gt;13&lt;/sup&gt;", "plainTextFormattedCitation" : "13", "previouslyFormattedCitation" : "&lt;sup&gt;13&lt;/sup&gt;"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13</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 xml:space="preserve">Thus, we elected to use relatively “simple” models that are well established in the literature, and have a wider variety of available reaction constants that can be used to model the effect of different competing cations.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 xml:space="preserve">(main text)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w:t>
      </w:r>
      <w:proofErr w:type="gramStart"/>
      <w:r w:rsidR="00DC53E5">
        <w:rPr>
          <w:rFonts w:ascii="Times New Roman" w:hAnsi="Times New Roman" w:cs="Times New Roman"/>
          <w:sz w:val="24"/>
          <w:szCs w:val="24"/>
        </w:rPr>
        <w:t>In particular, constants</w:t>
      </w:r>
      <w:proofErr w:type="gramEnd"/>
      <w:r w:rsidR="00DC53E5">
        <w:rPr>
          <w:rFonts w:ascii="Times New Roman" w:hAnsi="Times New Roman" w:cs="Times New Roman"/>
          <w:sz w:val="24"/>
          <w:szCs w:val="24"/>
        </w:rPr>
        <w:t xml:space="preserve"> to explain the differences in Na and K sorption, as well as better understanding of mineral specific Ra surface complexes would improve these models’ predictive capability.</w:t>
      </w:r>
    </w:p>
    <w:p w14:paraId="4B70AEA0" w14:textId="77777777" w:rsidR="005E761A" w:rsidRDefault="005E761A" w:rsidP="005E761A">
      <w:pPr>
        <w:spacing w:after="0" w:line="480" w:lineRule="auto"/>
        <w:rPr>
          <w:rFonts w:ascii="Times New Roman" w:hAnsi="Times New Roman" w:cs="Times New Roman"/>
          <w:sz w:val="24"/>
          <w:szCs w:val="24"/>
        </w:rPr>
      </w:pPr>
    </w:p>
    <w:p w14:paraId="43298A5D" w14:textId="77777777" w:rsidR="008531EF" w:rsidRDefault="008531EF" w:rsidP="005E761A">
      <w:pPr>
        <w:spacing w:after="0" w:line="480" w:lineRule="auto"/>
        <w:rPr>
          <w:rFonts w:ascii="Times New Roman" w:hAnsi="Times New Roman" w:cs="Times New Roman"/>
          <w:b/>
          <w:sz w:val="24"/>
          <w:szCs w:val="24"/>
          <w:u w:val="single"/>
        </w:rPr>
      </w:pPr>
    </w:p>
    <w:p w14:paraId="034023E1" w14:textId="77777777" w:rsidR="008531EF" w:rsidRDefault="008531EF" w:rsidP="005E761A">
      <w:pPr>
        <w:spacing w:after="0" w:line="480" w:lineRule="auto"/>
        <w:rPr>
          <w:rFonts w:ascii="Times New Roman" w:hAnsi="Times New Roman" w:cs="Times New Roman"/>
          <w:b/>
          <w:sz w:val="24"/>
          <w:szCs w:val="24"/>
          <w:u w:val="single"/>
        </w:rPr>
      </w:pPr>
    </w:p>
    <w:p w14:paraId="5EC82459" w14:textId="77777777" w:rsidR="008531EF" w:rsidRDefault="008531EF" w:rsidP="005E761A">
      <w:pPr>
        <w:spacing w:after="0" w:line="480" w:lineRule="auto"/>
        <w:rPr>
          <w:rFonts w:ascii="Times New Roman" w:hAnsi="Times New Roman" w:cs="Times New Roman"/>
          <w:b/>
          <w:sz w:val="24"/>
          <w:szCs w:val="24"/>
          <w:u w:val="single"/>
        </w:rPr>
      </w:pPr>
    </w:p>
    <w:p w14:paraId="749F6CEE" w14:textId="77777777" w:rsidR="008531EF" w:rsidRDefault="008531EF" w:rsidP="005E761A">
      <w:pPr>
        <w:spacing w:after="0" w:line="480" w:lineRule="auto"/>
        <w:rPr>
          <w:rFonts w:ascii="Times New Roman" w:hAnsi="Times New Roman" w:cs="Times New Roman"/>
          <w:b/>
          <w:sz w:val="24"/>
          <w:szCs w:val="24"/>
          <w:u w:val="single"/>
        </w:rPr>
      </w:pPr>
    </w:p>
    <w:p w14:paraId="768D6D3F" w14:textId="155D1552" w:rsidR="00850CCD" w:rsidRPr="00E8780E" w:rsidRDefault="008759D0"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d</w:t>
      </w:r>
      <w:proofErr w:type="spellEnd"/>
      <w:r w:rsidR="00E8780E">
        <w:rPr>
          <w:rFonts w:ascii="Times New Roman" w:hAnsi="Times New Roman" w:cs="Times New Roman"/>
          <w:b/>
          <w:sz w:val="24"/>
          <w:szCs w:val="24"/>
          <w:u w:val="single"/>
          <w:vertAlign w:val="subscript"/>
        </w:rPr>
        <w:t xml:space="preserve"> </w:t>
      </w:r>
      <w:r w:rsidR="00E8780E">
        <w:rPr>
          <w:rFonts w:ascii="Times New Roman" w:hAnsi="Times New Roman" w:cs="Times New Roman"/>
          <w:b/>
          <w:sz w:val="24"/>
          <w:szCs w:val="24"/>
          <w:u w:val="single"/>
        </w:rPr>
        <w:t xml:space="preserve">and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sa</w:t>
      </w:r>
      <w:proofErr w:type="spellEnd"/>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43D9FBA" w14:textId="235C3D62"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Sr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NaCl</w:t>
            </w:r>
            <w:proofErr w:type="spellEnd"/>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KCl</w:t>
            </w:r>
            <w:proofErr w:type="spellEnd"/>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29AA1B17"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w:t>
      </w:r>
      <w:proofErr w:type="spellStart"/>
      <w:r w:rsidR="00BC413E" w:rsidRPr="00BC413E">
        <w:rPr>
          <w:rFonts w:ascii="Times New Roman" w:hAnsi="Times New Roman" w:cs="Times New Roman"/>
          <w:b/>
          <w:sz w:val="24"/>
          <w:szCs w:val="24"/>
          <w:u w:val="single"/>
        </w:rPr>
        <w:t>Kd</w:t>
      </w:r>
      <w:proofErr w:type="spellEnd"/>
      <w:r w:rsidR="00BC413E"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4C85A454" w:rsidR="00BC413E" w:rsidRPr="00EE014C" w:rsidRDefault="008531E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16390D6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0325CA3C"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71A93040"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67D7708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0A0C60E4"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10F4BC6D"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59269210"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57D0310B"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43200FF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2890ACE5"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44673D2F"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70189FB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496D276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1CA334F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0C03696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1C2B020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0452DC8B"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"&lt;sup&gt;17&lt;/sup&gt;", "plainTextFormattedCitation" : "17", "previouslyFormattedCitation" : "&lt;sup&gt;17&lt;/sup&gt;"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11C90B64"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S4: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FA42B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51190E20" w:rsidR="002973FB"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Lg</w:t>
            </w:r>
            <w:proofErr w:type="spellEnd"/>
            <w:r>
              <w:rPr>
                <w:rFonts w:ascii="Times New Roman" w:hAnsi="Times New Roman" w:cs="Times New Roman"/>
                <w:sz w:val="24"/>
                <w:szCs w:val="24"/>
              </w:rPr>
              <w:t xml:space="preserve"> K</w:t>
            </w:r>
          </w:p>
          <w:p w14:paraId="3982936A"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Salinity</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FA42BF">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5E7024CE"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proofErr w:type="spellEnd"/>
            <w:r w:rsidR="008D62CF">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48E35C8" w14:textId="6EC13249"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43367D">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r>
              <w:rPr>
                <w:rFonts w:ascii="Times New Roman" w:hAnsi="Times New Roman" w:cs="Times New Roman"/>
                <w:sz w:val="24"/>
                <w:szCs w:val="24"/>
              </w:rPr>
              <w:t>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2610688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A67BBD4" w14:textId="30112C26"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OMg</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0914A4F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OSr</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74F1972" w14:textId="16CB6673" w:rsidR="002973FB" w:rsidRPr="00EE014C"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5AB99B1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B9234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12EC747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C9C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28DB2945"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354410"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r>
            <w:proofErr w:type="spellStart"/>
            <w:r>
              <w:rPr>
                <w:rFonts w:ascii="Times New Roman" w:hAnsi="Times New Roman" w:cs="Times New Roman"/>
                <w:sz w:val="24"/>
                <w:szCs w:val="24"/>
              </w:rPr>
              <w:t>A</w:t>
            </w:r>
            <w:proofErr w:type="spellEnd"/>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FA42BF">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6A6EE7A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GoeORa</w:t>
            </w:r>
            <w:proofErr w:type="spellEnd"/>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6F5C3906"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0D738629"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GoeOMg</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2BAD8352" w:rsidR="00942A16" w:rsidRDefault="00942A16" w:rsidP="00942A16">
            <w:pPr>
              <w:jc w:val="center"/>
              <w:rPr>
                <w:rFonts w:ascii="Times New Roman" w:hAnsi="Times New Roman" w:cs="Times New Roman"/>
                <w:b w:val="0"/>
                <w:sz w:val="24"/>
                <w:szCs w:val="24"/>
                <w:vertAlign w:val="superscript"/>
              </w:rPr>
            </w:pP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GoeOH</w:t>
            </w:r>
            <w:proofErr w:type="spellEnd"/>
            <w:r w:rsidRPr="008D62CF">
              <w:rPr>
                <w:rFonts w:ascii="Times New Roman" w:hAnsi="Times New Roman" w:cs="Times New Roman"/>
                <w:sz w:val="24"/>
                <w:szCs w:val="24"/>
              </w:rPr>
              <w:t xml:space="preserve"> + Sr</w:t>
            </w:r>
            <w:r w:rsidRPr="008D62CF">
              <w:rPr>
                <w:rFonts w:ascii="Times New Roman" w:hAnsi="Times New Roman" w:cs="Times New Roman"/>
                <w:sz w:val="24"/>
                <w:szCs w:val="24"/>
                <w:vertAlign w:val="superscript"/>
              </w:rPr>
              <w:t>2+</w:t>
            </w:r>
            <w:r w:rsidRPr="008D62CF">
              <w:rPr>
                <w:rFonts w:ascii="Times New Roman" w:hAnsi="Times New Roman" w:cs="Times New Roman"/>
                <w:sz w:val="24"/>
                <w:szCs w:val="24"/>
              </w:rPr>
              <w:t xml:space="preserve"> </w:t>
            </w:r>
            <w:r w:rsidRPr="008D62CF">
              <w:rPr>
                <w:rFonts w:ascii="Cambria Math" w:hAnsi="Cambria Math" w:cs="Cambria Math"/>
                <w:sz w:val="24"/>
                <w:szCs w:val="24"/>
              </w:rPr>
              <w:t>⇄</w:t>
            </w:r>
            <w:r w:rsidRPr="008D62CF">
              <w:rPr>
                <w:rFonts w:ascii="Times New Roman" w:hAnsi="Times New Roman" w:cs="Times New Roman" w:hint="eastAsia"/>
                <w:sz w:val="24"/>
                <w:szCs w:val="24"/>
              </w:rPr>
              <w:t xml:space="preserve"> </w:t>
            </w: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GoeOSr</w:t>
            </w:r>
            <w:proofErr w:type="spellEnd"/>
            <w:r w:rsidRPr="008D62CF">
              <w:rPr>
                <w:rFonts w:ascii="Times New Roman" w:hAnsi="Times New Roman" w:cs="Times New Roman"/>
                <w:sz w:val="24"/>
                <w:szCs w:val="24"/>
                <w:vertAlign w:val="superscript"/>
              </w:rPr>
              <w:t xml:space="preserve">+ </w:t>
            </w:r>
            <w:r w:rsidRPr="008D62CF">
              <w:rPr>
                <w:rFonts w:ascii="Times New Roman" w:hAnsi="Times New Roman" w:cs="Times New Roman"/>
                <w:sz w:val="24"/>
                <w:szCs w:val="24"/>
              </w:rPr>
              <w:t>+ H</w:t>
            </w:r>
            <w:r w:rsidRPr="008D62CF">
              <w:rPr>
                <w:rFonts w:ascii="Times New Roman" w:hAnsi="Times New Roman" w:cs="Times New Roman"/>
                <w:sz w:val="24"/>
                <w:szCs w:val="24"/>
                <w:vertAlign w:val="superscript"/>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15DC5316" w14:textId="311EEE29"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06C3C46" w14:textId="7D1FEF82"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0FEECF0C" w14:textId="3B76531F"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FA42BF">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commentRangeStart w:id="4"/>
            <w:commentRangeStart w:id="5"/>
            <w:r>
              <w:rPr>
                <w:rFonts w:ascii="Times New Roman" w:hAnsi="Times New Roman" w:cs="Times New Roman"/>
                <w:sz w:val="24"/>
                <w:szCs w:val="24"/>
                <w:u w:val="single"/>
              </w:rPr>
              <w:t>Exchange</w:t>
            </w:r>
            <w:commentRangeEnd w:id="4"/>
            <w:r w:rsidR="0043367D">
              <w:rPr>
                <w:rStyle w:val="CommentReference"/>
                <w:b w:val="0"/>
                <w:bCs w:val="0"/>
              </w:rPr>
              <w:commentReference w:id="4"/>
            </w:r>
            <w:commentRangeEnd w:id="5"/>
            <w:r w:rsidR="008D62CF">
              <w:rPr>
                <w:rStyle w:val="CommentReference"/>
                <w:b w:val="0"/>
                <w:bCs w:val="0"/>
              </w:rPr>
              <w:commentReference w:id="5"/>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proofErr w:type="spellEnd"/>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678FD51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B6C8ED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7A48BDEF"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 xml:space="preserve">A: From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xml:space="preserve">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"&lt;sup&gt;18&lt;/sup&gt;", "plainTextFormattedCitation" : "18", "previouslyFormattedCitation" : "&lt;sup&gt;18&lt;/sup&gt;"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18</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Mathur and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"&lt;sup&gt;19&lt;/sup&gt;", "plainTextFormattedCitation" : "19", "previouslyFormattedCitation" : "&lt;sup&gt;19&lt;/sup&gt;"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w:t>
      </w:r>
      <w:proofErr w:type="spellStart"/>
      <w:r w:rsidR="00942A16">
        <w:rPr>
          <w:rFonts w:ascii="Times New Roman" w:hAnsi="Times New Roman" w:cs="Times New Roman"/>
          <w:sz w:val="24"/>
          <w:szCs w:val="24"/>
        </w:rPr>
        <w:t>Geen</w:t>
      </w:r>
      <w:proofErr w:type="spellEnd"/>
      <w:r w:rsidR="00942A16">
        <w:rPr>
          <w:rFonts w:ascii="Times New Roman" w:hAnsi="Times New Roman" w:cs="Times New Roman"/>
          <w:sz w:val="24"/>
          <w:szCs w:val="24"/>
        </w:rPr>
        <w:t>, Robertson, and Leckie, 1994.</w:t>
      </w:r>
      <w:r w:rsidR="00942A16">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"&lt;sup&gt;20&lt;/sup&gt;", "plainTextFormattedCitation" : "20", "previouslyFormattedCitation" : "&lt;sup&gt;20&lt;/sup&gt;"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20</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w:t>
      </w:r>
      <w:proofErr w:type="spellStart"/>
      <w:r w:rsidR="00E04B8C">
        <w:rPr>
          <w:rFonts w:ascii="Times New Roman" w:hAnsi="Times New Roman" w:cs="Times New Roman"/>
          <w:sz w:val="24"/>
          <w:szCs w:val="24"/>
        </w:rPr>
        <w:t>ie</w:t>
      </w:r>
      <w:proofErr w:type="spellEnd"/>
      <w:r w:rsidR="00E04B8C">
        <w:rPr>
          <w:rFonts w:ascii="Times New Roman" w:hAnsi="Times New Roman" w:cs="Times New Roman"/>
          <w:sz w:val="24"/>
          <w:szCs w:val="24"/>
        </w:rPr>
        <w:t>,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xml:space="preserve">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"&lt;sup&gt;21&lt;/sup&gt;", "plainTextFormattedCitation" : "21", "previouslyFormattedCitation" : "&lt;sup&gt;21&lt;/sup&gt;"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Charlet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2005.</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"&lt;sup&gt;22&lt;/sup&gt;", "plainTextFormattedCitation" : "22", "previouslyFormattedCitation" : "&lt;sup&gt;22&lt;/sup&gt;"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22</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w:t>
      </w:r>
      <w:proofErr w:type="spellStart"/>
      <w:r w:rsidR="001472F9">
        <w:rPr>
          <w:rFonts w:ascii="Times New Roman" w:hAnsi="Times New Roman" w:cs="Times New Roman"/>
          <w:sz w:val="24"/>
          <w:szCs w:val="24"/>
        </w:rPr>
        <w:t>Baeyens</w:t>
      </w:r>
      <w:proofErr w:type="spellEnd"/>
      <w:r w:rsidR="001472F9">
        <w:rPr>
          <w:rFonts w:ascii="Times New Roman" w:hAnsi="Times New Roman" w:cs="Times New Roman"/>
          <w:sz w:val="24"/>
          <w:szCs w:val="24"/>
        </w:rPr>
        <w:t>, 1997.</w:t>
      </w:r>
      <w:r w:rsidR="001472F9">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"&lt;sup&gt;23&lt;/sup&gt;", "plainTextFormattedCitation" : "23", "previouslyFormattedCitation" : "&lt;sup&gt;23&lt;/sup&gt;"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23</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w:t>
      </w:r>
      <w:proofErr w:type="spellStart"/>
      <w:r w:rsidR="00FA42BF">
        <w:rPr>
          <w:rFonts w:ascii="Times New Roman" w:hAnsi="Times New Roman" w:cs="Times New Roman"/>
          <w:sz w:val="24"/>
          <w:szCs w:val="24"/>
        </w:rPr>
        <w:t>Baeyens</w:t>
      </w:r>
      <w:proofErr w:type="spellEnd"/>
      <w:r w:rsidR="00FA42BF">
        <w:rPr>
          <w:rFonts w:ascii="Times New Roman" w:hAnsi="Times New Roman" w:cs="Times New Roman"/>
          <w:sz w:val="24"/>
          <w:szCs w:val="24"/>
        </w:rPr>
        <w:t>, 2005.</w:t>
      </w:r>
      <w:r w:rsidR="00FA42BF">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"&lt;sup&gt;24&lt;/sup&gt;", "plainTextFormattedCitation" : "24", "previouslyFormattedCitation" : "&lt;sup&gt;24&lt;/sup&gt;"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24</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57893634"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58240" behindDoc="0" locked="0" layoutInCell="1" allowOverlap="1" wp14:anchorId="1B5195EA" wp14:editId="534DEA5E">
            <wp:simplePos x="0" y="0"/>
            <wp:positionH relativeFrom="margin">
              <wp:posOffset>851535</wp:posOffset>
            </wp:positionH>
            <wp:positionV relativeFrom="paragraph">
              <wp:posOffset>5080</wp:posOffset>
            </wp:positionV>
            <wp:extent cx="3854450" cy="30245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4450" cy="3024505"/>
                    </a:xfrm>
                    <a:prstGeom prst="rect">
                      <a:avLst/>
                    </a:prstGeom>
                  </pic:spPr>
                </pic:pic>
              </a:graphicData>
            </a:graphic>
          </wp:anchor>
        </w:drawing>
      </w:r>
      <w:r w:rsidR="00AE2FA4" w:rsidRPr="00582CDB">
        <w:rPr>
          <w:rFonts w:ascii="Times New Roman" w:hAnsi="Times New Roman" w:cs="Times New Roman"/>
          <w:sz w:val="24"/>
          <w:szCs w:val="24"/>
        </w:rPr>
        <w:t>Figure S1</w:t>
      </w:r>
      <w:r w:rsidR="003C4585">
        <w:rPr>
          <w:rFonts w:ascii="Times New Roman" w:hAnsi="Times New Roman" w:cs="Times New Roman"/>
          <w:sz w:val="24"/>
          <w:szCs w:val="24"/>
        </w:rPr>
        <w:t>. Ra</w:t>
      </w:r>
      <w:r w:rsidR="00292206">
        <w:rPr>
          <w:rFonts w:ascii="Times New Roman" w:hAnsi="Times New Roman" w:cs="Times New Roman"/>
          <w:sz w:val="24"/>
          <w:szCs w:val="24"/>
        </w:rPr>
        <w:t xml:space="preserve"> </w:t>
      </w:r>
      <w:r w:rsidR="003C4585">
        <w:rPr>
          <w:rFonts w:ascii="Times New Roman" w:hAnsi="Times New Roman" w:cs="Times New Roman"/>
          <w:sz w:val="24"/>
          <w:szCs w:val="24"/>
        </w:rPr>
        <w:t xml:space="preserve">sorption to </w:t>
      </w:r>
      <w:r w:rsidR="00AE2FA4" w:rsidRPr="00582CDB">
        <w:rPr>
          <w:rFonts w:ascii="Times New Roman" w:hAnsi="Times New Roman" w:cs="Times New Roman"/>
          <w:sz w:val="24"/>
          <w:szCs w:val="24"/>
        </w:rPr>
        <w:t xml:space="preserve">Sodium Montmorillonite </w:t>
      </w:r>
      <w:r w:rsidR="003C4585">
        <w:rPr>
          <w:rFonts w:ascii="Times New Roman" w:hAnsi="Times New Roman" w:cs="Times New Roman"/>
          <w:sz w:val="24"/>
          <w:szCs w:val="24"/>
        </w:rPr>
        <w:t xml:space="preserve">as a function of </w:t>
      </w:r>
      <w:commentRangeStart w:id="6"/>
      <w:commentRangeStart w:id="7"/>
      <w:r w:rsidR="003C4585">
        <w:rPr>
          <w:rFonts w:ascii="Times New Roman" w:hAnsi="Times New Roman" w:cs="Times New Roman"/>
          <w:sz w:val="24"/>
          <w:szCs w:val="24"/>
        </w:rPr>
        <w:t>time</w:t>
      </w:r>
      <w:commentRangeEnd w:id="6"/>
      <w:r w:rsidR="003C4585">
        <w:rPr>
          <w:rStyle w:val="CommentReference"/>
        </w:rPr>
        <w:commentReference w:id="6"/>
      </w:r>
      <w:commentRangeEnd w:id="7"/>
      <w:r w:rsidR="008D62CF">
        <w:rPr>
          <w:rStyle w:val="CommentReference"/>
        </w:rPr>
        <w:commentReference w:id="7"/>
      </w:r>
      <w:r w:rsidR="003C4585">
        <w:rPr>
          <w:rFonts w:ascii="Times New Roman" w:hAnsi="Times New Roman" w:cs="Times New Roman"/>
          <w:sz w:val="24"/>
          <w:szCs w:val="24"/>
        </w:rPr>
        <w:t>.</w:t>
      </w:r>
      <w:r w:rsidR="00582CDB">
        <w:rPr>
          <w:rFonts w:ascii="Times New Roman" w:hAnsi="Times New Roman" w:cs="Times New Roman"/>
          <w:sz w:val="24"/>
          <w:szCs w:val="24"/>
        </w:rPr>
        <w:t xml:space="preserve"> </w:t>
      </w:r>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37D8A8B4"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Figure S2: Result</w:t>
      </w:r>
      <w:r w:rsidR="00A40BF2">
        <w:rPr>
          <w:rFonts w:ascii="Times New Roman" w:hAnsi="Times New Roman" w:cs="Times New Roman"/>
          <w:sz w:val="24"/>
          <w:szCs w:val="24"/>
        </w:rPr>
        <w:t xml:space="preserve">s of isotherm experiments </w:t>
      </w:r>
      <w:r w:rsidR="009F639B">
        <w:rPr>
          <w:rFonts w:ascii="Times New Roman" w:hAnsi="Times New Roman" w:cs="Times New Roman"/>
          <w:sz w:val="24"/>
          <w:szCs w:val="24"/>
        </w:rPr>
        <w:t>with</w:t>
      </w:r>
      <w:r w:rsidR="00A40BF2">
        <w:rPr>
          <w:rFonts w:ascii="Times New Roman" w:hAnsi="Times New Roman" w:cs="Times New Roman"/>
          <w:sz w:val="24"/>
          <w:szCs w:val="24"/>
        </w:rPr>
        <w:t xml:space="preserve"> linear fits.</w:t>
      </w:r>
    </w:p>
    <w:p w14:paraId="2AAF6749" w14:textId="6E201136" w:rsidR="00415BA8" w:rsidRDefault="00415BA8">
      <w:pPr>
        <w:rPr>
          <w:rFonts w:ascii="Times New Roman" w:hAnsi="Times New Roman" w:cs="Times New Roman"/>
          <w:sz w:val="24"/>
          <w:szCs w:val="24"/>
        </w:rPr>
      </w:pPr>
      <w:r>
        <w:rPr>
          <w:rFonts w:ascii="Times New Roman" w:hAnsi="Times New Roman" w:cs="Times New Roman"/>
          <w:sz w:val="24"/>
          <w:szCs w:val="24"/>
        </w:rPr>
        <w:br w:type="page"/>
      </w:r>
    </w:p>
    <w:p w14:paraId="734ABAEE" w14:textId="77777777" w:rsidR="000B575F" w:rsidRPr="00415BA8" w:rsidRDefault="000B575F" w:rsidP="00415BA8">
      <w:pPr>
        <w:rPr>
          <w:rFonts w:ascii="Times New Roman" w:hAnsi="Times New Roman" w:cs="Times New Roman"/>
          <w:sz w:val="24"/>
          <w:szCs w:val="24"/>
        </w:rPr>
      </w:pPr>
    </w:p>
    <w:p w14:paraId="3DC28EBE" w14:textId="77777777" w:rsidR="00BC413E" w:rsidRDefault="00BC413E" w:rsidP="005E761A">
      <w:pPr>
        <w:spacing w:after="0" w:line="480" w:lineRule="auto"/>
        <w:rPr>
          <w:rFonts w:ascii="Times New Roman" w:hAnsi="Times New Roman" w:cs="Times New Roman"/>
          <w:b/>
          <w:sz w:val="24"/>
          <w:szCs w:val="24"/>
        </w:rPr>
      </w:pPr>
    </w:p>
    <w:p w14:paraId="5D9B37D4" w14:textId="77777777"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40386EE7" w14:textId="49F9FD7B" w:rsidR="00C527E1" w:rsidRPr="00C527E1" w:rsidRDefault="003B31BE">
      <w:pPr>
        <w:widowControl w:val="0"/>
        <w:autoSpaceDE w:val="0"/>
        <w:autoSpaceDN w:val="0"/>
        <w:adjustRightInd w:val="0"/>
        <w:spacing w:line="240" w:lineRule="auto"/>
        <w:ind w:left="640" w:hanging="640"/>
        <w:rPr>
          <w:rFonts w:ascii="Times New Roman" w:hAnsi="Times New Roman" w:cs="Times New Roman"/>
          <w:noProof/>
          <w:sz w:val="24"/>
          <w:szCs w:val="24"/>
        </w:rPr>
        <w:pPrChange w:id="8" w:author="Michael Chen" w:date="2017-10-14T10:32:00Z">
          <w:pPr>
            <w:widowControl w:val="0"/>
            <w:autoSpaceDE w:val="0"/>
            <w:autoSpaceDN w:val="0"/>
            <w:adjustRightInd w:val="0"/>
            <w:spacing w:after="0" w:line="240" w:lineRule="auto"/>
            <w:ind w:left="640" w:hanging="640"/>
          </w:pPr>
        </w:pPrChange>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C527E1" w:rsidRPr="00C527E1">
        <w:rPr>
          <w:rFonts w:ascii="Times New Roman" w:hAnsi="Times New Roman" w:cs="Times New Roman"/>
          <w:noProof/>
          <w:sz w:val="24"/>
          <w:szCs w:val="24"/>
        </w:rPr>
        <w:t xml:space="preserve">(1) </w:t>
      </w:r>
      <w:r w:rsidR="00C527E1" w:rsidRPr="00C527E1">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C527E1" w:rsidRPr="00C527E1">
        <w:rPr>
          <w:rFonts w:ascii="Times New Roman" w:hAnsi="Times New Roman" w:cs="Times New Roman"/>
          <w:i/>
          <w:iCs/>
          <w:noProof/>
          <w:sz w:val="24"/>
          <w:szCs w:val="24"/>
        </w:rPr>
        <w:t>Science</w:t>
      </w:r>
      <w:r w:rsidR="00C527E1" w:rsidRPr="00C527E1">
        <w:rPr>
          <w:rFonts w:ascii="Times New Roman" w:hAnsi="Times New Roman" w:cs="Times New Roman"/>
          <w:noProof/>
          <w:sz w:val="24"/>
          <w:szCs w:val="24"/>
        </w:rPr>
        <w:t xml:space="preserve"> </w:t>
      </w:r>
      <w:r w:rsidR="00C527E1" w:rsidRPr="00C527E1">
        <w:rPr>
          <w:rFonts w:ascii="Times New Roman" w:hAnsi="Times New Roman" w:cs="Times New Roman"/>
          <w:b/>
          <w:bCs/>
          <w:noProof/>
          <w:sz w:val="24"/>
          <w:szCs w:val="24"/>
        </w:rPr>
        <w:t>2007</w:t>
      </w:r>
      <w:r w:rsidR="00C527E1" w:rsidRPr="00C527E1">
        <w:rPr>
          <w:rFonts w:ascii="Times New Roman" w:hAnsi="Times New Roman" w:cs="Times New Roman"/>
          <w:noProof/>
          <w:sz w:val="24"/>
          <w:szCs w:val="24"/>
        </w:rPr>
        <w:t xml:space="preserve">, </w:t>
      </w:r>
      <w:r w:rsidR="00C527E1" w:rsidRPr="00C527E1">
        <w:rPr>
          <w:rFonts w:ascii="Times New Roman" w:hAnsi="Times New Roman" w:cs="Times New Roman"/>
          <w:i/>
          <w:iCs/>
          <w:noProof/>
          <w:sz w:val="24"/>
          <w:szCs w:val="24"/>
        </w:rPr>
        <w:t>316</w:t>
      </w:r>
      <w:r w:rsidR="00C527E1" w:rsidRPr="00C527E1">
        <w:rPr>
          <w:rFonts w:ascii="Times New Roman" w:hAnsi="Times New Roman" w:cs="Times New Roman"/>
          <w:noProof/>
          <w:sz w:val="24"/>
          <w:szCs w:val="24"/>
        </w:rPr>
        <w:t xml:space="preserve"> (5832), 1726–1729 DOI: 10.1126/science.1142525.</w:t>
      </w:r>
    </w:p>
    <w:p w14:paraId="50035DCC"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9"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 </w:t>
      </w:r>
      <w:r w:rsidRPr="00C527E1">
        <w:rPr>
          <w:rFonts w:ascii="Times New Roman" w:hAnsi="Times New Roman" w:cs="Times New Roman"/>
          <w:noProof/>
          <w:sz w:val="24"/>
          <w:szCs w:val="24"/>
        </w:rPr>
        <w:tab/>
        <w:t xml:space="preserve">Stookey, L. L. Ferrozine---a new spectrophotometric reagent for iron. </w:t>
      </w:r>
      <w:r w:rsidRPr="00C527E1">
        <w:rPr>
          <w:rFonts w:ascii="Times New Roman" w:hAnsi="Times New Roman" w:cs="Times New Roman"/>
          <w:i/>
          <w:iCs/>
          <w:noProof/>
          <w:sz w:val="24"/>
          <w:szCs w:val="24"/>
        </w:rPr>
        <w:t>Anal. Chem.</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1970</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42</w:t>
      </w:r>
      <w:r w:rsidRPr="00C527E1">
        <w:rPr>
          <w:rFonts w:ascii="Times New Roman" w:hAnsi="Times New Roman" w:cs="Times New Roman"/>
          <w:noProof/>
          <w:sz w:val="24"/>
          <w:szCs w:val="24"/>
        </w:rPr>
        <w:t xml:space="preserve"> (7), 779–781 DOI: 10.1021/ac60289a016.</w:t>
      </w:r>
    </w:p>
    <w:p w14:paraId="2C3238B2"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0"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(3) </w:t>
      </w:r>
      <w:r w:rsidRPr="00C527E1">
        <w:rPr>
          <w:rFonts w:ascii="Times New Roman" w:hAnsi="Times New Roman" w:cs="Times New Roman"/>
          <w:noProof/>
          <w:sz w:val="24"/>
          <w:szCs w:val="24"/>
        </w:rPr>
        <w:tab/>
        <w:t xml:space="preserve">Klute, A.; Kunze, G. W.; Dixon, J. B. Pretreatment for Mineralogical Analysis. In </w:t>
      </w:r>
      <w:r w:rsidRPr="00C527E1">
        <w:rPr>
          <w:rFonts w:ascii="Times New Roman" w:hAnsi="Times New Roman" w:cs="Times New Roman"/>
          <w:i/>
          <w:iCs/>
          <w:noProof/>
          <w:sz w:val="24"/>
          <w:szCs w:val="24"/>
        </w:rPr>
        <w:t>Methods of Soil Analysis Part 1 - Physical and Mineralogical Methods</w:t>
      </w:r>
      <w:r w:rsidRPr="00C527E1">
        <w:rPr>
          <w:rFonts w:ascii="Times New Roman" w:hAnsi="Times New Roman" w:cs="Times New Roman"/>
          <w:noProof/>
          <w:sz w:val="24"/>
          <w:szCs w:val="24"/>
        </w:rPr>
        <w:t>; Soil Science Society of America, American Society of Agronomy, 1986.</w:t>
      </w:r>
    </w:p>
    <w:p w14:paraId="1DB5D97C"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1"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(4) </w:t>
      </w:r>
      <w:r w:rsidRPr="00C527E1">
        <w:rPr>
          <w:rFonts w:ascii="Times New Roman" w:hAnsi="Times New Roman" w:cs="Times New Roman"/>
          <w:noProof/>
          <w:sz w:val="24"/>
          <w:szCs w:val="24"/>
        </w:rPr>
        <w:tab/>
        <w:t>ASTM Standard D1141-98. Standard Practice for the Preparation of Substitute Ocean Water. ASTM International: West Conshohocken, PA.</w:t>
      </w:r>
    </w:p>
    <w:p w14:paraId="64653533"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2"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(5) </w:t>
      </w:r>
      <w:r w:rsidRPr="00C527E1">
        <w:rPr>
          <w:rFonts w:ascii="Times New Roman" w:hAnsi="Times New Roman" w:cs="Times New Roman"/>
          <w:noProof/>
          <w:sz w:val="24"/>
          <w:szCs w:val="24"/>
        </w:rPr>
        <w:tab/>
        <w:t xml:space="preserve">United States Environmental Protection Agency. </w:t>
      </w:r>
      <w:r w:rsidRPr="00C527E1">
        <w:rPr>
          <w:rFonts w:ascii="Times New Roman" w:hAnsi="Times New Roman" w:cs="Times New Roman"/>
          <w:i/>
          <w:iCs/>
          <w:noProof/>
          <w:sz w:val="24"/>
          <w:szCs w:val="24"/>
        </w:rPr>
        <w:t>Definition and Procedure for the Determination of the Method Detection Limit, Revision 2</w:t>
      </w:r>
      <w:r w:rsidRPr="00C527E1">
        <w:rPr>
          <w:rFonts w:ascii="Times New Roman" w:hAnsi="Times New Roman" w:cs="Times New Roman"/>
          <w:noProof/>
          <w:sz w:val="24"/>
          <w:szCs w:val="24"/>
        </w:rPr>
        <w:t>; Washington, DC, 2016.</w:t>
      </w:r>
    </w:p>
    <w:p w14:paraId="19B6C67D"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3"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(6) </w:t>
      </w:r>
      <w:r w:rsidRPr="00C527E1">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2005</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69</w:t>
      </w:r>
      <w:r w:rsidRPr="00C527E1">
        <w:rPr>
          <w:rFonts w:ascii="Times New Roman" w:hAnsi="Times New Roman" w:cs="Times New Roman"/>
          <w:noProof/>
          <w:sz w:val="24"/>
          <w:szCs w:val="24"/>
        </w:rPr>
        <w:t xml:space="preserve"> (23), 5403–5412 DOI: 10.1016/j.gca.2005.06.031.</w:t>
      </w:r>
    </w:p>
    <w:p w14:paraId="13E95E8A"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4"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(7) </w:t>
      </w:r>
      <w:r w:rsidRPr="00C527E1">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2014</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146</w:t>
      </w:r>
      <w:r w:rsidRPr="00C527E1">
        <w:rPr>
          <w:rFonts w:ascii="Times New Roman" w:hAnsi="Times New Roman" w:cs="Times New Roman"/>
          <w:noProof/>
          <w:sz w:val="24"/>
          <w:szCs w:val="24"/>
        </w:rPr>
        <w:t>, 150–163 DOI: 10.1016/j.gca.2014.10.008.</w:t>
      </w:r>
    </w:p>
    <w:p w14:paraId="7ADC7F4A"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5"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(8) </w:t>
      </w:r>
      <w:r w:rsidRPr="00C527E1">
        <w:rPr>
          <w:rFonts w:ascii="Times New Roman" w:hAnsi="Times New Roman" w:cs="Times New Roman"/>
          <w:noProof/>
          <w:sz w:val="24"/>
          <w:szCs w:val="24"/>
        </w:rPr>
        <w:tab/>
        <w:t xml:space="preserve">Schwertmann, U.; Cornell, R. </w:t>
      </w:r>
      <w:r w:rsidRPr="00C527E1">
        <w:rPr>
          <w:rFonts w:ascii="Times New Roman" w:hAnsi="Times New Roman" w:cs="Times New Roman"/>
          <w:i/>
          <w:iCs/>
          <w:noProof/>
          <w:sz w:val="24"/>
          <w:szCs w:val="24"/>
        </w:rPr>
        <w:t>Iron Oxides in the Laboratary</w:t>
      </w:r>
      <w:r w:rsidRPr="00C527E1">
        <w:rPr>
          <w:rFonts w:ascii="Times New Roman" w:hAnsi="Times New Roman" w:cs="Times New Roman"/>
          <w:noProof/>
          <w:sz w:val="24"/>
          <w:szCs w:val="24"/>
        </w:rPr>
        <w:t>; Wiley-VCH Verlag GmbH: Weinheim, Germany, 2000.</w:t>
      </w:r>
    </w:p>
    <w:p w14:paraId="780C2BB2"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6"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(9) </w:t>
      </w:r>
      <w:r w:rsidRPr="00C527E1">
        <w:rPr>
          <w:rFonts w:ascii="Times New Roman" w:hAnsi="Times New Roman" w:cs="Times New Roman"/>
          <w:noProof/>
          <w:sz w:val="24"/>
          <w:szCs w:val="24"/>
        </w:rPr>
        <w:tab/>
        <w:t xml:space="preserve">Sverjensky, D. A. Prediction of the speciation of alkaline earths adsorbed on mineral surfaces in salt solutions.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2006</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70</w:t>
      </w:r>
      <w:r w:rsidRPr="00C527E1">
        <w:rPr>
          <w:rFonts w:ascii="Times New Roman" w:hAnsi="Times New Roman" w:cs="Times New Roman"/>
          <w:noProof/>
          <w:sz w:val="24"/>
          <w:szCs w:val="24"/>
        </w:rPr>
        <w:t xml:space="preserve"> (10), 2427–2453 DOI: 10.1016/j.gca.2006.01.006.</w:t>
      </w:r>
    </w:p>
    <w:p w14:paraId="05F54893"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7"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(10) </w:t>
      </w:r>
      <w:r w:rsidRPr="00C527E1">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C527E1">
        <w:rPr>
          <w:rFonts w:ascii="Times New Roman" w:hAnsi="Times New Roman" w:cs="Times New Roman"/>
          <w:i/>
          <w:iCs/>
          <w:noProof/>
          <w:sz w:val="24"/>
          <w:szCs w:val="24"/>
        </w:rPr>
        <w:t>Geochem. Trans.</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2008</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9</w:t>
      </w:r>
      <w:r w:rsidRPr="00C527E1">
        <w:rPr>
          <w:rFonts w:ascii="Times New Roman" w:hAnsi="Times New Roman" w:cs="Times New Roman"/>
          <w:noProof/>
          <w:sz w:val="24"/>
          <w:szCs w:val="24"/>
        </w:rPr>
        <w:t>, 2 DOI: 10.1186/1467-4866-9-2.</w:t>
      </w:r>
    </w:p>
    <w:p w14:paraId="2DEDDB16"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8"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(11) </w:t>
      </w:r>
      <w:r w:rsidRPr="00C527E1">
        <w:rPr>
          <w:rFonts w:ascii="Times New Roman" w:hAnsi="Times New Roman" w:cs="Times New Roman"/>
          <w:noProof/>
          <w:sz w:val="24"/>
          <w:szCs w:val="24"/>
        </w:rPr>
        <w:tab/>
        <w:t xml:space="preserve">Kraepiel, A.; Keiler, K. C.; Morel, F. M. M. A Model for Metal Adsorption on Montmorillonite. </w:t>
      </w:r>
      <w:r w:rsidRPr="00C527E1">
        <w:rPr>
          <w:rFonts w:ascii="Times New Roman" w:hAnsi="Times New Roman" w:cs="Times New Roman"/>
          <w:i/>
          <w:iCs/>
          <w:noProof/>
          <w:sz w:val="24"/>
          <w:szCs w:val="24"/>
        </w:rPr>
        <w:t>J. Colloid Interface Sci.</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1999</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210</w:t>
      </w:r>
      <w:r w:rsidRPr="00C527E1">
        <w:rPr>
          <w:rFonts w:ascii="Times New Roman" w:hAnsi="Times New Roman" w:cs="Times New Roman"/>
          <w:noProof/>
          <w:sz w:val="24"/>
          <w:szCs w:val="24"/>
        </w:rPr>
        <w:t xml:space="preserve"> (1), 43–54 DOI: 10.1006/jcis.1998.5947.</w:t>
      </w:r>
    </w:p>
    <w:p w14:paraId="18FAB0DD"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19"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(12) </w:t>
      </w:r>
      <w:r w:rsidRPr="00C527E1">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C527E1">
        <w:rPr>
          <w:rFonts w:ascii="Times New Roman" w:hAnsi="Times New Roman" w:cs="Times New Roman"/>
          <w:i/>
          <w:iCs/>
          <w:noProof/>
          <w:sz w:val="24"/>
          <w:szCs w:val="24"/>
        </w:rPr>
        <w:t>Am. J. Sci.</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313</w:t>
      </w:r>
      <w:r w:rsidRPr="00C527E1">
        <w:rPr>
          <w:rFonts w:ascii="Times New Roman" w:hAnsi="Times New Roman" w:cs="Times New Roman"/>
          <w:noProof/>
          <w:sz w:val="24"/>
          <w:szCs w:val="24"/>
        </w:rPr>
        <w:t xml:space="preserve"> (5), 395–451 DOI: </w:t>
      </w:r>
      <w:r w:rsidRPr="00C527E1">
        <w:rPr>
          <w:rFonts w:ascii="Times New Roman" w:hAnsi="Times New Roman" w:cs="Times New Roman"/>
          <w:noProof/>
          <w:sz w:val="24"/>
          <w:szCs w:val="24"/>
        </w:rPr>
        <w:lastRenderedPageBreak/>
        <w:t>10.2475/05.2013.01.</w:t>
      </w:r>
    </w:p>
    <w:p w14:paraId="645FC7E7"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0"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(13) </w:t>
      </w:r>
      <w:r w:rsidRPr="00C527E1">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C527E1">
        <w:rPr>
          <w:rFonts w:ascii="Times New Roman" w:hAnsi="Times New Roman" w:cs="Times New Roman"/>
          <w:i/>
          <w:iCs/>
          <w:noProof/>
          <w:sz w:val="24"/>
          <w:szCs w:val="24"/>
        </w:rPr>
        <w:t>Environ. Sci. Technol.</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2016</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50</w:t>
      </w:r>
      <w:r w:rsidRPr="00C527E1">
        <w:rPr>
          <w:rFonts w:ascii="Times New Roman" w:hAnsi="Times New Roman" w:cs="Times New Roman"/>
          <w:noProof/>
          <w:sz w:val="24"/>
          <w:szCs w:val="24"/>
        </w:rPr>
        <w:t xml:space="preserve"> (14), 7274–7275 DOI: 10.1021/acs.est.6b02669.</w:t>
      </w:r>
    </w:p>
    <w:p w14:paraId="4984DCE8"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1"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(14) </w:t>
      </w:r>
      <w:r w:rsidRPr="00C527E1">
        <w:rPr>
          <w:rFonts w:ascii="Times New Roman" w:hAnsi="Times New Roman" w:cs="Times New Roman"/>
          <w:noProof/>
          <w:sz w:val="24"/>
          <w:szCs w:val="24"/>
        </w:rPr>
        <w:tab/>
        <w:t xml:space="preserve">Beck, A. J.; Cochran, M. a. Controls on solid-solution partitioning of radium in saturated marine sands. </w:t>
      </w:r>
      <w:r w:rsidRPr="00C527E1">
        <w:rPr>
          <w:rFonts w:ascii="Times New Roman" w:hAnsi="Times New Roman" w:cs="Times New Roman"/>
          <w:i/>
          <w:iCs/>
          <w:noProof/>
          <w:sz w:val="24"/>
          <w:szCs w:val="24"/>
        </w:rPr>
        <w:t>Mar. Chem.</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156</w:t>
      </w:r>
      <w:r w:rsidRPr="00C527E1">
        <w:rPr>
          <w:rFonts w:ascii="Times New Roman" w:hAnsi="Times New Roman" w:cs="Times New Roman"/>
          <w:noProof/>
          <w:sz w:val="24"/>
          <w:szCs w:val="24"/>
        </w:rPr>
        <w:t>, 38–48 DOI: 10.1016/j.marchem.2013.01.008.</w:t>
      </w:r>
    </w:p>
    <w:p w14:paraId="091B9104"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2"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(15) </w:t>
      </w:r>
      <w:r w:rsidRPr="00C527E1">
        <w:rPr>
          <w:rFonts w:ascii="Times New Roman" w:hAnsi="Times New Roman" w:cs="Times New Roman"/>
          <w:noProof/>
          <w:sz w:val="24"/>
          <w:szCs w:val="24"/>
        </w:rPr>
        <w:tab/>
        <w:t xml:space="preserve">Nirdosh, I.; Trembley, W.; Johnson, C. Adsorption-desorption studies on the 226Ra-hydrated metal oxide systems. </w:t>
      </w:r>
      <w:r w:rsidRPr="00C527E1">
        <w:rPr>
          <w:rFonts w:ascii="Times New Roman" w:hAnsi="Times New Roman" w:cs="Times New Roman"/>
          <w:i/>
          <w:iCs/>
          <w:noProof/>
          <w:sz w:val="24"/>
          <w:szCs w:val="24"/>
        </w:rPr>
        <w:t>Hydrometallurgy</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1990</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24</w:t>
      </w:r>
      <w:r w:rsidRPr="00C527E1">
        <w:rPr>
          <w:rFonts w:ascii="Times New Roman" w:hAnsi="Times New Roman" w:cs="Times New Roman"/>
          <w:noProof/>
          <w:sz w:val="24"/>
          <w:szCs w:val="24"/>
        </w:rPr>
        <w:t xml:space="preserve"> (2), 237–248 DOI: 10.1016/0304-386X(90)90089-K.</w:t>
      </w:r>
    </w:p>
    <w:p w14:paraId="01970D0A"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3"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(16) </w:t>
      </w:r>
      <w:r w:rsidRPr="00C527E1">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C527E1">
        <w:rPr>
          <w:rFonts w:ascii="Times New Roman" w:hAnsi="Times New Roman" w:cs="Times New Roman"/>
          <w:i/>
          <w:iCs/>
          <w:noProof/>
          <w:sz w:val="24"/>
          <w:szCs w:val="24"/>
        </w:rPr>
        <w:t>J. Radioanal. Nucl. Chem.</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299</w:t>
      </w:r>
      <w:r w:rsidRPr="00C527E1">
        <w:rPr>
          <w:rFonts w:ascii="Times New Roman" w:hAnsi="Times New Roman" w:cs="Times New Roman"/>
          <w:noProof/>
          <w:sz w:val="24"/>
          <w:szCs w:val="24"/>
        </w:rPr>
        <w:t xml:space="preserve"> (1), 569–575 DOI: 10.1007/s10967-013-2740-3.</w:t>
      </w:r>
    </w:p>
    <w:p w14:paraId="1ADBF028"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4"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(17) </w:t>
      </w:r>
      <w:r w:rsidRPr="00C527E1">
        <w:rPr>
          <w:rFonts w:ascii="Times New Roman" w:hAnsi="Times New Roman" w:cs="Times New Roman"/>
          <w:noProof/>
          <w:sz w:val="24"/>
          <w:szCs w:val="24"/>
        </w:rPr>
        <w:tab/>
        <w:t xml:space="preserve">Ames, L.; McGarrah, J.; Walker, B. Sorption of trace constituents from aqueous solutions onto secondary minerals. II. Radium. </w:t>
      </w:r>
      <w:r w:rsidRPr="00C527E1">
        <w:rPr>
          <w:rFonts w:ascii="Times New Roman" w:hAnsi="Times New Roman" w:cs="Times New Roman"/>
          <w:i/>
          <w:iCs/>
          <w:noProof/>
          <w:sz w:val="24"/>
          <w:szCs w:val="24"/>
        </w:rPr>
        <w:t>Clays Clay Miner.</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1983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31</w:t>
      </w:r>
      <w:r w:rsidRPr="00C527E1">
        <w:rPr>
          <w:rFonts w:ascii="Times New Roman" w:hAnsi="Times New Roman" w:cs="Times New Roman"/>
          <w:noProof/>
          <w:sz w:val="24"/>
          <w:szCs w:val="24"/>
        </w:rPr>
        <w:t xml:space="preserve"> (5), 335–342.</w:t>
      </w:r>
    </w:p>
    <w:p w14:paraId="0298F8DE"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5"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(18) </w:t>
      </w:r>
      <w:r w:rsidRPr="00C527E1">
        <w:rPr>
          <w:rFonts w:ascii="Times New Roman" w:hAnsi="Times New Roman" w:cs="Times New Roman"/>
          <w:noProof/>
          <w:sz w:val="24"/>
          <w:szCs w:val="24"/>
        </w:rPr>
        <w:tab/>
        <w:t xml:space="preserve">Dzombak, D.; Morel, F. </w:t>
      </w:r>
      <w:r w:rsidRPr="00C527E1">
        <w:rPr>
          <w:rFonts w:ascii="Times New Roman" w:hAnsi="Times New Roman" w:cs="Times New Roman"/>
          <w:i/>
          <w:iCs/>
          <w:noProof/>
          <w:sz w:val="24"/>
          <w:szCs w:val="24"/>
        </w:rPr>
        <w:t>Surface Complexation Modeling: Hydrous Ferric Oxide</w:t>
      </w:r>
      <w:r w:rsidRPr="00C527E1">
        <w:rPr>
          <w:rFonts w:ascii="Times New Roman" w:hAnsi="Times New Roman" w:cs="Times New Roman"/>
          <w:noProof/>
          <w:sz w:val="24"/>
          <w:szCs w:val="24"/>
        </w:rPr>
        <w:t>; Wiley: New York, NY, 1990.</w:t>
      </w:r>
    </w:p>
    <w:p w14:paraId="418FFC75"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6"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(19) </w:t>
      </w:r>
      <w:r w:rsidRPr="00C527E1">
        <w:rPr>
          <w:rFonts w:ascii="Times New Roman" w:hAnsi="Times New Roman" w:cs="Times New Roman"/>
          <w:noProof/>
          <w:sz w:val="24"/>
          <w:szCs w:val="24"/>
        </w:rPr>
        <w:tab/>
        <w:t>Mathur, S. S.; Dzombak, D. A. Surface complexation modeling: Goethite; 2006; pp 443–468.</w:t>
      </w:r>
    </w:p>
    <w:p w14:paraId="4BD4DF3F"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7"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(20) </w:t>
      </w:r>
      <w:r w:rsidRPr="00C527E1">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1994</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58</w:t>
      </w:r>
      <w:r w:rsidRPr="00C527E1">
        <w:rPr>
          <w:rFonts w:ascii="Times New Roman" w:hAnsi="Times New Roman" w:cs="Times New Roman"/>
          <w:noProof/>
          <w:sz w:val="24"/>
          <w:szCs w:val="24"/>
        </w:rPr>
        <w:t xml:space="preserve"> (9), 2073–2086 DOI: 10.1016/0016-7037(94)90286-0.</w:t>
      </w:r>
    </w:p>
    <w:p w14:paraId="408558AA"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8"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(21) </w:t>
      </w:r>
      <w:r w:rsidRPr="00C527E1">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C527E1">
        <w:rPr>
          <w:rFonts w:ascii="Times New Roman" w:hAnsi="Times New Roman" w:cs="Times New Roman"/>
          <w:i/>
          <w:iCs/>
          <w:noProof/>
          <w:sz w:val="24"/>
          <w:szCs w:val="24"/>
        </w:rPr>
        <w:t>J. Colloid Interface Sci.</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2004</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273</w:t>
      </w:r>
      <w:r w:rsidRPr="00C527E1">
        <w:rPr>
          <w:rFonts w:ascii="Times New Roman" w:hAnsi="Times New Roman" w:cs="Times New Roman"/>
          <w:noProof/>
          <w:sz w:val="24"/>
          <w:szCs w:val="24"/>
        </w:rPr>
        <w:t xml:space="preserve"> (1), 234–246 DOI: 10.1016/j.jcis.2003.11.022.</w:t>
      </w:r>
    </w:p>
    <w:p w14:paraId="56A7575C"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29"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(22) </w:t>
      </w:r>
      <w:r w:rsidRPr="00C527E1">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C527E1">
        <w:rPr>
          <w:rFonts w:ascii="Times New Roman" w:hAnsi="Times New Roman" w:cs="Times New Roman"/>
          <w:i/>
          <w:iCs/>
          <w:noProof/>
          <w:sz w:val="24"/>
          <w:szCs w:val="24"/>
        </w:rPr>
        <w:t>Aquat. Geochemistry</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2005</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11</w:t>
      </w:r>
      <w:r w:rsidRPr="00C527E1">
        <w:rPr>
          <w:rFonts w:ascii="Times New Roman" w:hAnsi="Times New Roman" w:cs="Times New Roman"/>
          <w:noProof/>
          <w:sz w:val="24"/>
          <w:szCs w:val="24"/>
        </w:rPr>
        <w:t xml:space="preserve"> (2), 115–137 DOI: 10.1007/s10498-004-1166-5.</w:t>
      </w:r>
    </w:p>
    <w:p w14:paraId="6CCF49F3"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szCs w:val="24"/>
        </w:rPr>
        <w:pPrChange w:id="30"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(23) </w:t>
      </w:r>
      <w:r w:rsidRPr="00C527E1">
        <w:rPr>
          <w:rFonts w:ascii="Times New Roman" w:hAnsi="Times New Roman" w:cs="Times New Roman"/>
          <w:noProof/>
          <w:sz w:val="24"/>
          <w:szCs w:val="24"/>
        </w:rPr>
        <w:tab/>
        <w:t xml:space="preserve">Bradbury, M. H.; Baeyens, B. A mechanistic description of Ni and Zn sorption on Part II: modelling. </w:t>
      </w:r>
      <w:r w:rsidRPr="00C527E1">
        <w:rPr>
          <w:rFonts w:ascii="Times New Roman" w:hAnsi="Times New Roman" w:cs="Times New Roman"/>
          <w:i/>
          <w:iCs/>
          <w:noProof/>
          <w:sz w:val="24"/>
          <w:szCs w:val="24"/>
        </w:rPr>
        <w:t>J. Contam. Hydrol.</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1997</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27</w:t>
      </w:r>
      <w:r w:rsidRPr="00C527E1">
        <w:rPr>
          <w:rFonts w:ascii="Times New Roman" w:hAnsi="Times New Roman" w:cs="Times New Roman"/>
          <w:noProof/>
          <w:sz w:val="24"/>
          <w:szCs w:val="24"/>
        </w:rPr>
        <w:t>, 223–248 DOI: 10.1016/S0169-7722(97)00008-9.</w:t>
      </w:r>
    </w:p>
    <w:p w14:paraId="6754CDD6" w14:textId="77777777" w:rsidR="00C527E1" w:rsidRPr="00C527E1" w:rsidRDefault="00C527E1">
      <w:pPr>
        <w:widowControl w:val="0"/>
        <w:autoSpaceDE w:val="0"/>
        <w:autoSpaceDN w:val="0"/>
        <w:adjustRightInd w:val="0"/>
        <w:spacing w:line="240" w:lineRule="auto"/>
        <w:ind w:left="640" w:hanging="640"/>
        <w:rPr>
          <w:rFonts w:ascii="Times New Roman" w:hAnsi="Times New Roman" w:cs="Times New Roman"/>
          <w:noProof/>
          <w:sz w:val="24"/>
        </w:rPr>
        <w:pPrChange w:id="31"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(24) </w:t>
      </w:r>
      <w:r w:rsidRPr="00C527E1">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2005</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69</w:t>
      </w:r>
      <w:r w:rsidRPr="00C527E1">
        <w:rPr>
          <w:rFonts w:ascii="Times New Roman" w:hAnsi="Times New Roman" w:cs="Times New Roman"/>
          <w:noProof/>
          <w:sz w:val="24"/>
          <w:szCs w:val="24"/>
        </w:rPr>
        <w:t xml:space="preserve"> (4), 875–892 DOI: 10.1016/j.gca.2004.07.020.</w:t>
      </w:r>
    </w:p>
    <w:p w14:paraId="57BC815D" w14:textId="340C5D5A" w:rsidR="00BC413E" w:rsidRPr="00EE014C" w:rsidRDefault="003B31BE">
      <w:pPr>
        <w:spacing w:line="240" w:lineRule="auto"/>
        <w:rPr>
          <w:rFonts w:ascii="Times New Roman" w:hAnsi="Times New Roman" w:cs="Times New Roman"/>
          <w:b/>
          <w:sz w:val="24"/>
          <w:szCs w:val="24"/>
        </w:rPr>
        <w:pPrChange w:id="32" w:author="Michael Chen" w:date="2017-10-14T10:32:00Z">
          <w:pPr>
            <w:spacing w:after="0" w:line="240" w:lineRule="auto"/>
          </w:pPr>
        </w:pPrChange>
      </w:pPr>
      <w:r w:rsidRPr="00EE014C">
        <w:rPr>
          <w:rFonts w:ascii="Times New Roman" w:hAnsi="Times New Roman" w:cs="Times New Roman"/>
          <w:b/>
          <w:sz w:val="24"/>
          <w:szCs w:val="24"/>
        </w:rPr>
        <w:fldChar w:fldCharType="end"/>
      </w:r>
    </w:p>
    <w:sectPr w:rsidR="00BC413E" w:rsidRPr="00EE014C" w:rsidSect="000367FC">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7-10-13T17:30:00Z" w:initials="Office">
    <w:p w14:paraId="190FE8CF" w14:textId="5EC9E41E" w:rsidR="007166DD" w:rsidRDefault="007166DD">
      <w:pPr>
        <w:pStyle w:val="CommentText"/>
      </w:pPr>
      <w:r>
        <w:rPr>
          <w:rStyle w:val="CommentReference"/>
        </w:rPr>
        <w:annotationRef/>
      </w:r>
      <w:r>
        <w:t>Check this</w:t>
      </w:r>
    </w:p>
  </w:comment>
  <w:comment w:id="2" w:author="Michael Chen" w:date="2017-10-14T10:17:00Z" w:initials="MC">
    <w:p w14:paraId="25B82892" w14:textId="651FF122" w:rsidR="007166DD" w:rsidRDefault="007166DD">
      <w:pPr>
        <w:pStyle w:val="CommentText"/>
      </w:pPr>
      <w:r>
        <w:rPr>
          <w:rStyle w:val="CommentReference"/>
        </w:rPr>
        <w:annotationRef/>
      </w:r>
      <w:r>
        <w:t>See lines 173-179, and 186-190 in the main text.</w:t>
      </w:r>
    </w:p>
  </w:comment>
  <w:comment w:id="4" w:author="Microsoft Office User" w:date="2017-10-13T17:22:00Z" w:initials="Office">
    <w:p w14:paraId="0A5D3083" w14:textId="4E374123" w:rsidR="007166DD" w:rsidRDefault="007166DD">
      <w:pPr>
        <w:pStyle w:val="CommentText"/>
      </w:pPr>
      <w:r>
        <w:rPr>
          <w:rStyle w:val="CommentReference"/>
        </w:rPr>
        <w:annotationRef/>
      </w:r>
      <w:r>
        <w:t xml:space="preserve">no reactions available for proton? This </w:t>
      </w:r>
      <w:proofErr w:type="spellStart"/>
      <w:r>
        <w:t>suprises</w:t>
      </w:r>
      <w:proofErr w:type="spellEnd"/>
      <w:r>
        <w:t xml:space="preserve"> me (but quite possibly doesn’t exist)</w:t>
      </w:r>
    </w:p>
  </w:comment>
  <w:comment w:id="5" w:author="Michael Chen" w:date="2017-10-14T10:25:00Z" w:initials="MC">
    <w:p w14:paraId="0ECCBE7A" w14:textId="511AC54C" w:rsidR="007166DD" w:rsidRDefault="007166DD">
      <w:pPr>
        <w:pStyle w:val="CommentText"/>
      </w:pPr>
      <w:r>
        <w:rPr>
          <w:rStyle w:val="CommentReference"/>
        </w:rPr>
        <w:annotationRef/>
      </w:r>
      <w:r>
        <w:t>H+ is not considered for exchange in the model we based ours on (see Bradbury/</w:t>
      </w:r>
      <w:proofErr w:type="spellStart"/>
      <w:r>
        <w:t>Baeyens</w:t>
      </w:r>
      <w:proofErr w:type="spellEnd"/>
      <w:r>
        <w:t xml:space="preserve"> references)</w:t>
      </w:r>
    </w:p>
  </w:comment>
  <w:comment w:id="6" w:author="Microsoft Office User" w:date="2017-10-13T18:18:00Z" w:initials="Office">
    <w:p w14:paraId="024842D4" w14:textId="52802932" w:rsidR="007166DD" w:rsidRDefault="007166DD">
      <w:pPr>
        <w:pStyle w:val="CommentText"/>
      </w:pPr>
      <w:r>
        <w:rPr>
          <w:rStyle w:val="CommentReference"/>
        </w:rPr>
        <w:annotationRef/>
      </w:r>
      <w:r>
        <w:t>may want to briefly explain the source of large error associated with last timepoint</w:t>
      </w:r>
    </w:p>
  </w:comment>
  <w:comment w:id="7" w:author="Michael Chen" w:date="2017-10-14T10:29:00Z" w:initials="MC">
    <w:p w14:paraId="01B0FDCE" w14:textId="481ACD88" w:rsidR="007166DD" w:rsidRDefault="007166DD">
      <w:pPr>
        <w:pStyle w:val="CommentText"/>
      </w:pPr>
      <w:r>
        <w:rPr>
          <w:rStyle w:val="CommentReference"/>
        </w:rPr>
        <w:annotationRef/>
      </w:r>
      <w:r>
        <w:t>There isn’t an obvious answer based on the data we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0FE8CF" w15:done="0"/>
  <w15:commentEx w15:paraId="25B82892" w15:paraIdParent="190FE8CF" w15:done="0"/>
  <w15:commentEx w15:paraId="0A5D3083" w15:done="0"/>
  <w15:commentEx w15:paraId="0ECCBE7A" w15:paraIdParent="0A5D3083" w15:done="0"/>
  <w15:commentEx w15:paraId="024842D4" w15:done="0"/>
  <w15:commentEx w15:paraId="01B0FDCE" w15:paraIdParent="024842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FE8CF" w16cid:durableId="1D8C5D96"/>
  <w16cid:commentId w16cid:paraId="25B82892" w16cid:durableId="1D8C62C7"/>
  <w16cid:commentId w16cid:paraId="0A5D3083" w16cid:durableId="1D8C5DA1"/>
  <w16cid:commentId w16cid:paraId="0ECCBE7A" w16cid:durableId="1D8C649A"/>
  <w16cid:commentId w16cid:paraId="024842D4" w16cid:durableId="1D8C5DA2"/>
  <w16cid:commentId w16cid:paraId="01B0FDCE" w16cid:durableId="1D8C6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DDF6C" w14:textId="77777777" w:rsidR="00ED4E6B" w:rsidRDefault="00ED4E6B" w:rsidP="0030024E">
      <w:pPr>
        <w:spacing w:after="0" w:line="240" w:lineRule="auto"/>
      </w:pPr>
      <w:r>
        <w:separator/>
      </w:r>
    </w:p>
  </w:endnote>
  <w:endnote w:type="continuationSeparator" w:id="0">
    <w:p w14:paraId="3BDA926B" w14:textId="77777777" w:rsidR="00ED4E6B" w:rsidRDefault="00ED4E6B"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7166DD" w:rsidRDefault="007166DD"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7166DD" w:rsidRDefault="007166DD"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5E15D4CB" w:rsidR="007166DD" w:rsidRDefault="007166DD"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FF3E51">
      <w:rPr>
        <w:rStyle w:val="PageNumber"/>
        <w:noProof/>
      </w:rPr>
      <w:t>15</w:t>
    </w:r>
    <w:r>
      <w:rPr>
        <w:rStyle w:val="PageNumber"/>
      </w:rPr>
      <w:fldChar w:fldCharType="end"/>
    </w:r>
  </w:p>
  <w:p w14:paraId="39EFD7AE" w14:textId="77777777" w:rsidR="007166DD" w:rsidRDefault="007166DD"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C3CFE" w14:textId="77777777" w:rsidR="00ED4E6B" w:rsidRDefault="00ED4E6B" w:rsidP="0030024E">
      <w:pPr>
        <w:spacing w:after="0" w:line="240" w:lineRule="auto"/>
      </w:pPr>
      <w:r>
        <w:separator/>
      </w:r>
    </w:p>
  </w:footnote>
  <w:footnote w:type="continuationSeparator" w:id="0">
    <w:p w14:paraId="670B6730" w14:textId="77777777" w:rsidR="00ED4E6B" w:rsidRDefault="00ED4E6B" w:rsidP="00300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9FB"/>
    <w:rsid w:val="0000221B"/>
    <w:rsid w:val="00023F0D"/>
    <w:rsid w:val="00024B12"/>
    <w:rsid w:val="00033AD2"/>
    <w:rsid w:val="00035B63"/>
    <w:rsid w:val="000367FC"/>
    <w:rsid w:val="000518B5"/>
    <w:rsid w:val="000B575F"/>
    <w:rsid w:val="000B6C8E"/>
    <w:rsid w:val="000B778C"/>
    <w:rsid w:val="000E1EB3"/>
    <w:rsid w:val="000E570C"/>
    <w:rsid w:val="001219BE"/>
    <w:rsid w:val="001472F9"/>
    <w:rsid w:val="00150BE9"/>
    <w:rsid w:val="00157794"/>
    <w:rsid w:val="00165A2E"/>
    <w:rsid w:val="00174E44"/>
    <w:rsid w:val="001A06D8"/>
    <w:rsid w:val="001F76A9"/>
    <w:rsid w:val="00206072"/>
    <w:rsid w:val="0022101F"/>
    <w:rsid w:val="0026292B"/>
    <w:rsid w:val="002768D1"/>
    <w:rsid w:val="00292206"/>
    <w:rsid w:val="002973FB"/>
    <w:rsid w:val="002D0368"/>
    <w:rsid w:val="002D44FC"/>
    <w:rsid w:val="002F764B"/>
    <w:rsid w:val="0030024E"/>
    <w:rsid w:val="00304A14"/>
    <w:rsid w:val="00313A20"/>
    <w:rsid w:val="00360E85"/>
    <w:rsid w:val="0036106D"/>
    <w:rsid w:val="00366C82"/>
    <w:rsid w:val="00377C16"/>
    <w:rsid w:val="003901B4"/>
    <w:rsid w:val="003A3CB4"/>
    <w:rsid w:val="003B31BE"/>
    <w:rsid w:val="003B6ACE"/>
    <w:rsid w:val="003C3EB3"/>
    <w:rsid w:val="003C4585"/>
    <w:rsid w:val="00415BA8"/>
    <w:rsid w:val="004272B4"/>
    <w:rsid w:val="0043367D"/>
    <w:rsid w:val="004423AB"/>
    <w:rsid w:val="0047631D"/>
    <w:rsid w:val="00477C58"/>
    <w:rsid w:val="004828C7"/>
    <w:rsid w:val="004B6422"/>
    <w:rsid w:val="004D447C"/>
    <w:rsid w:val="0050228D"/>
    <w:rsid w:val="0053621D"/>
    <w:rsid w:val="005402BE"/>
    <w:rsid w:val="00566C46"/>
    <w:rsid w:val="00577C8B"/>
    <w:rsid w:val="00582CDB"/>
    <w:rsid w:val="005832B3"/>
    <w:rsid w:val="00594CA3"/>
    <w:rsid w:val="005959C4"/>
    <w:rsid w:val="005C521B"/>
    <w:rsid w:val="005D3BB4"/>
    <w:rsid w:val="005E22F8"/>
    <w:rsid w:val="005E761A"/>
    <w:rsid w:val="0060603C"/>
    <w:rsid w:val="00613FDD"/>
    <w:rsid w:val="00621478"/>
    <w:rsid w:val="00636A0F"/>
    <w:rsid w:val="00647E25"/>
    <w:rsid w:val="00672375"/>
    <w:rsid w:val="00676198"/>
    <w:rsid w:val="006D659F"/>
    <w:rsid w:val="006E3AD6"/>
    <w:rsid w:val="00703598"/>
    <w:rsid w:val="00707312"/>
    <w:rsid w:val="007166DD"/>
    <w:rsid w:val="00725101"/>
    <w:rsid w:val="00746AA6"/>
    <w:rsid w:val="00755865"/>
    <w:rsid w:val="007624A6"/>
    <w:rsid w:val="007A5DC3"/>
    <w:rsid w:val="007A7CF9"/>
    <w:rsid w:val="007C0D01"/>
    <w:rsid w:val="008002C3"/>
    <w:rsid w:val="00806789"/>
    <w:rsid w:val="0081278A"/>
    <w:rsid w:val="00833D74"/>
    <w:rsid w:val="00836AAB"/>
    <w:rsid w:val="008444F2"/>
    <w:rsid w:val="00847FCF"/>
    <w:rsid w:val="00850CCD"/>
    <w:rsid w:val="008531EF"/>
    <w:rsid w:val="0086206F"/>
    <w:rsid w:val="00867736"/>
    <w:rsid w:val="008759D0"/>
    <w:rsid w:val="0088566E"/>
    <w:rsid w:val="008D62CF"/>
    <w:rsid w:val="008F5300"/>
    <w:rsid w:val="00900360"/>
    <w:rsid w:val="00942A16"/>
    <w:rsid w:val="00960EAB"/>
    <w:rsid w:val="009B2189"/>
    <w:rsid w:val="009C2C9D"/>
    <w:rsid w:val="009F639B"/>
    <w:rsid w:val="00A11628"/>
    <w:rsid w:val="00A32250"/>
    <w:rsid w:val="00A341B5"/>
    <w:rsid w:val="00A37286"/>
    <w:rsid w:val="00A40BF2"/>
    <w:rsid w:val="00A410F3"/>
    <w:rsid w:val="00A419C8"/>
    <w:rsid w:val="00A73ADF"/>
    <w:rsid w:val="00A7716C"/>
    <w:rsid w:val="00A84586"/>
    <w:rsid w:val="00A93913"/>
    <w:rsid w:val="00A95D26"/>
    <w:rsid w:val="00AE2FA4"/>
    <w:rsid w:val="00AE4DF8"/>
    <w:rsid w:val="00B0560A"/>
    <w:rsid w:val="00B05816"/>
    <w:rsid w:val="00B13585"/>
    <w:rsid w:val="00B2087B"/>
    <w:rsid w:val="00B303C1"/>
    <w:rsid w:val="00B419C8"/>
    <w:rsid w:val="00B66FE6"/>
    <w:rsid w:val="00B776E4"/>
    <w:rsid w:val="00B811DF"/>
    <w:rsid w:val="00B814BB"/>
    <w:rsid w:val="00BA343D"/>
    <w:rsid w:val="00BC413E"/>
    <w:rsid w:val="00BC5486"/>
    <w:rsid w:val="00BF745A"/>
    <w:rsid w:val="00C01F0F"/>
    <w:rsid w:val="00C0662A"/>
    <w:rsid w:val="00C06B10"/>
    <w:rsid w:val="00C219FB"/>
    <w:rsid w:val="00C527E1"/>
    <w:rsid w:val="00C646A7"/>
    <w:rsid w:val="00C77069"/>
    <w:rsid w:val="00C87B3B"/>
    <w:rsid w:val="00CA0F09"/>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75547"/>
    <w:rsid w:val="00E826BA"/>
    <w:rsid w:val="00E8780E"/>
    <w:rsid w:val="00E90B80"/>
    <w:rsid w:val="00E95296"/>
    <w:rsid w:val="00EB23B3"/>
    <w:rsid w:val="00EB4F04"/>
    <w:rsid w:val="00EC1B8F"/>
    <w:rsid w:val="00EC34C7"/>
    <w:rsid w:val="00EC3DE6"/>
    <w:rsid w:val="00ED4E6B"/>
    <w:rsid w:val="00EE014C"/>
    <w:rsid w:val="00EE6C90"/>
    <w:rsid w:val="00F401A0"/>
    <w:rsid w:val="00F50F6B"/>
    <w:rsid w:val="00FA42BF"/>
    <w:rsid w:val="00FB4204"/>
    <w:rsid w:val="00FF3E51"/>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zag.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4038B-38BD-4C9A-B710-114D8F01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11768</Words>
  <Characters>67079</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cp:revision>
  <cp:lastPrinted>2017-08-31T17:52:00Z</cp:lastPrinted>
  <dcterms:created xsi:type="dcterms:W3CDTF">2017-11-21T20:17:00Z</dcterms:created>
  <dcterms:modified xsi:type="dcterms:W3CDTF">2017-11-23T15:45:00Z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http://www.zotero.org/styles/american-chemical-society-with-titles-doi-no-et-al</vt:lpwstr>
  </property>
  <property fmtid="{D5CDD505-2E9C-101B-9397-08002B2CF9AE}" pid="6" name="Mendeley Recent Style Name 0_1">
    <vt:lpwstr>American Chemical Society (with titles and DOI, no "et al.")</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