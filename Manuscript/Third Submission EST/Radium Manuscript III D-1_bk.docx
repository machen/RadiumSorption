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29116FCD"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w:t>
      </w:r>
      <w:r w:rsidR="006D23B1">
        <w:rPr>
          <w:rFonts w:ascii="Times New Roman" w:hAnsi="Times New Roman"/>
          <w:sz w:val="24"/>
          <w:szCs w:val="24"/>
        </w:rPr>
        <w:t>but were not able to predict the impacts of different geochemical conditions.</w:t>
      </w:r>
      <w:r w:rsidR="00D923B5" w:rsidRPr="00CC0E5C">
        <w:rPr>
          <w:rFonts w:ascii="Times New Roman" w:hAnsi="Times New Roman"/>
          <w:sz w:val="24"/>
          <w:szCs w:val="24"/>
        </w:rPr>
        <w:t xml:space="preserve"> </w:t>
      </w:r>
      <w:r w:rsidR="006D23B1">
        <w:rPr>
          <w:rFonts w:ascii="Times New Roman" w:hAnsi="Times New Roman"/>
          <w:sz w:val="24"/>
          <w:szCs w:val="24"/>
        </w:rPr>
        <w:t>Despite this, the use of SCMs provided a more mechanistic understanding of Ra sorption</w:t>
      </w:r>
      <w:r w:rsidR="00970763">
        <w:rPr>
          <w:rFonts w:ascii="Times New Roman" w:hAnsi="Times New Roman"/>
          <w:sz w:val="24"/>
          <w:szCs w:val="24"/>
        </w:rPr>
        <w:t xml:space="preserve"> as compared to commonly used distribution coefficients.</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lastRenderedPageBreak/>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7575E58C" w:rsidR="00467D2D" w:rsidRDefault="00216C51"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46F41489" wp14:editId="3139AA62">
            <wp:extent cx="3024500" cy="170992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Figure 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500" cy="1709928"/>
                    </a:xfrm>
                    <a:prstGeom prst="rect">
                      <a:avLst/>
                    </a:prstGeom>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61E04B06"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Ra) possess half-lives sufficient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6EBEE8DF"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 : "10", "issued" : { "date-parts" : [ [ "2016", "5", "17" ] ] }, "page" : "5389-5397", "title" : "Brine Spills Associated with Unconventional Oil Development in North Dakota", "type" : "article-journal", "volume" : "50" }, "uris" : [ "http://www.mendeley.com/documents/?uuid=a1653eba-61b1-406f-97ec-10b7a478c600" ] } ], "mendeley" : { "formattedCitation" : "&lt;sup&gt;6&lt;/sup&gt;", "plainTextFormattedCitation" : "6", "previouslyFormattedCitation" : "&lt;sup&gt;6&lt;/sup&gt;"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occurring </w:t>
      </w:r>
      <w:r w:rsidR="00467D2D" w:rsidRPr="003755E6">
        <w:rPr>
          <w:rFonts w:ascii="Times New Roman" w:hAnsi="Times New Roman"/>
          <w:sz w:val="24"/>
          <w:szCs w:val="24"/>
        </w:rPr>
        <w:lastRenderedPageBreak/>
        <w:t>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0FF6C44E"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27D58FF6"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)oxides and 2:1 clays with an exchangeable interlayer.</w:t>
      </w:r>
      <w:r w:rsidR="00FA3178">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w:t>
      </w:r>
      <w:proofErr w:type="spellStart"/>
      <w:r w:rsidR="00FA3178">
        <w:rPr>
          <w:rFonts w:ascii="Times New Roman" w:hAnsi="Times New Roman"/>
          <w:sz w:val="24"/>
          <w:szCs w:val="24"/>
        </w:rPr>
        <w:t>NaCl</w:t>
      </w:r>
      <w:proofErr w:type="spellEnd"/>
      <w:r w:rsidR="00FA3178">
        <w:rPr>
          <w:rFonts w:ascii="Times New Roman" w:hAnsi="Times New Roman"/>
          <w:sz w:val="24"/>
          <w:szCs w:val="24"/>
        </w:rPr>
        <w:t xml:space="preserve">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w:t>
      </w:r>
      <w:proofErr w:type="spellStart"/>
      <w:r w:rsidR="00FA3178">
        <w:rPr>
          <w:rFonts w:ascii="Times New Roman" w:hAnsi="Times New Roman"/>
          <w:sz w:val="24"/>
          <w:szCs w:val="24"/>
        </w:rPr>
        <w:t>ie</w:t>
      </w:r>
      <w:proofErr w:type="spellEnd"/>
      <w:r w:rsidR="00FA3178">
        <w:rPr>
          <w:rFonts w:ascii="Times New Roman" w:hAnsi="Times New Roman"/>
          <w:sz w:val="24"/>
          <w:szCs w:val="24"/>
        </w:rPr>
        <w:t>. pH, salinity, background cation concentrations)</w:t>
      </w:r>
      <w:r w:rsidR="001E48BA">
        <w:rPr>
          <w:rFonts w:ascii="Times New Roman" w:hAnsi="Times New Roman"/>
          <w:sz w:val="24"/>
          <w:szCs w:val="24"/>
        </w:rPr>
        <w:t>, and 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sidR="00A216C9">
        <w:rPr>
          <w:rFonts w:ascii="Times New Roman" w:hAnsi="Times New Roman"/>
          <w:sz w:val="24"/>
          <w:szCs w:val="24"/>
        </w:rPr>
        <w:lastRenderedPageBreak/>
        <w:t xml:space="preserve">only a </w:t>
      </w:r>
      <w:r>
        <w:rPr>
          <w:rFonts w:ascii="Times New Roman" w:hAnsi="Times New Roman"/>
          <w:sz w:val="24"/>
          <w:szCs w:val="24"/>
        </w:rPr>
        <w:t xml:space="preserve">few studies that examine </w:t>
      </w:r>
      <w:r w:rsidR="00011BE6">
        <w:rPr>
          <w:rFonts w:ascii="Times New Roman" w:hAnsi="Times New Roman"/>
          <w:sz w:val="24"/>
          <w:szCs w:val="24"/>
        </w:rPr>
        <w:t>the</w:t>
      </w:r>
      <w:r w:rsidR="00A216C9">
        <w:rPr>
          <w:rFonts w:ascii="Times New Roman" w:hAnsi="Times New Roman"/>
          <w:sz w:val="24"/>
          <w:szCs w:val="24"/>
        </w:rPr>
        <w:t xml:space="preserve"> impact of</w:t>
      </w:r>
      <w:r w:rsidR="00383503">
        <w:rPr>
          <w:rFonts w:ascii="Times New Roman" w:hAnsi="Times New Roman"/>
          <w:sz w:val="24"/>
          <w:szCs w:val="24"/>
        </w:rPr>
        <w:t xml:space="preserve"> different</w:t>
      </w:r>
      <w:r w:rsidR="00A216C9">
        <w:rPr>
          <w:rFonts w:ascii="Times New Roman" w:hAnsi="Times New Roman"/>
          <w:sz w:val="24"/>
          <w:szCs w:val="24"/>
        </w:rPr>
        <w:t xml:space="preserve">, specific </w:t>
      </w:r>
      <w:r w:rsidR="00383503">
        <w:rPr>
          <w:rFonts w:ascii="Times New Roman" w:hAnsi="Times New Roman"/>
          <w:sz w:val="24"/>
          <w:szCs w:val="24"/>
        </w:rPr>
        <w:t xml:space="preserve">cations </w:t>
      </w:r>
      <w:r w:rsidR="00A216C9">
        <w:rPr>
          <w:rFonts w:ascii="Times New Roman" w:hAnsi="Times New Roman"/>
          <w:sz w:val="24"/>
          <w:szCs w:val="24"/>
        </w:rPr>
        <w:t>on Ra</w:t>
      </w:r>
      <w:r w:rsidR="00011BE6">
        <w:rPr>
          <w:rFonts w:ascii="Times New Roman" w:hAnsi="Times New Roman"/>
          <w:sz w:val="24"/>
          <w:szCs w:val="24"/>
        </w:rPr>
        <w:t xml:space="preserve">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w:t>
      </w:r>
      <w:proofErr w:type="spellStart"/>
      <w:r w:rsidR="00F85EED">
        <w:rPr>
          <w:rFonts w:ascii="Times New Roman" w:hAnsi="Times New Roman"/>
          <w:sz w:val="24"/>
          <w:szCs w:val="24"/>
        </w:rPr>
        <w:t>mM</w:t>
      </w:r>
      <w:proofErr w:type="spellEnd"/>
      <w:r w:rsidR="00F85EED">
        <w:rPr>
          <w:rFonts w:ascii="Times New Roman" w:hAnsi="Times New Roman"/>
          <w:sz w:val="24"/>
          <w:szCs w:val="24"/>
        </w:rPr>
        <w:t>)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7A6101AD"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lastRenderedPageBreak/>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1585183B"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lastRenderedPageBreak/>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0D03C15C"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Ra to reach secular equilibrium with its daughter products.</w:t>
      </w:r>
      <w:r w:rsidR="001E6C4F">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"&lt;sup&gt;18&lt;/sup&gt;", "plainTextFormattedCitation" : "18", "previouslyFormattedCitation" : "&lt;sup&gt;18&lt;/sup&gt;" }, "properties" : {  }, "schema" : "https://github.com/citation-style-language/schema/raw/master/csl-citation.json" }</w:instrText>
      </w:r>
      <w:r w:rsidR="001E6C4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18</w:t>
      </w:r>
      <w:r w:rsidR="001E6C4F">
        <w:rPr>
          <w:rFonts w:ascii="Times New Roman" w:hAnsi="Times New Roman"/>
          <w:sz w:val="24"/>
          <w:szCs w:val="24"/>
        </w:rPr>
        <w:fldChar w:fldCharType="end"/>
      </w:r>
      <w:r w:rsidRPr="003755E6">
        <w:rPr>
          <w:rFonts w:ascii="Times New Roman" w:hAnsi="Times New Roman"/>
          <w:sz w:val="24"/>
          <w:szCs w:val="24"/>
        </w:rPr>
        <w:t xml:space="preserve">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04589C7"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"Appelo",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"article-journal" }, "uris" : [ "http://www.mendeley.com/documents/?uuid=f1590749-b157-45cb-b05a-2b66f88015b5" ] } ], "mendeley" : { "formattedCitation" : "&lt;sup&gt;19&lt;/sup&gt;", "plainTextFormattedCitation" : "19", "previouslyFormattedCitation" : "&lt;sup&gt;19&lt;/sup&gt;"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19</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"&lt;sup&gt;20&lt;/sup&gt;", "plainTextFormattedCitation" : "20", "previouslyFormattedCitation" : "&lt;sup&gt;20&lt;/sup&gt;" }, "properties" : {  }, "schema" : "https://github.com/citation-style-language/schema/raw/master/csl-citation.json" }</w:instrText>
      </w:r>
      <w:r w:rsidR="00A4152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20</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 xml:space="preserve">n all cases, </w:t>
      </w:r>
      <w:r w:rsidR="00DE0B4C">
        <w:rPr>
          <w:rFonts w:ascii="Times New Roman" w:hAnsi="Times New Roman"/>
          <w:sz w:val="24"/>
          <w:szCs w:val="24"/>
        </w:rPr>
        <w:t xml:space="preserve">relatively simple SCMs that have already been established in the literature are used, except for pyrite, where fitting of any previously </w:t>
      </w:r>
      <w:r w:rsidR="0068262E">
        <w:rPr>
          <w:rFonts w:ascii="Times New Roman" w:hAnsi="Times New Roman"/>
          <w:sz w:val="24"/>
          <w:szCs w:val="24"/>
        </w:rPr>
        <w:t>published</w:t>
      </w:r>
      <w:r w:rsidR="00DE0B4C">
        <w:rPr>
          <w:rFonts w:ascii="Times New Roman" w:hAnsi="Times New Roman"/>
          <w:sz w:val="24"/>
          <w:szCs w:val="24"/>
        </w:rPr>
        <w:t xml:space="preserve"> models did not produce reasonable fits</w:t>
      </w:r>
      <w:r w:rsidR="007D270C">
        <w:rPr>
          <w:rFonts w:ascii="Times New Roman" w:hAnsi="Times New Roman"/>
          <w:sz w:val="24"/>
          <w:szCs w:val="24"/>
        </w:rPr>
        <w:t>.</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"ITEM-2",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"&lt;sup&gt;21,22&lt;/sup&gt;", "plainTextFormattedCitation" : "21,22", "previouslyFormattedCitation" : "&lt;sup&gt;21,22&lt;/sup&gt;"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21,22</w:t>
      </w:r>
      <w:r w:rsidR="001C3ECD">
        <w:rPr>
          <w:rFonts w:ascii="Times New Roman" w:hAnsi="Times New Roman"/>
          <w:sz w:val="24"/>
          <w:szCs w:val="24"/>
        </w:rPr>
        <w:fldChar w:fldCharType="end"/>
      </w:r>
      <w:r w:rsidR="001C3ECD">
        <w:rPr>
          <w:rFonts w:ascii="Times New Roman" w:hAnsi="Times New Roman"/>
          <w:sz w:val="24"/>
          <w:szCs w:val="24"/>
        </w:rPr>
        <w:t xml:space="preserve"> </w:t>
      </w:r>
      <w:r w:rsidR="0068262E">
        <w:rPr>
          <w:rFonts w:ascii="Times New Roman" w:hAnsi="Times New Roman"/>
          <w:sz w:val="24"/>
          <w:szCs w:val="24"/>
        </w:rPr>
        <w:t>For the iron (</w:t>
      </w:r>
      <w:proofErr w:type="spellStart"/>
      <w:r w:rsidR="0068262E">
        <w:rPr>
          <w:rFonts w:ascii="Times New Roman" w:hAnsi="Times New Roman"/>
          <w:sz w:val="24"/>
          <w:szCs w:val="24"/>
        </w:rPr>
        <w:t>hydr</w:t>
      </w:r>
      <w:proofErr w:type="spellEnd"/>
      <w:r w:rsidR="0068262E">
        <w:rPr>
          <w:rFonts w:ascii="Times New Roman" w:hAnsi="Times New Roman"/>
          <w:sz w:val="24"/>
          <w:szCs w:val="24"/>
        </w:rPr>
        <w:t xml:space="preserve">)oxides, a double diffuse layer </w:t>
      </w:r>
      <w:r w:rsidR="0068262E">
        <w:rPr>
          <w:rFonts w:ascii="Times New Roman" w:hAnsi="Times New Roman"/>
          <w:sz w:val="24"/>
          <w:szCs w:val="24"/>
        </w:rPr>
        <w:lastRenderedPageBreak/>
        <w:t xml:space="preserve">model is used following work following </w:t>
      </w:r>
      <w:proofErr w:type="spellStart"/>
      <w:r w:rsidR="0068262E">
        <w:rPr>
          <w:rFonts w:ascii="Times New Roman" w:hAnsi="Times New Roman"/>
          <w:sz w:val="24"/>
          <w:szCs w:val="24"/>
        </w:rPr>
        <w:t>Dzombak</w:t>
      </w:r>
      <w:proofErr w:type="spellEnd"/>
      <w:r w:rsidR="0068262E">
        <w:rPr>
          <w:rFonts w:ascii="Times New Roman" w:hAnsi="Times New Roman"/>
          <w:sz w:val="24"/>
          <w:szCs w:val="24"/>
        </w:rPr>
        <w:t xml:space="preserve"> and Morel’s work.</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"mendeley" : { "formattedCitation" : "&lt;sup&gt;21,23&lt;/sup&gt;", "plainTextFormattedCitation" : "21,23", "previouslyFormattedCitation" : "&lt;sup&gt;21,23&lt;/sup&gt;"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w:t>
      </w:r>
      <w:r w:rsidR="0068262E">
        <w:rPr>
          <w:rFonts w:ascii="Times New Roman" w:hAnsi="Times New Roman"/>
          <w:sz w:val="24"/>
          <w:szCs w:val="24"/>
        </w:rPr>
        <w:fldChar w:fldCharType="end"/>
      </w:r>
      <w:r w:rsidR="0068262E">
        <w:rPr>
          <w:rFonts w:ascii="Times New Roman" w:hAnsi="Times New Roman"/>
          <w:sz w:val="24"/>
          <w:szCs w:val="24"/>
        </w:rPr>
        <w:t xml:space="preserve"> In the case of sodium montmorillonite, a non-electrostatic model using both protonated surface sites and cation exchange sites following Bradbury and </w:t>
      </w:r>
      <w:proofErr w:type="spellStart"/>
      <w:r w:rsidR="0068262E">
        <w:rPr>
          <w:rFonts w:ascii="Times New Roman" w:hAnsi="Times New Roman"/>
          <w:sz w:val="24"/>
          <w:szCs w:val="24"/>
        </w:rPr>
        <w:t>Baeyens</w:t>
      </w:r>
      <w:proofErr w:type="spellEnd"/>
      <w:r w:rsidR="0068262E">
        <w:rPr>
          <w:rFonts w:ascii="Times New Roman" w:hAnsi="Times New Roman"/>
          <w:sz w:val="24"/>
          <w:szCs w:val="24"/>
        </w:rPr>
        <w:t>’ work was used</w:t>
      </w:r>
      <w:r w:rsidR="001E6C4F">
        <w:rPr>
          <w:rFonts w:ascii="Times New Roman" w:hAnsi="Times New Roman"/>
          <w:sz w:val="24"/>
          <w:szCs w:val="24"/>
        </w:rPr>
        <w:t xml:space="preserve">, namely, the 2 site </w:t>
      </w:r>
      <w:proofErr w:type="spellStart"/>
      <w:r w:rsidR="001E6C4F">
        <w:rPr>
          <w:rFonts w:ascii="Times New Roman" w:hAnsi="Times New Roman"/>
          <w:sz w:val="24"/>
          <w:szCs w:val="24"/>
        </w:rPr>
        <w:t>protolysis</w:t>
      </w:r>
      <w:proofErr w:type="spellEnd"/>
      <w:r w:rsidR="001E6C4F">
        <w:rPr>
          <w:rFonts w:ascii="Times New Roman" w:hAnsi="Times New Roman"/>
          <w:sz w:val="24"/>
          <w:szCs w:val="24"/>
        </w:rPr>
        <w:t xml:space="preserve"> non-electrostatic surface complexation model and cation exchange model (2SPNE SC/CE)</w:t>
      </w:r>
      <w:r w:rsidR="0068262E">
        <w:rPr>
          <w:rFonts w:ascii="Times New Roman" w:hAnsi="Times New Roman"/>
          <w:sz w:val="24"/>
          <w:szCs w:val="24"/>
        </w:rPr>
        <w:t>.</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"ITEM-1",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"&lt;sup&gt;22&lt;/sup&gt;", "plainTextFormattedCitation" : "22", "previouslyFormattedCitation" : "&lt;sup&gt;22&lt;/sup&gt;"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22</w:t>
      </w:r>
      <w:r w:rsidR="0068262E">
        <w:rPr>
          <w:rFonts w:ascii="Times New Roman" w:hAnsi="Times New Roman"/>
          <w:sz w:val="24"/>
          <w:szCs w:val="24"/>
        </w:rPr>
        <w:fldChar w:fldCharType="end"/>
      </w:r>
      <w:r w:rsidR="0068262E">
        <w:rPr>
          <w:rFonts w:ascii="Times New Roman" w:hAnsi="Times New Roman"/>
          <w:sz w:val="24"/>
          <w:szCs w:val="24"/>
        </w:rPr>
        <w:t xml:space="preserve"> </w:t>
      </w:r>
      <w:r w:rsidR="001E6C4F">
        <w:rPr>
          <w:rFonts w:ascii="Times New Roman" w:hAnsi="Times New Roman"/>
          <w:sz w:val="24"/>
          <w:szCs w:val="24"/>
        </w:rPr>
        <w:t xml:space="preserve">For clarity, when discussing SCM, we also mean to include </w:t>
      </w:r>
      <w:r w:rsidR="00FA3147">
        <w:rPr>
          <w:rFonts w:ascii="Times New Roman" w:hAnsi="Times New Roman"/>
          <w:sz w:val="24"/>
          <w:szCs w:val="24"/>
        </w:rPr>
        <w:t>the 2SPNE SC/CE model</w:t>
      </w:r>
      <w:r w:rsidR="001E6C4F">
        <w:rPr>
          <w:rFonts w:ascii="Times New Roman" w:hAnsi="Times New Roman"/>
          <w:sz w:val="24"/>
          <w:szCs w:val="24"/>
        </w:rPr>
        <w:t xml:space="preserve">, even though it contains both SCM and ion exchange.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SCM reactions published </w:t>
      </w:r>
      <w:r w:rsidR="0068262E">
        <w:rPr>
          <w:rFonts w:ascii="Times New Roman" w:hAnsi="Times New Roman"/>
          <w:sz w:val="24"/>
          <w:szCs w:val="24"/>
        </w:rPr>
        <w:t>by</w:t>
      </w:r>
      <w:r w:rsidR="001C3ECD">
        <w:rPr>
          <w:rFonts w:ascii="Times New Roman" w:hAnsi="Times New Roman"/>
          <w:sz w:val="24"/>
          <w:szCs w:val="24"/>
        </w:rPr>
        <w:t xml:space="preserve">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"&lt;sup&gt;21,23\u201329&lt;/sup&gt;", "plainTextFormattedCitation" : "21,23\u201329", "previouslyFormattedCitation" : "&lt;sup&gt;21,23\u201329&lt;/sup&gt;"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21,23–29</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0B2C401B"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xml:space="preserve">, with ferrihydrite having nearly twice the surface </w:t>
      </w:r>
      <w:r w:rsidR="008269A8">
        <w:rPr>
          <w:rFonts w:ascii="Times New Roman" w:hAnsi="Times New Roman"/>
          <w:sz w:val="24"/>
          <w:szCs w:val="24"/>
        </w:rPr>
        <w:lastRenderedPageBreak/>
        <w:t>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"&lt;sup&gt;30,31&lt;/sup&gt;", "plainTextFormattedCitation" : "30,31", "previouslyFormattedCitation" : "&lt;sup&gt;30,31&lt;/sup&gt;" }, "properties" : {  }, "schema" : "https://github.com/citation-style-language/schema/raw/master/csl-citation.json" }</w:instrText>
      </w:r>
      <w:r w:rsidR="004D72EC">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30,31</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"&lt;sup&gt;14,15&lt;/sup&gt;", "plainTextFormattedCitation" : "14,15", "previouslyFormattedCitation" : "&lt;sup&gt;14,15&lt;/sup&gt;" }, "properties" : {  }, "schema" : "https://github.com/citation-style-language/schema/raw/master/csl-citation.json" }</w:instrText>
      </w:r>
      <w:r w:rsidR="00AF11A1">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14,15</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w:t>
      </w:r>
      <w:proofErr w:type="spellStart"/>
      <w:r w:rsidR="00D60ED8">
        <w:rPr>
          <w:rFonts w:ascii="Times New Roman" w:hAnsi="Times New Roman"/>
          <w:sz w:val="24"/>
          <w:szCs w:val="24"/>
        </w:rPr>
        <w:t>hydr</w:t>
      </w:r>
      <w:proofErr w:type="spellEnd"/>
      <w:r w:rsidR="00D60ED8">
        <w:rPr>
          <w:rFonts w:ascii="Times New Roman" w:hAnsi="Times New Roman"/>
          <w:sz w:val="24"/>
          <w:szCs w:val="24"/>
        </w:rPr>
        <w:t>)</w:t>
      </w:r>
      <w:r w:rsidR="00AF11A1">
        <w:rPr>
          <w:rFonts w:ascii="Times New Roman" w:hAnsi="Times New Roman"/>
          <w:sz w:val="24"/>
          <w:szCs w:val="24"/>
        </w:rPr>
        <w:t>oxides.</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1D765C67"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xml:space="preserve">, </w:t>
      </w:r>
      <w:r>
        <w:rPr>
          <w:rFonts w:ascii="Times New Roman" w:hAnsi="Times New Roman"/>
          <w:sz w:val="24"/>
          <w:szCs w:val="24"/>
        </w:rPr>
        <w:lastRenderedPageBreak/>
        <w:t>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"&lt;sup&gt;11,16&lt;/sup&gt;", "plainTextFormattedCitation" : "11,16", "previouslyFormattedCitation" : "&lt;sup&gt;11,16&lt;/sup&gt;" }, "properties" : {  }, "schema" : "https://github.com/citation-style-language/schema/raw/master/csl-citation.json" }</w:instrText>
      </w:r>
      <w:r w:rsidR="00E37D52">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11,16</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E37D5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31635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46F241BD"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"&lt;sup&gt;32&lt;/sup&gt;", "plainTextFormattedCitation" : "32", "previouslyFormattedCitation" : "&lt;sup&gt;32&lt;/sup&gt;"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"&lt;sup&gt;32\u201337&lt;/sup&gt;", "plainTextFormattedCitation" : "32\u201337", "previouslyFormattedCitation" : "&lt;sup&gt;32\u201337&lt;/sup&gt;"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32–37</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w:t>
      </w:r>
      <w:r>
        <w:rPr>
          <w:rFonts w:ascii="Times New Roman" w:hAnsi="Times New Roman"/>
          <w:sz w:val="24"/>
          <w:szCs w:val="24"/>
        </w:rPr>
        <w:lastRenderedPageBreak/>
        <w:t xml:space="preserve">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0E978149" w:rsidR="00467D2D" w:rsidRDefault="00467D2D" w:rsidP="00467D2D">
      <w:pPr>
        <w:spacing w:line="480" w:lineRule="auto"/>
        <w:rPr>
          <w:rFonts w:ascii="Times New Roman" w:hAnsi="Times New Roman"/>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The presence of this synergistic effect is less clear for the iron minerals.</w:t>
      </w:r>
      <w:r w:rsidR="00640401">
        <w:rPr>
          <w:rFonts w:ascii="Times New Roman" w:hAnsi="Times New Roman"/>
          <w:sz w:val="24"/>
          <w:szCs w:val="24"/>
        </w:rPr>
        <w:t xml:space="preserve"> Further study of these potential synergistic impacts is necessary to predict sorption of Ra to mineral</w:t>
      </w:r>
      <w:ins w:id="0" w:author="Microsoft Office User" w:date="2017-12-10T15:15:00Z">
        <w:r w:rsidR="001338BB">
          <w:rPr>
            <w:rFonts w:ascii="Times New Roman" w:hAnsi="Times New Roman"/>
            <w:sz w:val="24"/>
            <w:szCs w:val="24"/>
          </w:rPr>
          <w:t>s</w:t>
        </w:r>
      </w:ins>
      <w:del w:id="1" w:author="Microsoft Office User" w:date="2017-12-10T15:15:00Z">
        <w:r w:rsidR="00640401" w:rsidDel="001338BB">
          <w:rPr>
            <w:rFonts w:ascii="Times New Roman" w:hAnsi="Times New Roman"/>
            <w:sz w:val="24"/>
            <w:szCs w:val="24"/>
          </w:rPr>
          <w:delText xml:space="preserve"> phases</w:delText>
        </w:r>
      </w:del>
      <w:r w:rsidR="00640401">
        <w:rPr>
          <w:rFonts w:ascii="Times New Roman" w:hAnsi="Times New Roman"/>
          <w:sz w:val="24"/>
          <w:szCs w:val="24"/>
        </w:rPr>
        <w:t xml:space="preserve"> </w:t>
      </w:r>
      <w:ins w:id="2" w:author="Microsoft Office User" w:date="2017-12-10T15:15:00Z">
        <w:r w:rsidR="001338BB">
          <w:rPr>
            <w:rFonts w:ascii="Times New Roman" w:hAnsi="Times New Roman"/>
            <w:sz w:val="24"/>
            <w:szCs w:val="24"/>
          </w:rPr>
          <w:t>with</w:t>
        </w:r>
      </w:ins>
      <w:r w:rsidR="00640401">
        <w:rPr>
          <w:rFonts w:ascii="Times New Roman" w:hAnsi="Times New Roman"/>
          <w:sz w:val="24"/>
          <w:szCs w:val="24"/>
        </w:rPr>
        <w:t>in natural systems.</w:t>
      </w:r>
    </w:p>
    <w:p w14:paraId="62D2BEFD" w14:textId="2094335B"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lastRenderedPageBreak/>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w:t>
      </w:r>
      <w:proofErr w:type="spellStart"/>
      <w:r w:rsidR="002F6A96">
        <w:rPr>
          <w:rFonts w:ascii="Times New Roman" w:hAnsi="Times New Roman"/>
          <w:sz w:val="24"/>
          <w:szCs w:val="24"/>
        </w:rPr>
        <w:t>sorbing</w:t>
      </w:r>
      <w:proofErr w:type="spellEnd"/>
      <w:r w:rsidR="002F6A96">
        <w:rPr>
          <w:rFonts w:ascii="Times New Roman" w:hAnsi="Times New Roman"/>
          <w:sz w:val="24"/>
          <w:szCs w:val="24"/>
        </w:rPr>
        <w:t xml:space="preserve"> more than the lighter elements due to the increase of atomic size and subsequent increase in sorption site availability. </w:t>
      </w:r>
      <w:r w:rsidR="0035639C">
        <w:rPr>
          <w:rFonts w:ascii="Times New Roman" w:hAnsi="Times New Roman"/>
          <w:sz w:val="24"/>
          <w:szCs w:val="24"/>
        </w:rPr>
        <w:t xml:space="preserve">Previous studies of Ra have also addressed the role of competing background cations; a ratio of 1:1 </w:t>
      </w:r>
      <w:proofErr w:type="spellStart"/>
      <w:r w:rsidR="0035639C">
        <w:rPr>
          <w:rFonts w:ascii="Times New Roman" w:hAnsi="Times New Roman"/>
          <w:sz w:val="24"/>
          <w:szCs w:val="24"/>
        </w:rPr>
        <w:t>Ca:Na</w:t>
      </w:r>
      <w:proofErr w:type="spellEnd"/>
      <w:r w:rsidR="0035639C">
        <w:rPr>
          <w:rFonts w:ascii="Times New Roman" w:hAnsi="Times New Roman"/>
          <w:sz w:val="24"/>
          <w:szCs w:val="24"/>
        </w:rPr>
        <w:t xml:space="preserve"> in the background solution was shown to decrease Ra sorption to ferrihydrite by ~20%, while even ratios of 1:100 </w:t>
      </w:r>
      <w:proofErr w:type="spellStart"/>
      <w:r w:rsidR="0035639C">
        <w:rPr>
          <w:rFonts w:ascii="Times New Roman" w:hAnsi="Times New Roman"/>
          <w:sz w:val="24"/>
          <w:szCs w:val="24"/>
        </w:rPr>
        <w:t>Ba:Na</w:t>
      </w:r>
      <w:proofErr w:type="spellEnd"/>
      <w:r w:rsidR="0035639C">
        <w:rPr>
          <w:rFonts w:ascii="Times New Roman" w:hAnsi="Times New Roman"/>
          <w:sz w:val="24"/>
          <w:szCs w:val="24"/>
        </w:rPr>
        <w:t xml:space="preserve"> in the background were able to decrease sorption by 10% or more.</w:t>
      </w:r>
      <w:r w:rsidR="0035639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w:t>
      </w:r>
      <w:proofErr w:type="spellStart"/>
      <w:r w:rsidR="00F93CC1">
        <w:rPr>
          <w:rFonts w:ascii="Times New Roman" w:hAnsi="Times New Roman"/>
          <w:sz w:val="24"/>
          <w:szCs w:val="24"/>
        </w:rPr>
        <w:t>Ca:Na</w:t>
      </w:r>
      <w:proofErr w:type="spellEnd"/>
      <w:r w:rsidR="00F93CC1">
        <w:rPr>
          <w:rFonts w:ascii="Times New Roman" w:hAnsi="Times New Roman"/>
          <w:sz w:val="24"/>
          <w:szCs w:val="24"/>
        </w:rPr>
        <w:t xml:space="preserve">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673AEDD5"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 xml:space="preserve">Ra sorption to goethite and </w:t>
      </w:r>
      <w:r w:rsidR="00A848C9">
        <w:rPr>
          <w:rFonts w:ascii="Times New Roman" w:hAnsi="Times New Roman"/>
          <w:sz w:val="24"/>
          <w:szCs w:val="24"/>
        </w:rPr>
        <w:lastRenderedPageBreak/>
        <w:t>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w:t>
      </w:r>
      <w:ins w:id="3" w:author="Microsoft Office User" w:date="2017-12-10T15:16:00Z">
        <w:r w:rsidR="001338BB">
          <w:rPr>
            <w:rFonts w:ascii="Times New Roman" w:hAnsi="Times New Roman"/>
            <w:sz w:val="24"/>
            <w:szCs w:val="24"/>
          </w:rPr>
          <w:t>s</w:t>
        </w:r>
      </w:ins>
      <w:del w:id="4" w:author="Microsoft Office User" w:date="2017-12-10T15:16:00Z">
        <w:r w:rsidDel="001338BB">
          <w:rPr>
            <w:rFonts w:ascii="Times New Roman" w:hAnsi="Times New Roman"/>
            <w:sz w:val="24"/>
            <w:szCs w:val="24"/>
          </w:rPr>
          <w:delText xml:space="preserve"> phases</w:delText>
        </w:r>
      </w:del>
      <w:r>
        <w:rPr>
          <w:rFonts w:ascii="Times New Roman" w:hAnsi="Times New Roman"/>
          <w:sz w:val="24"/>
          <w:szCs w:val="24"/>
        </w:rPr>
        <w:t>.</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7CE04EEE"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sidR="00CE5CD2">
        <w:rPr>
          <w:rFonts w:ascii="Times New Roman" w:hAnsi="Times New Roman"/>
          <w:sz w:val="24"/>
          <w:szCs w:val="24"/>
        </w:rPr>
        <w:t xml:space="preserve"> over all cond</w:t>
      </w:r>
      <w:r w:rsidR="002B438B">
        <w:rPr>
          <w:rFonts w:ascii="Times New Roman" w:hAnsi="Times New Roman"/>
          <w:sz w:val="24"/>
          <w:szCs w:val="24"/>
        </w:rPr>
        <w:t>i</w:t>
      </w:r>
      <w:r w:rsidR="00CE5CD2">
        <w:rPr>
          <w:rFonts w:ascii="Times New Roman" w:hAnsi="Times New Roman"/>
          <w:sz w:val="24"/>
          <w:szCs w:val="24"/>
        </w:rPr>
        <w:t>tions</w:t>
      </w:r>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7E47B4">
      <w:pPr>
        <w:spacing w:line="480" w:lineRule="auto"/>
        <w:rPr>
          <w:rFonts w:ascii="Times New Roman" w:hAnsi="Times New Roman"/>
          <w:sz w:val="24"/>
          <w:szCs w:val="24"/>
        </w:rPr>
        <w:pPrChange w:id="5" w:author="Michael Chen" w:date="2017-12-11T13:00:00Z">
          <w:pPr>
            <w:spacing w:line="240" w:lineRule="auto"/>
          </w:pPr>
        </w:pPrChange>
      </w:pPr>
      <w:r>
        <w:rPr>
          <w:rFonts w:ascii="Times New Roman" w:hAnsi="Times New Roman"/>
          <w:sz w:val="24"/>
          <w:szCs w:val="24"/>
        </w:rPr>
        <w:lastRenderedPageBreak/>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16F2F2BE" w14:textId="749CC68B" w:rsidR="001338BB" w:rsidRDefault="00467D2D" w:rsidP="00F56AD1">
      <w:pPr>
        <w:spacing w:line="240" w:lineRule="auto"/>
        <w:rPr>
          <w:ins w:id="6" w:author="Microsoft Office User" w:date="2017-12-10T15:17:00Z"/>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w:t>
      </w:r>
      <w:ins w:id="7" w:author="Microsoft Office User" w:date="2017-12-10T15:22:00Z">
        <w:r w:rsidR="0021428C">
          <w:rPr>
            <w:rFonts w:ascii="Times New Roman" w:hAnsi="Times New Roman"/>
            <w:sz w:val="24"/>
            <w:szCs w:val="24"/>
          </w:rPr>
          <w:t xml:space="preserve"> </w:t>
        </w:r>
      </w:ins>
    </w:p>
    <w:p w14:paraId="6FE290CC" w14:textId="688058D2" w:rsidR="00B7205F" w:rsidRDefault="00F0726F" w:rsidP="007E47B4">
      <w:pPr>
        <w:spacing w:line="480" w:lineRule="auto"/>
        <w:rPr>
          <w:ins w:id="8" w:author="Microsoft Office User" w:date="2017-12-10T23:03:00Z"/>
          <w:rFonts w:ascii="Times New Roman" w:hAnsi="Times New Roman"/>
          <w:sz w:val="24"/>
          <w:szCs w:val="24"/>
        </w:rPr>
        <w:pPrChange w:id="9" w:author="Michael Chen" w:date="2017-12-11T13:00:00Z">
          <w:pPr>
            <w:spacing w:line="240" w:lineRule="auto"/>
          </w:pPr>
        </w:pPrChange>
      </w:pPr>
      <w:ins w:id="10" w:author="Microsoft Office User" w:date="2017-12-10T19:16:00Z">
        <w:r>
          <w:rPr>
            <w:rFonts w:ascii="Times New Roman" w:hAnsi="Times New Roman"/>
            <w:sz w:val="24"/>
            <w:szCs w:val="24"/>
          </w:rPr>
          <w:t xml:space="preserve">Results </w:t>
        </w:r>
      </w:ins>
      <w:ins w:id="11" w:author="Microsoft Office User" w:date="2017-12-10T19:37:00Z">
        <w:r w:rsidR="00FF120B">
          <w:rPr>
            <w:rFonts w:ascii="Times New Roman" w:hAnsi="Times New Roman"/>
            <w:sz w:val="24"/>
            <w:szCs w:val="24"/>
          </w:rPr>
          <w:t>of this study</w:t>
        </w:r>
      </w:ins>
      <w:ins w:id="12" w:author="Microsoft Office User" w:date="2017-12-10T19:16:00Z">
        <w:r>
          <w:rPr>
            <w:rFonts w:ascii="Times New Roman" w:hAnsi="Times New Roman"/>
            <w:sz w:val="24"/>
            <w:szCs w:val="24"/>
          </w:rPr>
          <w:t xml:space="preserve"> provide</w:t>
        </w:r>
      </w:ins>
      <w:ins w:id="13" w:author="Microsoft Office User" w:date="2017-12-10T15:19:00Z">
        <w:r w:rsidR="006060A6">
          <w:rPr>
            <w:rFonts w:ascii="Times New Roman" w:hAnsi="Times New Roman"/>
            <w:sz w:val="24"/>
            <w:szCs w:val="24"/>
          </w:rPr>
          <w:t xml:space="preserve"> context for</w:t>
        </w:r>
      </w:ins>
      <w:ins w:id="14" w:author="Microsoft Office User" w:date="2017-12-10T15:52:00Z">
        <w:r w:rsidR="00D038B8">
          <w:rPr>
            <w:rFonts w:ascii="Times New Roman" w:hAnsi="Times New Roman"/>
            <w:sz w:val="24"/>
            <w:szCs w:val="24"/>
          </w:rPr>
          <w:t xml:space="preserve"> </w:t>
        </w:r>
      </w:ins>
      <w:ins w:id="15" w:author="Microsoft Office User" w:date="2017-12-10T19:24:00Z">
        <w:r w:rsidR="00BE4EF5">
          <w:rPr>
            <w:rFonts w:ascii="Times New Roman" w:hAnsi="Times New Roman"/>
            <w:sz w:val="24"/>
            <w:szCs w:val="24"/>
          </w:rPr>
          <w:t xml:space="preserve">sorption controls on </w:t>
        </w:r>
      </w:ins>
      <w:ins w:id="16" w:author="Microsoft Office User" w:date="2017-12-10T19:16:00Z">
        <w:r>
          <w:rPr>
            <w:rFonts w:ascii="Times New Roman" w:hAnsi="Times New Roman"/>
            <w:sz w:val="24"/>
            <w:szCs w:val="24"/>
          </w:rPr>
          <w:t>Ra</w:t>
        </w:r>
      </w:ins>
      <w:ins w:id="17" w:author="Microsoft Office User" w:date="2017-12-10T15:52:00Z">
        <w:r w:rsidR="00D038B8">
          <w:rPr>
            <w:rFonts w:ascii="Times New Roman" w:hAnsi="Times New Roman"/>
            <w:sz w:val="24"/>
            <w:szCs w:val="24"/>
          </w:rPr>
          <w:t xml:space="preserve"> mobility</w:t>
        </w:r>
      </w:ins>
      <w:ins w:id="18" w:author="Microsoft Office User" w:date="2017-12-10T15:19:00Z">
        <w:r w:rsidR="006060A6">
          <w:rPr>
            <w:rFonts w:ascii="Times New Roman" w:hAnsi="Times New Roman"/>
            <w:sz w:val="24"/>
            <w:szCs w:val="24"/>
          </w:rPr>
          <w:t xml:space="preserve"> </w:t>
        </w:r>
      </w:ins>
      <w:ins w:id="19" w:author="Microsoft Office User" w:date="2017-12-10T15:52:00Z">
        <w:r w:rsidR="00D038B8">
          <w:rPr>
            <w:rFonts w:ascii="Times New Roman" w:hAnsi="Times New Roman"/>
            <w:sz w:val="24"/>
            <w:szCs w:val="24"/>
          </w:rPr>
          <w:t xml:space="preserve">within </w:t>
        </w:r>
      </w:ins>
      <w:ins w:id="20" w:author="Microsoft Office User" w:date="2017-12-10T15:53:00Z">
        <w:r w:rsidR="00D038B8">
          <w:rPr>
            <w:rFonts w:ascii="Times New Roman" w:hAnsi="Times New Roman"/>
            <w:sz w:val="24"/>
            <w:szCs w:val="24"/>
          </w:rPr>
          <w:t xml:space="preserve">contaminated systems, and where </w:t>
        </w:r>
      </w:ins>
      <w:ins w:id="21" w:author="Microsoft Office User" w:date="2017-12-10T19:17:00Z">
        <w:r>
          <w:rPr>
            <w:rFonts w:ascii="Times New Roman" w:hAnsi="Times New Roman"/>
            <w:sz w:val="24"/>
            <w:szCs w:val="24"/>
          </w:rPr>
          <w:t xml:space="preserve">Ra </w:t>
        </w:r>
      </w:ins>
      <w:ins w:id="22" w:author="Microsoft Office User" w:date="2017-12-10T15:53:00Z">
        <w:r w:rsidR="00D038B8">
          <w:rPr>
            <w:rFonts w:ascii="Times New Roman" w:hAnsi="Times New Roman"/>
            <w:sz w:val="24"/>
            <w:szCs w:val="24"/>
          </w:rPr>
          <w:t xml:space="preserve">activities and </w:t>
        </w:r>
      </w:ins>
      <w:ins w:id="23" w:author="Microsoft Office User" w:date="2017-12-10T18:36:00Z">
        <w:r w:rsidR="005F32D1">
          <w:rPr>
            <w:rFonts w:ascii="Times New Roman" w:hAnsi="Times New Roman"/>
            <w:sz w:val="24"/>
            <w:szCs w:val="24"/>
          </w:rPr>
          <w:t xml:space="preserve">isotopic </w:t>
        </w:r>
      </w:ins>
      <w:ins w:id="24" w:author="Microsoft Office User" w:date="2017-12-10T15:53:00Z">
        <w:r w:rsidR="00D038B8">
          <w:rPr>
            <w:rFonts w:ascii="Times New Roman" w:hAnsi="Times New Roman"/>
            <w:sz w:val="24"/>
            <w:szCs w:val="24"/>
          </w:rPr>
          <w:t xml:space="preserve">ratios are used as hydrologic tracers. </w:t>
        </w:r>
      </w:ins>
      <w:ins w:id="25" w:author="Microsoft Office User" w:date="2017-12-11T11:59:00Z">
        <w:r w:rsidR="00BC1108">
          <w:rPr>
            <w:rFonts w:ascii="Times New Roman" w:hAnsi="Times New Roman"/>
            <w:sz w:val="24"/>
            <w:szCs w:val="24"/>
          </w:rPr>
          <w:t>For example, large volumes of Ra-bearing wastewater produced during hydraulic fracturing operations pose a potential risk to soils, surface waters, and aquifers</w:t>
        </w:r>
      </w:ins>
      <w:ins w:id="26" w:author="Microsoft Office User" w:date="2017-12-11T12:00:00Z">
        <w:r w:rsidR="00BC1108">
          <w:rPr>
            <w:rFonts w:ascii="Times New Roman" w:hAnsi="Times New Roman"/>
            <w:sz w:val="24"/>
            <w:szCs w:val="24"/>
          </w:rPr>
          <w:t>; a</w:t>
        </w:r>
      </w:ins>
      <w:ins w:id="27" w:author="Microsoft Office User" w:date="2017-12-11T11:59:00Z">
        <w:r w:rsidR="00BC1108">
          <w:rPr>
            <w:rFonts w:ascii="Times New Roman" w:hAnsi="Times New Roman"/>
            <w:sz w:val="24"/>
            <w:szCs w:val="24"/>
          </w:rPr>
          <w:t xml:space="preserve">ccordingly, the use of Ra isotopes as markers for contamination associated with unconventional gas development has been examined, </w:t>
        </w:r>
        <w:r w:rsidR="00BC1108">
          <w:rPr>
            <w:rFonts w:ascii="Times New Roman" w:hAnsi="Times New Roman"/>
            <w:sz w:val="24"/>
            <w:szCs w:val="24"/>
          </w:rPr>
          <w:lastRenderedPageBreak/>
          <w:t>as the Ra isotopic ratios of the formation brines are typically different from shallow groundwater.</w:t>
        </w:r>
        <w:r w:rsidR="00BC1108">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"&lt;sup&gt;38,39&lt;/sup&gt;", "plainTextFormattedCitation" : "38,39", "previouslyFormattedCitation" : "&lt;sup&gt;38,39&lt;/sup&gt;" }, "properties" : {  }, "schema" : "https://github.com/citation-style-language/schema/raw/master/csl-citation.json" }</w:instrText>
      </w:r>
      <w:ins w:id="28" w:author="Microsoft Office User" w:date="2017-12-11T11:59:00Z">
        <w:r w:rsidR="00BC1108">
          <w:rPr>
            <w:rFonts w:ascii="Times New Roman" w:hAnsi="Times New Roman"/>
            <w:sz w:val="24"/>
            <w:szCs w:val="24"/>
          </w:rPr>
          <w:fldChar w:fldCharType="separate"/>
        </w:r>
      </w:ins>
      <w:r w:rsidR="00B50A5F" w:rsidRPr="00B50A5F">
        <w:rPr>
          <w:rFonts w:ascii="Times New Roman" w:hAnsi="Times New Roman"/>
          <w:noProof/>
          <w:sz w:val="24"/>
          <w:szCs w:val="24"/>
          <w:vertAlign w:val="superscript"/>
        </w:rPr>
        <w:t>38,39</w:t>
      </w:r>
      <w:ins w:id="29" w:author="Microsoft Office User" w:date="2017-12-11T11:59:00Z">
        <w:r w:rsidR="00BC1108">
          <w:rPr>
            <w:rFonts w:ascii="Times New Roman" w:hAnsi="Times New Roman"/>
            <w:sz w:val="24"/>
            <w:szCs w:val="24"/>
          </w:rPr>
          <w:fldChar w:fldCharType="end"/>
        </w:r>
        <w:r w:rsidR="00BC1108">
          <w:rPr>
            <w:rFonts w:ascii="Times New Roman" w:hAnsi="Times New Roman"/>
            <w:sz w:val="24"/>
            <w:szCs w:val="24"/>
          </w:rPr>
          <w:t xml:space="preserve"> </w:t>
        </w:r>
      </w:ins>
      <w:ins w:id="30" w:author="Microsoft Office User" w:date="2017-12-11T12:00:00Z">
        <w:r w:rsidR="00BC1108">
          <w:rPr>
            <w:rFonts w:ascii="Times New Roman" w:hAnsi="Times New Roman"/>
            <w:sz w:val="24"/>
            <w:szCs w:val="24"/>
          </w:rPr>
          <w:t>Further,</w:t>
        </w:r>
      </w:ins>
      <w:ins w:id="31" w:author="Microsoft Office User" w:date="2017-12-10T15:41:00Z">
        <w:r w:rsidR="00BF1550">
          <w:rPr>
            <w:rFonts w:ascii="Times New Roman" w:hAnsi="Times New Roman"/>
            <w:sz w:val="24"/>
            <w:szCs w:val="24"/>
          </w:rPr>
          <w:t xml:space="preserve"> </w:t>
        </w:r>
      </w:ins>
      <w:ins w:id="32" w:author="Microsoft Office User" w:date="2017-12-11T09:15:00Z">
        <w:r w:rsidR="00C826FC">
          <w:rPr>
            <w:rFonts w:ascii="Times New Roman" w:hAnsi="Times New Roman"/>
            <w:sz w:val="24"/>
            <w:szCs w:val="24"/>
          </w:rPr>
          <w:t xml:space="preserve">sorption represents a dominant control on Ra mobility within zones of </w:t>
        </w:r>
      </w:ins>
      <w:del w:id="33" w:author="Microsoft Office User" w:date="2017-12-10T14:54:00Z">
        <w:r w:rsidR="009C218A" w:rsidDel="00F56AD1">
          <w:rPr>
            <w:rFonts w:ascii="Times New Roman" w:hAnsi="Times New Roman"/>
            <w:b/>
            <w:sz w:val="24"/>
            <w:szCs w:val="24"/>
          </w:rPr>
          <w:delText xml:space="preserve"> </w:delText>
        </w:r>
      </w:del>
      <w:del w:id="34" w:author="Microsoft Office User" w:date="2017-12-10T15:08:00Z">
        <w:r w:rsidR="00D83FA7" w:rsidDel="0000018E">
          <w:rPr>
            <w:rFonts w:ascii="Times New Roman" w:hAnsi="Times New Roman"/>
            <w:sz w:val="24"/>
            <w:szCs w:val="24"/>
          </w:rPr>
          <w:delText>The results presented here delineate</w:delText>
        </w:r>
      </w:del>
      <w:del w:id="35" w:author="Microsoft Office User" w:date="2017-12-10T15:00:00Z">
        <w:r w:rsidR="00D83FA7" w:rsidDel="00F56AD1">
          <w:rPr>
            <w:rFonts w:ascii="Times New Roman" w:hAnsi="Times New Roman"/>
            <w:sz w:val="24"/>
            <w:szCs w:val="24"/>
          </w:rPr>
          <w:delText xml:space="preserve"> the</w:delText>
        </w:r>
      </w:del>
      <w:del w:id="36" w:author="Microsoft Office User" w:date="2017-12-10T15:08:00Z">
        <w:r w:rsidR="00D83FA7" w:rsidDel="0000018E">
          <w:rPr>
            <w:rFonts w:ascii="Times New Roman" w:hAnsi="Times New Roman"/>
            <w:sz w:val="24"/>
            <w:szCs w:val="24"/>
          </w:rPr>
          <w:delText xml:space="preserve"> </w:delText>
        </w:r>
        <w:r w:rsidR="0050044B" w:rsidDel="0000018E">
          <w:rPr>
            <w:rFonts w:ascii="Times New Roman" w:hAnsi="Times New Roman"/>
            <w:sz w:val="24"/>
            <w:szCs w:val="24"/>
          </w:rPr>
          <w:delText>controls</w:delText>
        </w:r>
        <w:r w:rsidR="00D83FA7" w:rsidDel="0000018E">
          <w:rPr>
            <w:rFonts w:ascii="Times New Roman" w:hAnsi="Times New Roman"/>
            <w:sz w:val="24"/>
            <w:szCs w:val="24"/>
          </w:rPr>
          <w:delText xml:space="preserve"> that specific mineral phases and geochemical conditions exert on Ra retention</w:delText>
        </w:r>
      </w:del>
      <w:del w:id="37" w:author="Microsoft Office User" w:date="2017-12-10T14:51:00Z">
        <w:r w:rsidR="00D83FA7" w:rsidDel="00BD28C0">
          <w:rPr>
            <w:rFonts w:ascii="Times New Roman" w:hAnsi="Times New Roman"/>
            <w:sz w:val="24"/>
            <w:szCs w:val="24"/>
          </w:rPr>
          <w:delText xml:space="preserve"> by aquifer solids</w:delText>
        </w:r>
      </w:del>
      <w:del w:id="38" w:author="Microsoft Office User" w:date="2017-12-10T14:45:00Z">
        <w:r w:rsidR="00D83FA7" w:rsidDel="00BD48B4">
          <w:rPr>
            <w:rFonts w:ascii="Times New Roman" w:hAnsi="Times New Roman"/>
            <w:sz w:val="24"/>
            <w:szCs w:val="24"/>
          </w:rPr>
          <w:delText>.</w:delText>
        </w:r>
        <w:r w:rsidR="00672243" w:rsidDel="00BD48B4">
          <w:rPr>
            <w:rFonts w:ascii="Times New Roman" w:hAnsi="Times New Roman"/>
            <w:sz w:val="24"/>
            <w:szCs w:val="24"/>
          </w:rPr>
          <w:delText xml:space="preserve"> </w:delText>
        </w:r>
      </w:del>
      <w:del w:id="39" w:author="Microsoft Office User" w:date="2017-12-10T14:44:00Z">
        <w:r w:rsidR="00672243" w:rsidDel="00BD48B4">
          <w:rPr>
            <w:rFonts w:ascii="Times New Roman" w:hAnsi="Times New Roman"/>
            <w:sz w:val="24"/>
            <w:szCs w:val="24"/>
          </w:rPr>
          <w:delText>This is</w:delText>
        </w:r>
        <w:r w:rsidR="000F4527" w:rsidDel="00BD48B4">
          <w:rPr>
            <w:rFonts w:ascii="Times New Roman" w:hAnsi="Times New Roman"/>
            <w:sz w:val="24"/>
            <w:szCs w:val="24"/>
          </w:rPr>
          <w:delText xml:space="preserve"> </w:delText>
        </w:r>
      </w:del>
      <w:del w:id="40" w:author="Microsoft Office User" w:date="2017-12-10T14:43:00Z">
        <w:r w:rsidR="000F4527" w:rsidDel="00BD48B4">
          <w:rPr>
            <w:rFonts w:ascii="Times New Roman" w:hAnsi="Times New Roman"/>
            <w:sz w:val="24"/>
            <w:szCs w:val="24"/>
          </w:rPr>
          <w:delText xml:space="preserve">already understood to be </w:delText>
        </w:r>
      </w:del>
      <w:del w:id="41" w:author="Microsoft Office User" w:date="2017-12-10T14:44:00Z">
        <w:r w:rsidR="000F4527" w:rsidDel="00BD48B4">
          <w:rPr>
            <w:rFonts w:ascii="Times New Roman" w:hAnsi="Times New Roman"/>
            <w:sz w:val="24"/>
            <w:szCs w:val="24"/>
          </w:rPr>
          <w:delText>important</w:delText>
        </w:r>
        <w:r w:rsidR="00022B74" w:rsidDel="00BD48B4">
          <w:rPr>
            <w:rFonts w:ascii="Times New Roman" w:hAnsi="Times New Roman"/>
            <w:sz w:val="24"/>
            <w:szCs w:val="24"/>
          </w:rPr>
          <w:delText xml:space="preserve"> when</w:delText>
        </w:r>
      </w:del>
      <w:del w:id="42" w:author="Microsoft Office User" w:date="2017-12-10T14:48:00Z">
        <w:r w:rsidR="00672243" w:rsidDel="00BD48B4">
          <w:rPr>
            <w:rFonts w:ascii="Times New Roman" w:hAnsi="Times New Roman"/>
            <w:sz w:val="24"/>
            <w:szCs w:val="24"/>
          </w:rPr>
          <w:delText xml:space="preserve"> </w:delText>
        </w:r>
      </w:del>
      <w:del w:id="43" w:author="Microsoft Office User" w:date="2017-12-10T15:40:00Z">
        <w:r w:rsidR="00672243" w:rsidDel="00940031">
          <w:rPr>
            <w:rFonts w:ascii="Times New Roman" w:hAnsi="Times New Roman"/>
            <w:sz w:val="24"/>
            <w:szCs w:val="24"/>
          </w:rPr>
          <w:delText>deciphering Ra</w:delText>
        </w:r>
      </w:del>
      <w:del w:id="44" w:author="Microsoft Office User" w:date="2017-12-10T14:43:00Z">
        <w:r w:rsidR="00672243" w:rsidDel="00BD48B4">
          <w:rPr>
            <w:rFonts w:ascii="Times New Roman" w:hAnsi="Times New Roman"/>
            <w:sz w:val="24"/>
            <w:szCs w:val="24"/>
          </w:rPr>
          <w:delText xml:space="preserve"> </w:delText>
        </w:r>
      </w:del>
      <w:del w:id="45" w:author="Microsoft Office User" w:date="2017-12-10T15:40:00Z">
        <w:r w:rsidR="00672243" w:rsidDel="00940031">
          <w:rPr>
            <w:rFonts w:ascii="Times New Roman" w:hAnsi="Times New Roman"/>
            <w:sz w:val="24"/>
            <w:szCs w:val="24"/>
          </w:rPr>
          <w:delText xml:space="preserve">based </w:delText>
        </w:r>
      </w:del>
      <w:del w:id="46" w:author="Microsoft Office User" w:date="2017-12-10T15:56:00Z">
        <w:r w:rsidR="00672243" w:rsidDel="007C16E7">
          <w:rPr>
            <w:rFonts w:ascii="Times New Roman" w:hAnsi="Times New Roman"/>
            <w:sz w:val="24"/>
            <w:szCs w:val="24"/>
          </w:rPr>
          <w:delText xml:space="preserve">estimates of </w:delText>
        </w:r>
      </w:del>
      <w:r w:rsidR="00672243">
        <w:rPr>
          <w:rFonts w:ascii="Times New Roman" w:hAnsi="Times New Roman"/>
          <w:sz w:val="24"/>
          <w:szCs w:val="24"/>
        </w:rPr>
        <w:t xml:space="preserve">subterranean groundwater discharge (SGD) from the land </w:t>
      </w:r>
      <w:del w:id="47" w:author="Microsoft Office User" w:date="2017-12-10T15:41:00Z">
        <w:r w:rsidR="00672243" w:rsidDel="00940031">
          <w:rPr>
            <w:rFonts w:ascii="Times New Roman" w:hAnsi="Times New Roman"/>
            <w:sz w:val="24"/>
            <w:szCs w:val="24"/>
          </w:rPr>
          <w:delText>surface into</w:delText>
        </w:r>
      </w:del>
      <w:ins w:id="48" w:author="Microsoft Office User" w:date="2017-12-10T15:41:00Z">
        <w:r w:rsidR="00940031">
          <w:rPr>
            <w:rFonts w:ascii="Times New Roman" w:hAnsi="Times New Roman"/>
            <w:sz w:val="24"/>
            <w:szCs w:val="24"/>
          </w:rPr>
          <w:t>to</w:t>
        </w:r>
      </w:ins>
      <w:r w:rsidR="00672243">
        <w:rPr>
          <w:rFonts w:ascii="Times New Roman" w:hAnsi="Times New Roman"/>
          <w:sz w:val="24"/>
          <w:szCs w:val="24"/>
        </w:rPr>
        <w:t xml:space="preserve"> the ocean</w:t>
      </w:r>
      <w:del w:id="49" w:author="Microsoft Office User" w:date="2017-12-10T15:57:00Z">
        <w:r w:rsidR="00672243" w:rsidDel="007C16E7">
          <w:rPr>
            <w:rFonts w:ascii="Times New Roman" w:hAnsi="Times New Roman"/>
            <w:sz w:val="24"/>
            <w:szCs w:val="24"/>
          </w:rPr>
          <w:delText xml:space="preserve">, where Ra isotope ratios are used </w:delText>
        </w:r>
        <w:r w:rsidR="00022B74" w:rsidDel="007C16E7">
          <w:rPr>
            <w:rFonts w:ascii="Times New Roman" w:hAnsi="Times New Roman"/>
            <w:sz w:val="24"/>
            <w:szCs w:val="24"/>
          </w:rPr>
          <w:delText>to</w:delText>
        </w:r>
        <w:r w:rsidR="00672243" w:rsidDel="007C16E7">
          <w:rPr>
            <w:rFonts w:ascii="Times New Roman" w:hAnsi="Times New Roman"/>
            <w:sz w:val="24"/>
            <w:szCs w:val="24"/>
          </w:rPr>
          <w:delText xml:space="preserve"> fingerprint groundwater sources</w:delText>
        </w:r>
        <w:r w:rsidR="00022B74" w:rsidDel="007C16E7">
          <w:rPr>
            <w:rFonts w:ascii="Times New Roman" w:hAnsi="Times New Roman"/>
            <w:sz w:val="24"/>
            <w:szCs w:val="24"/>
          </w:rPr>
          <w:delText xml:space="preserve"> feeding the discharge</w:delText>
        </w:r>
      </w:del>
      <w:del w:id="50" w:author="Microsoft Office User" w:date="2017-12-10T19:25:00Z">
        <w:r w:rsidR="00022B74" w:rsidDel="00BE4EF5">
          <w:rPr>
            <w:rFonts w:ascii="Times New Roman" w:hAnsi="Times New Roman"/>
            <w:sz w:val="24"/>
            <w:szCs w:val="24"/>
          </w:rPr>
          <w:delText>.</w:delText>
        </w:r>
      </w:del>
      <w:del w:id="51" w:author="Microsoft Office User" w:date="2017-12-10T22:00:00Z">
        <w:r w:rsidR="00F132BD" w:rsidDel="002D76F0">
          <w:rPr>
            <w:rFonts w:ascii="Times New Roman" w:hAnsi="Times New Roman"/>
            <w:sz w:val="24"/>
            <w:szCs w:val="24"/>
          </w:rPr>
          <w:fldChar w:fldCharType="begin" w:fldLock="1"/>
        </w:r>
        <w:r w:rsidR="001E6C4F" w:rsidDel="002D76F0">
          <w:rPr>
            <w:rFonts w:ascii="Times New Roman" w:hAnsi="Times New Roman"/>
            <w:sz w:val="24"/>
            <w:szCs w:val="24"/>
          </w:rPr>
          <w:del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"&lt;sup&gt;9,38\u201340&lt;/sup&gt;", "plainTextFormattedCitation" : "9,38\u201340", "previouslyFormattedCitation" : "&lt;sup&gt;9,38\u201340&lt;/sup&gt;" }, "properties" : { "noteIndex" : 14 }, "schema" : "https://github.com/citation-style-language/schema/raw/master/csl-citation.json" }</w:delInstrText>
        </w:r>
        <w:r w:rsidR="00F132BD" w:rsidDel="002D76F0">
          <w:rPr>
            <w:rFonts w:ascii="Times New Roman" w:hAnsi="Times New Roman"/>
            <w:sz w:val="24"/>
            <w:szCs w:val="24"/>
          </w:rPr>
          <w:fldChar w:fldCharType="separate"/>
        </w:r>
        <w:r w:rsidR="001E6C4F" w:rsidRPr="001E6C4F" w:rsidDel="002D76F0">
          <w:rPr>
            <w:rFonts w:ascii="Times New Roman" w:hAnsi="Times New Roman"/>
            <w:noProof/>
            <w:sz w:val="24"/>
            <w:szCs w:val="24"/>
            <w:vertAlign w:val="superscript"/>
          </w:rPr>
          <w:delText>9,38–40</w:delText>
        </w:r>
        <w:r w:rsidR="00F132BD" w:rsidDel="002D76F0">
          <w:rPr>
            <w:rFonts w:ascii="Times New Roman" w:hAnsi="Times New Roman"/>
            <w:sz w:val="24"/>
            <w:szCs w:val="24"/>
          </w:rPr>
          <w:fldChar w:fldCharType="end"/>
        </w:r>
      </w:del>
      <w:ins w:id="52" w:author="Microsoft Office User" w:date="2017-12-10T21:43:00Z">
        <w:r w:rsidR="00BF1550">
          <w:rPr>
            <w:rFonts w:ascii="Times New Roman" w:hAnsi="Times New Roman"/>
            <w:sz w:val="24"/>
            <w:szCs w:val="24"/>
          </w:rPr>
          <w:t xml:space="preserve"> </w:t>
        </w:r>
      </w:ins>
      <w:ins w:id="53" w:author="Microsoft Office User" w:date="2017-12-10T22:00:00Z">
        <w:r w:rsidR="002D76F0">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"&lt;sup&gt;9,40\u201342&lt;/sup&gt;", "plainTextFormattedCitation" : "9,40\u201342", "previouslyFormattedCitation" : "&lt;sup&gt;9,40\u201342&lt;/sup&gt;" }, "properties" : {  }, "schema" : "https://github.com/citation-style-language/schema/raw/master/csl-citation.json" }</w:instrText>
      </w:r>
      <w:ins w:id="54" w:author="Microsoft Office User" w:date="2017-12-10T22:00:00Z">
        <w:r w:rsidR="002D76F0">
          <w:rPr>
            <w:rFonts w:ascii="Times New Roman" w:hAnsi="Times New Roman"/>
            <w:sz w:val="24"/>
            <w:szCs w:val="24"/>
          </w:rPr>
          <w:fldChar w:fldCharType="separate"/>
        </w:r>
      </w:ins>
      <w:r w:rsidR="00B50A5F" w:rsidRPr="00B50A5F">
        <w:rPr>
          <w:rFonts w:ascii="Times New Roman" w:hAnsi="Times New Roman"/>
          <w:noProof/>
          <w:sz w:val="24"/>
          <w:szCs w:val="24"/>
          <w:vertAlign w:val="superscript"/>
        </w:rPr>
        <w:t>9,40–42</w:t>
      </w:r>
      <w:ins w:id="55" w:author="Microsoft Office User" w:date="2017-12-10T22:00:00Z">
        <w:r w:rsidR="002D76F0">
          <w:rPr>
            <w:rFonts w:ascii="Times New Roman" w:hAnsi="Times New Roman"/>
            <w:sz w:val="24"/>
            <w:szCs w:val="24"/>
          </w:rPr>
          <w:fldChar w:fldCharType="end"/>
        </w:r>
      </w:ins>
      <w:ins w:id="56" w:author="Microsoft Office User" w:date="2017-12-10T19:18:00Z">
        <w:r w:rsidR="0051795A">
          <w:rPr>
            <w:rFonts w:ascii="Times New Roman" w:hAnsi="Times New Roman"/>
            <w:sz w:val="24"/>
            <w:szCs w:val="24"/>
          </w:rPr>
          <w:t>.</w:t>
        </w:r>
      </w:ins>
      <w:ins w:id="57" w:author="Microsoft Office User" w:date="2017-12-10T21:41:00Z">
        <w:r w:rsidR="004C236C">
          <w:rPr>
            <w:rFonts w:ascii="Times New Roman" w:hAnsi="Times New Roman"/>
            <w:sz w:val="24"/>
            <w:szCs w:val="24"/>
          </w:rPr>
          <w:t xml:space="preserve"> </w:t>
        </w:r>
      </w:ins>
      <w:ins w:id="58" w:author="Microsoft Office User" w:date="2017-12-10T23:34:00Z">
        <w:r w:rsidR="007A30E2">
          <w:rPr>
            <w:rFonts w:ascii="Times New Roman" w:hAnsi="Times New Roman"/>
            <w:sz w:val="24"/>
            <w:szCs w:val="24"/>
          </w:rPr>
          <w:t>Few studies have examined detailed mineralogical controls on sedimentary Ra sorption</w:t>
        </w:r>
      </w:ins>
      <w:ins w:id="59" w:author="Microsoft Office User" w:date="2017-12-10T23:38:00Z">
        <w:r w:rsidR="007C3698">
          <w:rPr>
            <w:rFonts w:ascii="Times New Roman" w:hAnsi="Times New Roman"/>
            <w:sz w:val="24"/>
            <w:szCs w:val="24"/>
          </w:rPr>
          <w:t xml:space="preserve"> in SGD systems</w:t>
        </w:r>
      </w:ins>
      <w:ins w:id="60" w:author="Microsoft Office User" w:date="2017-12-10T23:33:00Z">
        <w:r w:rsidR="00AA4FE6">
          <w:rPr>
            <w:rFonts w:ascii="Times New Roman" w:hAnsi="Times New Roman"/>
            <w:sz w:val="24"/>
            <w:szCs w:val="24"/>
          </w:rPr>
          <w:t xml:space="preserve">, </w:t>
        </w:r>
      </w:ins>
      <w:ins w:id="61" w:author="Microsoft Office User" w:date="2017-12-10T23:35:00Z">
        <w:r w:rsidR="007A30E2">
          <w:rPr>
            <w:rFonts w:ascii="Times New Roman" w:hAnsi="Times New Roman"/>
            <w:sz w:val="24"/>
            <w:szCs w:val="24"/>
          </w:rPr>
          <w:t xml:space="preserve">but </w:t>
        </w:r>
      </w:ins>
      <w:ins w:id="62" w:author="Microsoft Office User" w:date="2017-12-10T23:33:00Z">
        <w:r w:rsidR="00AA4FE6">
          <w:rPr>
            <w:rFonts w:ascii="Times New Roman" w:hAnsi="Times New Roman"/>
            <w:sz w:val="24"/>
            <w:szCs w:val="24"/>
          </w:rPr>
          <w:t>instead</w:t>
        </w:r>
      </w:ins>
      <w:ins w:id="63" w:author="Microsoft Office User" w:date="2017-12-10T23:35:00Z">
        <w:r w:rsidR="007A30E2">
          <w:rPr>
            <w:rFonts w:ascii="Times New Roman" w:hAnsi="Times New Roman"/>
            <w:sz w:val="24"/>
            <w:szCs w:val="24"/>
          </w:rPr>
          <w:t xml:space="preserve"> typically focus on</w:t>
        </w:r>
      </w:ins>
      <w:ins w:id="64" w:author="Microsoft Office User" w:date="2017-12-10T23:33:00Z">
        <w:r w:rsidR="00AA4FE6">
          <w:rPr>
            <w:rFonts w:ascii="Times New Roman" w:hAnsi="Times New Roman"/>
            <w:sz w:val="24"/>
            <w:szCs w:val="24"/>
          </w:rPr>
          <w:t xml:space="preserve"> </w:t>
        </w:r>
      </w:ins>
      <w:ins w:id="65" w:author="Microsoft Office User" w:date="2017-12-10T23:35:00Z">
        <w:r w:rsidR="007A30E2">
          <w:rPr>
            <w:rFonts w:ascii="Times New Roman" w:hAnsi="Times New Roman"/>
            <w:sz w:val="24"/>
            <w:szCs w:val="24"/>
          </w:rPr>
          <w:t xml:space="preserve">general </w:t>
        </w:r>
      </w:ins>
      <w:ins w:id="66" w:author="Microsoft Office User" w:date="2017-12-10T23:33:00Z">
        <w:r w:rsidR="00AA4FE6">
          <w:rPr>
            <w:rFonts w:ascii="Times New Roman" w:hAnsi="Times New Roman"/>
            <w:sz w:val="24"/>
            <w:szCs w:val="24"/>
          </w:rPr>
          <w:t xml:space="preserve">characteristics </w:t>
        </w:r>
      </w:ins>
      <w:ins w:id="67" w:author="Microsoft Office User" w:date="2017-12-10T23:35:00Z">
        <w:r w:rsidR="007A30E2">
          <w:rPr>
            <w:rFonts w:ascii="Times New Roman" w:hAnsi="Times New Roman"/>
            <w:sz w:val="24"/>
            <w:szCs w:val="24"/>
          </w:rPr>
          <w:t xml:space="preserve">associated with </w:t>
        </w:r>
      </w:ins>
      <w:ins w:id="68" w:author="Microsoft Office User" w:date="2017-12-10T23:36:00Z">
        <w:r w:rsidR="007A30E2">
          <w:rPr>
            <w:rFonts w:ascii="Times New Roman" w:hAnsi="Times New Roman"/>
            <w:sz w:val="24"/>
            <w:szCs w:val="24"/>
          </w:rPr>
          <w:t>sediment</w:t>
        </w:r>
      </w:ins>
      <w:ins w:id="69" w:author="Microsoft Office User" w:date="2017-12-10T23:33:00Z">
        <w:r w:rsidR="00AA4FE6">
          <w:rPr>
            <w:rFonts w:ascii="Times New Roman" w:hAnsi="Times New Roman"/>
            <w:sz w:val="24"/>
            <w:szCs w:val="24"/>
          </w:rPr>
          <w:t xml:space="preserve">-Ra </w:t>
        </w:r>
        <w:proofErr w:type="spellStart"/>
        <w:r w:rsidR="00AA4FE6">
          <w:rPr>
            <w:rFonts w:ascii="Times New Roman" w:hAnsi="Times New Roman"/>
            <w:sz w:val="24"/>
            <w:szCs w:val="24"/>
          </w:rPr>
          <w:t>K</w:t>
        </w:r>
        <w:r w:rsidR="00AA4FE6">
          <w:rPr>
            <w:rFonts w:ascii="Times New Roman" w:hAnsi="Times New Roman"/>
            <w:sz w:val="24"/>
            <w:szCs w:val="24"/>
            <w:vertAlign w:val="subscript"/>
          </w:rPr>
          <w:softHyphen/>
          <w:t>d</w:t>
        </w:r>
        <w:proofErr w:type="spellEnd"/>
        <w:r w:rsidR="00AA4FE6">
          <w:rPr>
            <w:rFonts w:ascii="Times New Roman" w:hAnsi="Times New Roman"/>
            <w:sz w:val="24"/>
            <w:szCs w:val="24"/>
            <w:vertAlign w:val="subscript"/>
          </w:rPr>
          <w:t xml:space="preserve"> </w:t>
        </w:r>
        <w:r w:rsidR="00AA4FE6">
          <w:rPr>
            <w:rFonts w:ascii="Times New Roman" w:hAnsi="Times New Roman"/>
            <w:sz w:val="24"/>
            <w:szCs w:val="24"/>
          </w:rPr>
          <w:t>value (e.g. particle size distribution, sand-silt-clay fraction).</w:t>
        </w:r>
        <w:r w:rsidR="00AA4FE6">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 "schema" : "https://github.com/citation-style-language/schema/raw/master/csl-citation.json" }</w:instrText>
      </w:r>
      <w:ins w:id="70" w:author="Microsoft Office User" w:date="2017-12-10T23:33:00Z">
        <w:r w:rsidR="00AA4FE6">
          <w:rPr>
            <w:rFonts w:ascii="Times New Roman" w:hAnsi="Times New Roman"/>
            <w:sz w:val="24"/>
            <w:szCs w:val="24"/>
          </w:rPr>
          <w:fldChar w:fldCharType="separate"/>
        </w:r>
        <w:r w:rsidR="00AA4FE6" w:rsidRPr="00ED489F">
          <w:rPr>
            <w:rFonts w:ascii="Times New Roman" w:hAnsi="Times New Roman"/>
            <w:noProof/>
            <w:sz w:val="24"/>
            <w:szCs w:val="24"/>
            <w:vertAlign w:val="superscript"/>
          </w:rPr>
          <w:t>9</w:t>
        </w:r>
        <w:r w:rsidR="00AA4FE6">
          <w:rPr>
            <w:rFonts w:ascii="Times New Roman" w:hAnsi="Times New Roman"/>
            <w:sz w:val="24"/>
            <w:szCs w:val="24"/>
          </w:rPr>
          <w:fldChar w:fldCharType="end"/>
        </w:r>
        <w:r w:rsidR="00AA4FE6">
          <w:rPr>
            <w:rFonts w:ascii="Times New Roman" w:hAnsi="Times New Roman"/>
            <w:sz w:val="24"/>
            <w:szCs w:val="24"/>
          </w:rPr>
          <w:t xml:space="preserve"> </w:t>
        </w:r>
        <w:r w:rsidR="007C3698">
          <w:rPr>
            <w:rFonts w:ascii="Times New Roman" w:hAnsi="Times New Roman"/>
            <w:sz w:val="24"/>
            <w:szCs w:val="24"/>
          </w:rPr>
          <w:t>Accounting for</w:t>
        </w:r>
        <w:r w:rsidR="00AA4FE6">
          <w:rPr>
            <w:rFonts w:ascii="Times New Roman" w:hAnsi="Times New Roman"/>
            <w:sz w:val="24"/>
            <w:szCs w:val="24"/>
          </w:rPr>
          <w:t xml:space="preserve"> specific mineral phases</w:t>
        </w:r>
      </w:ins>
      <w:ins w:id="71" w:author="Microsoft Office User" w:date="2017-12-10T23:41:00Z">
        <w:r w:rsidR="007C3698">
          <w:rPr>
            <w:rFonts w:ascii="Times New Roman" w:hAnsi="Times New Roman"/>
            <w:sz w:val="24"/>
            <w:szCs w:val="24"/>
          </w:rPr>
          <w:t xml:space="preserve"> in SGD and other systems</w:t>
        </w:r>
      </w:ins>
      <w:ins w:id="72" w:author="Microsoft Office User" w:date="2017-12-10T23:40:00Z">
        <w:r w:rsidR="007C3698">
          <w:rPr>
            <w:rFonts w:ascii="Times New Roman" w:hAnsi="Times New Roman"/>
            <w:sz w:val="24"/>
            <w:szCs w:val="24"/>
          </w:rPr>
          <w:t>, including</w:t>
        </w:r>
      </w:ins>
      <w:ins w:id="73" w:author="Microsoft Office User" w:date="2017-12-10T23:41:00Z">
        <w:r w:rsidR="007C3698">
          <w:rPr>
            <w:rFonts w:ascii="Times New Roman" w:hAnsi="Times New Roman"/>
            <w:sz w:val="24"/>
            <w:szCs w:val="24"/>
          </w:rPr>
          <w:t xml:space="preserve"> those which are</w:t>
        </w:r>
      </w:ins>
      <w:ins w:id="74" w:author="Microsoft Office User" w:date="2017-12-10T23:40:00Z">
        <w:r w:rsidR="007C3698">
          <w:rPr>
            <w:rFonts w:ascii="Times New Roman" w:hAnsi="Times New Roman"/>
            <w:sz w:val="24"/>
            <w:szCs w:val="24"/>
          </w:rPr>
          <w:t xml:space="preserve"> redox-sensitive, </w:t>
        </w:r>
      </w:ins>
      <w:ins w:id="75" w:author="Microsoft Office User" w:date="2017-12-10T23:33:00Z">
        <w:r w:rsidR="00AA4FE6">
          <w:rPr>
            <w:rFonts w:ascii="Times New Roman" w:hAnsi="Times New Roman"/>
            <w:sz w:val="24"/>
            <w:szCs w:val="24"/>
          </w:rPr>
          <w:t xml:space="preserve">may help constrain sources of variation. </w:t>
        </w:r>
      </w:ins>
      <w:ins w:id="76" w:author="Microsoft Office User" w:date="2017-12-10T22:15:00Z">
        <w:r w:rsidR="00D01083">
          <w:rPr>
            <w:rFonts w:ascii="Times New Roman" w:hAnsi="Times New Roman"/>
            <w:sz w:val="24"/>
            <w:szCs w:val="24"/>
          </w:rPr>
          <w:t>Ra</w:t>
        </w:r>
      </w:ins>
      <w:ins w:id="77" w:author="Microsoft Office User" w:date="2017-12-10T22:52:00Z">
        <w:r w:rsidR="00A32B37">
          <w:rPr>
            <w:rFonts w:ascii="Times New Roman" w:hAnsi="Times New Roman"/>
            <w:sz w:val="24"/>
            <w:szCs w:val="24"/>
          </w:rPr>
          <w:t>dium</w:t>
        </w:r>
      </w:ins>
      <w:ins w:id="78" w:author="Microsoft Office User" w:date="2017-12-10T22:15:00Z">
        <w:r w:rsidR="00D01083">
          <w:rPr>
            <w:rFonts w:ascii="Times New Roman" w:hAnsi="Times New Roman"/>
            <w:sz w:val="24"/>
            <w:szCs w:val="24"/>
          </w:rPr>
          <w:t xml:space="preserve"> retention</w:t>
        </w:r>
      </w:ins>
      <w:ins w:id="79" w:author="Microsoft Office User" w:date="2017-12-10T21:57:00Z">
        <w:r w:rsidR="0027261F">
          <w:rPr>
            <w:rFonts w:ascii="Times New Roman" w:hAnsi="Times New Roman"/>
            <w:sz w:val="24"/>
            <w:szCs w:val="24"/>
          </w:rPr>
          <w:t xml:space="preserve"> is typically highest within</w:t>
        </w:r>
      </w:ins>
      <w:ins w:id="80" w:author="Microsoft Office User" w:date="2017-12-11T12:00:00Z">
        <w:r w:rsidR="00BC1108">
          <w:rPr>
            <w:rFonts w:ascii="Times New Roman" w:hAnsi="Times New Roman"/>
            <w:sz w:val="24"/>
            <w:szCs w:val="24"/>
          </w:rPr>
          <w:t xml:space="preserve"> soils, aquifer materials, and</w:t>
        </w:r>
      </w:ins>
      <w:ins w:id="81" w:author="Microsoft Office User" w:date="2017-12-10T22:15:00Z">
        <w:r w:rsidR="00D01083">
          <w:rPr>
            <w:rFonts w:ascii="Times New Roman" w:hAnsi="Times New Roman"/>
            <w:sz w:val="24"/>
            <w:szCs w:val="24"/>
          </w:rPr>
          <w:t xml:space="preserve"> SGD</w:t>
        </w:r>
      </w:ins>
      <w:ins w:id="82" w:author="Microsoft Office User" w:date="2017-12-10T21:57:00Z">
        <w:r w:rsidR="0027261F">
          <w:rPr>
            <w:rFonts w:ascii="Times New Roman" w:hAnsi="Times New Roman"/>
            <w:sz w:val="24"/>
            <w:szCs w:val="24"/>
          </w:rPr>
          <w:t xml:space="preserve"> </w:t>
        </w:r>
      </w:ins>
      <w:ins w:id="83" w:author="Microsoft Office User" w:date="2017-12-10T21:39:00Z">
        <w:r w:rsidR="0051795A">
          <w:rPr>
            <w:rFonts w:ascii="Times New Roman" w:hAnsi="Times New Roman"/>
            <w:sz w:val="24"/>
            <w:szCs w:val="24"/>
          </w:rPr>
          <w:t xml:space="preserve">sediments rich in </w:t>
        </w:r>
      </w:ins>
      <w:ins w:id="84" w:author="Microsoft Office User" w:date="2017-12-10T21:38:00Z">
        <w:r w:rsidR="002D76F0">
          <w:rPr>
            <w:rFonts w:ascii="Times New Roman" w:hAnsi="Times New Roman"/>
            <w:sz w:val="24"/>
            <w:szCs w:val="24"/>
          </w:rPr>
          <w:t xml:space="preserve">Fe and </w:t>
        </w:r>
        <w:proofErr w:type="spellStart"/>
        <w:r w:rsidR="002D76F0">
          <w:rPr>
            <w:rFonts w:ascii="Times New Roman" w:hAnsi="Times New Roman"/>
            <w:sz w:val="24"/>
            <w:szCs w:val="24"/>
          </w:rPr>
          <w:t>Mn</w:t>
        </w:r>
        <w:proofErr w:type="spellEnd"/>
        <w:r w:rsidR="002D76F0">
          <w:rPr>
            <w:rFonts w:ascii="Times New Roman" w:hAnsi="Times New Roman"/>
            <w:sz w:val="24"/>
            <w:szCs w:val="24"/>
          </w:rPr>
          <w:t xml:space="preserve"> (</w:t>
        </w:r>
        <w:proofErr w:type="spellStart"/>
        <w:r w:rsidR="002D76F0">
          <w:rPr>
            <w:rFonts w:ascii="Times New Roman" w:hAnsi="Times New Roman"/>
            <w:sz w:val="24"/>
            <w:szCs w:val="24"/>
          </w:rPr>
          <w:t>hydr</w:t>
        </w:r>
        <w:proofErr w:type="spellEnd"/>
        <w:r w:rsidR="002D76F0">
          <w:rPr>
            <w:rFonts w:ascii="Times New Roman" w:hAnsi="Times New Roman"/>
            <w:sz w:val="24"/>
            <w:szCs w:val="24"/>
          </w:rPr>
          <w:t xml:space="preserve">)oxides, such as those found </w:t>
        </w:r>
      </w:ins>
      <w:ins w:id="85" w:author="Microsoft Office User" w:date="2017-12-10T22:05:00Z">
        <w:r w:rsidR="002D76F0">
          <w:rPr>
            <w:rFonts w:ascii="Times New Roman" w:hAnsi="Times New Roman"/>
            <w:sz w:val="24"/>
            <w:szCs w:val="24"/>
          </w:rPr>
          <w:t>within a</w:t>
        </w:r>
      </w:ins>
      <w:ins w:id="86" w:author="Microsoft Office User" w:date="2017-12-10T22:06:00Z">
        <w:r w:rsidR="002D76F0">
          <w:rPr>
            <w:rFonts w:ascii="Times New Roman" w:hAnsi="Times New Roman"/>
            <w:sz w:val="24"/>
            <w:szCs w:val="24"/>
          </w:rPr>
          <w:t xml:space="preserve"> subsurface</w:t>
        </w:r>
      </w:ins>
      <w:ins w:id="87" w:author="Microsoft Office User" w:date="2017-12-10T21:38:00Z">
        <w:r w:rsidR="002D76F0">
          <w:rPr>
            <w:rFonts w:ascii="Times New Roman" w:hAnsi="Times New Roman"/>
            <w:sz w:val="24"/>
            <w:szCs w:val="24"/>
          </w:rPr>
          <w:t xml:space="preserve"> </w:t>
        </w:r>
      </w:ins>
      <w:ins w:id="88" w:author="Microsoft Office User" w:date="2017-12-10T22:02:00Z">
        <w:r w:rsidR="002D76F0">
          <w:rPr>
            <w:rFonts w:ascii="Times New Roman" w:hAnsi="Times New Roman"/>
            <w:sz w:val="24"/>
            <w:szCs w:val="24"/>
          </w:rPr>
          <w:t>“iron curtain”, Wa</w:t>
        </w:r>
      </w:ins>
      <w:ins w:id="89" w:author="Microsoft Office User" w:date="2017-12-10T22:03:00Z">
        <w:r w:rsidR="002D76F0">
          <w:rPr>
            <w:rFonts w:ascii="Times New Roman" w:hAnsi="Times New Roman"/>
            <w:sz w:val="24"/>
            <w:szCs w:val="24"/>
          </w:rPr>
          <w:t>quo</w:t>
        </w:r>
        <w:r w:rsidR="00A31E6A">
          <w:rPr>
            <w:rFonts w:ascii="Times New Roman" w:hAnsi="Times New Roman"/>
            <w:sz w:val="24"/>
            <w:szCs w:val="24"/>
          </w:rPr>
          <w:t>it Bay, MA</w:t>
        </w:r>
      </w:ins>
      <w:ins w:id="90" w:author="Michael Chen" w:date="2017-12-11T14:01:00Z">
        <w:r w:rsidR="00B50A5F">
          <w:rPr>
            <w:rFonts w:ascii="Times New Roman" w:hAnsi="Times New Roman"/>
            <w:sz w:val="24"/>
            <w:szCs w:val="24"/>
          </w:rPr>
          <w:fldChar w:fldCharType="begin" w:fldLock="1"/>
        </w:r>
      </w:ins>
      <w:r w:rsidR="00B50A5F">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"mendeley" : { "formattedCitation" : "&lt;sup&gt;41&lt;/sup&gt;", "plainTextFormattedCitation" : "41", "previouslyFormattedCitation" : "&lt;sup&gt;41&lt;/sup&gt;" }, "properties" : {  }, "schema" : "https://github.com/citation-style-language/schema/raw/master/csl-citation.json" }</w:instrText>
      </w:r>
      <w:r w:rsidR="00B50A5F">
        <w:rPr>
          <w:rFonts w:ascii="Times New Roman" w:hAnsi="Times New Roman"/>
          <w:sz w:val="24"/>
          <w:szCs w:val="24"/>
        </w:rPr>
        <w:fldChar w:fldCharType="separate"/>
      </w:r>
      <w:r w:rsidR="00B50A5F" w:rsidRPr="00B50A5F">
        <w:rPr>
          <w:rFonts w:ascii="Times New Roman" w:hAnsi="Times New Roman"/>
          <w:noProof/>
          <w:sz w:val="24"/>
          <w:szCs w:val="24"/>
          <w:vertAlign w:val="superscript"/>
        </w:rPr>
        <w:t>41</w:t>
      </w:r>
      <w:ins w:id="91" w:author="Michael Chen" w:date="2017-12-11T14:01:00Z">
        <w:r w:rsidR="00B50A5F">
          <w:rPr>
            <w:rFonts w:ascii="Times New Roman" w:hAnsi="Times New Roman"/>
            <w:sz w:val="24"/>
            <w:szCs w:val="24"/>
          </w:rPr>
          <w:fldChar w:fldCharType="end"/>
        </w:r>
      </w:ins>
      <w:ins w:id="92" w:author="Microsoft Office User" w:date="2017-12-10T22:03:00Z">
        <w:del w:id="93" w:author="Michael Chen" w:date="2017-12-11T14:01:00Z">
          <w:r w:rsidR="00A31E6A" w:rsidDel="00B50A5F">
            <w:rPr>
              <w:rFonts w:ascii="Times New Roman" w:hAnsi="Times New Roman"/>
              <w:sz w:val="24"/>
              <w:szCs w:val="24"/>
            </w:rPr>
            <w:delText xml:space="preserve"> (Gonneea et al, 2013)</w:delText>
          </w:r>
        </w:del>
        <w:r w:rsidR="00A31E6A">
          <w:rPr>
            <w:rFonts w:ascii="Times New Roman" w:hAnsi="Times New Roman"/>
            <w:sz w:val="24"/>
            <w:szCs w:val="24"/>
          </w:rPr>
          <w:t>;</w:t>
        </w:r>
      </w:ins>
      <w:ins w:id="94" w:author="Microsoft Office User" w:date="2017-12-10T22:59:00Z">
        <w:r w:rsidR="00A31E6A">
          <w:rPr>
            <w:rFonts w:ascii="Times New Roman" w:hAnsi="Times New Roman"/>
            <w:sz w:val="24"/>
            <w:szCs w:val="24"/>
          </w:rPr>
          <w:t xml:space="preserve"> as expected</w:t>
        </w:r>
      </w:ins>
      <w:ins w:id="95" w:author="Microsoft Office User" w:date="2017-12-10T22:03:00Z">
        <w:r w:rsidR="00A31E6A">
          <w:rPr>
            <w:rFonts w:ascii="Times New Roman" w:hAnsi="Times New Roman"/>
            <w:sz w:val="24"/>
            <w:szCs w:val="24"/>
          </w:rPr>
          <w:t>,</w:t>
        </w:r>
      </w:ins>
      <w:ins w:id="96" w:author="Microsoft Office User" w:date="2017-12-10T22:55:00Z">
        <w:r w:rsidR="00A31E6A">
          <w:rPr>
            <w:rFonts w:ascii="Times New Roman" w:hAnsi="Times New Roman"/>
            <w:sz w:val="24"/>
            <w:szCs w:val="24"/>
          </w:rPr>
          <w:t xml:space="preserve"> our results mirror these observations,</w:t>
        </w:r>
      </w:ins>
      <w:ins w:id="97" w:author="Microsoft Office User" w:date="2017-12-10T22:54:00Z">
        <w:r w:rsidR="00A31E6A">
          <w:rPr>
            <w:rFonts w:ascii="Times New Roman" w:hAnsi="Times New Roman"/>
            <w:sz w:val="24"/>
            <w:szCs w:val="24"/>
          </w:rPr>
          <w:t xml:space="preserve"> </w:t>
        </w:r>
      </w:ins>
      <w:ins w:id="98" w:author="Microsoft Office User" w:date="2017-12-10T22:55:00Z">
        <w:r w:rsidR="00A31E6A">
          <w:rPr>
            <w:rFonts w:ascii="Times New Roman" w:hAnsi="Times New Roman"/>
            <w:sz w:val="24"/>
            <w:szCs w:val="24"/>
          </w:rPr>
          <w:t>as</w:t>
        </w:r>
      </w:ins>
      <w:ins w:id="99" w:author="Microsoft Office User" w:date="2017-12-10T22:54:00Z">
        <w:r w:rsidR="00A31E6A">
          <w:rPr>
            <w:rFonts w:ascii="Times New Roman" w:hAnsi="Times New Roman"/>
            <w:sz w:val="24"/>
            <w:szCs w:val="24"/>
          </w:rPr>
          <w:t xml:space="preserve"> goethite and </w:t>
        </w:r>
      </w:ins>
      <w:ins w:id="100" w:author="Microsoft Office User" w:date="2017-12-10T22:55:00Z">
        <w:r w:rsidR="00A31E6A">
          <w:rPr>
            <w:rFonts w:ascii="Times New Roman" w:hAnsi="Times New Roman"/>
            <w:sz w:val="24"/>
            <w:szCs w:val="24"/>
          </w:rPr>
          <w:t xml:space="preserve">ferrihydrite sorb appreciable quantities of Ra </w:t>
        </w:r>
      </w:ins>
      <w:ins w:id="101" w:author="Microsoft Office User" w:date="2017-12-10T23:00:00Z">
        <w:r w:rsidR="00AA4FE6">
          <w:rPr>
            <w:rFonts w:ascii="Times New Roman" w:hAnsi="Times New Roman"/>
            <w:sz w:val="24"/>
            <w:szCs w:val="24"/>
          </w:rPr>
          <w:t>around</w:t>
        </w:r>
        <w:r w:rsidR="00A31E6A">
          <w:rPr>
            <w:rFonts w:ascii="Times New Roman" w:hAnsi="Times New Roman"/>
            <w:sz w:val="24"/>
            <w:szCs w:val="24"/>
          </w:rPr>
          <w:t xml:space="preserve"> circumneutral pH</w:t>
        </w:r>
      </w:ins>
      <w:ins w:id="102" w:author="Microsoft Office User" w:date="2017-12-11T09:16:00Z">
        <w:r w:rsidR="00C826FC">
          <w:rPr>
            <w:rFonts w:ascii="Times New Roman" w:hAnsi="Times New Roman"/>
            <w:sz w:val="24"/>
            <w:szCs w:val="24"/>
          </w:rPr>
          <w:t xml:space="preserve"> (Fig 1)</w:t>
        </w:r>
      </w:ins>
      <w:ins w:id="103" w:author="Microsoft Office User" w:date="2017-12-10T22:55:00Z">
        <w:r w:rsidR="00A31E6A">
          <w:rPr>
            <w:rFonts w:ascii="Times New Roman" w:hAnsi="Times New Roman"/>
            <w:sz w:val="24"/>
            <w:szCs w:val="24"/>
          </w:rPr>
          <w:t xml:space="preserve">. </w:t>
        </w:r>
      </w:ins>
      <w:ins w:id="104" w:author="Microsoft Office User" w:date="2017-12-10T22:56:00Z">
        <w:r w:rsidR="00A31E6A">
          <w:rPr>
            <w:rFonts w:ascii="Times New Roman" w:hAnsi="Times New Roman"/>
            <w:sz w:val="24"/>
            <w:szCs w:val="24"/>
          </w:rPr>
          <w:t>Additionally, l</w:t>
        </w:r>
      </w:ins>
      <w:ins w:id="105" w:author="Microsoft Office User" w:date="2017-12-10T22:10:00Z">
        <w:r w:rsidR="00E36C06">
          <w:rPr>
            <w:rFonts w:ascii="Times New Roman" w:hAnsi="Times New Roman"/>
            <w:sz w:val="24"/>
            <w:szCs w:val="24"/>
          </w:rPr>
          <w:t>iberation of Ra to porewater is observed</w:t>
        </w:r>
      </w:ins>
      <w:ins w:id="106" w:author="Microsoft Office User" w:date="2017-12-11T09:17:00Z">
        <w:r w:rsidR="00C826FC">
          <w:rPr>
            <w:rFonts w:ascii="Times New Roman" w:hAnsi="Times New Roman"/>
            <w:sz w:val="24"/>
            <w:szCs w:val="24"/>
          </w:rPr>
          <w:t xml:space="preserve"> in SGD zones</w:t>
        </w:r>
      </w:ins>
      <w:ins w:id="107" w:author="Microsoft Office User" w:date="2017-12-10T22:10:00Z">
        <w:r w:rsidR="00E36C06">
          <w:rPr>
            <w:rFonts w:ascii="Times New Roman" w:hAnsi="Times New Roman"/>
            <w:sz w:val="24"/>
            <w:szCs w:val="24"/>
          </w:rPr>
          <w:t xml:space="preserve"> upon transition to reducing conditions, presumably through reductive dissolution of </w:t>
        </w:r>
      </w:ins>
      <w:ins w:id="108" w:author="Microsoft Office User" w:date="2017-12-10T22:13:00Z">
        <w:r w:rsidR="00D01083">
          <w:rPr>
            <w:rFonts w:ascii="Times New Roman" w:hAnsi="Times New Roman"/>
            <w:sz w:val="24"/>
            <w:szCs w:val="24"/>
          </w:rPr>
          <w:t xml:space="preserve">Ra-bearing </w:t>
        </w:r>
      </w:ins>
      <w:ins w:id="109" w:author="Microsoft Office User" w:date="2017-12-10T22:10:00Z">
        <w:r w:rsidR="00D01083">
          <w:rPr>
            <w:rFonts w:ascii="Times New Roman" w:hAnsi="Times New Roman"/>
            <w:sz w:val="24"/>
            <w:szCs w:val="24"/>
          </w:rPr>
          <w:t xml:space="preserve">Fe </w:t>
        </w:r>
      </w:ins>
      <w:ins w:id="110" w:author="Microsoft Office User" w:date="2017-12-10T23:19:00Z">
        <w:r w:rsidR="00027A37">
          <w:rPr>
            <w:rFonts w:ascii="Times New Roman" w:hAnsi="Times New Roman"/>
            <w:sz w:val="24"/>
            <w:szCs w:val="24"/>
          </w:rPr>
          <w:t xml:space="preserve">(and </w:t>
        </w:r>
        <w:proofErr w:type="spellStart"/>
        <w:r w:rsidR="00027A37">
          <w:rPr>
            <w:rFonts w:ascii="Times New Roman" w:hAnsi="Times New Roman"/>
            <w:sz w:val="24"/>
            <w:szCs w:val="24"/>
          </w:rPr>
          <w:t>Mn</w:t>
        </w:r>
        <w:proofErr w:type="spellEnd"/>
        <w:r w:rsidR="00027A37">
          <w:rPr>
            <w:rFonts w:ascii="Times New Roman" w:hAnsi="Times New Roman"/>
            <w:sz w:val="24"/>
            <w:szCs w:val="24"/>
          </w:rPr>
          <w:t xml:space="preserve">) </w:t>
        </w:r>
      </w:ins>
      <w:ins w:id="111" w:author="Microsoft Office User" w:date="2017-12-10T22:10:00Z">
        <w:r w:rsidR="00D01083">
          <w:rPr>
            <w:rFonts w:ascii="Times New Roman" w:hAnsi="Times New Roman"/>
            <w:sz w:val="24"/>
            <w:szCs w:val="24"/>
          </w:rPr>
          <w:t>(</w:t>
        </w:r>
        <w:proofErr w:type="spellStart"/>
        <w:r w:rsidR="00D01083">
          <w:rPr>
            <w:rFonts w:ascii="Times New Roman" w:hAnsi="Times New Roman"/>
            <w:sz w:val="24"/>
            <w:szCs w:val="24"/>
          </w:rPr>
          <w:t>hydr</w:t>
        </w:r>
        <w:proofErr w:type="spellEnd"/>
        <w:r w:rsidR="00D01083">
          <w:rPr>
            <w:rFonts w:ascii="Times New Roman" w:hAnsi="Times New Roman"/>
            <w:sz w:val="24"/>
            <w:szCs w:val="24"/>
          </w:rPr>
          <w:t>)oxides, including ferrihydrite, goethite, lepidocrocite, and hematite</w:t>
        </w:r>
      </w:ins>
      <w:ins w:id="112" w:author="Michael Chen" w:date="2017-12-11T14:07:00Z">
        <w:r w:rsidR="00683FD5">
          <w:rPr>
            <w:rFonts w:ascii="Times New Roman" w:hAnsi="Times New Roman"/>
            <w:sz w:val="24"/>
            <w:szCs w:val="24"/>
          </w:rPr>
          <w:t>.</w:t>
        </w:r>
      </w:ins>
      <w:ins w:id="113" w:author="Microsoft Office User" w:date="2017-12-10T22:10:00Z">
        <w:del w:id="114" w:author="Michael Chen" w:date="2017-12-11T14:06:00Z">
          <w:r w:rsidR="00D01083" w:rsidDel="00683FD5">
            <w:rPr>
              <w:rFonts w:ascii="Times New Roman" w:hAnsi="Times New Roman"/>
              <w:sz w:val="24"/>
              <w:szCs w:val="24"/>
            </w:rPr>
            <w:delText xml:space="preserve"> </w:delText>
          </w:r>
        </w:del>
      </w:ins>
      <w:ins w:id="115" w:author="Michael Chen" w:date="2017-12-11T14:06: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ins w:id="116" w:author="Michael Chen" w:date="2017-12-11T14:06:00Z">
        <w:r w:rsidR="00683FD5">
          <w:rPr>
            <w:rFonts w:ascii="Times New Roman" w:hAnsi="Times New Roman"/>
            <w:sz w:val="24"/>
            <w:szCs w:val="24"/>
          </w:rPr>
          <w:fldChar w:fldCharType="end"/>
        </w:r>
      </w:ins>
      <w:ins w:id="117" w:author="Microsoft Office User" w:date="2017-12-10T22:10:00Z">
        <w:del w:id="118" w:author="Michael Chen" w:date="2017-12-11T14:06:00Z">
          <w:r w:rsidR="00D01083" w:rsidDel="00683FD5">
            <w:rPr>
              <w:rFonts w:ascii="Times New Roman" w:hAnsi="Times New Roman"/>
              <w:sz w:val="24"/>
              <w:szCs w:val="24"/>
            </w:rPr>
            <w:delText>(</w:delText>
          </w:r>
        </w:del>
      </w:ins>
      <w:ins w:id="119" w:author="Microsoft Office User" w:date="2017-12-10T23:43:00Z">
        <w:del w:id="120" w:author="Michael Chen" w:date="2017-12-11T14:06:00Z">
          <w:r w:rsidR="007C3698" w:rsidDel="00683FD5">
            <w:rPr>
              <w:rFonts w:ascii="Times New Roman" w:hAnsi="Times New Roman"/>
              <w:sz w:val="24"/>
              <w:szCs w:val="24"/>
            </w:rPr>
            <w:delText xml:space="preserve">Gonneea et al, 2013, </w:delText>
          </w:r>
        </w:del>
      </w:ins>
      <w:ins w:id="121" w:author="Microsoft Office User" w:date="2017-12-10T22:14:00Z">
        <w:del w:id="122" w:author="Michael Chen" w:date="2017-12-11T14:06:00Z">
          <w:r w:rsidR="00D01083" w:rsidDel="00683FD5">
            <w:rPr>
              <w:rFonts w:ascii="Times New Roman" w:hAnsi="Times New Roman"/>
              <w:sz w:val="24"/>
              <w:szCs w:val="24"/>
            </w:rPr>
            <w:delText>charrette, matthew and Hansel, 2005)</w:delText>
          </w:r>
        </w:del>
      </w:ins>
      <w:ins w:id="123" w:author="Microsoft Office User" w:date="2017-12-10T22:15:00Z">
        <w:del w:id="124" w:author="Michael Chen" w:date="2017-12-11T14:07:00Z">
          <w:r w:rsidR="0027694D" w:rsidDel="00683FD5">
            <w:rPr>
              <w:rFonts w:ascii="Times New Roman" w:hAnsi="Times New Roman"/>
              <w:sz w:val="24"/>
              <w:szCs w:val="24"/>
            </w:rPr>
            <w:delText>.</w:delText>
          </w:r>
        </w:del>
        <w:r w:rsidR="0027694D">
          <w:rPr>
            <w:rFonts w:ascii="Times New Roman" w:hAnsi="Times New Roman"/>
            <w:sz w:val="24"/>
            <w:szCs w:val="24"/>
          </w:rPr>
          <w:t xml:space="preserve"> </w:t>
        </w:r>
      </w:ins>
      <w:ins w:id="125" w:author="Microsoft Office User" w:date="2017-12-10T22:28:00Z">
        <w:r w:rsidR="0027694D">
          <w:rPr>
            <w:rFonts w:ascii="Times New Roman" w:hAnsi="Times New Roman"/>
            <w:sz w:val="24"/>
            <w:szCs w:val="24"/>
          </w:rPr>
          <w:t>R</w:t>
        </w:r>
      </w:ins>
      <w:ins w:id="126" w:author="Microsoft Office User" w:date="2017-12-10T22:15:00Z">
        <w:r w:rsidR="007F799F">
          <w:rPr>
            <w:rFonts w:ascii="Times New Roman" w:hAnsi="Times New Roman"/>
            <w:sz w:val="24"/>
            <w:szCs w:val="24"/>
          </w:rPr>
          <w:t xml:space="preserve">educing conditions </w:t>
        </w:r>
        <w:r w:rsidR="0027694D">
          <w:rPr>
            <w:rFonts w:ascii="Times New Roman" w:hAnsi="Times New Roman"/>
            <w:sz w:val="24"/>
            <w:szCs w:val="24"/>
          </w:rPr>
          <w:t xml:space="preserve">also favor the </w:t>
        </w:r>
      </w:ins>
      <w:del w:id="127" w:author="Microsoft Office User" w:date="2017-12-10T18:52:00Z">
        <w:r w:rsidR="00F132BD" w:rsidDel="009D1EF5">
          <w:rPr>
            <w:rFonts w:ascii="Times New Roman" w:hAnsi="Times New Roman"/>
            <w:sz w:val="24"/>
            <w:szCs w:val="24"/>
          </w:rPr>
          <w:delText xml:space="preserve"> </w:delText>
        </w:r>
        <w:r w:rsidR="00017B0B" w:rsidDel="009D1EF5">
          <w:rPr>
            <w:rFonts w:ascii="Times New Roman" w:hAnsi="Times New Roman"/>
            <w:sz w:val="24"/>
            <w:szCs w:val="24"/>
          </w:rPr>
          <w:delText xml:space="preserve">The role of </w:delText>
        </w:r>
      </w:del>
      <w:del w:id="128" w:author="Microsoft Office User" w:date="2017-12-10T15:43:00Z">
        <w:r w:rsidR="00017B0B" w:rsidDel="00940031">
          <w:rPr>
            <w:rFonts w:ascii="Times New Roman" w:hAnsi="Times New Roman"/>
            <w:sz w:val="24"/>
            <w:szCs w:val="24"/>
          </w:rPr>
          <w:delText>these mineral phases</w:delText>
        </w:r>
      </w:del>
      <w:del w:id="129" w:author="Microsoft Office User" w:date="2017-12-10T18:52:00Z">
        <w:r w:rsidR="00017B0B" w:rsidDel="009D1EF5">
          <w:rPr>
            <w:rFonts w:ascii="Times New Roman" w:hAnsi="Times New Roman"/>
            <w:sz w:val="24"/>
            <w:szCs w:val="24"/>
          </w:rPr>
          <w:delText xml:space="preserve">, especially the </w:delText>
        </w:r>
      </w:del>
      <w:del w:id="130" w:author="Microsoft Office User" w:date="2017-12-10T18:43:00Z">
        <w:r w:rsidR="00017B0B" w:rsidDel="00077634">
          <w:rPr>
            <w:rFonts w:ascii="Times New Roman" w:hAnsi="Times New Roman"/>
            <w:sz w:val="24"/>
            <w:szCs w:val="24"/>
          </w:rPr>
          <w:delText xml:space="preserve">iron </w:delText>
        </w:r>
      </w:del>
      <w:del w:id="131" w:author="Microsoft Office User" w:date="2017-12-10T19:29:00Z">
        <w:r w:rsidR="00017B0B" w:rsidDel="00BE4EF5">
          <w:rPr>
            <w:rFonts w:ascii="Times New Roman" w:hAnsi="Times New Roman"/>
            <w:sz w:val="24"/>
            <w:szCs w:val="24"/>
          </w:rPr>
          <w:delText xml:space="preserve">(hydr)oxides, have been </w:delText>
        </w:r>
      </w:del>
      <w:del w:id="132" w:author="Microsoft Office User" w:date="2017-12-10T18:46:00Z">
        <w:r w:rsidR="00017B0B" w:rsidDel="009D1EF5">
          <w:rPr>
            <w:rFonts w:ascii="Times New Roman" w:hAnsi="Times New Roman"/>
            <w:sz w:val="24"/>
            <w:szCs w:val="24"/>
          </w:rPr>
          <w:delText>highlighted</w:delText>
        </w:r>
        <w:r w:rsidR="007C6AAF" w:rsidDel="009D1EF5">
          <w:rPr>
            <w:rFonts w:ascii="Times New Roman" w:hAnsi="Times New Roman"/>
            <w:sz w:val="24"/>
            <w:szCs w:val="24"/>
          </w:rPr>
          <w:delText xml:space="preserve"> extensively</w:delText>
        </w:r>
        <w:r w:rsidR="00ED489F" w:rsidDel="009D1EF5">
          <w:rPr>
            <w:rFonts w:ascii="Times New Roman" w:hAnsi="Times New Roman"/>
            <w:sz w:val="24"/>
            <w:szCs w:val="24"/>
          </w:rPr>
          <w:delText xml:space="preserve"> in the SGD literature, </w:delText>
        </w:r>
      </w:del>
      <w:del w:id="133" w:author="Microsoft Office User" w:date="2017-12-10T18:47:00Z">
        <w:r w:rsidR="00ED489F" w:rsidDel="009D1EF5">
          <w:rPr>
            <w:rFonts w:ascii="Times New Roman" w:hAnsi="Times New Roman"/>
            <w:sz w:val="24"/>
            <w:szCs w:val="24"/>
          </w:rPr>
          <w:delText>but</w:delText>
        </w:r>
      </w:del>
      <w:del w:id="134" w:author="Microsoft Office User" w:date="2017-12-10T19:29:00Z">
        <w:r w:rsidR="00ED489F" w:rsidDel="00BE4EF5">
          <w:rPr>
            <w:rFonts w:ascii="Times New Roman" w:hAnsi="Times New Roman"/>
            <w:sz w:val="24"/>
            <w:szCs w:val="24"/>
          </w:rPr>
          <w:delText xml:space="preserve"> </w:delText>
        </w:r>
      </w:del>
      <w:del w:id="135" w:author="Microsoft Office User" w:date="2017-12-10T18:46:00Z">
        <w:r w:rsidR="00ED489F" w:rsidDel="009D1EF5">
          <w:rPr>
            <w:rFonts w:ascii="Times New Roman" w:hAnsi="Times New Roman"/>
            <w:sz w:val="24"/>
            <w:szCs w:val="24"/>
          </w:rPr>
          <w:delText>few address the meaningful differences between the different solid phases that can form</w:delText>
        </w:r>
      </w:del>
      <w:del w:id="136" w:author="Microsoft Office User" w:date="2017-12-10T19:29:00Z">
        <w:r w:rsidR="00ED489F" w:rsidDel="00BE4EF5">
          <w:rPr>
            <w:rFonts w:ascii="Times New Roman" w:hAnsi="Times New Roman"/>
            <w:sz w:val="24"/>
            <w:szCs w:val="24"/>
          </w:rPr>
          <w:delText xml:space="preserve">, </w:delText>
        </w:r>
      </w:del>
      <w:del w:id="137" w:author="Microsoft Office User" w:date="2017-12-10T22:19:00Z">
        <w:r w:rsidR="00ED489F" w:rsidDel="008A7C6C">
          <w:rPr>
            <w:rFonts w:ascii="Times New Roman" w:hAnsi="Times New Roman"/>
            <w:sz w:val="24"/>
            <w:szCs w:val="24"/>
          </w:rPr>
          <w:delText>or the various</w:delText>
        </w:r>
      </w:del>
      <w:ins w:id="138" w:author="Microsoft Office User" w:date="2017-12-10T22:20:00Z">
        <w:r w:rsidR="008A7C6C">
          <w:rPr>
            <w:rFonts w:ascii="Times New Roman" w:hAnsi="Times New Roman"/>
            <w:sz w:val="24"/>
            <w:szCs w:val="24"/>
          </w:rPr>
          <w:t xml:space="preserve">transformation of high-surface area </w:t>
        </w:r>
      </w:ins>
      <w:ins w:id="139" w:author="Microsoft Office User" w:date="2017-12-10T22:27:00Z">
        <w:r w:rsidR="0027694D">
          <w:rPr>
            <w:rFonts w:ascii="Times New Roman" w:hAnsi="Times New Roman"/>
            <w:sz w:val="24"/>
            <w:szCs w:val="24"/>
          </w:rPr>
          <w:t>metal (</w:t>
        </w:r>
        <w:proofErr w:type="spellStart"/>
        <w:r w:rsidR="0027694D">
          <w:rPr>
            <w:rFonts w:ascii="Times New Roman" w:hAnsi="Times New Roman"/>
            <w:sz w:val="24"/>
            <w:szCs w:val="24"/>
          </w:rPr>
          <w:t>hydr</w:t>
        </w:r>
        <w:proofErr w:type="spellEnd"/>
        <w:r w:rsidR="0027694D">
          <w:rPr>
            <w:rFonts w:ascii="Times New Roman" w:hAnsi="Times New Roman"/>
            <w:sz w:val="24"/>
            <w:szCs w:val="24"/>
          </w:rPr>
          <w:t>)oxides</w:t>
        </w:r>
      </w:ins>
      <w:ins w:id="140" w:author="Microsoft Office User" w:date="2017-12-10T22:33:00Z">
        <w:r w:rsidR="007F799F">
          <w:rPr>
            <w:rFonts w:ascii="Times New Roman" w:hAnsi="Times New Roman"/>
            <w:sz w:val="24"/>
            <w:szCs w:val="24"/>
          </w:rPr>
          <w:t>, such as ferrihydrite,</w:t>
        </w:r>
      </w:ins>
      <w:ins w:id="141" w:author="Microsoft Office User" w:date="2017-12-10T22:22:00Z">
        <w:r w:rsidR="008A7C6C">
          <w:rPr>
            <w:rFonts w:ascii="Times New Roman" w:hAnsi="Times New Roman"/>
            <w:sz w:val="24"/>
            <w:szCs w:val="24"/>
          </w:rPr>
          <w:t xml:space="preserve"> to</w:t>
        </w:r>
      </w:ins>
      <w:ins w:id="142" w:author="Microsoft Office User" w:date="2017-12-10T22:20:00Z">
        <w:r w:rsidR="008A7C6C">
          <w:rPr>
            <w:rFonts w:ascii="Times New Roman" w:hAnsi="Times New Roman"/>
            <w:sz w:val="24"/>
            <w:szCs w:val="24"/>
          </w:rPr>
          <w:t xml:space="preserve"> </w:t>
        </w:r>
      </w:ins>
      <w:ins w:id="143" w:author="Microsoft Office User" w:date="2017-12-10T22:24:00Z">
        <w:r w:rsidR="008A7C6C">
          <w:rPr>
            <w:rFonts w:ascii="Times New Roman" w:hAnsi="Times New Roman"/>
            <w:sz w:val="24"/>
            <w:szCs w:val="24"/>
          </w:rPr>
          <w:t>those with greater thermodynamic stability</w:t>
        </w:r>
      </w:ins>
      <w:ins w:id="144" w:author="Microsoft Office User" w:date="2017-12-10T22:28:00Z">
        <w:r w:rsidR="00115C48">
          <w:rPr>
            <w:rFonts w:ascii="Times New Roman" w:hAnsi="Times New Roman"/>
            <w:sz w:val="24"/>
            <w:szCs w:val="24"/>
          </w:rPr>
          <w:t>, lower surface area</w:t>
        </w:r>
      </w:ins>
      <w:ins w:id="145" w:author="Microsoft Office User" w:date="2017-12-10T22:47:00Z">
        <w:r w:rsidR="00115C48">
          <w:rPr>
            <w:rFonts w:ascii="Times New Roman" w:hAnsi="Times New Roman"/>
            <w:sz w:val="24"/>
            <w:szCs w:val="24"/>
          </w:rPr>
          <w:t xml:space="preserve"> and </w:t>
        </w:r>
      </w:ins>
      <w:ins w:id="146" w:author="Microsoft Office User" w:date="2017-12-10T22:57:00Z">
        <w:r w:rsidR="00A31E6A">
          <w:rPr>
            <w:rFonts w:ascii="Times New Roman" w:hAnsi="Times New Roman"/>
            <w:sz w:val="24"/>
            <w:szCs w:val="24"/>
          </w:rPr>
          <w:t xml:space="preserve">consequently, </w:t>
        </w:r>
      </w:ins>
      <w:ins w:id="147" w:author="Microsoft Office User" w:date="2017-12-10T22:47:00Z">
        <w:r w:rsidR="00115C48">
          <w:rPr>
            <w:rFonts w:ascii="Times New Roman" w:hAnsi="Times New Roman"/>
            <w:sz w:val="24"/>
            <w:szCs w:val="24"/>
          </w:rPr>
          <w:t xml:space="preserve">less </w:t>
        </w:r>
      </w:ins>
      <w:proofErr w:type="spellStart"/>
      <w:ins w:id="148" w:author="Microsoft Office User" w:date="2017-12-10T22:49:00Z">
        <w:r w:rsidR="00115C48">
          <w:rPr>
            <w:rFonts w:ascii="Times New Roman" w:hAnsi="Times New Roman"/>
            <w:sz w:val="24"/>
            <w:szCs w:val="24"/>
          </w:rPr>
          <w:t>sorptive</w:t>
        </w:r>
        <w:proofErr w:type="spellEnd"/>
        <w:r w:rsidR="00115C48">
          <w:rPr>
            <w:rFonts w:ascii="Times New Roman" w:hAnsi="Times New Roman"/>
            <w:sz w:val="24"/>
            <w:szCs w:val="24"/>
          </w:rPr>
          <w:t xml:space="preserve"> capacity</w:t>
        </w:r>
      </w:ins>
      <w:ins w:id="149" w:author="Microsoft Office User" w:date="2017-12-10T22:57:00Z">
        <w:r w:rsidR="00A31E6A">
          <w:rPr>
            <w:rFonts w:ascii="Times New Roman" w:hAnsi="Times New Roman"/>
            <w:sz w:val="24"/>
            <w:szCs w:val="24"/>
          </w:rPr>
          <w:t xml:space="preserve"> per </w:t>
        </w:r>
        <w:r w:rsidR="00A31E6A">
          <w:rPr>
            <w:rFonts w:ascii="Times New Roman" w:hAnsi="Times New Roman"/>
            <w:sz w:val="24"/>
            <w:szCs w:val="24"/>
          </w:rPr>
          <w:lastRenderedPageBreak/>
          <w:t>unit mass</w:t>
        </w:r>
      </w:ins>
      <w:ins w:id="150" w:author="Michael Chen" w:date="2017-12-11T14:07:00Z">
        <w:r w:rsidR="00683FD5">
          <w:rPr>
            <w:rFonts w:ascii="Times New Roman" w:hAnsi="Times New Roman"/>
            <w:sz w:val="24"/>
            <w:szCs w:val="24"/>
          </w:rPr>
          <w:t>.</w:t>
        </w:r>
      </w:ins>
      <w:ins w:id="151" w:author="Michael Chen" w:date="2017-12-11T14:08: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"10.1016/S0016-7037(02)01081-5", "ISBN" : "0016-7037", "ISSN" : "00167037", "abstract" : "The mobility and toxicity of Cr within surface and subsurface environments is diminished by the reduction of Cr(VI) to Cr(III). The reduction of hexavalent chromium can proceed via chemical or biological means. Coupled processes may also occur including reduction via the production of microbial metabolites, including aqueous Fe(II). The ultimate pathway of Cr(VI) reduction will dictate the reaction products and hence the solubility of Cr(III). Here, we investigate the fate of Cr following a coupled biotic-abiotic reduction pathway of chromate under iron-reducing conditions. Dissimilatory bacterial reduction of two-line ferrihydrite indirectly stimulates reduction of Cr(VI) by producing aqueous Fe(II). The product of this reaction is a mixed Fe(III)-Cr(III) hydroxide of the general formula Fe1-xCrx(OH)3 \u00b7 nH2O, having an \u03b1/\u03b2-FeOOH local order. As the reaction proceeds, Fe within the system is cycled (i.e., Fe(III) within the hydroxide reaction product is further reduced by dissimilatory iron-reducing bacteria to Fe(II) and available for continued Cr reduction) and the hydroxide products become enriched in Cr relative to Fe, ultimately approaching a pure Cr(OH)3 \u00b7 nH2O phase. This Cr purification process appreciably increases the solubility of the hydroxide phases, although even the pure-phase chromium hydroxide is relatively insoluble. Copyright \u00a9 2003 Elsevier Science Ltd.", "author" : [ { "dropping-particle" : "", "family" : "Hansel", "given" : "C.M.", "non-dropping-particle" : "", "parse-names" : false, "suffix" : "" }, { "dropping-particle" : "", "family" : "Wielinga", "given" : "B.W.", "non-dropping-particle" : "", "parse-names" : false, "suffix" : "" }, { "dropping-particle" : "", "family" : "Fendorf", "given" : "Scott", "non-dropping-particle" : "", "parse-names" : false, "suffix" : "" } ], "container-title" : "Geochimica et Cosmochimica Acta", "id" : "ITEM-1", "issue" : "3", "issued" : { "date-parts" : [ [ "2003", "2" ] ] }, "page" : "401-412", "title" : "Structural and compositional evolution of Cr/Fe solids after indirect chromate reduction by dissimilatory iron-reducing bacteria", "type" : "article-journal", "volume" : "67" }, "uris" : [ "http://www.mendeley.com/documents/?uuid=fc558ffd-9f42-4f07-937b-1907d20dde50"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"&lt;sup&gt;14,44&lt;/sup&gt;", "plainTextFormattedCitation" : "14,44", "previouslyFormattedCitation" : "&lt;sup&gt;14,44&lt;/sup&gt;"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14,44</w:t>
      </w:r>
      <w:ins w:id="152" w:author="Michael Chen" w:date="2017-12-11T14:08:00Z">
        <w:r w:rsidR="00683FD5">
          <w:rPr>
            <w:rFonts w:ascii="Times New Roman" w:hAnsi="Times New Roman"/>
            <w:sz w:val="24"/>
            <w:szCs w:val="24"/>
          </w:rPr>
          <w:fldChar w:fldCharType="end"/>
        </w:r>
      </w:ins>
      <w:ins w:id="153" w:author="Microsoft Office User" w:date="2017-12-10T23:44:00Z">
        <w:del w:id="154" w:author="Michael Chen" w:date="2017-12-11T14:08:00Z">
          <w:r w:rsidR="007C3698" w:rsidDel="00683FD5">
            <w:rPr>
              <w:rFonts w:ascii="Times New Roman" w:hAnsi="Times New Roman"/>
              <w:sz w:val="24"/>
              <w:szCs w:val="24"/>
            </w:rPr>
            <w:delText xml:space="preserve"> (Hansel et al, GCA, Sanjit et al, )</w:delText>
          </w:r>
        </w:del>
      </w:ins>
      <w:ins w:id="155" w:author="Microsoft Office User" w:date="2017-12-10T22:48:00Z">
        <w:del w:id="156" w:author="Michael Chen" w:date="2017-12-11T14:07:00Z">
          <w:r w:rsidR="001B6413" w:rsidDel="00683FD5">
            <w:rPr>
              <w:rFonts w:ascii="Times New Roman" w:hAnsi="Times New Roman"/>
              <w:sz w:val="24"/>
              <w:szCs w:val="24"/>
            </w:rPr>
            <w:delText>.</w:delText>
          </w:r>
        </w:del>
        <w:r w:rsidR="001B6413">
          <w:rPr>
            <w:rFonts w:ascii="Times New Roman" w:hAnsi="Times New Roman"/>
            <w:sz w:val="24"/>
            <w:szCs w:val="24"/>
          </w:rPr>
          <w:t xml:space="preserve"> </w:t>
        </w:r>
      </w:ins>
      <w:proofErr w:type="spellStart"/>
      <w:ins w:id="157" w:author="Microsoft Office User" w:date="2017-12-10T23:45:00Z">
        <w:r w:rsidR="007C3698">
          <w:rPr>
            <w:rFonts w:ascii="Times New Roman" w:hAnsi="Times New Roman"/>
            <w:sz w:val="24"/>
            <w:szCs w:val="24"/>
          </w:rPr>
          <w:t>S</w:t>
        </w:r>
      </w:ins>
      <w:ins w:id="158" w:author="Microsoft Office User" w:date="2017-12-10T22:48:00Z">
        <w:r w:rsidR="001B6413">
          <w:rPr>
            <w:rFonts w:ascii="Times New Roman" w:hAnsi="Times New Roman"/>
            <w:sz w:val="24"/>
            <w:szCs w:val="24"/>
          </w:rPr>
          <w:t>orbed</w:t>
        </w:r>
        <w:proofErr w:type="spellEnd"/>
        <w:r w:rsidR="001B6413">
          <w:rPr>
            <w:rFonts w:ascii="Times New Roman" w:hAnsi="Times New Roman"/>
            <w:sz w:val="24"/>
            <w:szCs w:val="24"/>
          </w:rPr>
          <w:t xml:space="preserve"> elements, such as </w:t>
        </w:r>
      </w:ins>
      <w:ins w:id="159" w:author="Microsoft Office User" w:date="2017-12-10T23:07:00Z">
        <w:r w:rsidR="00F47A44">
          <w:rPr>
            <w:rFonts w:ascii="Times New Roman" w:hAnsi="Times New Roman"/>
            <w:sz w:val="24"/>
            <w:szCs w:val="24"/>
          </w:rPr>
          <w:t>U</w:t>
        </w:r>
      </w:ins>
      <w:ins w:id="160" w:author="Microsoft Office User" w:date="2017-12-10T23:25:00Z">
        <w:r w:rsidR="00AA4FE6">
          <w:rPr>
            <w:rFonts w:ascii="Times New Roman" w:hAnsi="Times New Roman"/>
            <w:sz w:val="24"/>
            <w:szCs w:val="24"/>
          </w:rPr>
          <w:t>(VI)</w:t>
        </w:r>
      </w:ins>
      <w:ins w:id="161" w:author="Microsoft Office User" w:date="2017-12-10T23:07:00Z">
        <w:r w:rsidR="00F47A44">
          <w:rPr>
            <w:rFonts w:ascii="Times New Roman" w:hAnsi="Times New Roman"/>
            <w:sz w:val="24"/>
            <w:szCs w:val="24"/>
          </w:rPr>
          <w:t xml:space="preserve">, </w:t>
        </w:r>
      </w:ins>
      <w:ins w:id="162" w:author="Microsoft Office User" w:date="2017-12-10T22:48:00Z">
        <w:r w:rsidR="001B6413">
          <w:rPr>
            <w:rFonts w:ascii="Times New Roman" w:hAnsi="Times New Roman"/>
            <w:sz w:val="24"/>
            <w:szCs w:val="24"/>
          </w:rPr>
          <w:t xml:space="preserve">may be incorporated </w:t>
        </w:r>
      </w:ins>
      <w:ins w:id="163" w:author="Microsoft Office User" w:date="2017-12-10T23:07:00Z">
        <w:r w:rsidR="00F47A44">
          <w:rPr>
            <w:rFonts w:ascii="Times New Roman" w:hAnsi="Times New Roman"/>
            <w:sz w:val="24"/>
            <w:szCs w:val="24"/>
          </w:rPr>
          <w:t xml:space="preserve">into secondary minerals during </w:t>
        </w:r>
      </w:ins>
      <w:ins w:id="164" w:author="Microsoft Office User" w:date="2017-12-10T23:08:00Z">
        <w:r w:rsidR="00F47A44">
          <w:rPr>
            <w:rFonts w:ascii="Times New Roman" w:hAnsi="Times New Roman"/>
            <w:sz w:val="24"/>
            <w:szCs w:val="24"/>
          </w:rPr>
          <w:t>transformation</w:t>
        </w:r>
      </w:ins>
      <w:ins w:id="165" w:author="Microsoft Office User" w:date="2017-12-10T23:07:00Z">
        <w:del w:id="166" w:author="Michael Chen" w:date="2017-12-11T14:15:00Z">
          <w:r w:rsidR="00F47A44" w:rsidDel="00471988">
            <w:rPr>
              <w:rFonts w:ascii="Times New Roman" w:hAnsi="Times New Roman"/>
              <w:sz w:val="24"/>
              <w:szCs w:val="24"/>
            </w:rPr>
            <w:delText xml:space="preserve"> </w:delText>
          </w:r>
        </w:del>
      </w:ins>
      <w:ins w:id="167" w:author="Microsoft Office User" w:date="2017-12-10T23:08:00Z">
        <w:del w:id="168" w:author="Michael Chen" w:date="2017-12-11T14:15:00Z">
          <w:r w:rsidR="00F47A44" w:rsidDel="00471988">
            <w:rPr>
              <w:rFonts w:ascii="Times New Roman" w:hAnsi="Times New Roman"/>
              <w:sz w:val="24"/>
              <w:szCs w:val="24"/>
            </w:rPr>
            <w:delText>(Nico,</w:delText>
          </w:r>
          <w:r w:rsidR="007C3698" w:rsidDel="00471988">
            <w:rPr>
              <w:rFonts w:ascii="Times New Roman" w:hAnsi="Times New Roman"/>
              <w:sz w:val="24"/>
              <w:szCs w:val="24"/>
            </w:rPr>
            <w:delText xml:space="preserve"> Stewart, Fendorf, 2009, es&amp;t);</w:delText>
          </w:r>
        </w:del>
      </w:ins>
      <w:ins w:id="169" w:author="Michael Chen" w:date="2017-12-11T14:15:00Z">
        <w:r w:rsidR="00471988">
          <w:rPr>
            <w:rFonts w:ascii="Times New Roman" w:hAnsi="Times New Roman"/>
            <w:sz w:val="24"/>
            <w:szCs w:val="24"/>
          </w:rPr>
          <w:fldChar w:fldCharType="begin" w:fldLock="1"/>
        </w:r>
      </w:ins>
      <w:r w:rsidR="00471988">
        <w:rPr>
          <w:rFonts w:ascii="Times New Roman" w:hAnsi="Times New Roman"/>
          <w:sz w:val="24"/>
          <w:szCs w:val="24"/>
        </w:rPr>
        <w:instrText>ADDIN CSL_CITATION { "citationItems" : [ { "id" : "ITEM-1", "itemData" : { "DOI" : "10.1021/es900515q", "ISBN" : "0013-936X", "ISSN" : "0013936X", "PMID" : "19848151", "abstract" : "The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extraction (30 mM KHCO3) and oxidation (air for 5 days) suggest the potential importance of sequestration in Fe oxides as a stable and immobile form of U in the environment.\\nThe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extracti\u2026", "author" : [ { "dropping-particle" : "", "family" : "Nico", "given" : "Peter S.", "non-dropping-particle" : "", "parse-names" : false, "suffix" : "" }, { "dropping-particle" : "", "family" : "Stewart", "given" : "Brandy D.", "non-dropping-particle" : "", "parse-names" : false, "suffix" : "" }, { "dropping-particle" : "", "family" : "Fendorf", "given" : "Scott", "non-dropping-particle" : "", "parse-names" : false, "suffix" : "" } ], "container-title" : "Environmental Science and Technology", "id" : "ITEM-1", "issue" : "19", "issued" : { "date-parts" : [ [ "2009" ] ] }, "page" : "7391-7396", "title" : "Incorporation of oxidized uranium into Fe (Hydr)oxides during Fe(II) catalyzed remineralization", "type" : "article-journal", "volume" : "43" }, "uris" : [ "http://www.mendeley.com/documents/?uuid=8fbb97e3-301f-463f-a28d-a828b79ee65e" ] } ], "mendeley" : { "formattedCitation" : "&lt;sup&gt;45&lt;/sup&gt;", "plainTextFormattedCitation" : "45", "previouslyFormattedCitation" : "&lt;sup&gt;45&lt;/sup&gt;" }, "properties" : {  }, "schema" : "https://github.com/citation-style-language/schema/raw/master/csl-citation.json" }</w:instrText>
      </w:r>
      <w:r w:rsidR="00471988">
        <w:rPr>
          <w:rFonts w:ascii="Times New Roman" w:hAnsi="Times New Roman"/>
          <w:sz w:val="24"/>
          <w:szCs w:val="24"/>
        </w:rPr>
        <w:fldChar w:fldCharType="separate"/>
      </w:r>
      <w:r w:rsidR="00471988" w:rsidRPr="00471988">
        <w:rPr>
          <w:rFonts w:ascii="Times New Roman" w:hAnsi="Times New Roman"/>
          <w:noProof/>
          <w:sz w:val="24"/>
          <w:szCs w:val="24"/>
          <w:vertAlign w:val="superscript"/>
        </w:rPr>
        <w:t>45</w:t>
      </w:r>
      <w:ins w:id="170" w:author="Michael Chen" w:date="2017-12-11T14:15:00Z">
        <w:r w:rsidR="00471988">
          <w:rPr>
            <w:rFonts w:ascii="Times New Roman" w:hAnsi="Times New Roman"/>
            <w:sz w:val="24"/>
            <w:szCs w:val="24"/>
          </w:rPr>
          <w:fldChar w:fldCharType="end"/>
        </w:r>
      </w:ins>
      <w:ins w:id="171" w:author="Microsoft Office User" w:date="2017-12-10T23:08:00Z">
        <w:r w:rsidR="007C3698">
          <w:rPr>
            <w:rFonts w:ascii="Times New Roman" w:hAnsi="Times New Roman"/>
            <w:sz w:val="24"/>
            <w:szCs w:val="24"/>
          </w:rPr>
          <w:t xml:space="preserve"> however, </w:t>
        </w:r>
        <w:proofErr w:type="spellStart"/>
        <w:r w:rsidR="00F47A44">
          <w:rPr>
            <w:rFonts w:ascii="Times New Roman" w:hAnsi="Times New Roman"/>
            <w:sz w:val="24"/>
            <w:szCs w:val="24"/>
          </w:rPr>
          <w:t>Sa</w:t>
        </w:r>
        <w:del w:id="172" w:author="Michael Chen" w:date="2017-12-11T14:08:00Z">
          <w:r w:rsidR="00F47A44" w:rsidDel="00683FD5">
            <w:rPr>
              <w:rFonts w:ascii="Times New Roman" w:hAnsi="Times New Roman"/>
              <w:sz w:val="24"/>
              <w:szCs w:val="24"/>
            </w:rPr>
            <w:delText>njit</w:delText>
          </w:r>
        </w:del>
      </w:ins>
      <w:ins w:id="173" w:author="Michael Chen" w:date="2017-12-11T14:08:00Z">
        <w:r w:rsidR="00683FD5">
          <w:rPr>
            <w:rFonts w:ascii="Times New Roman" w:hAnsi="Times New Roman"/>
            <w:sz w:val="24"/>
            <w:szCs w:val="24"/>
          </w:rPr>
          <w:t>jih</w:t>
        </w:r>
      </w:ins>
      <w:proofErr w:type="spellEnd"/>
      <w:ins w:id="174" w:author="Microsoft Office User" w:date="2017-12-10T23:08:00Z">
        <w:r w:rsidR="00F47A44">
          <w:rPr>
            <w:rFonts w:ascii="Times New Roman" w:hAnsi="Times New Roman"/>
            <w:sz w:val="24"/>
            <w:szCs w:val="24"/>
          </w:rPr>
          <w:t xml:space="preserve"> et al measured no appreciable incorporation of </w:t>
        </w:r>
      </w:ins>
      <w:proofErr w:type="spellStart"/>
      <w:ins w:id="175" w:author="Microsoft Office User" w:date="2017-12-10T23:09:00Z">
        <w:r w:rsidR="00F47A44">
          <w:rPr>
            <w:rFonts w:ascii="Times New Roman" w:hAnsi="Times New Roman"/>
            <w:sz w:val="24"/>
            <w:szCs w:val="24"/>
          </w:rPr>
          <w:t>sorb</w:t>
        </w:r>
      </w:ins>
      <w:ins w:id="176" w:author="Microsoft Office User" w:date="2017-12-10T23:25:00Z">
        <w:r w:rsidR="00AA4FE6">
          <w:rPr>
            <w:rFonts w:ascii="Times New Roman" w:hAnsi="Times New Roman"/>
            <w:sz w:val="24"/>
            <w:szCs w:val="24"/>
          </w:rPr>
          <w:t>e</w:t>
        </w:r>
      </w:ins>
      <w:ins w:id="177" w:author="Microsoft Office User" w:date="2017-12-10T23:09:00Z">
        <w:r w:rsidR="00F47A44">
          <w:rPr>
            <w:rFonts w:ascii="Times New Roman" w:hAnsi="Times New Roman"/>
            <w:sz w:val="24"/>
            <w:szCs w:val="24"/>
          </w:rPr>
          <w:t>d</w:t>
        </w:r>
        <w:proofErr w:type="spellEnd"/>
        <w:r w:rsidR="00F47A44">
          <w:rPr>
            <w:rFonts w:ascii="Times New Roman" w:hAnsi="Times New Roman"/>
            <w:sz w:val="24"/>
            <w:szCs w:val="24"/>
          </w:rPr>
          <w:t xml:space="preserve"> </w:t>
        </w:r>
      </w:ins>
      <w:ins w:id="178" w:author="Microsoft Office User" w:date="2017-12-10T23:08:00Z">
        <w:r w:rsidR="00F47A44">
          <w:rPr>
            <w:rFonts w:ascii="Times New Roman" w:hAnsi="Times New Roman"/>
            <w:sz w:val="24"/>
            <w:szCs w:val="24"/>
          </w:rPr>
          <w:t>Ra within secondary</w:t>
        </w:r>
      </w:ins>
      <w:ins w:id="179" w:author="Microsoft Office User" w:date="2017-12-10T23:09:00Z">
        <w:r w:rsidR="00F47A44">
          <w:rPr>
            <w:rFonts w:ascii="Times New Roman" w:hAnsi="Times New Roman"/>
            <w:sz w:val="24"/>
            <w:szCs w:val="24"/>
          </w:rPr>
          <w:t xml:space="preserve"> minerals during Fe</w:t>
        </w:r>
        <w:r w:rsidR="00F47A44" w:rsidRPr="00F47A44">
          <w:rPr>
            <w:rFonts w:ascii="Times New Roman" w:hAnsi="Times New Roman"/>
            <w:sz w:val="24"/>
            <w:szCs w:val="24"/>
            <w:vertAlign w:val="superscript"/>
            <w:rPrChange w:id="180" w:author="Microsoft Office User" w:date="2017-12-10T23:15:00Z">
              <w:rPr>
                <w:rFonts w:ascii="Times New Roman" w:hAnsi="Times New Roman"/>
                <w:sz w:val="24"/>
                <w:szCs w:val="24"/>
              </w:rPr>
            </w:rPrChange>
          </w:rPr>
          <w:t>2+</w:t>
        </w:r>
        <w:r w:rsidR="00F47A44">
          <w:rPr>
            <w:rFonts w:ascii="Times New Roman" w:hAnsi="Times New Roman"/>
            <w:sz w:val="24"/>
            <w:szCs w:val="24"/>
          </w:rPr>
          <w:t xml:space="preserve"> catalyzed </w:t>
        </w:r>
      </w:ins>
      <w:ins w:id="181" w:author="Microsoft Office User" w:date="2017-12-10T23:12:00Z">
        <w:r w:rsidR="00F47A44">
          <w:rPr>
            <w:rFonts w:ascii="Times New Roman" w:hAnsi="Times New Roman"/>
            <w:sz w:val="24"/>
            <w:szCs w:val="24"/>
          </w:rPr>
          <w:t xml:space="preserve">conversion </w:t>
        </w:r>
      </w:ins>
      <w:ins w:id="182" w:author="Microsoft Office User" w:date="2017-12-10T23:09:00Z">
        <w:r w:rsidR="00F47A44">
          <w:rPr>
            <w:rFonts w:ascii="Times New Roman" w:hAnsi="Times New Roman"/>
            <w:sz w:val="24"/>
            <w:szCs w:val="24"/>
          </w:rPr>
          <w:t>of ferrihydrite</w:t>
        </w:r>
      </w:ins>
      <w:ins w:id="183" w:author="Microsoft Office User" w:date="2017-12-10T23:10:00Z">
        <w:del w:id="184" w:author="Michael Chen" w:date="2017-12-11T14:09:00Z">
          <w:r w:rsidR="00F47A44" w:rsidDel="00683FD5">
            <w:rPr>
              <w:rFonts w:ascii="Times New Roman" w:hAnsi="Times New Roman"/>
              <w:sz w:val="24"/>
              <w:szCs w:val="24"/>
            </w:rPr>
            <w:delText>(REF)</w:delText>
          </w:r>
        </w:del>
      </w:ins>
      <w:ins w:id="185" w:author="Microsoft Office User" w:date="2017-12-10T23:12:00Z">
        <w:r w:rsidR="00F47A44">
          <w:rPr>
            <w:rFonts w:ascii="Times New Roman" w:hAnsi="Times New Roman"/>
            <w:sz w:val="24"/>
            <w:szCs w:val="24"/>
          </w:rPr>
          <w:t xml:space="preserve"> to goethite and magnetite</w:t>
        </w:r>
      </w:ins>
      <w:ins w:id="186" w:author="Microsoft Office User" w:date="2017-12-10T23:45:00Z">
        <w:r w:rsidR="007C3698">
          <w:rPr>
            <w:rFonts w:ascii="Times New Roman" w:hAnsi="Times New Roman"/>
            <w:sz w:val="24"/>
            <w:szCs w:val="24"/>
          </w:rPr>
          <w:t>.</w:t>
        </w:r>
      </w:ins>
      <w:ins w:id="187" w:author="Michael Chen" w:date="2017-12-11T14:09: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w:t>
      </w:r>
      <w:ins w:id="188" w:author="Michael Chen" w:date="2017-12-11T14:09:00Z">
        <w:r w:rsidR="00683FD5">
          <w:rPr>
            <w:rFonts w:ascii="Times New Roman" w:hAnsi="Times New Roman"/>
            <w:sz w:val="24"/>
            <w:szCs w:val="24"/>
          </w:rPr>
          <w:fldChar w:fldCharType="end"/>
        </w:r>
      </w:ins>
      <w:ins w:id="189" w:author="Microsoft Office User" w:date="2017-12-10T23:09:00Z">
        <w:r w:rsidR="00F47A44">
          <w:rPr>
            <w:rFonts w:ascii="Times New Roman" w:hAnsi="Times New Roman"/>
            <w:sz w:val="24"/>
            <w:szCs w:val="24"/>
          </w:rPr>
          <w:t xml:space="preserve"> Hence, </w:t>
        </w:r>
      </w:ins>
      <w:ins w:id="190" w:author="Microsoft Office User" w:date="2017-12-10T23:13:00Z">
        <w:r w:rsidR="00F47A44">
          <w:rPr>
            <w:rFonts w:ascii="Times New Roman" w:hAnsi="Times New Roman"/>
            <w:sz w:val="24"/>
            <w:szCs w:val="24"/>
          </w:rPr>
          <w:t>ripening of amorphous iron (</w:t>
        </w:r>
        <w:proofErr w:type="spellStart"/>
        <w:r w:rsidR="00F47A44">
          <w:rPr>
            <w:rFonts w:ascii="Times New Roman" w:hAnsi="Times New Roman"/>
            <w:sz w:val="24"/>
            <w:szCs w:val="24"/>
          </w:rPr>
          <w:t>hydr</w:t>
        </w:r>
        <w:proofErr w:type="spellEnd"/>
        <w:r w:rsidR="00F47A44">
          <w:rPr>
            <w:rFonts w:ascii="Times New Roman" w:hAnsi="Times New Roman"/>
            <w:sz w:val="24"/>
            <w:szCs w:val="24"/>
          </w:rPr>
          <w:t xml:space="preserve">)oxides </w:t>
        </w:r>
      </w:ins>
      <w:ins w:id="191" w:author="Microsoft Office User" w:date="2017-12-10T23:17:00Z">
        <w:r w:rsidR="00F92230">
          <w:rPr>
            <w:rFonts w:ascii="Times New Roman" w:hAnsi="Times New Roman"/>
            <w:sz w:val="24"/>
            <w:szCs w:val="24"/>
          </w:rPr>
          <w:t>will</w:t>
        </w:r>
      </w:ins>
      <w:ins w:id="192" w:author="Microsoft Office User" w:date="2017-12-10T23:13:00Z">
        <w:r w:rsidR="00F47A44">
          <w:rPr>
            <w:rFonts w:ascii="Times New Roman" w:hAnsi="Times New Roman"/>
            <w:sz w:val="24"/>
            <w:szCs w:val="24"/>
          </w:rPr>
          <w:t xml:space="preserve"> result in Ra release to solution, </w:t>
        </w:r>
      </w:ins>
      <w:ins w:id="193" w:author="Microsoft Office User" w:date="2017-12-10T23:14:00Z">
        <w:r w:rsidR="00F47A44">
          <w:rPr>
            <w:rFonts w:ascii="Times New Roman" w:hAnsi="Times New Roman"/>
            <w:sz w:val="24"/>
            <w:szCs w:val="24"/>
          </w:rPr>
          <w:t>supported here by less observed</w:t>
        </w:r>
      </w:ins>
      <w:ins w:id="194" w:author="Microsoft Office User" w:date="2017-12-10T23:13:00Z">
        <w:r w:rsidR="00F47A44">
          <w:rPr>
            <w:rFonts w:ascii="Times New Roman" w:hAnsi="Times New Roman"/>
            <w:sz w:val="24"/>
            <w:szCs w:val="24"/>
          </w:rPr>
          <w:t xml:space="preserve"> Ra sorption to goethite on a mass basis relative to </w:t>
        </w:r>
        <w:proofErr w:type="spellStart"/>
        <w:r w:rsidR="00F47A44">
          <w:rPr>
            <w:rFonts w:ascii="Times New Roman" w:hAnsi="Times New Roman"/>
            <w:sz w:val="24"/>
            <w:szCs w:val="24"/>
          </w:rPr>
          <w:t>ferrihyrite</w:t>
        </w:r>
        <w:proofErr w:type="spellEnd"/>
        <w:r w:rsidR="00F47A44">
          <w:rPr>
            <w:rFonts w:ascii="Times New Roman" w:hAnsi="Times New Roman"/>
            <w:sz w:val="24"/>
            <w:szCs w:val="24"/>
          </w:rPr>
          <w:t xml:space="preserve"> (Fig 1a).</w:t>
        </w:r>
      </w:ins>
      <w:ins w:id="195" w:author="Microsoft Office User" w:date="2017-12-10T23:15:00Z">
        <w:r w:rsidR="00F47A44">
          <w:rPr>
            <w:rFonts w:ascii="Times New Roman" w:hAnsi="Times New Roman"/>
            <w:sz w:val="24"/>
            <w:szCs w:val="24"/>
          </w:rPr>
          <w:t xml:space="preserve"> </w:t>
        </w:r>
      </w:ins>
      <w:ins w:id="196" w:author="Microsoft Office User" w:date="2017-12-11T11:49:00Z">
        <w:r w:rsidR="0061577B">
          <w:rPr>
            <w:rFonts w:ascii="Times New Roman" w:hAnsi="Times New Roman"/>
            <w:sz w:val="24"/>
            <w:szCs w:val="24"/>
          </w:rPr>
          <w:t>Under sustained reducing conditions, metal sulfides and other reduced or mixed-valence iron (</w:t>
        </w:r>
        <w:proofErr w:type="spellStart"/>
        <w:r w:rsidR="0061577B">
          <w:rPr>
            <w:rFonts w:ascii="Times New Roman" w:hAnsi="Times New Roman"/>
            <w:sz w:val="24"/>
            <w:szCs w:val="24"/>
          </w:rPr>
          <w:t>hydr</w:t>
        </w:r>
        <w:proofErr w:type="spellEnd"/>
        <w:r w:rsidR="0061577B">
          <w:rPr>
            <w:rFonts w:ascii="Times New Roman" w:hAnsi="Times New Roman"/>
            <w:sz w:val="24"/>
            <w:szCs w:val="24"/>
          </w:rPr>
          <w:t xml:space="preserve">)oxides form within sediments that are relevant to Ra contamination and SGD, such as mackinawite, pyrite, green rust(s), and magnetite. Of these, we examined Ra sorption to pyrite and found it to sorb most extensively compared to other minerals when normalized to surface area, which is somewhat </w:t>
        </w:r>
        <w:proofErr w:type="spellStart"/>
        <w:r w:rsidR="0061577B">
          <w:rPr>
            <w:rFonts w:ascii="Times New Roman" w:hAnsi="Times New Roman"/>
            <w:sz w:val="24"/>
            <w:szCs w:val="24"/>
          </w:rPr>
          <w:t>suprising</w:t>
        </w:r>
        <w:proofErr w:type="spellEnd"/>
        <w:r w:rsidR="0061577B">
          <w:rPr>
            <w:rFonts w:ascii="Times New Roman" w:hAnsi="Times New Roman"/>
            <w:sz w:val="24"/>
            <w:szCs w:val="24"/>
          </w:rPr>
          <w:t xml:space="preserve"> based on numerous studies that report Ra release and enhanced mobility under reducing conditions</w:t>
        </w:r>
        <w:del w:id="197" w:author="Michael Chen" w:date="2017-12-11T14:10:00Z">
          <w:r w:rsidR="0061577B" w:rsidDel="00683FD5">
            <w:rPr>
              <w:rFonts w:ascii="Times New Roman" w:hAnsi="Times New Roman"/>
              <w:sz w:val="24"/>
              <w:szCs w:val="24"/>
            </w:rPr>
            <w:delText xml:space="preserve"> (REFS)</w:delText>
          </w:r>
        </w:del>
        <w:r w:rsidR="0061577B">
          <w:rPr>
            <w:rFonts w:ascii="Times New Roman" w:hAnsi="Times New Roman"/>
            <w:sz w:val="24"/>
            <w:szCs w:val="24"/>
          </w:rPr>
          <w:t>.</w:t>
        </w:r>
      </w:ins>
      <w:ins w:id="198" w:author="Michael Chen" w:date="2017-12-11T14:10:00Z">
        <w:r w:rsidR="00683FD5">
          <w:rPr>
            <w:rFonts w:ascii="Times New Roman" w:hAnsi="Times New Roman"/>
            <w:sz w:val="24"/>
            <w:szCs w:val="24"/>
          </w:rPr>
          <w:fldChar w:fldCharType="begin" w:fldLock="1"/>
        </w:r>
      </w:ins>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ins w:id="199" w:author="Michael Chen" w:date="2017-12-11T14:10:00Z">
        <w:r w:rsidR="00683FD5">
          <w:rPr>
            <w:rFonts w:ascii="Times New Roman" w:hAnsi="Times New Roman"/>
            <w:sz w:val="24"/>
            <w:szCs w:val="24"/>
          </w:rPr>
          <w:fldChar w:fldCharType="end"/>
        </w:r>
      </w:ins>
      <w:ins w:id="200" w:author="Microsoft Office User" w:date="2017-12-11T11:49:00Z">
        <w:r w:rsidR="0061577B">
          <w:rPr>
            <w:rFonts w:ascii="Times New Roman" w:hAnsi="Times New Roman"/>
            <w:sz w:val="24"/>
            <w:szCs w:val="24"/>
          </w:rPr>
          <w:t xml:space="preserve"> It is possible that sediments from some SGD systems examined thus far do not contain appreciable quantities of pyrite; for example, sediment mineralogy within the Wa</w:t>
        </w:r>
      </w:ins>
      <w:ins w:id="201" w:author="Michael Chen" w:date="2017-12-11T14:11:00Z">
        <w:r w:rsidR="00683FD5">
          <w:rPr>
            <w:rFonts w:ascii="Times New Roman" w:hAnsi="Times New Roman"/>
            <w:sz w:val="24"/>
            <w:szCs w:val="24"/>
          </w:rPr>
          <w:t>qu</w:t>
        </w:r>
      </w:ins>
      <w:ins w:id="202" w:author="Microsoft Office User" w:date="2017-12-11T11:49:00Z">
        <w:del w:id="203" w:author="Michael Chen" w:date="2017-12-11T14:11:00Z">
          <w:r w:rsidR="0061577B" w:rsidDel="00683FD5">
            <w:rPr>
              <w:rFonts w:ascii="Times New Roman" w:hAnsi="Times New Roman"/>
              <w:sz w:val="24"/>
              <w:szCs w:val="24"/>
            </w:rPr>
            <w:delText>k</w:delText>
          </w:r>
        </w:del>
        <w:r w:rsidR="0061577B">
          <w:rPr>
            <w:rFonts w:ascii="Times New Roman" w:hAnsi="Times New Roman"/>
            <w:sz w:val="24"/>
            <w:szCs w:val="24"/>
          </w:rPr>
          <w:t xml:space="preserve">oit bay SGD zone is reported to consist of </w:t>
        </w:r>
        <w:del w:id="204" w:author="Michael Chen" w:date="2017-12-11T14:18:00Z">
          <w:r w:rsidR="0061577B" w:rsidDel="00757BFC">
            <w:rPr>
              <w:rFonts w:ascii="Times New Roman" w:hAnsi="Times New Roman"/>
              <w:sz w:val="24"/>
              <w:szCs w:val="24"/>
            </w:rPr>
            <w:delText>xxx</w:delText>
          </w:r>
        </w:del>
      </w:ins>
      <w:ins w:id="205" w:author="Michael Chen" w:date="2017-12-11T14:18:00Z">
        <w:r w:rsidR="00757BFC">
          <w:rPr>
            <w:rFonts w:ascii="Times New Roman" w:hAnsi="Times New Roman"/>
            <w:sz w:val="24"/>
            <w:szCs w:val="24"/>
          </w:rPr>
          <w:t>quartz</w:t>
        </w:r>
      </w:ins>
      <w:ins w:id="206" w:author="Michael Chen" w:date="2017-12-11T14:21:00Z">
        <w:r w:rsidR="00757BFC">
          <w:rPr>
            <w:rFonts w:ascii="Times New Roman" w:hAnsi="Times New Roman"/>
            <w:sz w:val="24"/>
            <w:szCs w:val="24"/>
          </w:rPr>
          <w:t xml:space="preserve"> sands</w:t>
        </w:r>
      </w:ins>
      <w:ins w:id="207" w:author="Microsoft Office User" w:date="2017-12-11T11:49:00Z">
        <w:r w:rsidR="0061577B">
          <w:rPr>
            <w:rFonts w:ascii="Times New Roman" w:hAnsi="Times New Roman"/>
            <w:sz w:val="24"/>
            <w:szCs w:val="24"/>
          </w:rPr>
          <w:t xml:space="preserve">, </w:t>
        </w:r>
        <w:del w:id="208" w:author="Michael Chen" w:date="2017-12-11T14:19:00Z">
          <w:r w:rsidR="0061577B" w:rsidDel="00757BFC">
            <w:rPr>
              <w:rFonts w:ascii="Times New Roman" w:hAnsi="Times New Roman"/>
              <w:sz w:val="24"/>
              <w:szCs w:val="24"/>
            </w:rPr>
            <w:delText>xxx</w:delText>
          </w:r>
        </w:del>
        <w:r w:rsidR="0061577B">
          <w:rPr>
            <w:rFonts w:ascii="Times New Roman" w:hAnsi="Times New Roman"/>
            <w:sz w:val="24"/>
            <w:szCs w:val="24"/>
          </w:rPr>
          <w:t xml:space="preserve"> and </w:t>
        </w:r>
        <w:del w:id="209" w:author="Michael Chen" w:date="2017-12-11T14:19:00Z">
          <w:r w:rsidR="0061577B" w:rsidDel="00757BFC">
            <w:rPr>
              <w:rFonts w:ascii="Times New Roman" w:hAnsi="Times New Roman"/>
              <w:sz w:val="24"/>
              <w:szCs w:val="24"/>
            </w:rPr>
            <w:delText>xxx</w:delText>
          </w:r>
        </w:del>
      </w:ins>
      <w:ins w:id="210" w:author="Michael Chen" w:date="2017-12-11T14:19:00Z">
        <w:r w:rsidR="00757BFC">
          <w:rPr>
            <w:rFonts w:ascii="Times New Roman" w:hAnsi="Times New Roman"/>
            <w:sz w:val="24"/>
            <w:szCs w:val="24"/>
          </w:rPr>
          <w:t xml:space="preserve">various iron </w:t>
        </w:r>
        <w:proofErr w:type="spellStart"/>
        <w:r w:rsidR="00757BFC">
          <w:rPr>
            <w:rFonts w:ascii="Times New Roman" w:hAnsi="Times New Roman"/>
            <w:sz w:val="24"/>
            <w:szCs w:val="24"/>
          </w:rPr>
          <w:t>hydr</w:t>
        </w:r>
        <w:proofErr w:type="spellEnd"/>
        <w:r w:rsidR="00757BFC">
          <w:rPr>
            <w:rFonts w:ascii="Times New Roman" w:hAnsi="Times New Roman"/>
            <w:sz w:val="24"/>
            <w:szCs w:val="24"/>
          </w:rPr>
          <w:t>(oxides) associated with those sands (ferrihydrite, goethite,</w:t>
        </w:r>
      </w:ins>
      <w:ins w:id="211" w:author="Michael Chen" w:date="2017-12-11T14:20:00Z">
        <w:r w:rsidR="00757BFC">
          <w:rPr>
            <w:rFonts w:ascii="Times New Roman" w:hAnsi="Times New Roman"/>
            <w:sz w:val="24"/>
            <w:szCs w:val="24"/>
          </w:rPr>
          <w:t xml:space="preserve"> lepidocrocite, etc.)</w:t>
        </w:r>
      </w:ins>
      <w:ins w:id="212" w:author="Microsoft Office User" w:date="2017-12-11T11:49:00Z">
        <w:r w:rsidR="0061577B">
          <w:rPr>
            <w:rFonts w:ascii="Times New Roman" w:hAnsi="Times New Roman"/>
            <w:sz w:val="24"/>
            <w:szCs w:val="24"/>
          </w:rPr>
          <w:t xml:space="preserve">, </w:t>
        </w:r>
      </w:ins>
      <w:ins w:id="213" w:author="Michael Chen" w:date="2017-12-11T14:20:00Z">
        <w:r w:rsidR="00757BFC">
          <w:rPr>
            <w:rFonts w:ascii="Times New Roman" w:hAnsi="Times New Roman"/>
            <w:sz w:val="24"/>
            <w:szCs w:val="24"/>
          </w:rPr>
          <w:t>and</w:t>
        </w:r>
      </w:ins>
      <w:ins w:id="214" w:author="Microsoft Office User" w:date="2017-12-11T11:49:00Z">
        <w:del w:id="215" w:author="Michael Chen" w:date="2017-12-11T14:20:00Z">
          <w:r w:rsidR="0061577B" w:rsidDel="00757BFC">
            <w:rPr>
              <w:rFonts w:ascii="Times New Roman" w:hAnsi="Times New Roman"/>
              <w:sz w:val="24"/>
              <w:szCs w:val="24"/>
            </w:rPr>
            <w:delText>but</w:delText>
          </w:r>
        </w:del>
        <w:r w:rsidR="0061577B">
          <w:rPr>
            <w:rFonts w:ascii="Times New Roman" w:hAnsi="Times New Roman"/>
            <w:sz w:val="24"/>
            <w:szCs w:val="24"/>
          </w:rPr>
          <w:t xml:space="preserve"> </w:t>
        </w:r>
      </w:ins>
      <w:ins w:id="216" w:author="Microsoft Office User" w:date="2017-12-11T12:16:00Z">
        <w:r w:rsidR="008611CD">
          <w:rPr>
            <w:rFonts w:ascii="Times New Roman" w:hAnsi="Times New Roman"/>
            <w:sz w:val="24"/>
            <w:szCs w:val="24"/>
          </w:rPr>
          <w:t xml:space="preserve">the presence of </w:t>
        </w:r>
      </w:ins>
      <w:ins w:id="217" w:author="Microsoft Office User" w:date="2017-12-11T11:49:00Z">
        <w:r w:rsidR="0061577B">
          <w:rPr>
            <w:rFonts w:ascii="Times New Roman" w:hAnsi="Times New Roman"/>
            <w:sz w:val="24"/>
            <w:szCs w:val="24"/>
          </w:rPr>
          <w:t>pyrite is</w:t>
        </w:r>
      </w:ins>
      <w:ins w:id="218" w:author="Michael Chen" w:date="2017-12-11T14:20:00Z">
        <w:r w:rsidR="00757BFC">
          <w:rPr>
            <w:rFonts w:ascii="Times New Roman" w:hAnsi="Times New Roman"/>
            <w:sz w:val="24"/>
            <w:szCs w:val="24"/>
          </w:rPr>
          <w:t xml:space="preserve"> speculated, but</w:t>
        </w:r>
      </w:ins>
      <w:ins w:id="219" w:author="Microsoft Office User" w:date="2017-12-11T11:49:00Z">
        <w:r w:rsidR="0061577B">
          <w:rPr>
            <w:rFonts w:ascii="Times New Roman" w:hAnsi="Times New Roman"/>
            <w:sz w:val="24"/>
            <w:szCs w:val="24"/>
          </w:rPr>
          <w:t xml:space="preserve"> not</w:t>
        </w:r>
      </w:ins>
      <w:ins w:id="220" w:author="Michael Chen" w:date="2017-12-11T14:20:00Z">
        <w:r w:rsidR="00757BFC">
          <w:rPr>
            <w:rFonts w:ascii="Times New Roman" w:hAnsi="Times New Roman"/>
            <w:sz w:val="24"/>
            <w:szCs w:val="24"/>
          </w:rPr>
          <w:t xml:space="preserve"> conclusively</w:t>
        </w:r>
      </w:ins>
      <w:ins w:id="221" w:author="Microsoft Office User" w:date="2017-12-11T11:49:00Z">
        <w:r w:rsidR="0061577B">
          <w:rPr>
            <w:rFonts w:ascii="Times New Roman" w:hAnsi="Times New Roman"/>
            <w:sz w:val="24"/>
            <w:szCs w:val="24"/>
          </w:rPr>
          <w:t xml:space="preserve"> reported</w:t>
        </w:r>
      </w:ins>
      <w:ins w:id="222" w:author="Microsoft Office User" w:date="2017-12-11T12:16:00Z">
        <w:r w:rsidR="008611CD">
          <w:rPr>
            <w:rFonts w:ascii="Times New Roman" w:hAnsi="Times New Roman"/>
            <w:sz w:val="24"/>
            <w:szCs w:val="24"/>
          </w:rPr>
          <w:t xml:space="preserve">. </w:t>
        </w:r>
      </w:ins>
      <w:ins w:id="223" w:author="Microsoft Office User" w:date="2017-12-11T11:52:00Z">
        <w:r w:rsidR="00C678F6">
          <w:rPr>
            <w:rFonts w:ascii="Times New Roman" w:hAnsi="Times New Roman"/>
            <w:sz w:val="24"/>
            <w:szCs w:val="24"/>
          </w:rPr>
          <w:t>Moreover, the stock specimen of cubic pyrite used here originates from a quarry in Peru, and likely differs compositionally from authigenic framboidal pyrite found within sulfidic sediments.</w:t>
        </w:r>
      </w:ins>
      <w:ins w:id="224" w:author="Microsoft Office User" w:date="2017-12-11T12:01:00Z">
        <w:r w:rsidR="00BC1108">
          <w:rPr>
            <w:rFonts w:ascii="Times New Roman" w:hAnsi="Times New Roman"/>
            <w:sz w:val="24"/>
            <w:szCs w:val="24"/>
          </w:rPr>
          <w:t xml:space="preserve"> Nevertheless, </w:t>
        </w:r>
      </w:ins>
      <w:ins w:id="225" w:author="Microsoft Office User" w:date="2017-12-11T12:02:00Z">
        <w:r w:rsidR="00BC1108">
          <w:rPr>
            <w:rFonts w:ascii="Times New Roman" w:hAnsi="Times New Roman"/>
            <w:sz w:val="24"/>
            <w:szCs w:val="24"/>
          </w:rPr>
          <w:t xml:space="preserve">this unexpected result </w:t>
        </w:r>
        <w:r w:rsidR="003837C2">
          <w:rPr>
            <w:rFonts w:ascii="Times New Roman" w:hAnsi="Times New Roman"/>
            <w:sz w:val="24"/>
            <w:szCs w:val="24"/>
          </w:rPr>
          <w:t xml:space="preserve">underscores the need for a better understanding of how Ra associates with minerals found under different redox conditions. For </w:t>
        </w:r>
      </w:ins>
      <w:ins w:id="226" w:author="Microsoft Office User" w:date="2017-12-11T12:04:00Z">
        <w:r w:rsidR="003837C2">
          <w:rPr>
            <w:rFonts w:ascii="Times New Roman" w:hAnsi="Times New Roman"/>
            <w:sz w:val="24"/>
            <w:szCs w:val="24"/>
          </w:rPr>
          <w:t>example</w:t>
        </w:r>
      </w:ins>
      <w:ins w:id="227" w:author="Microsoft Office User" w:date="2017-12-11T12:02:00Z">
        <w:r w:rsidR="003837C2">
          <w:rPr>
            <w:rFonts w:ascii="Times New Roman" w:hAnsi="Times New Roman"/>
            <w:sz w:val="24"/>
            <w:szCs w:val="24"/>
          </w:rPr>
          <w:t>,</w:t>
        </w:r>
      </w:ins>
      <w:ins w:id="228" w:author="Microsoft Office User" w:date="2017-12-11T12:04:00Z">
        <w:r w:rsidR="003837C2">
          <w:rPr>
            <w:rFonts w:ascii="Times New Roman" w:hAnsi="Times New Roman"/>
            <w:sz w:val="24"/>
            <w:szCs w:val="24"/>
          </w:rPr>
          <w:t xml:space="preserve"> </w:t>
        </w:r>
      </w:ins>
      <w:ins w:id="229" w:author="Microsoft Office User" w:date="2017-12-11T12:08:00Z">
        <w:r w:rsidR="0089531C">
          <w:rPr>
            <w:rFonts w:ascii="Times New Roman" w:hAnsi="Times New Roman"/>
            <w:sz w:val="24"/>
            <w:szCs w:val="24"/>
          </w:rPr>
          <w:t>within reducing sediments, green rust (layered mixed-valence ferric-ferric hydroxides) form and are capable of incorporating monovalent cations</w:t>
        </w:r>
        <w:del w:id="230" w:author="Michael Chen" w:date="2017-12-11T14:27:00Z">
          <w:r w:rsidR="0089531C" w:rsidDel="00757BFC">
            <w:rPr>
              <w:rFonts w:ascii="Times New Roman" w:hAnsi="Times New Roman"/>
              <w:sz w:val="24"/>
              <w:szCs w:val="24"/>
            </w:rPr>
            <w:delText xml:space="preserve"> (christiansen, dideriksen et al, 2014)</w:delText>
          </w:r>
        </w:del>
      </w:ins>
      <w:ins w:id="231" w:author="Microsoft Office User" w:date="2017-12-11T12:16:00Z">
        <w:r w:rsidR="008611CD">
          <w:rPr>
            <w:rFonts w:ascii="Times New Roman" w:hAnsi="Times New Roman"/>
            <w:sz w:val="24"/>
            <w:szCs w:val="24"/>
          </w:rPr>
          <w:t xml:space="preserve">, and </w:t>
        </w:r>
      </w:ins>
      <w:ins w:id="232" w:author="Microsoft Office User" w:date="2017-12-11T12:04:00Z">
        <w:r w:rsidR="003837C2">
          <w:rPr>
            <w:rFonts w:ascii="Times New Roman" w:hAnsi="Times New Roman"/>
            <w:sz w:val="24"/>
            <w:szCs w:val="24"/>
          </w:rPr>
          <w:t>although less abundant than Fe (</w:t>
        </w:r>
        <w:proofErr w:type="spellStart"/>
        <w:r w:rsidR="003837C2">
          <w:rPr>
            <w:rFonts w:ascii="Times New Roman" w:hAnsi="Times New Roman"/>
            <w:sz w:val="24"/>
            <w:szCs w:val="24"/>
          </w:rPr>
          <w:t>hydr</w:t>
        </w:r>
        <w:proofErr w:type="spellEnd"/>
        <w:r w:rsidR="003837C2">
          <w:rPr>
            <w:rFonts w:ascii="Times New Roman" w:hAnsi="Times New Roman"/>
            <w:sz w:val="24"/>
            <w:szCs w:val="24"/>
          </w:rPr>
          <w:t xml:space="preserve">)oxides, </w:t>
        </w:r>
        <w:proofErr w:type="spellStart"/>
        <w:r w:rsidR="003837C2">
          <w:rPr>
            <w:rFonts w:ascii="Times New Roman" w:hAnsi="Times New Roman"/>
            <w:sz w:val="24"/>
            <w:szCs w:val="24"/>
          </w:rPr>
          <w:t>Mn</w:t>
        </w:r>
        <w:proofErr w:type="spellEnd"/>
        <w:r w:rsidR="003837C2">
          <w:rPr>
            <w:rFonts w:ascii="Times New Roman" w:hAnsi="Times New Roman"/>
            <w:sz w:val="24"/>
            <w:szCs w:val="24"/>
          </w:rPr>
          <w:t xml:space="preserve"> (</w:t>
        </w:r>
        <w:proofErr w:type="spellStart"/>
        <w:r w:rsidR="003837C2">
          <w:rPr>
            <w:rFonts w:ascii="Times New Roman" w:hAnsi="Times New Roman"/>
            <w:sz w:val="24"/>
            <w:szCs w:val="24"/>
          </w:rPr>
          <w:t>hydr</w:t>
        </w:r>
        <w:proofErr w:type="spellEnd"/>
        <w:r w:rsidR="003837C2">
          <w:rPr>
            <w:rFonts w:ascii="Times New Roman" w:hAnsi="Times New Roman"/>
            <w:sz w:val="24"/>
            <w:szCs w:val="24"/>
          </w:rPr>
          <w:t xml:space="preserve">)oxides are also present within zones of SGD and </w:t>
        </w:r>
        <w:r w:rsidR="003837C2">
          <w:rPr>
            <w:rFonts w:ascii="Times New Roman" w:hAnsi="Times New Roman"/>
            <w:sz w:val="24"/>
            <w:szCs w:val="24"/>
          </w:rPr>
          <w:lastRenderedPageBreak/>
          <w:t>sorb Ra more extensively</w:t>
        </w:r>
        <w:r w:rsidR="00983FF9">
          <w:rPr>
            <w:rFonts w:ascii="Times New Roman" w:hAnsi="Times New Roman"/>
            <w:sz w:val="24"/>
            <w:szCs w:val="24"/>
          </w:rPr>
          <w:t>.</w:t>
        </w:r>
      </w:ins>
      <w:ins w:id="233" w:author="Michael Chen" w:date="2017-12-11T14:27:00Z">
        <w:r w:rsidR="00757BFC">
          <w:rPr>
            <w:rFonts w:ascii="Times New Roman" w:hAnsi="Times New Roman"/>
            <w:sz w:val="24"/>
            <w:szCs w:val="24"/>
          </w:rPr>
          <w:fldChar w:fldCharType="begin" w:fldLock="1"/>
        </w:r>
      </w:ins>
      <w:r w:rsidR="00757BFC">
        <w:rPr>
          <w:rFonts w:ascii="Times New Roman" w:hAnsi="Times New Roman"/>
          <w:sz w:val="24"/>
          <w:szCs w:val="24"/>
        </w:rPr>
        <w:instrText>ADDIN CSL_CITATION { "citationItems" : [ { "id" : "ITEM-1", "itemData" : { "DOI" : "10.1021/ic500495a", "ISSN" : "1520510X", "abstract" : "Green rust is a naturally occurring layered mixed-valent ferrous-ferric hydroxide, which can react with a range of redox-active compounds. Sulfate-bearing green rust is generally thought to have interlayers composed of sulfate and water. Here, we provide evidence that the interlayers also contain monovalent cations, using X-ray photoelectron spectroscopy and synchrotron X-ray scattering. For material synthesized with Na+, K+, Rb+, or Cs+, interlayer thickness derived from basal plane spacings correlates with the radius of the monovalent cation. In addition, sequential washing of the materials with water showed that Na+ and K+ were structurally fixed in the interlayer, whereas Rb+ and Cs+ could be removed, resulting in a decrease in the basal layer spacing. The incorporation of cations in the interlayer opens up new possibilities for the use of sulfate green rust for exchange reactions with both anions and cations: e.g., radioactive Cs. \u00a9 2014 American Chemical Society.", "author" : [ { "dropping-particle" : "", "family" : "Christiansen", "given" : "B. C.", "non-dropping-particle" : "", "parse-names" : false, "suffix" : "" }, { "dropping-particle" : "", "family" : "Dideriksen", "given" : "K.", "non-dropping-particle" : "", "parse-names" : false, "suffix" : "" }, { "dropping-particle" : "", "family" : "Katz", "given" : "A.", "non-dropping-particle" : "", "parse-names" : false, "suffix" : "" }, { "dropping-particle" : "", "family" : "Nedel", "given" : "S.", "non-dropping-particle" : "", "parse-names" : false, "suffix" : "" }, { "dropping-particle" : "", "family" : "Bovet", "given" : "N.", "non-dropping-particle" : "", "parse-names" : false, "suffix" : "" }, { "dropping-particle" : "", "family" : "S\u00f8rensen", "given" : "H. O.", "non-dropping-particle" : "", "parse-names" : false, "suffix" : "" }, { "dropping-particle" : "", "family" : "Frandsen", "given" : "C.", "non-dropping-particle" : "", "parse-names" : false, "suffix" : "" }, { "dropping-particle" : "", "family" : "Gundlach", "given" : "C.", "non-dropping-particle" : "", "parse-names" : false, "suffix" : "" }, { "dropping-particle" : "", "family" : "Andersson", "given" : "M. P.", "non-dropping-particle" : "", "parse-names" : false, "suffix" : "" }, { "dropping-particle" : "", "family" : "Stipp", "given" : "S. L S", "non-dropping-particle" : "", "parse-names" : false, "suffix" : "" } ], "container-title" : "Inorganic Chemistry", "id" : "ITEM-1", "issue" : "17", "issued" : { "date-parts" : [ [ "2014" ] ] }, "page" : "8887-8894", "title" : "Incorporation of monovalent cations in sulfate green rust", "type" : "article-journal", "volume" : "53" }, "uris" : [ "http://www.mendeley.com/documents/?uuid=097ac076-2659-4326-8dba-907d77211df0" ] } ], "mendeley" : { "formattedCitation" : "&lt;sup&gt;46&lt;/sup&gt;", "plainTextFormattedCitation" : "46", "previouslyFormattedCitation" : "&lt;sup&gt;46&lt;/sup&gt;"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46</w:t>
      </w:r>
      <w:ins w:id="234" w:author="Michael Chen" w:date="2017-12-11T14:27:00Z">
        <w:r w:rsidR="00757BFC">
          <w:rPr>
            <w:rFonts w:ascii="Times New Roman" w:hAnsi="Times New Roman"/>
            <w:sz w:val="24"/>
            <w:szCs w:val="24"/>
          </w:rPr>
          <w:fldChar w:fldCharType="end"/>
        </w:r>
      </w:ins>
      <w:ins w:id="235" w:author="Microsoft Office User" w:date="2017-12-11T12:04:00Z">
        <w:r w:rsidR="00983FF9">
          <w:rPr>
            <w:rFonts w:ascii="Times New Roman" w:hAnsi="Times New Roman"/>
            <w:sz w:val="24"/>
            <w:szCs w:val="24"/>
          </w:rPr>
          <w:t xml:space="preserve"> </w:t>
        </w:r>
      </w:ins>
      <w:ins w:id="236" w:author="Microsoft Office User" w:date="2017-12-11T12:18:00Z">
        <w:r w:rsidR="00983FF9">
          <w:rPr>
            <w:rFonts w:ascii="Times New Roman" w:hAnsi="Times New Roman"/>
            <w:sz w:val="24"/>
            <w:szCs w:val="24"/>
          </w:rPr>
          <w:t>I</w:t>
        </w:r>
      </w:ins>
      <w:ins w:id="237" w:author="Microsoft Office User" w:date="2017-12-11T12:04:00Z">
        <w:r w:rsidR="003837C2">
          <w:rPr>
            <w:rFonts w:ascii="Times New Roman" w:hAnsi="Times New Roman"/>
            <w:sz w:val="24"/>
            <w:szCs w:val="24"/>
          </w:rPr>
          <w:t xml:space="preserve">t is unknown whether Ra undergoes structural incorporation </w:t>
        </w:r>
      </w:ins>
      <w:ins w:id="238" w:author="Microsoft Office User" w:date="2017-12-11T12:16:00Z">
        <w:r w:rsidR="008611CD">
          <w:rPr>
            <w:rFonts w:ascii="Times New Roman" w:hAnsi="Times New Roman"/>
            <w:sz w:val="24"/>
            <w:szCs w:val="24"/>
          </w:rPr>
          <w:t>with these minerals</w:t>
        </w:r>
      </w:ins>
      <w:ins w:id="239" w:author="Microsoft Office User" w:date="2017-12-11T12:04:00Z">
        <w:r w:rsidR="003837C2">
          <w:rPr>
            <w:rFonts w:ascii="Times New Roman" w:hAnsi="Times New Roman"/>
            <w:sz w:val="24"/>
            <w:szCs w:val="24"/>
          </w:rPr>
          <w:t>, as observed for</w:t>
        </w:r>
      </w:ins>
      <w:ins w:id="240" w:author="Microsoft Office User" w:date="2017-12-11T12:17:00Z">
        <w:r w:rsidR="008611CD">
          <w:rPr>
            <w:rFonts w:ascii="Times New Roman" w:hAnsi="Times New Roman"/>
            <w:sz w:val="24"/>
            <w:szCs w:val="24"/>
          </w:rPr>
          <w:t xml:space="preserve"> Cs+ association with </w:t>
        </w:r>
      </w:ins>
      <w:ins w:id="241" w:author="Microsoft Office User" w:date="2017-12-11T12:18:00Z">
        <w:r w:rsidR="00983FF9">
          <w:rPr>
            <w:rFonts w:ascii="Times New Roman" w:hAnsi="Times New Roman"/>
            <w:sz w:val="24"/>
            <w:szCs w:val="24"/>
          </w:rPr>
          <w:t>sulfate green rust, or</w:t>
        </w:r>
      </w:ins>
      <w:ins w:id="242" w:author="Microsoft Office User" w:date="2017-12-11T12:04:00Z">
        <w:r w:rsidR="003837C2">
          <w:rPr>
            <w:rFonts w:ascii="Times New Roman" w:hAnsi="Times New Roman"/>
            <w:sz w:val="24"/>
            <w:szCs w:val="24"/>
          </w:rPr>
          <w:t xml:space="preserve"> U(VI) incorporation into biogenic manganese oxides</w:t>
        </w:r>
        <w:del w:id="243" w:author="Michael Chen" w:date="2017-12-11T14:30:00Z">
          <w:r w:rsidR="003837C2" w:rsidDel="00F64C67">
            <w:rPr>
              <w:rFonts w:ascii="Times New Roman" w:hAnsi="Times New Roman"/>
              <w:sz w:val="24"/>
              <w:szCs w:val="24"/>
            </w:rPr>
            <w:delText xml:space="preserve"> (Webb….Bargar, 2006, es&amp;t)</w:delText>
          </w:r>
        </w:del>
        <w:r w:rsidR="002B400B">
          <w:rPr>
            <w:rFonts w:ascii="Times New Roman" w:hAnsi="Times New Roman"/>
            <w:sz w:val="24"/>
            <w:szCs w:val="24"/>
          </w:rPr>
          <w:t>.</w:t>
        </w:r>
      </w:ins>
      <w:ins w:id="244" w:author="Michael Chen" w:date="2017-12-11T14:26:00Z">
        <w:r w:rsidR="00757BFC">
          <w:rPr>
            <w:rFonts w:ascii="Times New Roman" w:hAnsi="Times New Roman"/>
            <w:sz w:val="24"/>
            <w:szCs w:val="24"/>
          </w:rPr>
          <w:fldChar w:fldCharType="begin" w:fldLock="1"/>
        </w:r>
      </w:ins>
      <w:r w:rsidR="00757BFC">
        <w:rPr>
          <w:rFonts w:ascii="Times New Roman" w:hAnsi="Times New Roman"/>
          <w:sz w:val="24"/>
          <w:szCs w:val="24"/>
        </w:rPr>
        <w:instrText>ADDIN CSL_CITATION { "citationItems" : [ { "id" : "ITEM-1", "itemData" : { "DOI" : "10.1021/es051679f", "ISBN" : "0013-936X", "ISSN" : "0013936X", "PMID" : "16509317", "abstract" : "Biogenic manganese oxides are common and an important source of reactive mineral surfaces in the environment that may be potentially enhanced in bioremediation cases to improve natural attenuation. Experiments were performed in which the uranyl ion, UO22+ (U(VI)), at various concentrations was present during manganese oxide biogenesis. At all concentrations, there was strong uptake of U onto the oxides. Synchrotron-based extended X-ray absorption fine structure (EXAFS) spectroscopy and X-ray diffraction (XRD) studies were carried out to determine the molecular-scale mechanism by which uranyl is incorporated into the oxide and how this incorporation affects the resulting manganese oxide structure and mineralogy. The EXAFS experiments show that at low concentrations (&lt; 0.3 mol % U, &lt; 1 mu M U(VI) in solution), U(VI) is present as a strong bidentate surface complex. At high concentrations (&gt; 2 mol % U, &gt; 4 mu M U(VI) in solution), the presence of U(VI) affects the stability and structure of the Mn oxide to form poorly ordered Mn oxide tunnel structures, similar to todorokite. EXAFS modeling shows that uranyl is present in these oxides predominantly in the tunnels of the Mn oxide structure in a tridentate complex. Observations by XRD corroborate these results. Structural incorporation may lead to more stable U(VI) sequestration that may be suitable for remediation uses. These observations, combined with the very high uptake capacity of the Mn oxides, imply that Mn-oxidizing bacteria may significantly influence dissolved U(VI) concentrations in impacted waters via sorption and incorporation into Mn oxide biominerals.", "author" : [ { "dropping-particle" : "", "family" : "Webb", "given" : "S. M.", "non-dropping-particle" : "", "parse-names" : false, "suffix" : "" }, { "dropping-particle" : "", "family" : "Fuller", "given" : "C. C.", "non-dropping-particle" : "", "parse-names" : false, "suffix" : "" }, { "dropping-particle" : "", "family" : "Tebo", "given" : "B. M.", "non-dropping-particle" : "", "parse-names" : false, "suffix" : "" }, { "dropping-particle" : "", "family" : "Bargar", "given" : "J. R.", "non-dropping-particle" : "", "parse-names" : false, "suffix" : "" } ], "container-title" : "Environmental Science and Technology", "id" : "ITEM-1", "issue" : "3", "issued" : { "date-parts" : [ [ "2006" ] ] }, "page" : "771-777", "title" : "Determination of uranyl incorporation into biogenic manganese oxides using X-ray absorption spectroscopy and scattering", "type" : "article-journal", "volume" : "40" }, "uris" : [ "http://www.mendeley.com/documents/?uuid=e30f4fe5-4303-4c58-9a29-56646d780ba8" ] } ], "mendeley" : { "formattedCitation" : "&lt;sup&gt;47&lt;/sup&gt;", "plainTextFormattedCitation" : "47", "previouslyFormattedCitation" : "&lt;sup&gt;47&lt;/sup&gt;"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47</w:t>
      </w:r>
      <w:ins w:id="245" w:author="Michael Chen" w:date="2017-12-11T14:26:00Z">
        <w:r w:rsidR="00757BFC">
          <w:rPr>
            <w:rFonts w:ascii="Times New Roman" w:hAnsi="Times New Roman"/>
            <w:sz w:val="24"/>
            <w:szCs w:val="24"/>
          </w:rPr>
          <w:fldChar w:fldCharType="end"/>
        </w:r>
      </w:ins>
      <w:ins w:id="246" w:author="Microsoft Office User" w:date="2017-12-11T12:04:00Z">
        <w:r w:rsidR="002B400B">
          <w:rPr>
            <w:rFonts w:ascii="Times New Roman" w:hAnsi="Times New Roman"/>
            <w:sz w:val="24"/>
            <w:szCs w:val="24"/>
          </w:rPr>
          <w:t xml:space="preserve"> While redox controls on mineralogical composition clearly impart important controls on Ra mobility</w:t>
        </w:r>
      </w:ins>
      <w:ins w:id="247" w:author="Microsoft Office User" w:date="2017-12-11T12:27:00Z">
        <w:r w:rsidR="003B34ED">
          <w:rPr>
            <w:rFonts w:ascii="Times New Roman" w:hAnsi="Times New Roman"/>
            <w:sz w:val="24"/>
            <w:szCs w:val="24"/>
          </w:rPr>
          <w:t xml:space="preserve">, 2:1 </w:t>
        </w:r>
        <w:r w:rsidR="002B400B">
          <w:rPr>
            <w:rFonts w:ascii="Times New Roman" w:hAnsi="Times New Roman"/>
            <w:sz w:val="24"/>
            <w:szCs w:val="24"/>
          </w:rPr>
          <w:t xml:space="preserve">clay minerals </w:t>
        </w:r>
      </w:ins>
      <w:ins w:id="248" w:author="Microsoft Office User" w:date="2017-12-11T12:29:00Z">
        <w:r w:rsidR="002B400B">
          <w:rPr>
            <w:rFonts w:ascii="Times New Roman" w:hAnsi="Times New Roman"/>
            <w:sz w:val="24"/>
            <w:szCs w:val="24"/>
          </w:rPr>
          <w:t>persist across a range of condition</w:t>
        </w:r>
      </w:ins>
      <w:ins w:id="249" w:author="Michael Chen" w:date="2017-12-11T14:28:00Z">
        <w:r w:rsidR="00757BFC">
          <w:rPr>
            <w:rFonts w:ascii="Times New Roman" w:hAnsi="Times New Roman"/>
            <w:sz w:val="24"/>
            <w:szCs w:val="24"/>
          </w:rPr>
          <w:t>s</w:t>
        </w:r>
      </w:ins>
      <w:ins w:id="250" w:author="Microsoft Office User" w:date="2017-12-11T12:29:00Z">
        <w:r w:rsidR="002B400B">
          <w:rPr>
            <w:rFonts w:ascii="Times New Roman" w:hAnsi="Times New Roman"/>
            <w:sz w:val="24"/>
            <w:szCs w:val="24"/>
          </w:rPr>
          <w:t xml:space="preserve">, and harbor appreciable </w:t>
        </w:r>
      </w:ins>
      <w:ins w:id="251" w:author="Microsoft Office User" w:date="2017-12-11T12:31:00Z">
        <w:r w:rsidR="002B400B">
          <w:rPr>
            <w:rFonts w:ascii="Times New Roman" w:hAnsi="Times New Roman"/>
            <w:sz w:val="24"/>
            <w:szCs w:val="24"/>
          </w:rPr>
          <w:t>quantities of</w:t>
        </w:r>
      </w:ins>
      <w:ins w:id="252" w:author="Microsoft Office User" w:date="2017-12-11T12:29:00Z">
        <w:r w:rsidR="002B400B">
          <w:rPr>
            <w:rFonts w:ascii="Times New Roman" w:hAnsi="Times New Roman"/>
            <w:sz w:val="24"/>
            <w:szCs w:val="24"/>
          </w:rPr>
          <w:t xml:space="preserve"> </w:t>
        </w:r>
      </w:ins>
      <w:ins w:id="253" w:author="Microsoft Office User" w:date="2017-12-11T12:31:00Z">
        <w:r w:rsidR="002B400B">
          <w:rPr>
            <w:rFonts w:ascii="Times New Roman" w:hAnsi="Times New Roman"/>
            <w:sz w:val="24"/>
            <w:szCs w:val="24"/>
          </w:rPr>
          <w:t>Ra</w:t>
        </w:r>
      </w:ins>
      <w:ins w:id="254" w:author="Microsoft Office User" w:date="2017-12-11T12:32:00Z">
        <w:r w:rsidR="002B400B">
          <w:rPr>
            <w:rFonts w:ascii="Times New Roman" w:hAnsi="Times New Roman"/>
            <w:sz w:val="24"/>
            <w:szCs w:val="24"/>
          </w:rPr>
          <w:t xml:space="preserve">. </w:t>
        </w:r>
        <w:commentRangeStart w:id="255"/>
        <w:r w:rsidR="002B400B">
          <w:rPr>
            <w:rFonts w:ascii="Times New Roman" w:hAnsi="Times New Roman"/>
            <w:sz w:val="24"/>
            <w:szCs w:val="24"/>
          </w:rPr>
          <w:t xml:space="preserve">Here, montmorillonite </w:t>
        </w:r>
      </w:ins>
      <w:proofErr w:type="spellStart"/>
      <w:ins w:id="256" w:author="Microsoft Office User" w:date="2017-12-11T12:33:00Z">
        <w:r w:rsidR="002B400B">
          <w:rPr>
            <w:rFonts w:ascii="Times New Roman" w:hAnsi="Times New Roman"/>
            <w:sz w:val="24"/>
            <w:szCs w:val="24"/>
          </w:rPr>
          <w:t>sorbed</w:t>
        </w:r>
        <w:proofErr w:type="spellEnd"/>
        <w:r w:rsidR="002B400B">
          <w:rPr>
            <w:rFonts w:ascii="Times New Roman" w:hAnsi="Times New Roman"/>
            <w:sz w:val="24"/>
            <w:szCs w:val="24"/>
          </w:rPr>
          <w:t xml:space="preserve"> </w:t>
        </w:r>
        <w:del w:id="257" w:author="Michael Chen" w:date="2017-12-11T14:29:00Z">
          <w:r w:rsidR="002B400B" w:rsidDel="008B016F">
            <w:rPr>
              <w:rFonts w:ascii="Times New Roman" w:hAnsi="Times New Roman"/>
              <w:sz w:val="24"/>
              <w:szCs w:val="24"/>
            </w:rPr>
            <w:delText>greater quantites</w:delText>
          </w:r>
        </w:del>
      </w:ins>
      <w:ins w:id="258" w:author="Michael Chen" w:date="2017-12-11T14:29:00Z">
        <w:r w:rsidR="008B016F">
          <w:rPr>
            <w:rFonts w:ascii="Times New Roman" w:hAnsi="Times New Roman"/>
            <w:sz w:val="24"/>
            <w:szCs w:val="24"/>
          </w:rPr>
          <w:t>significant quantities</w:t>
        </w:r>
      </w:ins>
      <w:ins w:id="259" w:author="Microsoft Office User" w:date="2017-12-11T12:33:00Z">
        <w:r w:rsidR="002B400B">
          <w:rPr>
            <w:rFonts w:ascii="Times New Roman" w:hAnsi="Times New Roman"/>
            <w:sz w:val="24"/>
            <w:szCs w:val="24"/>
          </w:rPr>
          <w:t xml:space="preserve"> of Ra</w:t>
        </w:r>
      </w:ins>
      <w:ins w:id="260" w:author="Microsoft Office User" w:date="2017-12-11T12:32:00Z">
        <w:del w:id="261" w:author="Michael Chen" w:date="2017-12-11T14:29:00Z">
          <w:r w:rsidR="002B400B" w:rsidDel="008B016F">
            <w:rPr>
              <w:rFonts w:ascii="Times New Roman" w:hAnsi="Times New Roman"/>
              <w:sz w:val="24"/>
              <w:szCs w:val="24"/>
            </w:rPr>
            <w:delText xml:space="preserve"> than iron (hydr)o</w:delText>
          </w:r>
          <w:r w:rsidR="007C6098" w:rsidDel="008B016F">
            <w:rPr>
              <w:rFonts w:ascii="Times New Roman" w:hAnsi="Times New Roman"/>
              <w:sz w:val="24"/>
              <w:szCs w:val="24"/>
            </w:rPr>
            <w:delText>xides</w:delText>
          </w:r>
        </w:del>
        <w:r w:rsidR="007C6098">
          <w:rPr>
            <w:rFonts w:ascii="Times New Roman" w:hAnsi="Times New Roman"/>
            <w:sz w:val="24"/>
            <w:szCs w:val="24"/>
          </w:rPr>
          <w:t xml:space="preserve">, and may thereby represent a pool of </w:t>
        </w:r>
        <w:proofErr w:type="spellStart"/>
        <w:r w:rsidR="007C6098">
          <w:rPr>
            <w:rFonts w:ascii="Times New Roman" w:hAnsi="Times New Roman"/>
            <w:sz w:val="24"/>
            <w:szCs w:val="24"/>
          </w:rPr>
          <w:t>sorbed</w:t>
        </w:r>
        <w:proofErr w:type="spellEnd"/>
        <w:r w:rsidR="007C6098">
          <w:rPr>
            <w:rFonts w:ascii="Times New Roman" w:hAnsi="Times New Roman"/>
            <w:sz w:val="24"/>
            <w:szCs w:val="24"/>
          </w:rPr>
          <w:t xml:space="preserve"> </w:t>
        </w:r>
      </w:ins>
      <w:ins w:id="262" w:author="Microsoft Office User" w:date="2017-12-11T12:34:00Z">
        <w:r w:rsidR="007C6098">
          <w:rPr>
            <w:rFonts w:ascii="Times New Roman" w:hAnsi="Times New Roman"/>
            <w:sz w:val="24"/>
            <w:szCs w:val="24"/>
          </w:rPr>
          <w:t>radium</w:t>
        </w:r>
      </w:ins>
      <w:ins w:id="263" w:author="Microsoft Office User" w:date="2017-12-11T12:32:00Z">
        <w:r w:rsidR="007C6098">
          <w:rPr>
            <w:rFonts w:ascii="Times New Roman" w:hAnsi="Times New Roman"/>
            <w:sz w:val="24"/>
            <w:szCs w:val="24"/>
          </w:rPr>
          <w:t xml:space="preserve"> </w:t>
        </w:r>
      </w:ins>
      <w:ins w:id="264" w:author="Microsoft Office User" w:date="2017-12-11T12:34:00Z">
        <w:r w:rsidR="007C6098">
          <w:rPr>
            <w:rFonts w:ascii="Times New Roman" w:hAnsi="Times New Roman"/>
            <w:sz w:val="24"/>
            <w:szCs w:val="24"/>
          </w:rPr>
          <w:t xml:space="preserve">that is (relatively) redox stable compared to metal </w:t>
        </w:r>
      </w:ins>
      <w:commentRangeEnd w:id="255"/>
      <w:r w:rsidR="00F64C67">
        <w:rPr>
          <w:rStyle w:val="CommentReference"/>
        </w:rPr>
        <w:commentReference w:id="255"/>
      </w:r>
      <w:ins w:id="266" w:author="Microsoft Office User" w:date="2017-12-11T12:34:00Z">
        <w:r w:rsidR="007C6098">
          <w:rPr>
            <w:rFonts w:ascii="Times New Roman" w:hAnsi="Times New Roman"/>
            <w:sz w:val="24"/>
            <w:szCs w:val="24"/>
          </w:rPr>
          <w:t>(</w:t>
        </w:r>
        <w:proofErr w:type="spellStart"/>
        <w:r w:rsidR="007C6098">
          <w:rPr>
            <w:rFonts w:ascii="Times New Roman" w:hAnsi="Times New Roman"/>
            <w:sz w:val="24"/>
            <w:szCs w:val="24"/>
          </w:rPr>
          <w:t>hydr</w:t>
        </w:r>
        <w:proofErr w:type="spellEnd"/>
        <w:r w:rsidR="007C6098">
          <w:rPr>
            <w:rFonts w:ascii="Times New Roman" w:hAnsi="Times New Roman"/>
            <w:sz w:val="24"/>
            <w:szCs w:val="24"/>
          </w:rPr>
          <w:t xml:space="preserve">)oxides. </w:t>
        </w:r>
      </w:ins>
      <w:ins w:id="267" w:author="Microsoft Office User" w:date="2017-12-11T12:35:00Z">
        <w:r w:rsidR="007C6098">
          <w:rPr>
            <w:rFonts w:ascii="Times New Roman" w:hAnsi="Times New Roman"/>
            <w:sz w:val="24"/>
            <w:szCs w:val="24"/>
          </w:rPr>
          <w:t xml:space="preserve">While not examined here, it is plausible that Ra associates with </w:t>
        </w:r>
      </w:ins>
      <w:ins w:id="268" w:author="Microsoft Office User" w:date="2017-12-11T12:36:00Z">
        <w:r w:rsidR="007C6098">
          <w:rPr>
            <w:rFonts w:ascii="Times New Roman" w:hAnsi="Times New Roman"/>
            <w:sz w:val="24"/>
            <w:szCs w:val="24"/>
          </w:rPr>
          <w:t xml:space="preserve">frayed edge sites within </w:t>
        </w:r>
      </w:ins>
      <w:ins w:id="269" w:author="Microsoft Office User" w:date="2017-12-11T12:35:00Z">
        <w:r w:rsidR="007C6098">
          <w:rPr>
            <w:rFonts w:ascii="Times New Roman" w:hAnsi="Times New Roman"/>
            <w:sz w:val="24"/>
            <w:szCs w:val="24"/>
          </w:rPr>
          <w:t>partially weathered primary clays, such as those found in Wa</w:t>
        </w:r>
      </w:ins>
      <w:ins w:id="270" w:author="Michael Chen" w:date="2017-12-11T14:29:00Z">
        <w:r w:rsidR="008B016F">
          <w:rPr>
            <w:rFonts w:ascii="Times New Roman" w:hAnsi="Times New Roman"/>
            <w:sz w:val="24"/>
            <w:szCs w:val="24"/>
          </w:rPr>
          <w:t>qu</w:t>
        </w:r>
      </w:ins>
      <w:ins w:id="271" w:author="Microsoft Office User" w:date="2017-12-11T12:35:00Z">
        <w:del w:id="272" w:author="Michael Chen" w:date="2017-12-11T14:29:00Z">
          <w:r w:rsidR="007C6098" w:rsidDel="008B016F">
            <w:rPr>
              <w:rFonts w:ascii="Times New Roman" w:hAnsi="Times New Roman"/>
              <w:sz w:val="24"/>
              <w:szCs w:val="24"/>
            </w:rPr>
            <w:delText>k</w:delText>
          </w:r>
        </w:del>
        <w:r w:rsidR="007C6098">
          <w:rPr>
            <w:rFonts w:ascii="Times New Roman" w:hAnsi="Times New Roman"/>
            <w:sz w:val="24"/>
            <w:szCs w:val="24"/>
          </w:rPr>
          <w:t>oit bay, similar to that observed for Cs</w:t>
        </w:r>
        <w:r w:rsidR="007C6098" w:rsidRPr="00F64C67">
          <w:rPr>
            <w:rFonts w:ascii="Times New Roman" w:hAnsi="Times New Roman"/>
            <w:sz w:val="24"/>
            <w:szCs w:val="24"/>
            <w:vertAlign w:val="superscript"/>
            <w:rPrChange w:id="273" w:author="Michael Chen" w:date="2017-12-11T14:30:00Z">
              <w:rPr>
                <w:rFonts w:ascii="Times New Roman" w:hAnsi="Times New Roman"/>
                <w:sz w:val="24"/>
                <w:szCs w:val="24"/>
              </w:rPr>
            </w:rPrChange>
          </w:rPr>
          <w:t>+</w:t>
        </w:r>
        <w:r w:rsidR="007C6098">
          <w:rPr>
            <w:rFonts w:ascii="Times New Roman" w:hAnsi="Times New Roman"/>
            <w:sz w:val="24"/>
            <w:szCs w:val="24"/>
          </w:rPr>
          <w:t xml:space="preserve"> </w:t>
        </w:r>
      </w:ins>
      <w:ins w:id="274" w:author="Microsoft Office User" w:date="2017-12-11T12:37:00Z">
        <w:r w:rsidR="007C6098">
          <w:rPr>
            <w:rFonts w:ascii="Times New Roman" w:hAnsi="Times New Roman"/>
            <w:sz w:val="24"/>
            <w:szCs w:val="24"/>
          </w:rPr>
          <w:t xml:space="preserve">sorption to </w:t>
        </w:r>
        <w:del w:id="275" w:author="Michael Chen" w:date="2017-12-11T14:33:00Z">
          <w:r w:rsidR="007C6098" w:rsidDel="00F64C67">
            <w:rPr>
              <w:rFonts w:ascii="Times New Roman" w:hAnsi="Times New Roman"/>
              <w:sz w:val="24"/>
              <w:szCs w:val="24"/>
            </w:rPr>
            <w:delText>xxx</w:delText>
          </w:r>
        </w:del>
      </w:ins>
      <w:ins w:id="276" w:author="Michael Chen" w:date="2017-12-11T14:34:00Z">
        <w:r w:rsidR="00F64C67">
          <w:rPr>
            <w:rFonts w:ascii="Times New Roman" w:hAnsi="Times New Roman"/>
            <w:sz w:val="24"/>
            <w:szCs w:val="24"/>
          </w:rPr>
          <w:t>micas</w:t>
        </w:r>
      </w:ins>
      <w:ins w:id="277" w:author="Microsoft Office User" w:date="2017-12-11T12:37:00Z">
        <w:r w:rsidR="007C6098">
          <w:rPr>
            <w:rFonts w:ascii="Times New Roman" w:hAnsi="Times New Roman"/>
            <w:sz w:val="24"/>
            <w:szCs w:val="24"/>
          </w:rPr>
          <w:t xml:space="preserve"> within Hanford sediments</w:t>
        </w:r>
        <w:del w:id="278" w:author="Michael Chen" w:date="2017-12-11T14:32:00Z">
          <w:r w:rsidR="007C6098" w:rsidDel="00F64C67">
            <w:rPr>
              <w:rFonts w:ascii="Times New Roman" w:hAnsi="Times New Roman"/>
              <w:sz w:val="24"/>
              <w:szCs w:val="24"/>
            </w:rPr>
            <w:delText xml:space="preserve"> (zachara,  Hanford paper)</w:delText>
          </w:r>
        </w:del>
        <w:r w:rsidR="007C6098">
          <w:rPr>
            <w:rFonts w:ascii="Times New Roman" w:hAnsi="Times New Roman"/>
            <w:sz w:val="24"/>
            <w:szCs w:val="24"/>
          </w:rPr>
          <w:t>.</w:t>
        </w:r>
      </w:ins>
      <w:ins w:id="279" w:author="Michael Chen" w:date="2017-12-11T14:31:00Z">
        <w:r w:rsidR="00F64C67">
          <w:rPr>
            <w:rFonts w:ascii="Times New Roman" w:hAnsi="Times New Roman"/>
            <w:sz w:val="24"/>
            <w:szCs w:val="24"/>
          </w:rPr>
          <w:fldChar w:fldCharType="begin" w:fldLock="1"/>
        </w:r>
      </w:ins>
      <w:r w:rsidR="00F64C67">
        <w:rPr>
          <w:rFonts w:ascii="Times New Roman" w:hAnsi="Times New Roman"/>
          <w:sz w:val="24"/>
          <w:szCs w:val="24"/>
        </w:rPr>
        <w:instrText>ADDIN CSL_CITATION { "citationItems" : [ { "id" : "ITEM-1", "itemData" : { "DOI" : "10.1016/S0016-7037(01)00759-1", "ISSN" : "00167037", "author" : [ { "dropping-particle" : "", "family" : "Zachara", "given" : "John M", "non-dropping-particle" : "", "parse-names" : false, "suffix" : "" }, { "dropping-particle" : "", "family" : "Smith", "given" : "Steven C", "non-dropping-particle" : "", "parse-names" : false, "suffix" : "" }, { "dropping-particle" : "", "family" : "Liu", "given" : "Chongxuan", "non-dropping-particle" : "", "parse-names" : false, "suffix" : "" }, { "dropping-particle" : "", "family" : "McKinley", "given" : "James P", "non-dropping-particle" : "", "parse-names" : false, "suffix" : "" }, { "dropping-particle" : "", "family" : "Serne", "given" : "R.Jeffrey", "non-dropping-particle" : "", "parse-names" : false, "suffix" : "" }, { "dropping-particle" : "", "family" : "Gassman", "given" : "Paul L", "non-dropping-particle" : "", "parse-names" : false, "suffix" : "" }, { "dropping-particle" : "", "family" : "Achara", "given" : "J O H N M Z", "non-dropping-particle" : "", "parse-names" : false, "suffix" : "" }, { "dropping-particle" : "", "family" : "Mith", "given" : "S Teven C S", "non-dropping-particle" : "", "parse-names" : false, "suffix" : "" }, { "dropping-particle" : "", "family" : "Iu", "given" : "C Hongxuan L", "non-dropping-particle" : "", "parse-names" : false, "suffix" : "" }, { "dropping-particle" : "", "family" : "Inley", "given" : "J Ames P M C K", "non-dropping-particle" : "", "parse-names" : false, "suffix" : "" }, { "dropping-particle" : "", "family" : "Erne", "given" : "R J Effrey S", "non-dropping-particle" : "", "parse-names" : false, "suffix" : "" }, { "dropping-particle" : "", "family" : "Assman", "given" : "P A U L L G", "non-dropping-particle" : "", "parse-names" : false, "suffix" : "" } ], "container-title" : "Geochimica et Cosmochimica Acta", "id" : "ITEM-1", "issue" : "2", "issued" : { "date-parts" : [ [ "2002", "1" ] ] }, "page" : "193-211", "title" : "Sorption of Cs+ to micaceous subsurface sediments from the Hanford site, USA", "type" : "article-journal", "volume" : "66" }, "uris" : [ "http://www.mendeley.com/documents/?uuid=b7c1df31-6536-4f1f-b76a-d0cdfde521a4" ] } ], "mendeley" : { "formattedCitation" : "&lt;sup&gt;48&lt;/sup&gt;", "plainTextFormattedCitation" : "48", "previouslyFormattedCitation" : "&lt;sup&gt;48&lt;/sup&gt;" }, "properties" : {  }, "schema" : "https://github.com/citation-style-language/schema/raw/master/csl-citation.json" }</w:instrText>
      </w:r>
      <w:r w:rsidR="00F64C67">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48</w:t>
      </w:r>
      <w:ins w:id="280" w:author="Michael Chen" w:date="2017-12-11T14:31:00Z">
        <w:r w:rsidR="00F64C67">
          <w:rPr>
            <w:rFonts w:ascii="Times New Roman" w:hAnsi="Times New Roman"/>
            <w:sz w:val="24"/>
            <w:szCs w:val="24"/>
          </w:rPr>
          <w:fldChar w:fldCharType="end"/>
        </w:r>
      </w:ins>
    </w:p>
    <w:p w14:paraId="5732D044" w14:textId="337DE6A0" w:rsidR="00467D2D" w:rsidDel="00AA4FE6" w:rsidRDefault="00ED489F" w:rsidP="007E47B4">
      <w:pPr>
        <w:spacing w:line="480" w:lineRule="auto"/>
        <w:rPr>
          <w:del w:id="281" w:author="Microsoft Office User" w:date="2017-12-10T23:33:00Z"/>
          <w:rFonts w:ascii="Times New Roman" w:hAnsi="Times New Roman"/>
          <w:sz w:val="24"/>
          <w:szCs w:val="24"/>
        </w:rPr>
        <w:pPrChange w:id="282" w:author="Michael Chen" w:date="2017-12-11T13:00:00Z">
          <w:pPr>
            <w:spacing w:line="240" w:lineRule="auto"/>
          </w:pPr>
        </w:pPrChange>
      </w:pPr>
      <w:del w:id="283" w:author="Microsoft Office User" w:date="2017-12-10T22:20:00Z">
        <w:r w:rsidDel="008A7C6C">
          <w:rPr>
            <w:rFonts w:ascii="Times New Roman" w:hAnsi="Times New Roman"/>
            <w:sz w:val="24"/>
            <w:szCs w:val="24"/>
          </w:rPr>
          <w:delText xml:space="preserve"> transformation pathways</w:delText>
        </w:r>
      </w:del>
      <w:del w:id="284" w:author="Microsoft Office User" w:date="2017-12-10T15:59:00Z">
        <w:r w:rsidDel="00B70FEA">
          <w:rPr>
            <w:rFonts w:ascii="Times New Roman" w:hAnsi="Times New Roman"/>
            <w:sz w:val="24"/>
            <w:szCs w:val="24"/>
          </w:rPr>
          <w:delText xml:space="preserve"> that can control which phases form</w:delText>
        </w:r>
      </w:del>
      <w:del w:id="285" w:author="Microsoft Office User" w:date="2017-12-10T23:11:00Z">
        <w:r w:rsidDel="00F47A44">
          <w:rPr>
            <w:rFonts w:ascii="Times New Roman" w:hAnsi="Times New Roman"/>
            <w:sz w:val="24"/>
            <w:szCs w:val="24"/>
          </w:rPr>
          <w:delText>.</w:delText>
        </w:r>
      </w:del>
      <w:del w:id="286" w:author="Microsoft Office User" w:date="2017-12-10T22:40:00Z">
        <w:r w:rsidDel="007F799F">
          <w:rPr>
            <w:rFonts w:ascii="Times New Roman" w:hAnsi="Times New Roman"/>
            <w:sz w:val="24"/>
            <w:szCs w:val="24"/>
          </w:rPr>
          <w:fldChar w:fldCharType="begin" w:fldLock="1"/>
        </w:r>
        <w:r w:rsidR="001E6C4F" w:rsidDel="007F799F">
          <w:rPr>
            <w:rFonts w:ascii="Times New Roman" w:hAnsi="Times New Roman"/>
            <w:sz w:val="24"/>
            <w:szCs w:val="24"/>
          </w:rPr>
          <w:del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"10.4319/lo.2001.46.2.0465", "ISSN" : "00243590", "author" : [ { "dropping-particle" : "", "family" : "Charette", "given" : "Matthew A.", "non-dropping-particle" : "", "parse-names" : false, "suffix" : "" }, { "dropping-particle" : "", "family" : "Buesseler", "given" : "Ken O.", "non-dropping-particle" : "", "parse-names" : false, "suffix" : "" }, { "dropping-particle" : "", "family" : "Andrews", "given" : "John E.", "non-dropping-particle" : "", "parse-names" : false, "suffix" : "" } ], "container-title" : "Limnology and Oceanography", "id" : "ITEM-2", "issue" : "2", "issued" : { "date-parts" : [ [ "2001" ] ] }, "page" : "465-470", "title" : "Utility of radium isotopes for evaluating the input and transport of groundwater-derived nitrogen to a Cape Cod estuary", "type" : "article-journal", "volume" : "46" }, "uris" : [ "http://www.mendeley.com/documents/?uuid=d69c276e-5b8e-4b91-84f1-e7619d4b687c"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"&lt;sup&gt;15,39,41&lt;/sup&gt;", "plainTextFormattedCitation" : "15,39,41", "previouslyFormattedCitation" : "&lt;sup&gt;15,39,41&lt;/sup&gt;" }, "properties" : { "noteIndex" : 14 }, "schema" : "https://github.com/citation-style-language/schema/raw/master/csl-citation.json" }</w:delInstrText>
        </w:r>
        <w:r w:rsidDel="007F799F">
          <w:rPr>
            <w:rFonts w:ascii="Times New Roman" w:hAnsi="Times New Roman"/>
            <w:sz w:val="24"/>
            <w:szCs w:val="24"/>
          </w:rPr>
          <w:fldChar w:fldCharType="separate"/>
        </w:r>
        <w:r w:rsidR="001E6C4F" w:rsidRPr="001E6C4F" w:rsidDel="007F799F">
          <w:rPr>
            <w:rFonts w:ascii="Times New Roman" w:hAnsi="Times New Roman"/>
            <w:noProof/>
            <w:sz w:val="24"/>
            <w:szCs w:val="24"/>
            <w:vertAlign w:val="superscript"/>
          </w:rPr>
          <w:delText>15,39,41</w:delText>
        </w:r>
        <w:r w:rsidDel="007F799F">
          <w:rPr>
            <w:rFonts w:ascii="Times New Roman" w:hAnsi="Times New Roman"/>
            <w:sz w:val="24"/>
            <w:szCs w:val="24"/>
          </w:rPr>
          <w:fldChar w:fldCharType="end"/>
        </w:r>
      </w:del>
      <w:del w:id="287" w:author="Microsoft Office User" w:date="2017-12-10T23:11:00Z">
        <w:r w:rsidDel="00F47A44">
          <w:rPr>
            <w:rFonts w:ascii="Times New Roman" w:hAnsi="Times New Roman"/>
            <w:sz w:val="24"/>
            <w:szCs w:val="24"/>
          </w:rPr>
          <w:delText xml:space="preserve"> </w:delText>
        </w:r>
      </w:del>
      <w:del w:id="288" w:author="Microsoft Office User" w:date="2017-12-10T22:51:00Z">
        <w:r w:rsidDel="00115C48">
          <w:rPr>
            <w:rFonts w:ascii="Times New Roman" w:hAnsi="Times New Roman"/>
            <w:sz w:val="24"/>
            <w:szCs w:val="24"/>
          </w:rPr>
          <w:delText>For example</w:delText>
        </w:r>
      </w:del>
      <w:del w:id="289" w:author="Microsoft Office User" w:date="2017-12-10T22:57:00Z">
        <w:r w:rsidDel="00A31E6A">
          <w:rPr>
            <w:rFonts w:ascii="Times New Roman" w:hAnsi="Times New Roman"/>
            <w:sz w:val="24"/>
            <w:szCs w:val="24"/>
          </w:rPr>
          <w:delText>, total</w:delText>
        </w:r>
      </w:del>
      <w:del w:id="290" w:author="Microsoft Office User" w:date="2017-12-10T23:33:00Z">
        <w:r w:rsidDel="00AA4FE6">
          <w:rPr>
            <w:rFonts w:ascii="Times New Roman" w:hAnsi="Times New Roman"/>
            <w:sz w:val="24"/>
            <w:szCs w:val="24"/>
          </w:rPr>
          <w:delText xml:space="preserve"> sediment Fe concentrations have been reported in natural sediments, but the accompanying mineralogy have not been discussed, instead examining how different sediment characteristics affect the sediment-Ra K</w:delText>
        </w:r>
        <w:r w:rsidDel="00AA4FE6">
          <w:rPr>
            <w:rFonts w:ascii="Times New Roman" w:hAnsi="Times New Roman"/>
            <w:sz w:val="24"/>
            <w:szCs w:val="24"/>
            <w:vertAlign w:val="subscript"/>
          </w:rPr>
          <w:softHyphen/>
          <w:delText xml:space="preserve">d </w:delText>
        </w:r>
        <w:r w:rsidDel="00AA4FE6">
          <w:rPr>
            <w:rFonts w:ascii="Times New Roman" w:hAnsi="Times New Roman"/>
            <w:sz w:val="24"/>
            <w:szCs w:val="24"/>
          </w:rPr>
          <w:delText>value</w:delText>
        </w:r>
        <w:r w:rsidR="0050044B" w:rsidDel="00AA4FE6">
          <w:rPr>
            <w:rFonts w:ascii="Times New Roman" w:hAnsi="Times New Roman"/>
            <w:sz w:val="24"/>
            <w:szCs w:val="24"/>
          </w:rPr>
          <w:delText xml:space="preserve"> (e.g. particle size distribution, sand-silt-clay fraction)</w:delText>
        </w:r>
        <w:r w:rsidDel="00AA4FE6">
          <w:rPr>
            <w:rFonts w:ascii="Times New Roman" w:hAnsi="Times New Roman"/>
            <w:sz w:val="24"/>
            <w:szCs w:val="24"/>
          </w:rPr>
          <w:delText>.</w:delText>
        </w:r>
        <w:r w:rsidDel="00AA4FE6">
          <w:rPr>
            <w:rFonts w:ascii="Times New Roman" w:hAnsi="Times New Roman"/>
            <w:sz w:val="24"/>
            <w:szCs w:val="24"/>
          </w:rPr>
          <w:fldChar w:fldCharType="begin" w:fldLock="1"/>
        </w:r>
        <w:r w:rsidDel="00AA4FE6">
          <w:rPr>
            <w:rFonts w:ascii="Times New Roman" w:hAnsi="Times New Roman"/>
            <w:sz w:val="24"/>
            <w:szCs w:val="24"/>
          </w:rPr>
          <w:del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14 }, "schema" : "https://github.com/citation-style-language/schema/raw/master/csl-citation.json" }</w:delInstrText>
        </w:r>
        <w:r w:rsidDel="00AA4FE6">
          <w:rPr>
            <w:rFonts w:ascii="Times New Roman" w:hAnsi="Times New Roman"/>
            <w:sz w:val="24"/>
            <w:szCs w:val="24"/>
          </w:rPr>
          <w:fldChar w:fldCharType="separate"/>
        </w:r>
        <w:r w:rsidRPr="00ED489F" w:rsidDel="00AA4FE6">
          <w:rPr>
            <w:rFonts w:ascii="Times New Roman" w:hAnsi="Times New Roman"/>
            <w:noProof/>
            <w:sz w:val="24"/>
            <w:szCs w:val="24"/>
            <w:vertAlign w:val="superscript"/>
          </w:rPr>
          <w:delText>9</w:delText>
        </w:r>
        <w:r w:rsidDel="00AA4FE6">
          <w:rPr>
            <w:rFonts w:ascii="Times New Roman" w:hAnsi="Times New Roman"/>
            <w:sz w:val="24"/>
            <w:szCs w:val="24"/>
          </w:rPr>
          <w:fldChar w:fldCharType="end"/>
        </w:r>
        <w:r w:rsidR="00F6128D" w:rsidDel="00AA4FE6">
          <w:rPr>
            <w:rFonts w:ascii="Times New Roman" w:hAnsi="Times New Roman"/>
            <w:sz w:val="24"/>
            <w:szCs w:val="24"/>
          </w:rPr>
          <w:delText xml:space="preserve"> </w:delText>
        </w:r>
        <w:r w:rsidR="00E11F58" w:rsidDel="00AA4FE6">
          <w:rPr>
            <w:rFonts w:ascii="Times New Roman" w:hAnsi="Times New Roman"/>
            <w:sz w:val="24"/>
            <w:szCs w:val="24"/>
          </w:rPr>
          <w:delText xml:space="preserve">Accounting for the specific mineral phases present may help constrain sources of variation. </w:delText>
        </w:r>
        <w:r w:rsidR="00F6128D" w:rsidDel="00AA4FE6">
          <w:rPr>
            <w:rFonts w:ascii="Times New Roman" w:hAnsi="Times New Roman"/>
            <w:sz w:val="24"/>
            <w:szCs w:val="24"/>
          </w:rPr>
          <w:delText>It is important to remember, however, that sorption processes, as described here, may not be the dominant process. A recent study of Ra pore water variability in a salt marsh found little correlation with salinity or redox state, instead finding that the major drivers for Ra isotope variation were related to hydrologic flushing.</w:delText>
        </w:r>
        <w:r w:rsidR="00F6128D" w:rsidDel="00AA4FE6">
          <w:rPr>
            <w:rFonts w:ascii="Times New Roman" w:hAnsi="Times New Roman"/>
            <w:sz w:val="24"/>
            <w:szCs w:val="24"/>
          </w:rPr>
          <w:fldChar w:fldCharType="begin" w:fldLock="1"/>
        </w:r>
        <w:r w:rsidR="001E6C4F" w:rsidDel="00AA4FE6">
          <w:rPr>
            <w:rFonts w:ascii="Times New Roman" w:hAnsi="Times New Roman"/>
            <w:sz w:val="24"/>
            <w:szCs w:val="24"/>
          </w:rPr>
          <w:del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"mendeley" : { "formattedCitation" : "&lt;sup&gt;38&lt;/sup&gt;", "plainTextFormattedCitation" : "38", "previouslyFormattedCitation" : "&lt;sup&gt;38&lt;/sup&gt;" }, "properties" : { "noteIndex" : 15 }, "schema" : "https://github.com/citation-style-language/schema/raw/master/csl-citation.json" }</w:delInstrText>
        </w:r>
        <w:r w:rsidR="00F6128D" w:rsidDel="00AA4FE6">
          <w:rPr>
            <w:rFonts w:ascii="Times New Roman" w:hAnsi="Times New Roman"/>
            <w:sz w:val="24"/>
            <w:szCs w:val="24"/>
          </w:rPr>
          <w:fldChar w:fldCharType="separate"/>
        </w:r>
        <w:r w:rsidR="001E6C4F" w:rsidRPr="001E6C4F" w:rsidDel="00AA4FE6">
          <w:rPr>
            <w:rFonts w:ascii="Times New Roman" w:hAnsi="Times New Roman"/>
            <w:noProof/>
            <w:sz w:val="24"/>
            <w:szCs w:val="24"/>
            <w:vertAlign w:val="superscript"/>
          </w:rPr>
          <w:delText>38</w:delText>
        </w:r>
        <w:r w:rsidR="00F6128D" w:rsidDel="00AA4FE6">
          <w:rPr>
            <w:rFonts w:ascii="Times New Roman" w:hAnsi="Times New Roman"/>
            <w:sz w:val="24"/>
            <w:szCs w:val="24"/>
          </w:rPr>
          <w:fldChar w:fldCharType="end"/>
        </w:r>
        <w:r w:rsidR="00F6128D" w:rsidDel="00AA4FE6">
          <w:rPr>
            <w:rFonts w:ascii="Times New Roman" w:hAnsi="Times New Roman"/>
            <w:sz w:val="24"/>
            <w:szCs w:val="24"/>
          </w:rPr>
          <w:delText xml:space="preserve"> </w:delText>
        </w:r>
        <w:r w:rsidR="009448C3" w:rsidDel="00AA4FE6">
          <w:rPr>
            <w:rFonts w:ascii="Times New Roman" w:hAnsi="Times New Roman"/>
            <w:sz w:val="24"/>
            <w:szCs w:val="24"/>
          </w:rPr>
          <w:delText>This is consistent with our findings here, as the high salinity of the porewater only varied a small amount, and which would result in minimal Ra sorption regardless of mineral phase, thus hydrologic flushing ought to dominate transport.</w:delText>
        </w:r>
      </w:del>
    </w:p>
    <w:p w14:paraId="20600183" w14:textId="6284A2EB" w:rsidR="00983FF9" w:rsidRDefault="00FF517F" w:rsidP="007E47B4">
      <w:pPr>
        <w:spacing w:line="480" w:lineRule="auto"/>
        <w:rPr>
          <w:ins w:id="291" w:author="Microsoft Office User" w:date="2017-12-11T12:21:00Z"/>
          <w:rFonts w:ascii="Times New Roman" w:hAnsi="Times New Roman"/>
          <w:sz w:val="24"/>
          <w:szCs w:val="24"/>
        </w:rPr>
        <w:pPrChange w:id="292" w:author="Michael Chen" w:date="2017-12-11T13:00:00Z">
          <w:pPr>
            <w:spacing w:line="240" w:lineRule="auto"/>
          </w:pPr>
        </w:pPrChange>
      </w:pPr>
      <w:r>
        <w:rPr>
          <w:rFonts w:ascii="Times New Roman" w:hAnsi="Times New Roman"/>
          <w:sz w:val="24"/>
          <w:szCs w:val="24"/>
        </w:rPr>
        <w:tab/>
      </w:r>
      <w:ins w:id="293" w:author="Microsoft Office User" w:date="2017-12-11T11:53:00Z">
        <w:r w:rsidR="00C678F6">
          <w:rPr>
            <w:rFonts w:ascii="Times New Roman" w:hAnsi="Times New Roman"/>
            <w:sz w:val="24"/>
            <w:szCs w:val="24"/>
          </w:rPr>
          <w:t>In addition to co-</w:t>
        </w:r>
        <w:proofErr w:type="spellStart"/>
        <w:r w:rsidR="00C678F6">
          <w:rPr>
            <w:rFonts w:ascii="Times New Roman" w:hAnsi="Times New Roman"/>
            <w:sz w:val="24"/>
            <w:szCs w:val="24"/>
          </w:rPr>
          <w:t>preciptation</w:t>
        </w:r>
        <w:proofErr w:type="spellEnd"/>
        <w:r w:rsidR="00C678F6">
          <w:rPr>
            <w:rFonts w:ascii="Times New Roman" w:hAnsi="Times New Roman"/>
            <w:sz w:val="24"/>
            <w:szCs w:val="24"/>
          </w:rPr>
          <w:t xml:space="preserve"> (i.e. with barite), </w:t>
        </w:r>
      </w:ins>
      <w:del w:id="294" w:author="Microsoft Office User" w:date="2017-12-10T23:49:00Z">
        <w:r w:rsidDel="00AF156F">
          <w:rPr>
            <w:rFonts w:ascii="Times New Roman" w:hAnsi="Times New Roman"/>
            <w:sz w:val="24"/>
            <w:szCs w:val="24"/>
          </w:rPr>
          <w:delText>Ra s</w:delText>
        </w:r>
      </w:del>
      <w:ins w:id="295" w:author="Microsoft Office User" w:date="2017-12-11T11:54:00Z">
        <w:r w:rsidR="00C678F6">
          <w:rPr>
            <w:rFonts w:ascii="Times New Roman" w:hAnsi="Times New Roman"/>
            <w:sz w:val="24"/>
            <w:szCs w:val="24"/>
          </w:rPr>
          <w:t>s</w:t>
        </w:r>
      </w:ins>
      <w:r>
        <w:rPr>
          <w:rFonts w:ascii="Times New Roman" w:hAnsi="Times New Roman"/>
          <w:sz w:val="24"/>
          <w:szCs w:val="24"/>
        </w:rPr>
        <w:t xml:space="preserve">orption is </w:t>
      </w:r>
      <w:r w:rsidR="00B84B53">
        <w:rPr>
          <w:rFonts w:ascii="Times New Roman" w:hAnsi="Times New Roman"/>
          <w:sz w:val="24"/>
          <w:szCs w:val="24"/>
        </w:rPr>
        <w:t xml:space="preserve">also an important process </w:t>
      </w:r>
      <w:ins w:id="296" w:author="Microsoft Office User" w:date="2017-12-10T23:58:00Z">
        <w:r w:rsidR="007079B6">
          <w:rPr>
            <w:rFonts w:ascii="Times New Roman" w:hAnsi="Times New Roman"/>
            <w:sz w:val="24"/>
            <w:szCs w:val="24"/>
          </w:rPr>
          <w:t xml:space="preserve">that controls </w:t>
        </w:r>
      </w:ins>
      <w:del w:id="297" w:author="Microsoft Office User" w:date="2017-12-10T23:50:00Z">
        <w:r w:rsidR="00B84B53" w:rsidDel="00AF156F">
          <w:rPr>
            <w:rFonts w:ascii="Times New Roman" w:hAnsi="Times New Roman"/>
            <w:sz w:val="24"/>
            <w:szCs w:val="24"/>
          </w:rPr>
          <w:delText>related to</w:delText>
        </w:r>
      </w:del>
      <w:del w:id="298" w:author="Microsoft Office User" w:date="2017-12-10T23:58:00Z">
        <w:r w:rsidDel="007079B6">
          <w:rPr>
            <w:rFonts w:ascii="Times New Roman" w:hAnsi="Times New Roman"/>
            <w:sz w:val="24"/>
            <w:szCs w:val="24"/>
          </w:rPr>
          <w:delText xml:space="preserve"> </w:delText>
        </w:r>
      </w:del>
      <w:ins w:id="299" w:author="Microsoft Office User" w:date="2017-12-10T23:50:00Z">
        <w:r w:rsidR="00AF156F">
          <w:rPr>
            <w:rFonts w:ascii="Times New Roman" w:hAnsi="Times New Roman"/>
            <w:sz w:val="24"/>
            <w:szCs w:val="24"/>
          </w:rPr>
          <w:t xml:space="preserve">Ra retention and release within host rock subjected to </w:t>
        </w:r>
      </w:ins>
      <w:r>
        <w:rPr>
          <w:rFonts w:ascii="Times New Roman" w:hAnsi="Times New Roman"/>
          <w:sz w:val="24"/>
          <w:szCs w:val="24"/>
        </w:rPr>
        <w:t xml:space="preserve">unconventional gas </w:t>
      </w:r>
      <w:r>
        <w:rPr>
          <w:rFonts w:ascii="Times New Roman" w:hAnsi="Times New Roman"/>
          <w:sz w:val="24"/>
          <w:szCs w:val="24"/>
        </w:rPr>
        <w:lastRenderedPageBreak/>
        <w:t>extraction</w:t>
      </w:r>
      <w:ins w:id="300" w:author="Microsoft Office User" w:date="2017-12-10T23:51:00Z">
        <w:r w:rsidR="00AF156F">
          <w:rPr>
            <w:rFonts w:ascii="Times New Roman" w:hAnsi="Times New Roman"/>
            <w:sz w:val="24"/>
            <w:szCs w:val="24"/>
          </w:rPr>
          <w:t xml:space="preserve">. </w:t>
        </w:r>
      </w:ins>
      <w:del w:id="301" w:author="Microsoft Office User" w:date="2017-12-10T23:51:00Z">
        <w:r w:rsidDel="00AF156F">
          <w:rPr>
            <w:rFonts w:ascii="Times New Roman" w:hAnsi="Times New Roman"/>
            <w:sz w:val="24"/>
            <w:szCs w:val="24"/>
          </w:rPr>
          <w:delText>, where</w:delText>
        </w:r>
        <w:r w:rsidR="00E71EBF" w:rsidDel="00AF156F">
          <w:rPr>
            <w:rFonts w:ascii="Times New Roman" w:hAnsi="Times New Roman"/>
            <w:sz w:val="24"/>
            <w:szCs w:val="24"/>
          </w:rPr>
          <w:delText xml:space="preserve"> Ra</w:delText>
        </w:r>
      </w:del>
      <w:ins w:id="302" w:author="Microsoft Office User" w:date="2017-12-10T23:53:00Z">
        <w:r w:rsidR="00AF156F">
          <w:rPr>
            <w:rFonts w:ascii="Times New Roman" w:hAnsi="Times New Roman"/>
            <w:sz w:val="24"/>
            <w:szCs w:val="24"/>
          </w:rPr>
          <w:t>Aqueous Ra</w:t>
        </w:r>
      </w:ins>
      <w:r w:rsidR="00E71EBF">
        <w:rPr>
          <w:rFonts w:ascii="Times New Roman" w:hAnsi="Times New Roman"/>
          <w:sz w:val="24"/>
          <w:szCs w:val="24"/>
        </w:rPr>
        <w:t xml:space="preserve"> naturally accumulates </w:t>
      </w:r>
      <w:del w:id="303" w:author="Microsoft Office User" w:date="2017-12-10T23:51:00Z">
        <w:r w:rsidR="00E71EBF" w:rsidDel="00AF156F">
          <w:rPr>
            <w:rFonts w:ascii="Times New Roman" w:hAnsi="Times New Roman"/>
            <w:sz w:val="24"/>
            <w:szCs w:val="24"/>
          </w:rPr>
          <w:delText>in the natural</w:delText>
        </w:r>
      </w:del>
      <w:ins w:id="304" w:author="Microsoft Office User" w:date="2017-12-10T23:51:00Z">
        <w:r w:rsidR="00AF156F">
          <w:rPr>
            <w:rFonts w:ascii="Times New Roman" w:hAnsi="Times New Roman"/>
            <w:sz w:val="24"/>
            <w:szCs w:val="24"/>
          </w:rPr>
          <w:t>within</w:t>
        </w:r>
      </w:ins>
      <w:del w:id="305" w:author="Microsoft Office User" w:date="2017-12-10T23:51:00Z">
        <w:r w:rsidR="00E71EBF" w:rsidDel="00AF156F">
          <w:rPr>
            <w:rFonts w:ascii="Times New Roman" w:hAnsi="Times New Roman"/>
            <w:sz w:val="24"/>
            <w:szCs w:val="24"/>
          </w:rPr>
          <w:delText xml:space="preserve"> brines of </w:delText>
        </w:r>
      </w:del>
      <w:ins w:id="306" w:author="Microsoft Office User" w:date="2017-12-10T23:51:00Z">
        <w:r w:rsidR="00AF156F">
          <w:rPr>
            <w:rFonts w:ascii="Times New Roman" w:hAnsi="Times New Roman"/>
            <w:sz w:val="24"/>
            <w:szCs w:val="24"/>
          </w:rPr>
          <w:t xml:space="preserve"> porewater associated with </w:t>
        </w:r>
      </w:ins>
      <w:r w:rsidR="00E71EBF">
        <w:rPr>
          <w:rFonts w:ascii="Times New Roman" w:hAnsi="Times New Roman"/>
          <w:sz w:val="24"/>
          <w:szCs w:val="24"/>
        </w:rPr>
        <w:t>tight shales</w:t>
      </w:r>
      <w:del w:id="307" w:author="Microsoft Office User" w:date="2017-12-10T23:57:00Z">
        <w:r w:rsidR="00E71EBF" w:rsidDel="007079B6">
          <w:rPr>
            <w:rFonts w:ascii="Times New Roman" w:hAnsi="Times New Roman"/>
            <w:sz w:val="24"/>
            <w:szCs w:val="24"/>
          </w:rPr>
          <w:delText xml:space="preserve"> </w:delText>
        </w:r>
      </w:del>
      <w:del w:id="308" w:author="Microsoft Office User" w:date="2017-12-10T23:52:00Z">
        <w:r w:rsidR="00E71EBF" w:rsidDel="00AF156F">
          <w:rPr>
            <w:rFonts w:ascii="Times New Roman" w:hAnsi="Times New Roman"/>
            <w:sz w:val="24"/>
            <w:szCs w:val="24"/>
          </w:rPr>
          <w:delText xml:space="preserve">that are </w:delText>
        </w:r>
      </w:del>
      <w:del w:id="309" w:author="Microsoft Office User" w:date="2017-12-10T23:57:00Z">
        <w:r w:rsidR="00E71EBF" w:rsidDel="007079B6">
          <w:rPr>
            <w:rFonts w:ascii="Times New Roman" w:hAnsi="Times New Roman"/>
            <w:sz w:val="24"/>
            <w:szCs w:val="24"/>
          </w:rPr>
          <w:delText>rich in natural gas</w:delText>
        </w:r>
      </w:del>
      <w:ins w:id="310" w:author="Microsoft Office User" w:date="2017-12-10T23:53:00Z">
        <w:r w:rsidR="00AF156F">
          <w:rPr>
            <w:rFonts w:ascii="Times New Roman" w:hAnsi="Times New Roman"/>
            <w:sz w:val="24"/>
            <w:szCs w:val="24"/>
          </w:rPr>
          <w:t>,</w:t>
        </w:r>
      </w:ins>
      <w:del w:id="311" w:author="Microsoft Office User" w:date="2017-12-10T23:53:00Z">
        <w:r w:rsidR="00E71EBF" w:rsidDel="00AF156F">
          <w:rPr>
            <w:rFonts w:ascii="Times New Roman" w:hAnsi="Times New Roman"/>
            <w:sz w:val="24"/>
            <w:szCs w:val="24"/>
          </w:rPr>
          <w:delText>,</w:delText>
        </w:r>
      </w:del>
      <w:r w:rsidR="00E71EBF">
        <w:rPr>
          <w:rFonts w:ascii="Times New Roman" w:hAnsi="Times New Roman"/>
          <w:sz w:val="24"/>
          <w:szCs w:val="24"/>
        </w:rPr>
        <w:t xml:space="preserve"> </w:t>
      </w:r>
      <w:ins w:id="312" w:author="Microsoft Office User" w:date="2017-12-10T23:52:00Z">
        <w:r w:rsidR="00AF156F">
          <w:rPr>
            <w:rFonts w:ascii="Times New Roman" w:hAnsi="Times New Roman"/>
            <w:sz w:val="24"/>
            <w:szCs w:val="24"/>
          </w:rPr>
          <w:t xml:space="preserve">and is mobilized </w:t>
        </w:r>
      </w:ins>
      <w:ins w:id="313" w:author="Microsoft Office User" w:date="2017-12-10T23:53:00Z">
        <w:r w:rsidR="00AF156F">
          <w:rPr>
            <w:rFonts w:ascii="Times New Roman" w:hAnsi="Times New Roman"/>
            <w:sz w:val="24"/>
            <w:szCs w:val="24"/>
          </w:rPr>
          <w:t>to</w:t>
        </w:r>
      </w:ins>
      <w:del w:id="314" w:author="Microsoft Office User" w:date="2017-12-10T23:52:00Z">
        <w:r w:rsidR="00E71EBF" w:rsidDel="00AF156F">
          <w:rPr>
            <w:rFonts w:ascii="Times New Roman" w:hAnsi="Times New Roman"/>
            <w:sz w:val="24"/>
            <w:szCs w:val="24"/>
          </w:rPr>
          <w:delText>and then can be</w:delText>
        </w:r>
      </w:del>
      <w:ins w:id="315" w:author="Microsoft Office User" w:date="2017-12-10T23:52:00Z">
        <w:r w:rsidR="00AF156F">
          <w:rPr>
            <w:rFonts w:ascii="Times New Roman" w:hAnsi="Times New Roman"/>
            <w:sz w:val="24"/>
            <w:szCs w:val="24"/>
          </w:rPr>
          <w:t xml:space="preserve"> </w:t>
        </w:r>
      </w:ins>
      <w:ins w:id="316" w:author="Microsoft Office User" w:date="2017-12-10T23:54:00Z">
        <w:r w:rsidR="00AF156F">
          <w:rPr>
            <w:rFonts w:ascii="Times New Roman" w:hAnsi="Times New Roman"/>
            <w:sz w:val="24"/>
            <w:szCs w:val="24"/>
          </w:rPr>
          <w:t xml:space="preserve">the surface </w:t>
        </w:r>
      </w:ins>
      <w:ins w:id="317" w:author="Microsoft Office User" w:date="2017-12-11T00:03:00Z">
        <w:r w:rsidR="0052340E">
          <w:rPr>
            <w:rFonts w:ascii="Times New Roman" w:hAnsi="Times New Roman"/>
            <w:sz w:val="24"/>
            <w:szCs w:val="24"/>
          </w:rPr>
          <w:t xml:space="preserve">with flowback </w:t>
        </w:r>
      </w:ins>
      <w:ins w:id="318" w:author="Microsoft Office User" w:date="2017-12-11T00:05:00Z">
        <w:r w:rsidR="003B1B7C">
          <w:rPr>
            <w:rFonts w:ascii="Times New Roman" w:hAnsi="Times New Roman"/>
            <w:sz w:val="24"/>
            <w:szCs w:val="24"/>
          </w:rPr>
          <w:t xml:space="preserve">and produced water </w:t>
        </w:r>
      </w:ins>
      <w:ins w:id="319" w:author="Microsoft Office User" w:date="2017-12-10T23:54:00Z">
        <w:r w:rsidR="00AF156F">
          <w:rPr>
            <w:rFonts w:ascii="Times New Roman" w:hAnsi="Times New Roman"/>
            <w:sz w:val="24"/>
            <w:szCs w:val="24"/>
          </w:rPr>
          <w:t xml:space="preserve">following the injection of </w:t>
        </w:r>
        <w:r w:rsidR="0052340E">
          <w:rPr>
            <w:rFonts w:ascii="Times New Roman" w:hAnsi="Times New Roman"/>
            <w:sz w:val="24"/>
            <w:szCs w:val="24"/>
          </w:rPr>
          <w:t>engineered fluids</w:t>
        </w:r>
      </w:ins>
      <w:ins w:id="320" w:author="Microsoft Office User" w:date="2017-12-11T00:05:00Z">
        <w:r w:rsidR="003B1B7C">
          <w:rPr>
            <w:rFonts w:ascii="Times New Roman" w:hAnsi="Times New Roman"/>
            <w:sz w:val="24"/>
            <w:szCs w:val="24"/>
          </w:rPr>
          <w:t xml:space="preserve"> and</w:t>
        </w:r>
      </w:ins>
      <w:ins w:id="321" w:author="Microsoft Office User" w:date="2017-12-11T00:03:00Z">
        <w:r w:rsidR="003B1B7C">
          <w:rPr>
            <w:rFonts w:ascii="Times New Roman" w:hAnsi="Times New Roman"/>
            <w:sz w:val="24"/>
            <w:szCs w:val="24"/>
          </w:rPr>
          <w:t xml:space="preserve"> subsequent natural gas recovery</w:t>
        </w:r>
      </w:ins>
      <w:del w:id="322" w:author="Microsoft Office User" w:date="2017-12-10T23:59:00Z">
        <w:r w:rsidR="00E71EBF" w:rsidDel="007079B6">
          <w:rPr>
            <w:rFonts w:ascii="Times New Roman" w:hAnsi="Times New Roman"/>
            <w:sz w:val="24"/>
            <w:szCs w:val="24"/>
          </w:rPr>
          <w:delText xml:space="preserve"> released alongside </w:delText>
        </w:r>
      </w:del>
      <w:del w:id="323" w:author="Microsoft Office User" w:date="2017-12-11T00:06:00Z">
        <w:r w:rsidR="00E71EBF" w:rsidDel="003B1B7C">
          <w:rPr>
            <w:rFonts w:ascii="Times New Roman" w:hAnsi="Times New Roman"/>
            <w:sz w:val="24"/>
            <w:szCs w:val="24"/>
          </w:rPr>
          <w:delText>produced water after fracturing fluid injection</w:delText>
        </w:r>
      </w:del>
      <w:r w:rsidR="00E71EBF">
        <w:rPr>
          <w:rFonts w:ascii="Times New Roman" w:hAnsi="Times New Roman"/>
          <w:sz w:val="24"/>
          <w:szCs w:val="24"/>
        </w:rPr>
        <w:t>.</w:t>
      </w:r>
      <w:r w:rsidR="00E71EBF">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"10.1021/es403852h", "ISBN" : "0013-936X", "ISSN" : "0013936X", "PMID" : "24367969", "abstract" : "Wastewaters generated during hydraulic fracturing of the Marcellus Shale typically contain high concentrations of salts, naturally occurring radioactive material (NORM), and metals, such as barium, that pose environmental and public health risks upon inadequate treatment and disposal. In addition, fresh water scarcity in dry regions or during periods of drought could limit shale gas development. This paper explores the possibility of using alternative water sources and their impact on NORM levels through blending acid mine drainage (AMD) effluent with recycled hydraulic fracturing flowback fluids (HFFFs). We conducted a series of laboratory experiments in which the chemistry and NORM of different mix proportions of AMD and HFFF were examined after reacting for 48 h. The experimental data combined with geochemical modeling and X-ray diffraction analysis suggest that several ions, including sulfate, iron, barium, strontium, and a large portion of radium (60?100%), precipitated into newly formed solids composed mainly of Sr barite within the first ?10 h of mixing. The results imply that blending AMD and HFFF could be an effective management practice for both remediation of the high NORM in the Marcellus HFFF wastewater and beneficial utilization of AMD that is currently contaminating waterways in northeastern U.S.A.", "author" : [ { "dropping-particle" : "", "family" : "Kondash", "given" : "Andrew J.", "non-dropping-particle" : "", "parse-names" : false, "suffix" : "" }, { "dropping-particle" : "", "family" : "Warner", "given" : "Nathaniel R.", "non-dropping-particle" : "", "parse-names" : false, "suffix" : "" }, { "dropping-particle" : "", "family" : "Lahav", "given" : "Ori", "non-dropping-particle" : "", "parse-names" : false, "suffix" : "" }, { "dropping-particle" : "", "family" : "Vengosh", "given" : "Avner", "non-dropping-particle" : "", "parse-names" : false, "suffix" : "" } ], "container-title" : "Environmental Science and Technology", "id" : "ITEM-1", "issue" : "2", "issued" : { "date-parts" : [ [ "2014" ] ] }, "page" : "1334-1342", "title" : "Radium and barium removal through blending hydraulic fracturing fluids with acid mine drainage", "type" : "article-journal", "volume" : "48" }, "uris" : [ "http://www.mendeley.com/documents/?uuid=68ba728a-329d-45e3-b38a-fe7e886af31e" ] }, { "id" : "ITEM-2", "itemData" : { "DOI" : "10.1021/es405118y", "ISSN" : "1520-5851", "PMID" : "24606408", "abstract" : "The rapid rise of shale gas development through horizontal drilling and high volume hydraulic fracturing has expanded the extraction of hydrocarbon resources in the U.S. The rise of shale gas development has triggered an intense public debate regarding the potential environmental and human health effects from hydraulic fracturing. This paper provides a critical review of the potential risks that shale gas operations pose to water resources, with an emphasis on case studies mostly from the U.S. Four potential risks for water resources are identified: (1) the contamination of shallow aquifers with fugitive hydrocarbon gases (i.e., stray gas contamination), which can also potentially lead to the salinization of shallow groundwater through leaking natural gas wells and subsurface flow; (2) the contamination of surface water and shallow groundwater from spills, leaks, and/or the disposal of inadequately treated shale gas wastewater; (3) the accumulation of toxic and radioactive elements in soil or stream sediments near disposal or spill sites; and (4) the overextraction of water resources for high-volume hydraulic fracturing that could induce water shortages or conflicts with other water users, particularly in water-scarce areas. Analysis of published data (through January 2014) reveals evidence for stray gas contamination, surface water impacts in areas of intensive shale gas development, and the accumulation of radium isotopes in some disposal and spill sites. The direct contamination of shallow groundwater from hydraulic fracturing fluids and deep formation waters by hydraulic fracturing itself, however, remains controversial.", "author" : [ { "dropping-particle" : "", "family" : "Vengosh", "given" : "Avner", "non-dropping-particle" : "", "parse-names" : false, "suffix" : "" }, { "dropping-particle" : "", "family" : "Jackson", "given" : "Robert B", "non-dropping-particle" : "", "parse-names" : false, "suffix" : "" }, { "dropping-particle" : "", "family" : "Warner", "given" : "Nathaniel", "non-dropping-particle" : "", "parse-names" : false, "suffix" : "" }, { "dropping-particle" : "", "family" : "Darrah", "given" : "Thomas H", "non-dropping-particle" : "", "parse-names" : false, "suffix" : "" }, { "dropping-particle" : "", "family" : "Kondash", "given" : "Andrew", "non-dropping-particle" : "", "parse-names" : false, "suffix" : "" } ], "container-title" : "Environmental science &amp; technology", "id" : "ITEM-2", "issue" : "15", "issued" : { "date-parts" : [ [ "2014", "3", "5" ] ] }, "page" : "8334-8348", "title" : "A Critical Review of the Risks to Water Resources from Unconventional Shale Gas Development and Hydraulic Fracturing in the United States", "type" : "article-journal", "volume" : "48" }, "uris" : [ "http://www.mendeley.com/documents/?uuid=85ea7da6-f587-4def-8a0b-63540186aaa5" ] }, { "id" : "ITEM-3",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"ITEM-3", "issued" : { "date-parts" : [ [ "2011" ] ] }, "number-of-pages" : "31", "title" : "Radium Content of Oil- and Gas-Field Produced Waters in the Northern Appalachian Basin (USA):", "type" : "report" }, "uris" : [ "http://www.mendeley.com/documents/?uuid=887b802a-34d4-4ac6-b77f-20af0ccf878a" ] } ], "mendeley" : { "formattedCitation" : "&lt;sup&gt;49\u201351&lt;/sup&gt;", "plainTextFormattedCitation" : "49\u201351", "previouslyFormattedCitation" : "&lt;sup&gt;49\u201351&lt;/sup&gt;" }, "properties" : {  }, "schema" : "https://github.com/citation-style-language/schema/raw/master/csl-citation.json" }</w:instrText>
      </w:r>
      <w:r w:rsidR="00E71EBF">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49–51</w:t>
      </w:r>
      <w:r w:rsidR="00E71EBF">
        <w:rPr>
          <w:rFonts w:ascii="Times New Roman" w:hAnsi="Times New Roman"/>
          <w:sz w:val="24"/>
          <w:szCs w:val="24"/>
        </w:rPr>
        <w:fldChar w:fldCharType="end"/>
      </w:r>
      <w:r w:rsidR="00E71EBF">
        <w:rPr>
          <w:rFonts w:ascii="Times New Roman" w:hAnsi="Times New Roman"/>
          <w:sz w:val="24"/>
          <w:szCs w:val="24"/>
        </w:rPr>
        <w:t xml:space="preserve"> While the injected fluid typically does not include Ra</w:t>
      </w:r>
      <w:del w:id="324" w:author="Microsoft Office User" w:date="2017-12-11T09:18:00Z">
        <w:r w:rsidR="00E71EBF" w:rsidDel="00C826FC">
          <w:rPr>
            <w:rFonts w:ascii="Times New Roman" w:hAnsi="Times New Roman"/>
            <w:sz w:val="24"/>
            <w:szCs w:val="24"/>
          </w:rPr>
          <w:delText xml:space="preserve"> isotopes</w:delText>
        </w:r>
      </w:del>
      <w:r w:rsidR="00E71EBF">
        <w:rPr>
          <w:rFonts w:ascii="Times New Roman" w:hAnsi="Times New Roman"/>
          <w:sz w:val="24"/>
          <w:szCs w:val="24"/>
        </w:rPr>
        <w:t xml:space="preserve">, produced waters that are mixes of the injected fluid and the formation brine </w:t>
      </w:r>
      <w:ins w:id="325" w:author="Microsoft Office User" w:date="2017-12-11T00:08:00Z">
        <w:r w:rsidR="00FF4923">
          <w:rPr>
            <w:rFonts w:ascii="Times New Roman" w:hAnsi="Times New Roman"/>
            <w:sz w:val="24"/>
            <w:szCs w:val="24"/>
          </w:rPr>
          <w:t xml:space="preserve">often </w:t>
        </w:r>
      </w:ins>
      <w:del w:id="326" w:author="Microsoft Office User" w:date="2017-12-11T09:18:00Z">
        <w:r w:rsidR="00E71EBF" w:rsidDel="00C826FC">
          <w:rPr>
            <w:rFonts w:ascii="Times New Roman" w:hAnsi="Times New Roman"/>
            <w:sz w:val="24"/>
            <w:szCs w:val="24"/>
          </w:rPr>
          <w:delText xml:space="preserve">do </w:delText>
        </w:r>
      </w:del>
      <w:r w:rsidR="00E71EBF">
        <w:rPr>
          <w:rFonts w:ascii="Times New Roman" w:hAnsi="Times New Roman"/>
          <w:sz w:val="24"/>
          <w:szCs w:val="24"/>
        </w:rPr>
        <w:t>contain appreciable amounts of Ra</w:t>
      </w:r>
      <w:r w:rsidR="00B84B53">
        <w:rPr>
          <w:rFonts w:ascii="Times New Roman" w:hAnsi="Times New Roman"/>
          <w:sz w:val="24"/>
          <w:szCs w:val="24"/>
        </w:rPr>
        <w:t xml:space="preserve"> (</w:t>
      </w:r>
      <w:ins w:id="327" w:author="Microsoft Office User" w:date="2017-12-11T00:18:00Z">
        <w:r w:rsidR="00DC6636">
          <w:rPr>
            <w:rFonts w:ascii="Times New Roman" w:hAnsi="Times New Roman"/>
            <w:sz w:val="24"/>
            <w:szCs w:val="24"/>
          </w:rPr>
          <w:t xml:space="preserve">e.g. </w:t>
        </w:r>
      </w:ins>
      <w:commentRangeStart w:id="328"/>
      <w:r w:rsidR="00B84B53">
        <w:rPr>
          <w:rFonts w:ascii="Times New Roman" w:hAnsi="Times New Roman"/>
          <w:sz w:val="24"/>
          <w:szCs w:val="24"/>
        </w:rPr>
        <w:t xml:space="preserve">~0.1-100 </w:t>
      </w:r>
      <w:proofErr w:type="spellStart"/>
      <w:r w:rsidR="00B84B53">
        <w:rPr>
          <w:rFonts w:ascii="Times New Roman" w:hAnsi="Times New Roman"/>
          <w:sz w:val="24"/>
          <w:szCs w:val="24"/>
        </w:rPr>
        <w:t>Bq</w:t>
      </w:r>
      <w:proofErr w:type="spellEnd"/>
      <w:r w:rsidR="00B84B53">
        <w:rPr>
          <w:rFonts w:ascii="Times New Roman" w:hAnsi="Times New Roman"/>
          <w:sz w:val="24"/>
          <w:szCs w:val="24"/>
        </w:rPr>
        <w:t>/L</w:t>
      </w:r>
      <w:ins w:id="329" w:author="Microsoft Office User" w:date="2017-12-11T00:18:00Z">
        <w:r w:rsidR="00DC6636">
          <w:rPr>
            <w:rFonts w:ascii="Times New Roman" w:hAnsi="Times New Roman"/>
            <w:sz w:val="24"/>
            <w:szCs w:val="24"/>
          </w:rPr>
          <w:t xml:space="preserve"> in xxx shale</w:t>
        </w:r>
      </w:ins>
      <w:commentRangeEnd w:id="328"/>
      <w:ins w:id="330" w:author="Microsoft Office User" w:date="2017-12-11T09:19:00Z">
        <w:r w:rsidR="00C826FC">
          <w:rPr>
            <w:rStyle w:val="CommentReference"/>
          </w:rPr>
          <w:commentReference w:id="328"/>
        </w:r>
      </w:ins>
      <w:r w:rsidR="00B84B53">
        <w:rPr>
          <w:rFonts w:ascii="Times New Roman" w:hAnsi="Times New Roman"/>
          <w:sz w:val="24"/>
          <w:szCs w:val="24"/>
        </w:rPr>
        <w:t>).</w:t>
      </w:r>
      <w:r w:rsidR="00B84B53">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"id" : "ITEM-2",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"ITEM-2", "issued" : { "date-parts" : [ [ "2011" ] ] }, "number-of-pages" : "31", "title" : "Radium Content of Oil- and Gas-Field Produced Waters in the Northern Appalachian Basin (USA):", "type" : "report" }, "uris" : [ "http://www.mendeley.com/documents/?uuid=887b802a-34d4-4ac6-b77f-20af0ccf878a" ] } ], "mendeley" : { "formattedCitation" : "&lt;sup&gt;51,52&lt;/sup&gt;", "plainTextFormattedCitation" : "51,52", "previouslyFormattedCitation" : "&lt;sup&gt;51,52&lt;/sup&gt;" }, "properties" : {  }, "schema" : "https://github.com/citation-style-language/schema/raw/master/csl-citation.json" }</w:instrText>
      </w:r>
      <w:r w:rsidR="00B84B53">
        <w:rPr>
          <w:rFonts w:ascii="Times New Roman" w:hAnsi="Times New Roman"/>
          <w:sz w:val="24"/>
          <w:szCs w:val="24"/>
        </w:rPr>
        <w:fldChar w:fldCharType="separate"/>
      </w:r>
      <w:r w:rsidR="00F64C67" w:rsidRPr="00F64C67">
        <w:rPr>
          <w:rFonts w:ascii="Times New Roman" w:hAnsi="Times New Roman"/>
          <w:noProof/>
          <w:sz w:val="24"/>
          <w:szCs w:val="24"/>
          <w:vertAlign w:val="superscript"/>
        </w:rPr>
        <w:t>51,52</w:t>
      </w:r>
      <w:r w:rsidR="00B84B53">
        <w:rPr>
          <w:rFonts w:ascii="Times New Roman" w:hAnsi="Times New Roman"/>
          <w:sz w:val="24"/>
          <w:szCs w:val="24"/>
        </w:rPr>
        <w:fldChar w:fldCharType="end"/>
      </w:r>
      <w:r w:rsidR="00B84B53">
        <w:rPr>
          <w:rFonts w:ascii="Times New Roman" w:hAnsi="Times New Roman"/>
          <w:sz w:val="24"/>
          <w:szCs w:val="24"/>
        </w:rPr>
        <w:t xml:space="preserve"> </w:t>
      </w:r>
      <w:del w:id="331" w:author="Microsoft Office User" w:date="2017-12-11T00:18:00Z">
        <w:r w:rsidR="00B84B53" w:rsidDel="00DC6636">
          <w:rPr>
            <w:rFonts w:ascii="Times New Roman" w:hAnsi="Times New Roman"/>
            <w:sz w:val="24"/>
            <w:szCs w:val="24"/>
          </w:rPr>
          <w:delText>Typical f</w:delText>
        </w:r>
      </w:del>
      <w:ins w:id="332" w:author="Microsoft Office User" w:date="2017-12-11T00:18:00Z">
        <w:r w:rsidR="00DC6636">
          <w:rPr>
            <w:rFonts w:ascii="Times New Roman" w:hAnsi="Times New Roman"/>
            <w:sz w:val="24"/>
            <w:szCs w:val="24"/>
          </w:rPr>
          <w:t>F</w:t>
        </w:r>
      </w:ins>
      <w:r w:rsidR="00B84B53">
        <w:rPr>
          <w:rFonts w:ascii="Times New Roman" w:hAnsi="Times New Roman"/>
          <w:sz w:val="24"/>
          <w:szCs w:val="24"/>
        </w:rPr>
        <w:t>ormation brines are extremely saline,</w:t>
      </w:r>
      <w:r w:rsidR="001D14E0">
        <w:rPr>
          <w:rFonts w:ascii="Times New Roman" w:hAnsi="Times New Roman"/>
          <w:sz w:val="24"/>
          <w:szCs w:val="24"/>
        </w:rPr>
        <w:t xml:space="preserve"> often</w:t>
      </w:r>
      <w:r w:rsidR="00B84B53">
        <w:rPr>
          <w:rFonts w:ascii="Times New Roman" w:hAnsi="Times New Roman"/>
          <w:sz w:val="24"/>
          <w:szCs w:val="24"/>
        </w:rPr>
        <w:t xml:space="preserve"> more so than </w:t>
      </w:r>
      <w:del w:id="333" w:author="Microsoft Office User" w:date="2017-12-11T00:10:00Z">
        <w:r w:rsidR="00B84B53" w:rsidDel="00B7205F">
          <w:rPr>
            <w:rFonts w:ascii="Times New Roman" w:hAnsi="Times New Roman"/>
            <w:sz w:val="24"/>
            <w:szCs w:val="24"/>
          </w:rPr>
          <w:delText xml:space="preserve">even </w:delText>
        </w:r>
      </w:del>
      <w:r w:rsidR="00B84B53">
        <w:rPr>
          <w:rFonts w:ascii="Times New Roman" w:hAnsi="Times New Roman"/>
          <w:sz w:val="24"/>
          <w:szCs w:val="24"/>
        </w:rPr>
        <w:t>seawater, thus</w:t>
      </w:r>
      <w:ins w:id="334" w:author="Microsoft Office User" w:date="2017-12-11T09:46:00Z">
        <w:r w:rsidR="009E4448">
          <w:rPr>
            <w:rFonts w:ascii="Times New Roman" w:hAnsi="Times New Roman"/>
            <w:sz w:val="24"/>
            <w:szCs w:val="24"/>
          </w:rPr>
          <w:t xml:space="preserve"> </w:t>
        </w:r>
      </w:ins>
      <w:del w:id="335" w:author="Microsoft Office User" w:date="2017-12-11T00:10:00Z">
        <w:r w:rsidR="00B84B53" w:rsidDel="00B7205F">
          <w:rPr>
            <w:rFonts w:ascii="Times New Roman" w:hAnsi="Times New Roman"/>
            <w:sz w:val="24"/>
            <w:szCs w:val="24"/>
          </w:rPr>
          <w:delText xml:space="preserve"> these</w:delText>
        </w:r>
      </w:del>
      <w:del w:id="336" w:author="Microsoft Office User" w:date="2017-12-11T09:47:00Z">
        <w:r w:rsidR="00B84B53" w:rsidDel="009E4448">
          <w:rPr>
            <w:rFonts w:ascii="Times New Roman" w:hAnsi="Times New Roman"/>
            <w:sz w:val="24"/>
            <w:szCs w:val="24"/>
          </w:rPr>
          <w:delText xml:space="preserve"> </w:delText>
        </w:r>
      </w:del>
      <w:ins w:id="337" w:author="Microsoft Office User" w:date="2017-12-11T00:10:00Z">
        <w:r w:rsidR="00B7205F">
          <w:rPr>
            <w:rFonts w:ascii="Times New Roman" w:hAnsi="Times New Roman"/>
            <w:sz w:val="24"/>
            <w:szCs w:val="24"/>
          </w:rPr>
          <w:t xml:space="preserve">aqueous </w:t>
        </w:r>
      </w:ins>
      <w:r w:rsidR="00B84B53">
        <w:rPr>
          <w:rFonts w:ascii="Times New Roman" w:hAnsi="Times New Roman"/>
          <w:sz w:val="24"/>
          <w:szCs w:val="24"/>
        </w:rPr>
        <w:t>Ra concentrations are expected</w:t>
      </w:r>
      <w:ins w:id="338" w:author="Microsoft Office User" w:date="2017-12-11T09:46:00Z">
        <w:r w:rsidR="009E4448">
          <w:rPr>
            <w:rFonts w:ascii="Times New Roman" w:hAnsi="Times New Roman"/>
            <w:sz w:val="24"/>
            <w:szCs w:val="24"/>
          </w:rPr>
          <w:t xml:space="preserve"> </w:t>
        </w:r>
      </w:ins>
      <w:del w:id="339" w:author="Microsoft Office User" w:date="2017-12-11T09:46:00Z">
        <w:r w:rsidR="00B84B53" w:rsidDel="009E4448">
          <w:rPr>
            <w:rFonts w:ascii="Times New Roman" w:hAnsi="Times New Roman"/>
            <w:sz w:val="24"/>
            <w:szCs w:val="24"/>
          </w:rPr>
          <w:delText xml:space="preserve"> </w:delText>
        </w:r>
      </w:del>
      <w:r w:rsidR="00B84B53">
        <w:rPr>
          <w:rFonts w:ascii="Times New Roman" w:hAnsi="Times New Roman"/>
          <w:sz w:val="24"/>
          <w:szCs w:val="24"/>
        </w:rPr>
        <w:t>to reflect the balance of Ra production</w:t>
      </w:r>
      <w:ins w:id="340" w:author="Microsoft Office User" w:date="2017-12-11T09:25:00Z">
        <w:r w:rsidR="00B16DB1">
          <w:rPr>
            <w:rFonts w:ascii="Times New Roman" w:hAnsi="Times New Roman"/>
            <w:sz w:val="24"/>
            <w:szCs w:val="24"/>
          </w:rPr>
          <w:t xml:space="preserve"> and consumption</w:t>
        </w:r>
      </w:ins>
      <w:r w:rsidR="00B84B53">
        <w:rPr>
          <w:rFonts w:ascii="Times New Roman" w:hAnsi="Times New Roman"/>
          <w:sz w:val="24"/>
          <w:szCs w:val="24"/>
        </w:rPr>
        <w:t xml:space="preserve"> by alpha recoil</w:t>
      </w:r>
      <w:del w:id="341" w:author="Microsoft Office User" w:date="2017-12-11T00:10:00Z">
        <w:r w:rsidR="00B84B53" w:rsidDel="00B7205F">
          <w:rPr>
            <w:rFonts w:ascii="Times New Roman" w:hAnsi="Times New Roman"/>
            <w:sz w:val="24"/>
            <w:szCs w:val="24"/>
          </w:rPr>
          <w:delText>, balanced by</w:delText>
        </w:r>
      </w:del>
      <w:ins w:id="342" w:author="Microsoft Office User" w:date="2017-12-11T00:10:00Z">
        <w:r w:rsidR="00B7205F">
          <w:rPr>
            <w:rFonts w:ascii="Times New Roman" w:hAnsi="Times New Roman"/>
            <w:sz w:val="24"/>
            <w:szCs w:val="24"/>
          </w:rPr>
          <w:t xml:space="preserve"> and</w:t>
        </w:r>
      </w:ins>
      <w:r w:rsidR="00B84B53">
        <w:rPr>
          <w:rFonts w:ascii="Times New Roman" w:hAnsi="Times New Roman"/>
          <w:sz w:val="24"/>
          <w:szCs w:val="24"/>
        </w:rPr>
        <w:t xml:space="preserve"> radioactive decay. </w:t>
      </w:r>
      <w:del w:id="343" w:author="Microsoft Office User" w:date="2017-12-11T10:01:00Z">
        <w:r w:rsidR="00B84B53" w:rsidDel="00D3732E">
          <w:rPr>
            <w:rFonts w:ascii="Times New Roman" w:hAnsi="Times New Roman"/>
            <w:sz w:val="24"/>
            <w:szCs w:val="24"/>
          </w:rPr>
          <w:delText>However,</w:delText>
        </w:r>
      </w:del>
      <w:ins w:id="344" w:author="Microsoft Office User" w:date="2017-12-11T10:01:00Z">
        <w:r w:rsidR="00D3732E">
          <w:rPr>
            <w:rFonts w:ascii="Times New Roman" w:hAnsi="Times New Roman"/>
            <w:sz w:val="24"/>
            <w:szCs w:val="24"/>
          </w:rPr>
          <w:t>I</w:t>
        </w:r>
      </w:ins>
      <w:ins w:id="345" w:author="Microsoft Office User" w:date="2017-12-11T09:47:00Z">
        <w:r w:rsidR="009E4448">
          <w:rPr>
            <w:rFonts w:ascii="Times New Roman" w:hAnsi="Times New Roman"/>
            <w:sz w:val="24"/>
            <w:szCs w:val="24"/>
          </w:rPr>
          <w:t xml:space="preserve">njection of engineered fluids may </w:t>
        </w:r>
      </w:ins>
      <w:ins w:id="346" w:author="Microsoft Office User" w:date="2017-12-11T11:54:00Z">
        <w:r w:rsidR="00C678F6">
          <w:rPr>
            <w:rFonts w:ascii="Times New Roman" w:hAnsi="Times New Roman"/>
            <w:sz w:val="24"/>
            <w:szCs w:val="24"/>
          </w:rPr>
          <w:t xml:space="preserve">thereby </w:t>
        </w:r>
      </w:ins>
      <w:ins w:id="347" w:author="Microsoft Office User" w:date="2017-12-11T09:47:00Z">
        <w:r w:rsidR="009E4448">
          <w:rPr>
            <w:rFonts w:ascii="Times New Roman" w:hAnsi="Times New Roman"/>
            <w:sz w:val="24"/>
            <w:szCs w:val="24"/>
          </w:rPr>
          <w:t xml:space="preserve">enhance </w:t>
        </w:r>
      </w:ins>
      <w:ins w:id="348" w:author="Microsoft Office User" w:date="2017-12-11T09:48:00Z">
        <w:r w:rsidR="009E4448" w:rsidRPr="009E4448">
          <w:rPr>
            <w:rFonts w:ascii="Times New Roman" w:hAnsi="Times New Roman"/>
            <w:i/>
            <w:sz w:val="24"/>
            <w:szCs w:val="24"/>
            <w:rPrChange w:id="349" w:author="Microsoft Office User" w:date="2017-12-11T09:48:00Z">
              <w:rPr>
                <w:rFonts w:ascii="Times New Roman" w:hAnsi="Times New Roman"/>
                <w:sz w:val="24"/>
                <w:szCs w:val="24"/>
              </w:rPr>
            </w:rPrChange>
          </w:rPr>
          <w:t>in-situ</w:t>
        </w:r>
        <w:r w:rsidR="009E4448">
          <w:rPr>
            <w:rFonts w:ascii="Times New Roman" w:hAnsi="Times New Roman"/>
            <w:sz w:val="24"/>
            <w:szCs w:val="24"/>
          </w:rPr>
          <w:t xml:space="preserve"> </w:t>
        </w:r>
      </w:ins>
      <w:ins w:id="350" w:author="Microsoft Office User" w:date="2017-12-11T09:47:00Z">
        <w:r w:rsidR="009E4448">
          <w:rPr>
            <w:rFonts w:ascii="Times New Roman" w:hAnsi="Times New Roman"/>
            <w:sz w:val="24"/>
            <w:szCs w:val="24"/>
          </w:rPr>
          <w:t>Ra</w:t>
        </w:r>
      </w:ins>
      <w:ins w:id="351" w:author="Microsoft Office User" w:date="2017-12-11T09:48:00Z">
        <w:r w:rsidR="009E4448">
          <w:rPr>
            <w:rFonts w:ascii="Times New Roman" w:hAnsi="Times New Roman"/>
            <w:sz w:val="24"/>
            <w:szCs w:val="24"/>
          </w:rPr>
          <w:t xml:space="preserve"> sorption</w:t>
        </w:r>
      </w:ins>
      <w:ins w:id="352" w:author="Microsoft Office User" w:date="2017-12-11T09:47:00Z">
        <w:r w:rsidR="009E4448">
          <w:rPr>
            <w:rFonts w:ascii="Times New Roman" w:hAnsi="Times New Roman"/>
            <w:sz w:val="24"/>
            <w:szCs w:val="24"/>
          </w:rPr>
          <w:t xml:space="preserve">, perhaps transiently, </w:t>
        </w:r>
      </w:ins>
      <w:del w:id="353" w:author="Microsoft Office User" w:date="2017-12-11T09:52:00Z">
        <w:r w:rsidR="00B84B53" w:rsidDel="008940B8">
          <w:rPr>
            <w:rFonts w:ascii="Times New Roman" w:hAnsi="Times New Roman"/>
            <w:sz w:val="24"/>
            <w:szCs w:val="24"/>
          </w:rPr>
          <w:delText xml:space="preserve"> </w:delText>
        </w:r>
      </w:del>
      <w:ins w:id="354" w:author="Microsoft Office User" w:date="2017-12-11T09:49:00Z">
        <w:r w:rsidR="009E4448">
          <w:rPr>
            <w:rFonts w:ascii="Times New Roman" w:hAnsi="Times New Roman"/>
            <w:sz w:val="24"/>
            <w:szCs w:val="24"/>
          </w:rPr>
          <w:t xml:space="preserve">owing to localized decreases in salinity, and </w:t>
        </w:r>
      </w:ins>
      <w:del w:id="355" w:author="Microsoft Office User" w:date="2017-12-11T09:37:00Z">
        <w:r w:rsidR="00B84B53" w:rsidRPr="009E4448" w:rsidDel="0022276C">
          <w:rPr>
            <w:rFonts w:ascii="Times New Roman" w:hAnsi="Times New Roman"/>
            <w:sz w:val="24"/>
            <w:szCs w:val="24"/>
          </w:rPr>
          <w:delText xml:space="preserve">the mixing of low salinity, oxic solutions (ie, </w:delText>
        </w:r>
      </w:del>
      <w:del w:id="356" w:author="Microsoft Office User" w:date="2017-12-11T09:38:00Z">
        <w:r w:rsidR="00B84B53" w:rsidDel="0022276C">
          <w:rPr>
            <w:rFonts w:ascii="Times New Roman" w:hAnsi="Times New Roman"/>
            <w:sz w:val="24"/>
            <w:szCs w:val="24"/>
          </w:rPr>
          <w:delText xml:space="preserve">hydraulic fracturing fluid) </w:delText>
        </w:r>
      </w:del>
      <w:del w:id="357" w:author="Microsoft Office User" w:date="2017-12-11T09:49:00Z">
        <w:r w:rsidR="00B84B53" w:rsidDel="009E4448">
          <w:rPr>
            <w:rFonts w:ascii="Times New Roman" w:hAnsi="Times New Roman"/>
            <w:sz w:val="24"/>
            <w:szCs w:val="24"/>
          </w:rPr>
          <w:delText xml:space="preserve">could </w:delText>
        </w:r>
      </w:del>
      <w:del w:id="358" w:author="Microsoft Office User" w:date="2017-12-11T09:36:00Z">
        <w:r w:rsidR="00B84B53" w:rsidDel="0022276C">
          <w:rPr>
            <w:rFonts w:ascii="Times New Roman" w:hAnsi="Times New Roman"/>
            <w:sz w:val="24"/>
            <w:szCs w:val="24"/>
          </w:rPr>
          <w:delText>serve to</w:delText>
        </w:r>
      </w:del>
      <w:ins w:id="359" w:author="Microsoft Office User" w:date="2017-12-11T09:50:00Z">
        <w:r w:rsidR="009E4448">
          <w:rPr>
            <w:rFonts w:ascii="Times New Roman" w:hAnsi="Times New Roman"/>
            <w:sz w:val="24"/>
            <w:szCs w:val="24"/>
          </w:rPr>
          <w:t xml:space="preserve">oxidation of </w:t>
        </w:r>
      </w:ins>
      <w:del w:id="360" w:author="Microsoft Office User" w:date="2017-12-11T09:36:00Z">
        <w:r w:rsidR="00B84B53" w:rsidDel="0022276C">
          <w:rPr>
            <w:rFonts w:ascii="Times New Roman" w:hAnsi="Times New Roman"/>
            <w:sz w:val="24"/>
            <w:szCs w:val="24"/>
          </w:rPr>
          <w:delText xml:space="preserve"> </w:delText>
        </w:r>
      </w:del>
      <w:del w:id="361" w:author="Microsoft Office User" w:date="2017-12-11T09:49:00Z">
        <w:r w:rsidR="00B84B53" w:rsidDel="009E4448">
          <w:rPr>
            <w:rFonts w:ascii="Times New Roman" w:hAnsi="Times New Roman"/>
            <w:sz w:val="24"/>
            <w:szCs w:val="24"/>
          </w:rPr>
          <w:delText>oxidize</w:delText>
        </w:r>
      </w:del>
      <w:del w:id="362" w:author="Microsoft Office User" w:date="2017-12-11T09:50:00Z">
        <w:r w:rsidR="00B84B53" w:rsidDel="009E4448">
          <w:rPr>
            <w:rFonts w:ascii="Times New Roman" w:hAnsi="Times New Roman"/>
            <w:sz w:val="24"/>
            <w:szCs w:val="24"/>
          </w:rPr>
          <w:delText xml:space="preserve"> </w:delText>
        </w:r>
      </w:del>
      <w:r w:rsidR="00B84B53">
        <w:rPr>
          <w:rFonts w:ascii="Times New Roman" w:hAnsi="Times New Roman"/>
          <w:sz w:val="24"/>
          <w:szCs w:val="24"/>
        </w:rPr>
        <w:t xml:space="preserve">reduced </w:t>
      </w:r>
      <w:ins w:id="363" w:author="Microsoft Office User" w:date="2017-12-11T09:25:00Z">
        <w:r w:rsidR="00686A3C">
          <w:rPr>
            <w:rFonts w:ascii="Times New Roman" w:hAnsi="Times New Roman"/>
            <w:sz w:val="24"/>
            <w:szCs w:val="24"/>
          </w:rPr>
          <w:t>Fe</w:t>
        </w:r>
        <w:r w:rsidR="00686A3C" w:rsidRPr="00686A3C">
          <w:rPr>
            <w:rFonts w:ascii="Times New Roman" w:hAnsi="Times New Roman"/>
            <w:sz w:val="24"/>
            <w:szCs w:val="24"/>
            <w:vertAlign w:val="superscript"/>
            <w:rPrChange w:id="364" w:author="Microsoft Office User" w:date="2017-12-11T09:25:00Z">
              <w:rPr>
                <w:rFonts w:ascii="Times New Roman" w:hAnsi="Times New Roman"/>
                <w:sz w:val="24"/>
                <w:szCs w:val="24"/>
              </w:rPr>
            </w:rPrChange>
          </w:rPr>
          <w:t>2+</w:t>
        </w:r>
      </w:ins>
      <w:r w:rsidR="00B84B53">
        <w:rPr>
          <w:rFonts w:ascii="Times New Roman" w:hAnsi="Times New Roman"/>
          <w:sz w:val="24"/>
          <w:szCs w:val="24"/>
        </w:rPr>
        <w:t>mineral</w:t>
      </w:r>
      <w:ins w:id="365" w:author="Microsoft Office User" w:date="2017-12-11T09:25:00Z">
        <w:r w:rsidR="00686A3C">
          <w:rPr>
            <w:rFonts w:ascii="Times New Roman" w:hAnsi="Times New Roman"/>
            <w:sz w:val="24"/>
            <w:szCs w:val="24"/>
          </w:rPr>
          <w:t xml:space="preserve">s </w:t>
        </w:r>
      </w:ins>
      <w:ins w:id="366" w:author="Microsoft Office User" w:date="2017-12-11T09:27:00Z">
        <w:r w:rsidR="00686A3C">
          <w:rPr>
            <w:rFonts w:ascii="Times New Roman" w:hAnsi="Times New Roman"/>
            <w:sz w:val="24"/>
            <w:szCs w:val="24"/>
          </w:rPr>
          <w:t xml:space="preserve">(e.g. </w:t>
        </w:r>
      </w:ins>
      <w:ins w:id="367" w:author="Microsoft Office User" w:date="2017-12-11T09:25:00Z">
        <w:r w:rsidR="00686A3C">
          <w:rPr>
            <w:rFonts w:ascii="Times New Roman" w:hAnsi="Times New Roman"/>
            <w:sz w:val="24"/>
            <w:szCs w:val="24"/>
          </w:rPr>
          <w:t>siderite</w:t>
        </w:r>
      </w:ins>
      <w:ins w:id="368" w:author="Microsoft Office User" w:date="2017-12-11T09:27:00Z">
        <w:r w:rsidR="00686A3C">
          <w:rPr>
            <w:rFonts w:ascii="Times New Roman" w:hAnsi="Times New Roman"/>
            <w:sz w:val="24"/>
            <w:szCs w:val="24"/>
          </w:rPr>
          <w:t>)</w:t>
        </w:r>
      </w:ins>
      <w:ins w:id="369" w:author="Microsoft Office User" w:date="2017-12-11T09:53:00Z">
        <w:r w:rsidR="008940B8">
          <w:rPr>
            <w:rFonts w:ascii="Times New Roman" w:hAnsi="Times New Roman"/>
            <w:sz w:val="24"/>
            <w:szCs w:val="24"/>
          </w:rPr>
          <w:t xml:space="preserve"> to </w:t>
        </w:r>
      </w:ins>
      <w:ins w:id="370" w:author="Microsoft Office User" w:date="2017-12-11T09:54:00Z">
        <w:r w:rsidR="008940B8">
          <w:rPr>
            <w:rFonts w:ascii="Times New Roman" w:hAnsi="Times New Roman"/>
            <w:sz w:val="24"/>
            <w:szCs w:val="24"/>
          </w:rPr>
          <w:t>those capable of retaining high levels of Ra, including iron (</w:t>
        </w:r>
        <w:proofErr w:type="spellStart"/>
        <w:r w:rsidR="008940B8">
          <w:rPr>
            <w:rFonts w:ascii="Times New Roman" w:hAnsi="Times New Roman"/>
            <w:sz w:val="24"/>
            <w:szCs w:val="24"/>
          </w:rPr>
          <w:t>hydr</w:t>
        </w:r>
        <w:proofErr w:type="spellEnd"/>
        <w:r w:rsidR="008940B8">
          <w:rPr>
            <w:rFonts w:ascii="Times New Roman" w:hAnsi="Times New Roman"/>
            <w:sz w:val="24"/>
            <w:szCs w:val="24"/>
          </w:rPr>
          <w:t>)oxides</w:t>
        </w:r>
      </w:ins>
      <w:del w:id="371" w:author="Microsoft Office User" w:date="2017-12-11T09:50:00Z">
        <w:r w:rsidR="00B84B53" w:rsidDel="009E4448">
          <w:rPr>
            <w:rFonts w:ascii="Times New Roman" w:hAnsi="Times New Roman"/>
            <w:sz w:val="24"/>
            <w:szCs w:val="24"/>
          </w:rPr>
          <w:delText xml:space="preserve"> </w:delText>
        </w:r>
      </w:del>
      <w:del w:id="372" w:author="Microsoft Office User" w:date="2017-12-11T09:25:00Z">
        <w:r w:rsidR="00B84B53" w:rsidDel="00686A3C">
          <w:rPr>
            <w:rFonts w:ascii="Times New Roman" w:hAnsi="Times New Roman"/>
            <w:sz w:val="24"/>
            <w:szCs w:val="24"/>
          </w:rPr>
          <w:delText>phases</w:delText>
        </w:r>
      </w:del>
      <w:del w:id="373" w:author="Microsoft Office User" w:date="2017-12-11T09:50:00Z">
        <w:r w:rsidR="00B84B53" w:rsidDel="009E4448">
          <w:rPr>
            <w:rFonts w:ascii="Times New Roman" w:hAnsi="Times New Roman"/>
            <w:sz w:val="24"/>
            <w:szCs w:val="24"/>
          </w:rPr>
          <w:delText>,</w:delText>
        </w:r>
      </w:del>
      <w:del w:id="374" w:author="Microsoft Office User" w:date="2017-12-11T09:27:00Z">
        <w:r w:rsidR="00B84B53" w:rsidDel="00686A3C">
          <w:rPr>
            <w:rFonts w:ascii="Times New Roman" w:hAnsi="Times New Roman"/>
            <w:sz w:val="24"/>
            <w:szCs w:val="24"/>
          </w:rPr>
          <w:delText xml:space="preserve"> </w:delText>
        </w:r>
      </w:del>
      <w:del w:id="375" w:author="Microsoft Office User" w:date="2017-12-11T09:26:00Z">
        <w:r w:rsidR="00B84B53" w:rsidDel="00686A3C">
          <w:rPr>
            <w:rFonts w:ascii="Times New Roman" w:hAnsi="Times New Roman"/>
            <w:sz w:val="24"/>
            <w:szCs w:val="24"/>
          </w:rPr>
          <w:delText>and reduce</w:delText>
        </w:r>
        <w:r w:rsidR="001D14E0" w:rsidDel="00686A3C">
          <w:rPr>
            <w:rFonts w:ascii="Times New Roman" w:hAnsi="Times New Roman"/>
            <w:sz w:val="24"/>
            <w:szCs w:val="24"/>
          </w:rPr>
          <w:delText xml:space="preserve"> the formation salinity, </w:delText>
        </w:r>
      </w:del>
      <w:del w:id="376" w:author="Microsoft Office User" w:date="2017-12-11T09:27:00Z">
        <w:r w:rsidR="001D14E0" w:rsidDel="00686A3C">
          <w:rPr>
            <w:rFonts w:ascii="Times New Roman" w:hAnsi="Times New Roman"/>
            <w:sz w:val="24"/>
            <w:szCs w:val="24"/>
          </w:rPr>
          <w:delText xml:space="preserve">thus resulting in the retention of Ra on </w:delText>
        </w:r>
      </w:del>
      <w:del w:id="377" w:author="Microsoft Office User" w:date="2017-12-11T09:50:00Z">
        <w:r w:rsidR="001D14E0" w:rsidDel="009E4448">
          <w:rPr>
            <w:rFonts w:ascii="Times New Roman" w:hAnsi="Times New Roman"/>
            <w:sz w:val="24"/>
            <w:szCs w:val="24"/>
          </w:rPr>
          <w:delText>shale formation surfaces</w:delText>
        </w:r>
      </w:del>
      <w:r w:rsidR="001D14E0">
        <w:rPr>
          <w:rFonts w:ascii="Times New Roman" w:hAnsi="Times New Roman"/>
          <w:sz w:val="24"/>
          <w:szCs w:val="24"/>
        </w:rPr>
        <w:t>.</w:t>
      </w:r>
      <w:ins w:id="378" w:author="Microsoft Office User" w:date="2017-12-11T09:50:00Z">
        <w:r w:rsidR="008940B8">
          <w:rPr>
            <w:rFonts w:ascii="Times New Roman" w:hAnsi="Times New Roman"/>
            <w:sz w:val="24"/>
            <w:szCs w:val="24"/>
          </w:rPr>
          <w:t xml:space="preserve"> </w:t>
        </w:r>
      </w:ins>
      <w:ins w:id="379" w:author="Microsoft Office User" w:date="2017-12-11T09:52:00Z">
        <w:r w:rsidR="008940B8">
          <w:rPr>
            <w:rFonts w:ascii="Times New Roman" w:hAnsi="Times New Roman"/>
            <w:sz w:val="24"/>
            <w:szCs w:val="24"/>
          </w:rPr>
          <w:t>Conversely, decreased sorption may occur through alteration of mineral surfaces</w:t>
        </w:r>
      </w:ins>
      <w:ins w:id="380" w:author="Microsoft Office User" w:date="2017-12-11T09:53:00Z">
        <w:r w:rsidR="008940B8">
          <w:rPr>
            <w:rFonts w:ascii="Times New Roman" w:hAnsi="Times New Roman"/>
            <w:sz w:val="24"/>
            <w:szCs w:val="24"/>
          </w:rPr>
          <w:t xml:space="preserve"> </w:t>
        </w:r>
      </w:ins>
      <w:ins w:id="381" w:author="Microsoft Office User" w:date="2017-12-11T09:54:00Z">
        <w:r w:rsidR="00E803A3">
          <w:rPr>
            <w:rFonts w:ascii="Times New Roman" w:hAnsi="Times New Roman"/>
            <w:sz w:val="24"/>
            <w:szCs w:val="24"/>
          </w:rPr>
          <w:t>such as pyrite</w:t>
        </w:r>
      </w:ins>
      <w:ins w:id="382" w:author="Microsoft Office User" w:date="2017-12-11T10:00:00Z">
        <w:r w:rsidR="00E803A3">
          <w:rPr>
            <w:rFonts w:ascii="Times New Roman" w:hAnsi="Times New Roman"/>
            <w:sz w:val="24"/>
            <w:szCs w:val="24"/>
          </w:rPr>
          <w:t xml:space="preserve">, which </w:t>
        </w:r>
      </w:ins>
      <w:ins w:id="383" w:author="Microsoft Office User" w:date="2017-12-11T09:57:00Z">
        <w:r w:rsidR="00E803A3">
          <w:rPr>
            <w:rFonts w:ascii="Times New Roman" w:hAnsi="Times New Roman"/>
            <w:sz w:val="24"/>
            <w:szCs w:val="24"/>
          </w:rPr>
          <w:t xml:space="preserve">retains the highest </w:t>
        </w:r>
      </w:ins>
      <w:ins w:id="384" w:author="Microsoft Office User" w:date="2017-12-11T09:56:00Z">
        <w:r w:rsidR="00E803A3">
          <w:rPr>
            <w:rFonts w:ascii="Times New Roman" w:hAnsi="Times New Roman"/>
            <w:sz w:val="24"/>
            <w:szCs w:val="24"/>
          </w:rPr>
          <w:t>levels of Ra amongst all minerals examined</w:t>
        </w:r>
      </w:ins>
      <w:ins w:id="385" w:author="Microsoft Office User" w:date="2017-12-11T09:57:00Z">
        <w:r w:rsidR="00D3732E">
          <w:rPr>
            <w:rFonts w:ascii="Times New Roman" w:hAnsi="Times New Roman"/>
            <w:sz w:val="24"/>
            <w:szCs w:val="24"/>
          </w:rPr>
          <w:t xml:space="preserve"> here</w:t>
        </w:r>
      </w:ins>
      <w:ins w:id="386" w:author="Microsoft Office User" w:date="2017-12-11T10:02:00Z">
        <w:r w:rsidR="00D3732E">
          <w:rPr>
            <w:rFonts w:ascii="Times New Roman" w:hAnsi="Times New Roman"/>
            <w:sz w:val="24"/>
            <w:szCs w:val="24"/>
          </w:rPr>
          <w:t xml:space="preserve"> (Fig 1</w:t>
        </w:r>
      </w:ins>
      <w:ins w:id="387" w:author="Microsoft Office User" w:date="2017-12-11T10:03:00Z">
        <w:r w:rsidR="00D3732E">
          <w:rPr>
            <w:rFonts w:ascii="Times New Roman" w:hAnsi="Times New Roman"/>
            <w:sz w:val="24"/>
            <w:szCs w:val="24"/>
          </w:rPr>
          <w:t>b</w:t>
        </w:r>
      </w:ins>
      <w:ins w:id="388" w:author="Microsoft Office User" w:date="2017-12-11T10:02:00Z">
        <w:r w:rsidR="00D3732E">
          <w:rPr>
            <w:rFonts w:ascii="Times New Roman" w:hAnsi="Times New Roman"/>
            <w:sz w:val="24"/>
            <w:szCs w:val="24"/>
          </w:rPr>
          <w:t>)</w:t>
        </w:r>
      </w:ins>
      <w:ins w:id="389" w:author="Microsoft Office User" w:date="2017-12-11T09:57:00Z">
        <w:r w:rsidR="00D3732E">
          <w:rPr>
            <w:rFonts w:ascii="Times New Roman" w:hAnsi="Times New Roman"/>
            <w:sz w:val="24"/>
            <w:szCs w:val="24"/>
          </w:rPr>
          <w:t xml:space="preserve">; however, this is only true when </w:t>
        </w:r>
      </w:ins>
      <w:ins w:id="390" w:author="Microsoft Office User" w:date="2017-12-11T10:04:00Z">
        <w:r w:rsidR="00D3732E">
          <w:rPr>
            <w:rFonts w:ascii="Times New Roman" w:hAnsi="Times New Roman"/>
            <w:sz w:val="24"/>
            <w:szCs w:val="24"/>
          </w:rPr>
          <w:t>comparing</w:t>
        </w:r>
      </w:ins>
      <w:ins w:id="391" w:author="Microsoft Office User" w:date="2017-12-11T09:57:00Z">
        <w:r w:rsidR="00D3732E">
          <w:rPr>
            <w:rFonts w:ascii="Times New Roman" w:hAnsi="Times New Roman"/>
            <w:sz w:val="24"/>
            <w:szCs w:val="24"/>
          </w:rPr>
          <w:t xml:space="preserve"> Ra </w:t>
        </w:r>
      </w:ins>
      <w:ins w:id="392" w:author="Microsoft Office User" w:date="2017-12-11T10:03:00Z">
        <w:r w:rsidR="00D3732E">
          <w:rPr>
            <w:rFonts w:ascii="Times New Roman" w:hAnsi="Times New Roman"/>
            <w:sz w:val="24"/>
            <w:szCs w:val="24"/>
          </w:rPr>
          <w:t>sorption</w:t>
        </w:r>
      </w:ins>
      <w:ins w:id="393" w:author="Microsoft Office User" w:date="2017-12-11T09:57:00Z">
        <w:r w:rsidR="00D3732E">
          <w:rPr>
            <w:rFonts w:ascii="Times New Roman" w:hAnsi="Times New Roman"/>
            <w:sz w:val="24"/>
            <w:szCs w:val="24"/>
          </w:rPr>
          <w:t xml:space="preserve"> </w:t>
        </w:r>
      </w:ins>
      <w:ins w:id="394" w:author="Microsoft Office User" w:date="2017-12-11T10:04:00Z">
        <w:r w:rsidR="00D3732E">
          <w:rPr>
            <w:rFonts w:ascii="Times New Roman" w:hAnsi="Times New Roman"/>
            <w:sz w:val="24"/>
            <w:szCs w:val="24"/>
          </w:rPr>
          <w:t>normalized to surface area</w:t>
        </w:r>
      </w:ins>
      <w:ins w:id="395" w:author="Microsoft Office User" w:date="2017-12-11T10:07:00Z">
        <w:r w:rsidR="00B47A09">
          <w:rPr>
            <w:rFonts w:ascii="Times New Roman" w:hAnsi="Times New Roman"/>
            <w:sz w:val="24"/>
            <w:szCs w:val="24"/>
          </w:rPr>
          <w:t xml:space="preserve">, highlighting that </w:t>
        </w:r>
      </w:ins>
      <w:ins w:id="396" w:author="Microsoft Office User" w:date="2017-12-11T10:10:00Z">
        <w:r w:rsidR="00B47A09">
          <w:rPr>
            <w:rFonts w:ascii="Times New Roman" w:hAnsi="Times New Roman"/>
            <w:sz w:val="24"/>
            <w:szCs w:val="24"/>
          </w:rPr>
          <w:t xml:space="preserve">mineral surface area is a critical factor governing </w:t>
        </w:r>
      </w:ins>
      <w:ins w:id="397" w:author="Microsoft Office User" w:date="2017-12-11T10:11:00Z">
        <w:r w:rsidR="00B47A09">
          <w:rPr>
            <w:rFonts w:ascii="Times New Roman" w:hAnsi="Times New Roman"/>
            <w:sz w:val="24"/>
            <w:szCs w:val="24"/>
          </w:rPr>
          <w:t xml:space="preserve">extent of Ra sorption. </w:t>
        </w:r>
      </w:ins>
      <w:ins w:id="398" w:author="Microsoft Office User" w:date="2017-12-11T11:07:00Z">
        <w:r w:rsidR="005E27D5">
          <w:rPr>
            <w:rFonts w:ascii="Times New Roman" w:hAnsi="Times New Roman"/>
            <w:sz w:val="24"/>
            <w:szCs w:val="24"/>
          </w:rPr>
          <w:t>While it is unclear whether alteration of mineral surfaces</w:t>
        </w:r>
      </w:ins>
      <w:ins w:id="399" w:author="Microsoft Office User" w:date="2017-12-11T11:12:00Z">
        <w:r w:rsidR="00124FA8">
          <w:rPr>
            <w:rFonts w:ascii="Times New Roman" w:hAnsi="Times New Roman"/>
            <w:sz w:val="24"/>
            <w:szCs w:val="24"/>
          </w:rPr>
          <w:t xml:space="preserve"> and geochemical conditions</w:t>
        </w:r>
      </w:ins>
      <w:ins w:id="400" w:author="Microsoft Office User" w:date="2017-12-11T11:11:00Z">
        <w:r w:rsidR="00124FA8">
          <w:rPr>
            <w:rFonts w:ascii="Times New Roman" w:hAnsi="Times New Roman"/>
            <w:sz w:val="24"/>
            <w:szCs w:val="24"/>
          </w:rPr>
          <w:t xml:space="preserve"> within shale formations</w:t>
        </w:r>
      </w:ins>
      <w:ins w:id="401" w:author="Microsoft Office User" w:date="2017-12-11T11:12:00Z">
        <w:r w:rsidR="00124FA8">
          <w:rPr>
            <w:rFonts w:ascii="Times New Roman" w:hAnsi="Times New Roman"/>
            <w:sz w:val="24"/>
            <w:szCs w:val="24"/>
          </w:rPr>
          <w:t xml:space="preserve"> </w:t>
        </w:r>
      </w:ins>
      <w:ins w:id="402" w:author="Microsoft Office User" w:date="2017-12-11T11:22:00Z">
        <w:r w:rsidR="00732A04">
          <w:rPr>
            <w:rFonts w:ascii="Times New Roman" w:hAnsi="Times New Roman"/>
            <w:sz w:val="24"/>
            <w:szCs w:val="24"/>
          </w:rPr>
          <w:t>alter</w:t>
        </w:r>
      </w:ins>
      <w:ins w:id="403" w:author="Microsoft Office User" w:date="2017-12-11T11:07:00Z">
        <w:r w:rsidR="005E27D5">
          <w:rPr>
            <w:rFonts w:ascii="Times New Roman" w:hAnsi="Times New Roman"/>
            <w:sz w:val="24"/>
            <w:szCs w:val="24"/>
          </w:rPr>
          <w:t xml:space="preserve"> t</w:t>
        </w:r>
        <w:r w:rsidR="00124FA8">
          <w:rPr>
            <w:rFonts w:ascii="Times New Roman" w:hAnsi="Times New Roman"/>
            <w:sz w:val="24"/>
            <w:szCs w:val="24"/>
          </w:rPr>
          <w:t>he</w:t>
        </w:r>
        <w:r w:rsidR="00124FA8" w:rsidRPr="00732A04">
          <w:rPr>
            <w:rFonts w:ascii="Times New Roman" w:hAnsi="Times New Roman"/>
            <w:i/>
            <w:sz w:val="24"/>
            <w:szCs w:val="24"/>
            <w:rPrChange w:id="404" w:author="Microsoft Office User" w:date="2017-12-11T11:22:00Z">
              <w:rPr>
                <w:rFonts w:ascii="Times New Roman" w:hAnsi="Times New Roman"/>
                <w:sz w:val="24"/>
                <w:szCs w:val="24"/>
              </w:rPr>
            </w:rPrChange>
          </w:rPr>
          <w:t xml:space="preserve"> </w:t>
        </w:r>
      </w:ins>
      <w:ins w:id="405" w:author="Microsoft Office User" w:date="2017-12-11T11:22:00Z">
        <w:r w:rsidR="00732A04" w:rsidRPr="00732A04">
          <w:rPr>
            <w:rFonts w:ascii="Times New Roman" w:hAnsi="Times New Roman"/>
            <w:i/>
            <w:sz w:val="24"/>
            <w:szCs w:val="24"/>
            <w:rPrChange w:id="406" w:author="Microsoft Office User" w:date="2017-12-11T11:22:00Z">
              <w:rPr>
                <w:rFonts w:ascii="Times New Roman" w:hAnsi="Times New Roman"/>
                <w:sz w:val="24"/>
                <w:szCs w:val="24"/>
              </w:rPr>
            </w:rPrChange>
          </w:rPr>
          <w:t>in-situ</w:t>
        </w:r>
        <w:r w:rsidR="00732A04">
          <w:rPr>
            <w:rFonts w:ascii="Times New Roman" w:hAnsi="Times New Roman"/>
            <w:sz w:val="24"/>
            <w:szCs w:val="24"/>
          </w:rPr>
          <w:t xml:space="preserve"> </w:t>
        </w:r>
      </w:ins>
      <w:ins w:id="407" w:author="Microsoft Office User" w:date="2017-12-11T11:07:00Z">
        <w:r w:rsidR="00124FA8">
          <w:rPr>
            <w:rFonts w:ascii="Times New Roman" w:hAnsi="Times New Roman"/>
            <w:sz w:val="24"/>
            <w:szCs w:val="24"/>
          </w:rPr>
          <w:t xml:space="preserve">mobility of Ra, results here </w:t>
        </w:r>
      </w:ins>
      <w:ins w:id="408" w:author="Microsoft Office User" w:date="2017-12-11T11:21:00Z">
        <w:r w:rsidR="00732A04">
          <w:rPr>
            <w:rFonts w:ascii="Times New Roman" w:hAnsi="Times New Roman"/>
            <w:sz w:val="24"/>
            <w:szCs w:val="24"/>
          </w:rPr>
          <w:t xml:space="preserve">and presented by others </w:t>
        </w:r>
      </w:ins>
      <w:ins w:id="409" w:author="Microsoft Office User" w:date="2017-12-11T11:07:00Z">
        <w:r w:rsidR="005E27D5">
          <w:rPr>
            <w:rFonts w:ascii="Times New Roman" w:hAnsi="Times New Roman"/>
            <w:sz w:val="24"/>
            <w:szCs w:val="24"/>
          </w:rPr>
          <w:t xml:space="preserve">suggest that </w:t>
        </w:r>
      </w:ins>
      <w:ins w:id="410" w:author="Microsoft Office User" w:date="2017-12-11T11:09:00Z">
        <w:r w:rsidR="005E27D5">
          <w:rPr>
            <w:rFonts w:ascii="Times New Roman" w:hAnsi="Times New Roman"/>
            <w:sz w:val="24"/>
            <w:szCs w:val="24"/>
          </w:rPr>
          <w:t xml:space="preserve">salinity and redox </w:t>
        </w:r>
        <w:proofErr w:type="spellStart"/>
        <w:r w:rsidR="005E27D5">
          <w:rPr>
            <w:rFonts w:ascii="Times New Roman" w:hAnsi="Times New Roman"/>
            <w:sz w:val="24"/>
            <w:szCs w:val="24"/>
          </w:rPr>
          <w:t>pertubations</w:t>
        </w:r>
        <w:proofErr w:type="spellEnd"/>
        <w:r w:rsidR="005E27D5">
          <w:rPr>
            <w:rFonts w:ascii="Times New Roman" w:hAnsi="Times New Roman"/>
            <w:sz w:val="24"/>
            <w:szCs w:val="24"/>
          </w:rPr>
          <w:t xml:space="preserve"> will impart pronounced effects</w:t>
        </w:r>
        <w:r w:rsidR="001D3549">
          <w:rPr>
            <w:rFonts w:ascii="Times New Roman" w:hAnsi="Times New Roman"/>
            <w:sz w:val="24"/>
            <w:szCs w:val="24"/>
          </w:rPr>
          <w:t xml:space="preserve">. </w:t>
        </w:r>
      </w:ins>
    </w:p>
    <w:p w14:paraId="24C9537A" w14:textId="3D8CA710" w:rsidR="003B34ED" w:rsidRDefault="00983FF9" w:rsidP="007E47B4">
      <w:pPr>
        <w:spacing w:line="480" w:lineRule="auto"/>
        <w:ind w:firstLine="720"/>
        <w:rPr>
          <w:ins w:id="411" w:author="Microsoft Office User" w:date="2017-12-11T12:23:00Z"/>
          <w:rFonts w:ascii="Times New Roman" w:hAnsi="Times New Roman"/>
          <w:sz w:val="24"/>
          <w:szCs w:val="24"/>
        </w:rPr>
        <w:pPrChange w:id="412" w:author="Michael Chen" w:date="2017-12-11T13:00:00Z">
          <w:pPr>
            <w:spacing w:line="240" w:lineRule="auto"/>
            <w:ind w:firstLine="720"/>
          </w:pPr>
        </w:pPrChange>
      </w:pPr>
      <w:ins w:id="413" w:author="Microsoft Office User" w:date="2017-12-11T12:21:00Z">
        <w:r>
          <w:rPr>
            <w:rFonts w:ascii="Times New Roman" w:hAnsi="Times New Roman"/>
            <w:sz w:val="24"/>
            <w:szCs w:val="24"/>
          </w:rPr>
          <w:t xml:space="preserve">These scenarios and the results here highlight that further work is needed to constrain how Ra sorption will influence the natural variability of Ra in the environment, as well as the </w:t>
        </w:r>
        <w:r>
          <w:rPr>
            <w:rFonts w:ascii="Times New Roman" w:hAnsi="Times New Roman"/>
            <w:sz w:val="24"/>
            <w:szCs w:val="24"/>
          </w:rPr>
          <w:lastRenderedPageBreak/>
          <w:t xml:space="preserve">mineral specific mechanisms that control Ra sorption. </w:t>
        </w:r>
      </w:ins>
      <w:ins w:id="414" w:author="Microsoft Office User" w:date="2017-12-11T12:22:00Z">
        <w:r w:rsidR="003B34ED">
          <w:rPr>
            <w:rFonts w:ascii="Times New Roman" w:hAnsi="Times New Roman"/>
            <w:sz w:val="24"/>
            <w:szCs w:val="24"/>
          </w:rPr>
          <w:t xml:space="preserve">Here, the </w:t>
        </w:r>
      </w:ins>
      <w:ins w:id="415" w:author="Microsoft Office User" w:date="2017-12-11T12:21:00Z">
        <w:r>
          <w:rPr>
            <w:rFonts w:ascii="Times New Roman" w:hAnsi="Times New Roman"/>
            <w:sz w:val="24"/>
            <w:szCs w:val="24"/>
          </w:rPr>
          <w:t xml:space="preserve">use of relatively simple SCMs has </w:t>
        </w:r>
        <w:r w:rsidR="003B34ED">
          <w:rPr>
            <w:rFonts w:ascii="Times New Roman" w:hAnsi="Times New Roman"/>
            <w:sz w:val="24"/>
            <w:szCs w:val="24"/>
          </w:rPr>
          <w:t>constrained possible mechanisms of sorption, but</w:t>
        </w:r>
        <w:r>
          <w:rPr>
            <w:rFonts w:ascii="Times New Roman" w:hAnsi="Times New Roman"/>
            <w:sz w:val="24"/>
            <w:szCs w:val="24"/>
          </w:rPr>
          <w:t xml:space="preserve"> further study</w:t>
        </w:r>
      </w:ins>
      <w:ins w:id="416" w:author="Microsoft Office User" w:date="2017-12-11T12:25:00Z">
        <w:r w:rsidR="003B34ED">
          <w:rPr>
            <w:rFonts w:ascii="Times New Roman" w:hAnsi="Times New Roman"/>
            <w:sz w:val="24"/>
            <w:szCs w:val="24"/>
          </w:rPr>
          <w:t>, including the role of competing cations on Ra sorption,</w:t>
        </w:r>
      </w:ins>
      <w:ins w:id="417" w:author="Microsoft Office User" w:date="2017-12-11T12:21:00Z">
        <w:r>
          <w:rPr>
            <w:rFonts w:ascii="Times New Roman" w:hAnsi="Times New Roman"/>
            <w:sz w:val="24"/>
            <w:szCs w:val="24"/>
          </w:rPr>
          <w:t xml:space="preserve"> is needed to </w:t>
        </w:r>
      </w:ins>
      <w:ins w:id="418" w:author="Microsoft Office User" w:date="2017-12-11T12:24:00Z">
        <w:r w:rsidR="003B34ED">
          <w:rPr>
            <w:rFonts w:ascii="Times New Roman" w:hAnsi="Times New Roman"/>
            <w:sz w:val="24"/>
            <w:szCs w:val="24"/>
          </w:rPr>
          <w:t>improve modeling efforts</w:t>
        </w:r>
      </w:ins>
      <w:ins w:id="419" w:author="Microsoft Office User" w:date="2017-12-11T12:21:00Z">
        <w:r>
          <w:rPr>
            <w:rFonts w:ascii="Times New Roman" w:hAnsi="Times New Roman"/>
            <w:sz w:val="24"/>
            <w:szCs w:val="24"/>
          </w:rPr>
          <w:t xml:space="preserve">. </w:t>
        </w:r>
      </w:ins>
      <w:ins w:id="420" w:author="Microsoft Office User" w:date="2017-12-11T12:23:00Z">
        <w:r w:rsidR="003B34ED">
          <w:rPr>
            <w:rFonts w:ascii="Times New Roman" w:hAnsi="Times New Roman"/>
            <w:sz w:val="24"/>
            <w:szCs w:val="24"/>
          </w:rPr>
          <w:t>Further investigation of Ra interactions with key sedimentary minerals and mineral surfaces</w:t>
        </w:r>
      </w:ins>
      <w:ins w:id="421" w:author="Microsoft Office User" w:date="2017-12-11T12:26:00Z">
        <w:r w:rsidR="003B34ED">
          <w:rPr>
            <w:rFonts w:ascii="Times New Roman" w:hAnsi="Times New Roman"/>
            <w:sz w:val="24"/>
            <w:szCs w:val="24"/>
          </w:rPr>
          <w:t xml:space="preserve">, including </w:t>
        </w:r>
        <w:proofErr w:type="spellStart"/>
        <w:r w:rsidR="003B34ED">
          <w:rPr>
            <w:rFonts w:ascii="Times New Roman" w:hAnsi="Times New Roman"/>
            <w:sz w:val="24"/>
            <w:szCs w:val="24"/>
          </w:rPr>
          <w:t>Mn</w:t>
        </w:r>
        <w:proofErr w:type="spellEnd"/>
        <w:r w:rsidR="003B34ED">
          <w:rPr>
            <w:rFonts w:ascii="Times New Roman" w:hAnsi="Times New Roman"/>
            <w:sz w:val="24"/>
            <w:szCs w:val="24"/>
          </w:rPr>
          <w:t xml:space="preserve"> (</w:t>
        </w:r>
        <w:proofErr w:type="spellStart"/>
        <w:r w:rsidR="003B34ED">
          <w:rPr>
            <w:rFonts w:ascii="Times New Roman" w:hAnsi="Times New Roman"/>
            <w:sz w:val="24"/>
            <w:szCs w:val="24"/>
          </w:rPr>
          <w:t>hydr</w:t>
        </w:r>
        <w:proofErr w:type="spellEnd"/>
        <w:r w:rsidR="003B34ED">
          <w:rPr>
            <w:rFonts w:ascii="Times New Roman" w:hAnsi="Times New Roman"/>
            <w:sz w:val="24"/>
            <w:szCs w:val="24"/>
          </w:rPr>
          <w:t>)oxides,</w:t>
        </w:r>
      </w:ins>
      <w:ins w:id="422" w:author="Microsoft Office User" w:date="2017-12-11T12:23:00Z">
        <w:r w:rsidR="003B34ED">
          <w:rPr>
            <w:rFonts w:ascii="Times New Roman" w:hAnsi="Times New Roman"/>
            <w:sz w:val="24"/>
            <w:szCs w:val="24"/>
          </w:rPr>
          <w:t xml:space="preserve"> is </w:t>
        </w:r>
      </w:ins>
      <w:ins w:id="423" w:author="Microsoft Office User" w:date="2017-12-11T12:26:00Z">
        <w:r w:rsidR="003B34ED">
          <w:rPr>
            <w:rFonts w:ascii="Times New Roman" w:hAnsi="Times New Roman"/>
            <w:sz w:val="24"/>
            <w:szCs w:val="24"/>
          </w:rPr>
          <w:t>also</w:t>
        </w:r>
      </w:ins>
      <w:ins w:id="424" w:author="Microsoft Office User" w:date="2017-12-11T12:23:00Z">
        <w:r w:rsidR="003B34ED">
          <w:rPr>
            <w:rFonts w:ascii="Times New Roman" w:hAnsi="Times New Roman"/>
            <w:sz w:val="24"/>
            <w:szCs w:val="24"/>
          </w:rPr>
          <w:t xml:space="preserve"> required to improve mechanistic descriptions used in modeling efforts, particularly those used for describing Ra transport within soil and sedimentary systems with fluctuating geochemical conditions driven by tidal activity, variable groundwater flow, and the industrial extraction and processing of Ra-bearing groundwater generated from hydraulic fracturing. </w:t>
        </w:r>
      </w:ins>
    </w:p>
    <w:p w14:paraId="739C8746" w14:textId="226190C5" w:rsidR="009F2CB2" w:rsidRDefault="005E27D5" w:rsidP="00F56AD1">
      <w:pPr>
        <w:spacing w:line="240" w:lineRule="auto"/>
        <w:rPr>
          <w:rFonts w:ascii="Times New Roman" w:hAnsi="Times New Roman"/>
          <w:sz w:val="24"/>
          <w:szCs w:val="24"/>
        </w:rPr>
      </w:pPr>
      <w:moveToRangeStart w:id="425" w:author="Microsoft Office User" w:date="2017-12-11T11:10:00Z" w:name="move500753973"/>
      <w:moveTo w:id="426" w:author="Microsoft Office User" w:date="2017-12-11T11:10:00Z">
        <w:del w:id="427" w:author="Microsoft Office User" w:date="2017-12-11T11:23:00Z">
          <w:r w:rsidDel="00732A04">
            <w:rPr>
              <w:rFonts w:ascii="Times New Roman" w:hAnsi="Times New Roman"/>
              <w:sz w:val="24"/>
              <w:szCs w:val="24"/>
            </w:rPr>
            <w:delText>A second related scenario is the use of Ra</w:delText>
          </w:r>
        </w:del>
        <w:del w:id="428" w:author="Microsoft Office User" w:date="2017-12-11T11:48:00Z">
          <w:r w:rsidDel="0061577B">
            <w:rPr>
              <w:rFonts w:ascii="Times New Roman" w:hAnsi="Times New Roman"/>
              <w:sz w:val="24"/>
              <w:szCs w:val="24"/>
            </w:rPr>
            <w:delText xml:space="preserve"> isotopes as markers for contamination associated with unconventional gas development, as the Ra isotopic ratios of the formation brines are typically different from shallow groundwater.</w:delText>
          </w:r>
          <w:r w:rsidDel="0061577B">
            <w:rPr>
              <w:rFonts w:ascii="Times New Roman" w:hAnsi="Times New Roman"/>
              <w:sz w:val="24"/>
              <w:szCs w:val="24"/>
            </w:rPr>
            <w:fldChar w:fldCharType="begin" w:fldLock="1"/>
          </w:r>
          <w:r w:rsidDel="0061577B">
            <w:rPr>
              <w:rFonts w:ascii="Times New Roman" w:hAnsi="Times New Roman"/>
              <w:sz w:val="24"/>
              <w:szCs w:val="24"/>
            </w:rPr>
            <w:del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"&lt;sup&gt;46,47&lt;/sup&gt;", "plainTextFormattedCitation" : "46,47", "previouslyFormattedCitation" : "&lt;sup&gt;46,47&lt;/sup&gt;" }, "properties" : { "noteIndex" : 15 }, "schema" : "https://github.com/citation-style-language/schema/raw/master/csl-citation.json" }</w:delInstrText>
          </w:r>
          <w:r w:rsidDel="0061577B">
            <w:rPr>
              <w:rFonts w:ascii="Times New Roman" w:hAnsi="Times New Roman"/>
              <w:sz w:val="24"/>
              <w:szCs w:val="24"/>
            </w:rPr>
            <w:fldChar w:fldCharType="separate"/>
          </w:r>
          <w:r w:rsidRPr="001E6C4F" w:rsidDel="0061577B">
            <w:rPr>
              <w:rFonts w:ascii="Times New Roman" w:hAnsi="Times New Roman"/>
              <w:noProof/>
              <w:sz w:val="24"/>
              <w:szCs w:val="24"/>
              <w:vertAlign w:val="superscript"/>
            </w:rPr>
            <w:delText>46,47</w:delText>
          </w:r>
          <w:r w:rsidDel="0061577B">
            <w:rPr>
              <w:rFonts w:ascii="Times New Roman" w:hAnsi="Times New Roman"/>
              <w:sz w:val="24"/>
              <w:szCs w:val="24"/>
            </w:rPr>
            <w:fldChar w:fldCharType="end"/>
          </w:r>
        </w:del>
        <w:del w:id="429" w:author="Microsoft Office User" w:date="2017-12-11T11:27:00Z">
          <w:r w:rsidDel="0008248C">
            <w:rPr>
              <w:rFonts w:ascii="Times New Roman" w:hAnsi="Times New Roman"/>
              <w:sz w:val="24"/>
              <w:szCs w:val="24"/>
            </w:rPr>
            <w:delText xml:space="preserve"> </w:delText>
          </w:r>
        </w:del>
        <w:del w:id="430" w:author="Microsoft Office User" w:date="2017-12-11T11:30:00Z">
          <w:r w:rsidDel="0008248C">
            <w:rPr>
              <w:rFonts w:ascii="Times New Roman" w:hAnsi="Times New Roman"/>
              <w:sz w:val="24"/>
              <w:szCs w:val="24"/>
            </w:rPr>
            <w:delText>While a promising method that follows the use of Ra isotopes to predict SGD fluxes, this is still faces many of the same issues that the prediction of SGD does, particularly in constraining sources of Ra variability in pore water driven by the various competing processes that control Ra in solution.</w:delText>
          </w:r>
        </w:del>
      </w:moveTo>
      <w:moveToRangeEnd w:id="425"/>
      <w:del w:id="431" w:author="Microsoft Office User" w:date="2017-12-11T09:51:00Z">
        <w:r w:rsidR="001D14E0" w:rsidDel="008940B8">
          <w:rPr>
            <w:rFonts w:ascii="Times New Roman" w:hAnsi="Times New Roman"/>
            <w:sz w:val="24"/>
            <w:szCs w:val="24"/>
          </w:rPr>
          <w:delText xml:space="preserve"> </w:delText>
        </w:r>
      </w:del>
      <w:del w:id="432" w:author="Microsoft Office User" w:date="2017-12-11T09:28:00Z">
        <w:r w:rsidR="001D14E0" w:rsidDel="00686A3C">
          <w:rPr>
            <w:rFonts w:ascii="Times New Roman" w:hAnsi="Times New Roman"/>
            <w:sz w:val="24"/>
            <w:szCs w:val="24"/>
          </w:rPr>
          <w:delText>However, the experimental conditions, especially temperature and pressure, studied here are significantly different from formation brin</w:delText>
        </w:r>
        <w:r w:rsidR="00304441" w:rsidDel="00686A3C">
          <w:rPr>
            <w:rFonts w:ascii="Times New Roman" w:hAnsi="Times New Roman"/>
            <w:sz w:val="24"/>
            <w:szCs w:val="24"/>
          </w:rPr>
          <w:delText>es</w:delText>
        </w:r>
        <w:r w:rsidR="00E11F58" w:rsidDel="00686A3C">
          <w:rPr>
            <w:rFonts w:ascii="Times New Roman" w:hAnsi="Times New Roman"/>
            <w:sz w:val="24"/>
            <w:szCs w:val="24"/>
          </w:rPr>
          <w:delText>, and require further investigation</w:delText>
        </w:r>
      </w:del>
      <w:del w:id="433" w:author="Microsoft Office User" w:date="2017-12-11T11:56:00Z">
        <w:r w:rsidR="00304441" w:rsidDel="00C678F6">
          <w:rPr>
            <w:rFonts w:ascii="Times New Roman" w:hAnsi="Times New Roman"/>
            <w:sz w:val="24"/>
            <w:szCs w:val="24"/>
          </w:rPr>
          <w:delText xml:space="preserve">. </w:delText>
        </w:r>
      </w:del>
      <w:moveFromRangeStart w:id="434" w:author="Microsoft Office User" w:date="2017-12-11T11:10:00Z" w:name="move500753973"/>
      <w:moveFrom w:id="435" w:author="Microsoft Office User" w:date="2017-12-11T11:10:00Z">
        <w:r w:rsidR="00304441" w:rsidDel="005E27D5">
          <w:rPr>
            <w:rFonts w:ascii="Times New Roman" w:hAnsi="Times New Roman"/>
            <w:sz w:val="24"/>
            <w:szCs w:val="24"/>
          </w:rPr>
          <w:t>A second related scenario is the use of Ra isotopes as markers for contamination associated with unconventional gas development, as the Ra isotopic ratios of the formation brines are typically different from shallow groundwater.</w:t>
        </w:r>
        <w:r w:rsidR="00304441" w:rsidDel="005E27D5">
          <w:rPr>
            <w:rFonts w:ascii="Times New Roman" w:hAnsi="Times New Roman"/>
            <w:sz w:val="24"/>
            <w:szCs w:val="24"/>
          </w:rPr>
          <w:fldChar w:fldCharType="begin" w:fldLock="1"/>
        </w:r>
        <w:r w:rsidR="001E6C4F" w:rsidDel="005E27D5">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"&lt;sup&gt;46,47&lt;/sup&gt;", "plainTextFormattedCitation" : "46,47", "previouslyFormattedCitation" : "&lt;sup&gt;46,47&lt;/sup&gt;" }, "properties" : { "noteIndex" : 15 }, "schema" : "https://github.com/citation-style-language/schema/raw/master/csl-citation.json" }</w:instrText>
        </w:r>
        <w:r w:rsidR="00304441" w:rsidDel="005E27D5">
          <w:rPr>
            <w:rFonts w:ascii="Times New Roman" w:hAnsi="Times New Roman"/>
            <w:sz w:val="24"/>
            <w:szCs w:val="24"/>
          </w:rPr>
          <w:fldChar w:fldCharType="separate"/>
        </w:r>
        <w:r w:rsidR="001E6C4F" w:rsidRPr="001E6C4F" w:rsidDel="005E27D5">
          <w:rPr>
            <w:rFonts w:ascii="Times New Roman" w:hAnsi="Times New Roman"/>
            <w:noProof/>
            <w:sz w:val="24"/>
            <w:szCs w:val="24"/>
            <w:vertAlign w:val="superscript"/>
          </w:rPr>
          <w:t>46,47</w:t>
        </w:r>
        <w:r w:rsidR="00304441" w:rsidDel="005E27D5">
          <w:rPr>
            <w:rFonts w:ascii="Times New Roman" w:hAnsi="Times New Roman"/>
            <w:sz w:val="24"/>
            <w:szCs w:val="24"/>
          </w:rPr>
          <w:fldChar w:fldCharType="end"/>
        </w:r>
        <w:r w:rsidR="00304441" w:rsidDel="005E27D5">
          <w:rPr>
            <w:rFonts w:ascii="Times New Roman" w:hAnsi="Times New Roman"/>
            <w:sz w:val="24"/>
            <w:szCs w:val="24"/>
          </w:rPr>
          <w:t xml:space="preserve"> While a promising method that follows the use of Ra isotopes to predict SGD fluxes, this is still faces many of the same issues that the </w:t>
        </w:r>
        <w:r w:rsidR="009F2CB2" w:rsidDel="005E27D5">
          <w:rPr>
            <w:rFonts w:ascii="Times New Roman" w:hAnsi="Times New Roman"/>
            <w:sz w:val="24"/>
            <w:szCs w:val="24"/>
          </w:rPr>
          <w:t>prediction of SGD does</w:t>
        </w:r>
        <w:r w:rsidR="00E11F58" w:rsidDel="005E27D5">
          <w:rPr>
            <w:rFonts w:ascii="Times New Roman" w:hAnsi="Times New Roman"/>
            <w:sz w:val="24"/>
            <w:szCs w:val="24"/>
          </w:rPr>
          <w:t>, particularly in constraining sources of Ra variability in pore water driven by the various competing processes that control Ra in solution</w:t>
        </w:r>
        <w:r w:rsidR="009F2CB2" w:rsidDel="005E27D5">
          <w:rPr>
            <w:rFonts w:ascii="Times New Roman" w:hAnsi="Times New Roman"/>
            <w:sz w:val="24"/>
            <w:szCs w:val="24"/>
          </w:rPr>
          <w:t>.</w:t>
        </w:r>
      </w:moveFrom>
      <w:moveFromRangeEnd w:id="434"/>
    </w:p>
    <w:p w14:paraId="021D9A66" w14:textId="37F7A601" w:rsidR="009F2CB2" w:rsidRDefault="009F2CB2" w:rsidP="00F56AD1">
      <w:pPr>
        <w:spacing w:line="240" w:lineRule="auto"/>
        <w:rPr>
          <w:ins w:id="436" w:author="Microsoft Office User" w:date="2017-12-10T14:41:00Z"/>
          <w:rFonts w:ascii="Times New Roman" w:hAnsi="Times New Roman"/>
          <w:sz w:val="24"/>
          <w:szCs w:val="24"/>
        </w:rPr>
      </w:pPr>
      <w:r>
        <w:rPr>
          <w:rFonts w:ascii="Times New Roman" w:hAnsi="Times New Roman"/>
          <w:sz w:val="24"/>
          <w:szCs w:val="24"/>
        </w:rPr>
        <w:tab/>
      </w:r>
      <w:del w:id="437" w:author="Microsoft Office User" w:date="2017-12-11T12:11:00Z">
        <w:r w:rsidDel="00AC7595">
          <w:rPr>
            <w:rFonts w:ascii="Times New Roman" w:hAnsi="Times New Roman"/>
            <w:sz w:val="24"/>
            <w:szCs w:val="24"/>
          </w:rPr>
          <w:delText>These scenarios and the results here highlight that further work is needed to constrain how Ra sorption will influence the natural variability of Ra in the environment, as well as the mineral specific mechanisms that control Ra sorption</w:delText>
        </w:r>
        <w:r w:rsidR="00B14414" w:rsidDel="00AC7595">
          <w:rPr>
            <w:rFonts w:ascii="Times New Roman" w:hAnsi="Times New Roman"/>
            <w:sz w:val="24"/>
            <w:szCs w:val="24"/>
          </w:rPr>
          <w:delText xml:space="preserve">. While the use of relatively simple SCMs has broadly constrained possible mechanisms, further </w:delText>
        </w:r>
        <w:r w:rsidR="00E11F58" w:rsidDel="00AC7595">
          <w:rPr>
            <w:rFonts w:ascii="Times New Roman" w:hAnsi="Times New Roman"/>
            <w:sz w:val="24"/>
            <w:szCs w:val="24"/>
          </w:rPr>
          <w:delText>study</w:delText>
        </w:r>
        <w:r w:rsidR="00B14414" w:rsidDel="00AC7595">
          <w:rPr>
            <w:rFonts w:ascii="Times New Roman" w:hAnsi="Times New Roman"/>
            <w:sz w:val="24"/>
            <w:szCs w:val="24"/>
          </w:rPr>
          <w:delText xml:space="preserve"> is needed to probe the role competing cations will play on these minerals. Lastly, while this work adds to the base of knowledge on processes that control Ra fate in the environment, future work must integrate these single process focused works into a more comprehensive model that can be used to not only interpret Ra variability in a natural environment, but also predict Ra fate.</w:delText>
        </w:r>
      </w:del>
    </w:p>
    <w:p w14:paraId="52FFF8EF" w14:textId="77777777" w:rsidR="00883C73" w:rsidRDefault="00883C73" w:rsidP="00F56AD1">
      <w:pPr>
        <w:spacing w:line="240" w:lineRule="auto"/>
        <w:rPr>
          <w:ins w:id="438" w:author="Microsoft Office User" w:date="2017-12-10T14:41:00Z"/>
          <w:rFonts w:ascii="Times New Roman" w:hAnsi="Times New Roman"/>
          <w:sz w:val="24"/>
          <w:szCs w:val="24"/>
        </w:rPr>
      </w:pPr>
    </w:p>
    <w:p w14:paraId="7260B53C" w14:textId="77777777" w:rsidR="00883C73" w:rsidRDefault="00883C73" w:rsidP="00F56AD1">
      <w:pPr>
        <w:spacing w:line="240" w:lineRule="auto"/>
        <w:rPr>
          <w:ins w:id="439" w:author="Microsoft Office User" w:date="2017-12-10T14:41:00Z"/>
          <w:rFonts w:ascii="Times New Roman" w:hAnsi="Times New Roman"/>
          <w:sz w:val="24"/>
          <w:szCs w:val="24"/>
        </w:rPr>
      </w:pPr>
    </w:p>
    <w:p w14:paraId="4A904596" w14:textId="77777777" w:rsidR="00883C73" w:rsidRDefault="00883C73" w:rsidP="00F56AD1">
      <w:pPr>
        <w:spacing w:line="240" w:lineRule="auto"/>
        <w:rPr>
          <w:ins w:id="440" w:author="Microsoft Office User" w:date="2017-12-10T14:41:00Z"/>
          <w:rFonts w:ascii="Times New Roman" w:hAnsi="Times New Roman"/>
          <w:sz w:val="24"/>
          <w:szCs w:val="24"/>
        </w:rPr>
      </w:pPr>
    </w:p>
    <w:p w14:paraId="1165655A" w14:textId="77777777" w:rsidR="00883C73" w:rsidRDefault="00883C73" w:rsidP="00F56AD1">
      <w:pPr>
        <w:spacing w:line="240" w:lineRule="auto"/>
        <w:rPr>
          <w:rFonts w:ascii="Times New Roman" w:hAnsi="Times New Roman"/>
          <w:sz w:val="24"/>
          <w:szCs w:val="24"/>
        </w:rPr>
      </w:pPr>
    </w:p>
    <w:p w14:paraId="536C9D2A" w14:textId="0B12B785" w:rsidR="00467D2D" w:rsidRDefault="00467D2D" w:rsidP="00F56AD1">
      <w:pPr>
        <w:spacing w:line="24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commentRangeStart w:id="441"/>
      <w:commentRangeStart w:id="442"/>
      <w:r>
        <w:rPr>
          <w:noProof/>
          <w:lang w:eastAsia="en-US"/>
        </w:rPr>
        <w:lastRenderedPageBreak/>
        <w:drawing>
          <wp:anchor distT="0" distB="0" distL="114300" distR="114300" simplePos="0" relativeHeight="251663360" behindDoc="0" locked="0" layoutInCell="1" allowOverlap="1" wp14:anchorId="146B5E70" wp14:editId="1F32828F">
            <wp:simplePos x="0" y="0"/>
            <wp:positionH relativeFrom="margin">
              <wp:posOffset>3021965</wp:posOffset>
            </wp:positionH>
            <wp:positionV relativeFrom="paragraph">
              <wp:posOffset>2540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12"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41"/>
      <w:r w:rsidR="007F799F">
        <w:rPr>
          <w:rStyle w:val="CommentReference"/>
        </w:rPr>
        <w:commentReference w:id="441"/>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3"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42"/>
      <w:r w:rsidR="007F799F">
        <w:rPr>
          <w:rStyle w:val="CommentReference"/>
        </w:rPr>
        <w:commentReference w:id="442"/>
      </w:r>
    </w:p>
    <w:p w14:paraId="013143FE" w14:textId="0F1FB87F"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proofErr w:type="spellStart"/>
      <w:r w:rsidR="008257E2">
        <w:rPr>
          <w:rFonts w:ascii="Times New Roman" w:hAnsi="Times New Roman"/>
          <w:sz w:val="24"/>
          <w:szCs w:val="24"/>
        </w:rPr>
        <w:t>K</w:t>
      </w:r>
      <w:r w:rsidR="008257E2">
        <w:rPr>
          <w:rFonts w:ascii="Times New Roman" w:hAnsi="Times New Roman"/>
          <w:sz w:val="24"/>
          <w:szCs w:val="24"/>
          <w:vertAlign w:val="subscript"/>
        </w:rPr>
        <w:t>d</w:t>
      </w:r>
      <w:proofErr w:type="spellEnd"/>
      <w:r w:rsidR="008257E2">
        <w:rPr>
          <w:rFonts w:ascii="Times New Roman" w:hAnsi="Times New Roman"/>
          <w:sz w:val="24"/>
          <w:szCs w:val="24"/>
        </w:rPr>
        <w:t xml:space="preserve"> (left, figure 1a) and </w:t>
      </w:r>
      <w:proofErr w:type="spellStart"/>
      <w:r w:rsidR="008257E2">
        <w:rPr>
          <w:rFonts w:ascii="Times New Roman" w:hAnsi="Times New Roman"/>
          <w:sz w:val="24"/>
          <w:szCs w:val="24"/>
        </w:rPr>
        <w:t>K</w:t>
      </w:r>
      <w:r w:rsidR="008257E2">
        <w:rPr>
          <w:rFonts w:ascii="Times New Roman" w:hAnsi="Times New Roman"/>
          <w:sz w:val="24"/>
          <w:szCs w:val="24"/>
          <w:vertAlign w:val="subscript"/>
        </w:rPr>
        <w:t>sa</w:t>
      </w:r>
      <w:proofErr w:type="spellEnd"/>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6"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71C1A508" w14:textId="201454EF" w:rsidR="00F64C67" w:rsidRPr="00F64C67" w:rsidRDefault="001A7F70" w:rsidP="00F64C67">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F64C67" w:rsidRPr="00F64C67">
        <w:rPr>
          <w:rFonts w:ascii="Times New Roman" w:hAnsi="Times New Roman"/>
          <w:noProof/>
          <w:sz w:val="24"/>
          <w:szCs w:val="24"/>
        </w:rPr>
        <w:t xml:space="preserve">(1) </w:t>
      </w:r>
      <w:r w:rsidR="00F64C67" w:rsidRPr="00F64C67">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F64C67" w:rsidRPr="00F64C67">
        <w:rPr>
          <w:rFonts w:ascii="Times New Roman" w:hAnsi="Times New Roman"/>
          <w:i/>
          <w:iCs/>
          <w:noProof/>
          <w:sz w:val="24"/>
          <w:szCs w:val="24"/>
        </w:rPr>
        <w:t>Environ. Sci. Technol.</w:t>
      </w:r>
      <w:r w:rsidR="00F64C67" w:rsidRPr="00F64C67">
        <w:rPr>
          <w:rFonts w:ascii="Times New Roman" w:hAnsi="Times New Roman"/>
          <w:noProof/>
          <w:sz w:val="24"/>
          <w:szCs w:val="24"/>
        </w:rPr>
        <w:t xml:space="preserve"> </w:t>
      </w:r>
      <w:r w:rsidR="00F64C67" w:rsidRPr="00F64C67">
        <w:rPr>
          <w:rFonts w:ascii="Times New Roman" w:hAnsi="Times New Roman"/>
          <w:b/>
          <w:bCs/>
          <w:noProof/>
          <w:sz w:val="24"/>
          <w:szCs w:val="24"/>
        </w:rPr>
        <w:t>2014</w:t>
      </w:r>
      <w:r w:rsidR="00F64C67" w:rsidRPr="00F64C67">
        <w:rPr>
          <w:rFonts w:ascii="Times New Roman" w:hAnsi="Times New Roman"/>
          <w:noProof/>
          <w:sz w:val="24"/>
          <w:szCs w:val="24"/>
        </w:rPr>
        <w:t xml:space="preserve">, </w:t>
      </w:r>
      <w:r w:rsidR="00F64C67" w:rsidRPr="00F64C67">
        <w:rPr>
          <w:rFonts w:ascii="Times New Roman" w:hAnsi="Times New Roman"/>
          <w:i/>
          <w:iCs/>
          <w:noProof/>
          <w:sz w:val="24"/>
          <w:szCs w:val="24"/>
        </w:rPr>
        <w:t>48</w:t>
      </w:r>
      <w:r w:rsidR="00F64C67" w:rsidRPr="00F64C67">
        <w:rPr>
          <w:rFonts w:ascii="Times New Roman" w:hAnsi="Times New Roman"/>
          <w:noProof/>
          <w:sz w:val="24"/>
          <w:szCs w:val="24"/>
        </w:rPr>
        <w:t xml:space="preserve"> (8), 4596–4603 DOI: 10.1021/es405168b.</w:t>
      </w:r>
    </w:p>
    <w:p w14:paraId="2CE51AF8"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 </w:t>
      </w:r>
      <w:r w:rsidRPr="00F64C67">
        <w:rPr>
          <w:rFonts w:ascii="Times New Roman" w:hAnsi="Times New Roman"/>
          <w:noProof/>
          <w:sz w:val="24"/>
          <w:szCs w:val="24"/>
        </w:rPr>
        <w:tab/>
        <w:t xml:space="preserve">Jones, A. P. Indoor air quality and health. </w:t>
      </w:r>
      <w:r w:rsidRPr="00F64C67">
        <w:rPr>
          <w:rFonts w:ascii="Times New Roman" w:hAnsi="Times New Roman"/>
          <w:i/>
          <w:iCs/>
          <w:noProof/>
          <w:sz w:val="24"/>
          <w:szCs w:val="24"/>
        </w:rPr>
        <w:t>Atmos. Environ.</w:t>
      </w:r>
      <w:r w:rsidRPr="00F64C67">
        <w:rPr>
          <w:rFonts w:ascii="Times New Roman" w:hAnsi="Times New Roman"/>
          <w:noProof/>
          <w:sz w:val="24"/>
          <w:szCs w:val="24"/>
        </w:rPr>
        <w:t xml:space="preserve"> </w:t>
      </w:r>
      <w:r w:rsidRPr="00F64C67">
        <w:rPr>
          <w:rFonts w:ascii="Times New Roman" w:hAnsi="Times New Roman"/>
          <w:b/>
          <w:bCs/>
          <w:noProof/>
          <w:sz w:val="24"/>
          <w:szCs w:val="24"/>
        </w:rPr>
        <w:t>1999</w:t>
      </w:r>
      <w:r w:rsidRPr="00F64C67">
        <w:rPr>
          <w:rFonts w:ascii="Times New Roman" w:hAnsi="Times New Roman"/>
          <w:noProof/>
          <w:sz w:val="24"/>
          <w:szCs w:val="24"/>
        </w:rPr>
        <w:t xml:space="preserve">, </w:t>
      </w:r>
      <w:r w:rsidRPr="00F64C67">
        <w:rPr>
          <w:rFonts w:ascii="Times New Roman" w:hAnsi="Times New Roman"/>
          <w:i/>
          <w:iCs/>
          <w:noProof/>
          <w:sz w:val="24"/>
          <w:szCs w:val="24"/>
        </w:rPr>
        <w:t>33</w:t>
      </w:r>
      <w:r w:rsidRPr="00F64C67">
        <w:rPr>
          <w:rFonts w:ascii="Times New Roman" w:hAnsi="Times New Roman"/>
          <w:noProof/>
          <w:sz w:val="24"/>
          <w:szCs w:val="24"/>
        </w:rPr>
        <w:t xml:space="preserve"> (28), 4535–4564 DOI: 10.1016/S1352-2310(99)00272-1.</w:t>
      </w:r>
    </w:p>
    <w:p w14:paraId="6C4867B2"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 </w:t>
      </w:r>
      <w:r w:rsidRPr="00F64C67">
        <w:rPr>
          <w:rFonts w:ascii="Times New Roman" w:hAnsi="Times New Roman"/>
          <w:noProof/>
          <w:sz w:val="24"/>
          <w:szCs w:val="24"/>
        </w:rPr>
        <w:tab/>
        <w:t xml:space="preserve">Ivanovich, M. Uranium Series Disequilibrium - Concepts and Applications. </w:t>
      </w:r>
      <w:r w:rsidRPr="00F64C67">
        <w:rPr>
          <w:rFonts w:ascii="Times New Roman" w:hAnsi="Times New Roman"/>
          <w:i/>
          <w:iCs/>
          <w:noProof/>
          <w:sz w:val="24"/>
          <w:szCs w:val="24"/>
        </w:rPr>
        <w:t>Radiochim.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1994</w:t>
      </w:r>
      <w:r w:rsidRPr="00F64C67">
        <w:rPr>
          <w:rFonts w:ascii="Times New Roman" w:hAnsi="Times New Roman"/>
          <w:noProof/>
          <w:sz w:val="24"/>
          <w:szCs w:val="24"/>
        </w:rPr>
        <w:t xml:space="preserve">, </w:t>
      </w:r>
      <w:r w:rsidRPr="00F64C67">
        <w:rPr>
          <w:rFonts w:ascii="Times New Roman" w:hAnsi="Times New Roman"/>
          <w:i/>
          <w:iCs/>
          <w:noProof/>
          <w:sz w:val="24"/>
          <w:szCs w:val="24"/>
        </w:rPr>
        <w:t>64</w:t>
      </w:r>
      <w:r w:rsidRPr="00F64C67">
        <w:rPr>
          <w:rFonts w:ascii="Times New Roman" w:hAnsi="Times New Roman"/>
          <w:noProof/>
          <w:sz w:val="24"/>
          <w:szCs w:val="24"/>
        </w:rPr>
        <w:t xml:space="preserve"> (2), 81–94 DOI: 10.1524/ract.1994.64.2.81.</w:t>
      </w:r>
    </w:p>
    <w:p w14:paraId="30BEFC12"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 </w:t>
      </w:r>
      <w:r w:rsidRPr="00F64C67">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F64C67">
        <w:rPr>
          <w:rFonts w:ascii="Times New Roman" w:hAnsi="Times New Roman"/>
          <w:i/>
          <w:iCs/>
          <w:noProof/>
          <w:sz w:val="24"/>
          <w:szCs w:val="24"/>
        </w:rPr>
        <w:t>Appl. Geochemistry</w:t>
      </w:r>
      <w:r w:rsidRPr="00F64C67">
        <w:rPr>
          <w:rFonts w:ascii="Times New Roman" w:hAnsi="Times New Roman"/>
          <w:noProof/>
          <w:sz w:val="24"/>
          <w:szCs w:val="24"/>
        </w:rPr>
        <w:t xml:space="preserve"> </w:t>
      </w:r>
      <w:r w:rsidRPr="00F64C67">
        <w:rPr>
          <w:rFonts w:ascii="Times New Roman" w:hAnsi="Times New Roman"/>
          <w:b/>
          <w:bCs/>
          <w:noProof/>
          <w:sz w:val="24"/>
          <w:szCs w:val="24"/>
        </w:rPr>
        <w:t>2012</w:t>
      </w:r>
      <w:r w:rsidRPr="00F64C67">
        <w:rPr>
          <w:rFonts w:ascii="Times New Roman" w:hAnsi="Times New Roman"/>
          <w:noProof/>
          <w:sz w:val="24"/>
          <w:szCs w:val="24"/>
        </w:rPr>
        <w:t xml:space="preserve">, </w:t>
      </w:r>
      <w:r w:rsidRPr="00F64C67">
        <w:rPr>
          <w:rFonts w:ascii="Times New Roman" w:hAnsi="Times New Roman"/>
          <w:i/>
          <w:iCs/>
          <w:noProof/>
          <w:sz w:val="24"/>
          <w:szCs w:val="24"/>
        </w:rPr>
        <w:t>27</w:t>
      </w:r>
      <w:r w:rsidRPr="00F64C67">
        <w:rPr>
          <w:rFonts w:ascii="Times New Roman" w:hAnsi="Times New Roman"/>
          <w:noProof/>
          <w:sz w:val="24"/>
          <w:szCs w:val="24"/>
        </w:rPr>
        <w:t xml:space="preserve"> (3), 729–752 DOI: 10.1016/j.apgeochem.2011.11.002.</w:t>
      </w:r>
    </w:p>
    <w:p w14:paraId="29D9014D"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(5) </w:t>
      </w:r>
      <w:r w:rsidRPr="00F64C67">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 xml:space="preserve">, </w:t>
      </w:r>
      <w:r w:rsidRPr="00F64C67">
        <w:rPr>
          <w:rFonts w:ascii="Times New Roman" w:hAnsi="Times New Roman"/>
          <w:i/>
          <w:iCs/>
          <w:noProof/>
          <w:sz w:val="24"/>
          <w:szCs w:val="24"/>
        </w:rPr>
        <w:t>47</w:t>
      </w:r>
      <w:r w:rsidRPr="00F64C67">
        <w:rPr>
          <w:rFonts w:ascii="Times New Roman" w:hAnsi="Times New Roman"/>
          <w:noProof/>
          <w:sz w:val="24"/>
          <w:szCs w:val="24"/>
        </w:rPr>
        <w:t xml:space="preserve"> (6), 2562–2569 DOI: 10.1021/es304638h.</w:t>
      </w:r>
    </w:p>
    <w:p w14:paraId="0513BABF"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(6) </w:t>
      </w:r>
      <w:r w:rsidRPr="00F64C67">
        <w:rPr>
          <w:rFonts w:ascii="Times New Roman" w:hAnsi="Times New Roman"/>
          <w:noProof/>
          <w:sz w:val="24"/>
          <w:szCs w:val="24"/>
        </w:rPr>
        <w:tab/>
        <w:t xml:space="preserve">Lauer, N. E.; Harkness, J. S.; Vengosh, A. Brine Spills Associated with Unconventional Oil Development in North Dakota.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2016</w:t>
      </w:r>
      <w:r w:rsidRPr="00F64C67">
        <w:rPr>
          <w:rFonts w:ascii="Times New Roman" w:hAnsi="Times New Roman"/>
          <w:noProof/>
          <w:sz w:val="24"/>
          <w:szCs w:val="24"/>
        </w:rPr>
        <w:t xml:space="preserve">, </w:t>
      </w:r>
      <w:r w:rsidRPr="00F64C67">
        <w:rPr>
          <w:rFonts w:ascii="Times New Roman" w:hAnsi="Times New Roman"/>
          <w:i/>
          <w:iCs/>
          <w:noProof/>
          <w:sz w:val="24"/>
          <w:szCs w:val="24"/>
        </w:rPr>
        <w:t>50</w:t>
      </w:r>
      <w:r w:rsidRPr="00F64C67">
        <w:rPr>
          <w:rFonts w:ascii="Times New Roman" w:hAnsi="Times New Roman"/>
          <w:noProof/>
          <w:sz w:val="24"/>
          <w:szCs w:val="24"/>
        </w:rPr>
        <w:t xml:space="preserve"> (10), 5389–5397 DOI: 10.1021/acs.est.5b06349.</w:t>
      </w:r>
    </w:p>
    <w:p w14:paraId="60EFE7B5"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(7) </w:t>
      </w:r>
      <w:r w:rsidRPr="00F64C67">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F64C67">
        <w:rPr>
          <w:rFonts w:ascii="Times New Roman" w:hAnsi="Times New Roman"/>
          <w:i/>
          <w:iCs/>
          <w:noProof/>
          <w:sz w:val="24"/>
          <w:szCs w:val="24"/>
        </w:rPr>
        <w:t>Appl. Geochemistry</w:t>
      </w:r>
      <w:r w:rsidRPr="00F64C67">
        <w:rPr>
          <w:rFonts w:ascii="Times New Roman" w:hAnsi="Times New Roman"/>
          <w:noProof/>
          <w:sz w:val="24"/>
          <w:szCs w:val="24"/>
        </w:rPr>
        <w:t xml:space="preserve"> </w:t>
      </w:r>
      <w:r w:rsidRPr="00F64C67">
        <w:rPr>
          <w:rFonts w:ascii="Times New Roman" w:hAnsi="Times New Roman"/>
          <w:b/>
          <w:bCs/>
          <w:noProof/>
          <w:sz w:val="24"/>
          <w:szCs w:val="24"/>
        </w:rPr>
        <w:t>2015</w:t>
      </w:r>
      <w:r w:rsidRPr="00F64C67">
        <w:rPr>
          <w:rFonts w:ascii="Times New Roman" w:hAnsi="Times New Roman"/>
          <w:noProof/>
          <w:sz w:val="24"/>
          <w:szCs w:val="24"/>
        </w:rPr>
        <w:t xml:space="preserve">, </w:t>
      </w:r>
      <w:r w:rsidRPr="00F64C67">
        <w:rPr>
          <w:rFonts w:ascii="Times New Roman" w:hAnsi="Times New Roman"/>
          <w:i/>
          <w:iCs/>
          <w:noProof/>
          <w:sz w:val="24"/>
          <w:szCs w:val="24"/>
        </w:rPr>
        <w:t>55</w:t>
      </w:r>
      <w:r w:rsidRPr="00F64C67">
        <w:rPr>
          <w:rFonts w:ascii="Times New Roman" w:hAnsi="Times New Roman"/>
          <w:noProof/>
          <w:sz w:val="24"/>
          <w:szCs w:val="24"/>
        </w:rPr>
        <w:t>, 85–94 DOI: 10.1016/j.apgeochem.2014.12.017.</w:t>
      </w:r>
    </w:p>
    <w:p w14:paraId="6E98FF0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(8) </w:t>
      </w:r>
      <w:r w:rsidRPr="00F64C67">
        <w:rPr>
          <w:rFonts w:ascii="Times New Roman" w:hAnsi="Times New Roman"/>
          <w:noProof/>
          <w:sz w:val="24"/>
          <w:szCs w:val="24"/>
        </w:rPr>
        <w:tab/>
        <w:t xml:space="preserve">Fesenko, S.; Carvalho, F.; Martin, P.; Moore, W. S.; Yankovich, T. Radium in the Environment. </w:t>
      </w:r>
      <w:r w:rsidRPr="00F64C67">
        <w:rPr>
          <w:rFonts w:ascii="Times New Roman" w:hAnsi="Times New Roman"/>
          <w:i/>
          <w:iCs/>
          <w:noProof/>
          <w:sz w:val="24"/>
          <w:szCs w:val="24"/>
        </w:rPr>
        <w:t>The Environmental Behavior of Radium: Revised Edition</w:t>
      </w:r>
      <w:r w:rsidRPr="00F64C67">
        <w:rPr>
          <w:rFonts w:ascii="Times New Roman" w:hAnsi="Times New Roman"/>
          <w:noProof/>
          <w:sz w:val="24"/>
          <w:szCs w:val="24"/>
        </w:rPr>
        <w:t>. 2014, pp 33–105.</w:t>
      </w:r>
    </w:p>
    <w:p w14:paraId="7E7D1F3C"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(9) </w:t>
      </w:r>
      <w:r w:rsidRPr="00F64C67">
        <w:rPr>
          <w:rFonts w:ascii="Times New Roman" w:hAnsi="Times New Roman"/>
          <w:noProof/>
          <w:sz w:val="24"/>
          <w:szCs w:val="24"/>
        </w:rPr>
        <w:tab/>
        <w:t xml:space="preserve">Gonneea, M. E.; Morris, P. J.; Dulaiova, H.; Charette, M. a. New perspectives on radium behavior within a subterranean estuary. </w:t>
      </w:r>
      <w:r w:rsidRPr="00F64C67">
        <w:rPr>
          <w:rFonts w:ascii="Times New Roman" w:hAnsi="Times New Roman"/>
          <w:i/>
          <w:iCs/>
          <w:noProof/>
          <w:sz w:val="24"/>
          <w:szCs w:val="24"/>
        </w:rPr>
        <w:t>Mar. Chem.</w:t>
      </w:r>
      <w:r w:rsidRPr="00F64C67">
        <w:rPr>
          <w:rFonts w:ascii="Times New Roman" w:hAnsi="Times New Roman"/>
          <w:noProof/>
          <w:sz w:val="24"/>
          <w:szCs w:val="24"/>
        </w:rPr>
        <w:t xml:space="preserve"> </w:t>
      </w:r>
      <w:r w:rsidRPr="00F64C67">
        <w:rPr>
          <w:rFonts w:ascii="Times New Roman" w:hAnsi="Times New Roman"/>
          <w:b/>
          <w:bCs/>
          <w:noProof/>
          <w:sz w:val="24"/>
          <w:szCs w:val="24"/>
        </w:rPr>
        <w:t>2008</w:t>
      </w:r>
      <w:r w:rsidRPr="00F64C67">
        <w:rPr>
          <w:rFonts w:ascii="Times New Roman" w:hAnsi="Times New Roman"/>
          <w:noProof/>
          <w:sz w:val="24"/>
          <w:szCs w:val="24"/>
        </w:rPr>
        <w:t xml:space="preserve">, </w:t>
      </w:r>
      <w:r w:rsidRPr="00F64C67">
        <w:rPr>
          <w:rFonts w:ascii="Times New Roman" w:hAnsi="Times New Roman"/>
          <w:i/>
          <w:iCs/>
          <w:noProof/>
          <w:sz w:val="24"/>
          <w:szCs w:val="24"/>
        </w:rPr>
        <w:t>109</w:t>
      </w:r>
      <w:r w:rsidRPr="00F64C67">
        <w:rPr>
          <w:rFonts w:ascii="Times New Roman" w:hAnsi="Times New Roman"/>
          <w:noProof/>
          <w:sz w:val="24"/>
          <w:szCs w:val="24"/>
        </w:rPr>
        <w:t xml:space="preserve"> (3–4), 250–267 DOI: 10.1016/j.marchem.2007.12.002.</w:t>
      </w:r>
    </w:p>
    <w:p w14:paraId="212443B3"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(10) </w:t>
      </w:r>
      <w:r w:rsidRPr="00F64C67">
        <w:rPr>
          <w:rFonts w:ascii="Times New Roman" w:hAnsi="Times New Roman"/>
          <w:noProof/>
          <w:sz w:val="24"/>
          <w:szCs w:val="24"/>
        </w:rPr>
        <w:tab/>
        <w:t xml:space="preserve">Beneš, P.; Strejc, P.; Lukavec, Z.; Borovec, Z. Interaction of radium with freshwater sediments and their mineral components. I. </w:t>
      </w:r>
      <w:r w:rsidRPr="00F64C67">
        <w:rPr>
          <w:rFonts w:ascii="Times New Roman" w:hAnsi="Times New Roman"/>
          <w:i/>
          <w:iCs/>
          <w:noProof/>
          <w:sz w:val="24"/>
          <w:szCs w:val="24"/>
        </w:rPr>
        <w:t>J. Radioanal. Nucl. Chem. Artic.</w:t>
      </w:r>
      <w:r w:rsidRPr="00F64C67">
        <w:rPr>
          <w:rFonts w:ascii="Times New Roman" w:hAnsi="Times New Roman"/>
          <w:noProof/>
          <w:sz w:val="24"/>
          <w:szCs w:val="24"/>
        </w:rPr>
        <w:t xml:space="preserve"> </w:t>
      </w:r>
      <w:r w:rsidRPr="00F64C67">
        <w:rPr>
          <w:rFonts w:ascii="Times New Roman" w:hAnsi="Times New Roman"/>
          <w:b/>
          <w:bCs/>
          <w:noProof/>
          <w:sz w:val="24"/>
          <w:szCs w:val="24"/>
        </w:rPr>
        <w:t>1984</w:t>
      </w:r>
      <w:r w:rsidRPr="00F64C67">
        <w:rPr>
          <w:rFonts w:ascii="Times New Roman" w:hAnsi="Times New Roman"/>
          <w:noProof/>
          <w:sz w:val="24"/>
          <w:szCs w:val="24"/>
        </w:rPr>
        <w:t xml:space="preserve">, </w:t>
      </w:r>
      <w:r w:rsidRPr="00F64C67">
        <w:rPr>
          <w:rFonts w:ascii="Times New Roman" w:hAnsi="Times New Roman"/>
          <w:i/>
          <w:iCs/>
          <w:noProof/>
          <w:sz w:val="24"/>
          <w:szCs w:val="24"/>
        </w:rPr>
        <w:t>82</w:t>
      </w:r>
      <w:r w:rsidRPr="00F64C67">
        <w:rPr>
          <w:rFonts w:ascii="Times New Roman" w:hAnsi="Times New Roman"/>
          <w:noProof/>
          <w:sz w:val="24"/>
          <w:szCs w:val="24"/>
        </w:rPr>
        <w:t xml:space="preserve"> (2), 275–285 DOI: 10.1007/BF02037050.</w:t>
      </w:r>
    </w:p>
    <w:p w14:paraId="0745EA18"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(11) </w:t>
      </w:r>
      <w:r w:rsidRPr="00F64C67">
        <w:rPr>
          <w:rFonts w:ascii="Times New Roman" w:hAnsi="Times New Roman"/>
          <w:noProof/>
          <w:sz w:val="24"/>
          <w:szCs w:val="24"/>
        </w:rPr>
        <w:tab/>
        <w:t xml:space="preserve">Ames, L.; McGarrah, J.; Walker, B. Sorption of trace constituents from aqueous solutions onto secondary minerals. II. Radium. </w:t>
      </w:r>
      <w:r w:rsidRPr="00F64C67">
        <w:rPr>
          <w:rFonts w:ascii="Times New Roman" w:hAnsi="Times New Roman"/>
          <w:i/>
          <w:iCs/>
          <w:noProof/>
          <w:sz w:val="24"/>
          <w:szCs w:val="24"/>
        </w:rPr>
        <w:t>Clays Clay Miner.</w:t>
      </w:r>
      <w:r w:rsidRPr="00F64C67">
        <w:rPr>
          <w:rFonts w:ascii="Times New Roman" w:hAnsi="Times New Roman"/>
          <w:noProof/>
          <w:sz w:val="24"/>
          <w:szCs w:val="24"/>
        </w:rPr>
        <w:t xml:space="preserve"> </w:t>
      </w:r>
      <w:r w:rsidRPr="00F64C67">
        <w:rPr>
          <w:rFonts w:ascii="Times New Roman" w:hAnsi="Times New Roman"/>
          <w:b/>
          <w:bCs/>
          <w:noProof/>
          <w:sz w:val="24"/>
          <w:szCs w:val="24"/>
        </w:rPr>
        <w:t>1983</w:t>
      </w:r>
      <w:r w:rsidRPr="00F64C67">
        <w:rPr>
          <w:rFonts w:ascii="Times New Roman" w:hAnsi="Times New Roman"/>
          <w:noProof/>
          <w:sz w:val="24"/>
          <w:szCs w:val="24"/>
        </w:rPr>
        <w:t xml:space="preserve">, </w:t>
      </w:r>
      <w:r w:rsidRPr="00F64C67">
        <w:rPr>
          <w:rFonts w:ascii="Times New Roman" w:hAnsi="Times New Roman"/>
          <w:i/>
          <w:iCs/>
          <w:noProof/>
          <w:sz w:val="24"/>
          <w:szCs w:val="24"/>
        </w:rPr>
        <w:t>31</w:t>
      </w:r>
      <w:r w:rsidRPr="00F64C67">
        <w:rPr>
          <w:rFonts w:ascii="Times New Roman" w:hAnsi="Times New Roman"/>
          <w:noProof/>
          <w:sz w:val="24"/>
          <w:szCs w:val="24"/>
        </w:rPr>
        <w:t xml:space="preserve"> (5), 335–342.</w:t>
      </w:r>
    </w:p>
    <w:p w14:paraId="203259D0"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(12) </w:t>
      </w:r>
      <w:r w:rsidRPr="00F64C67">
        <w:rPr>
          <w:rFonts w:ascii="Times New Roman" w:hAnsi="Times New Roman"/>
          <w:noProof/>
          <w:sz w:val="24"/>
          <w:szCs w:val="24"/>
        </w:rPr>
        <w:tab/>
        <w:t xml:space="preserve">Ames, L. L.; McGarrah, J. E.; Walker, B. A.; Salter, P. F. Uranium and radium sorption on amorphous ferric oxyhydroxide. </w:t>
      </w:r>
      <w:r w:rsidRPr="00F64C67">
        <w:rPr>
          <w:rFonts w:ascii="Times New Roman" w:hAnsi="Times New Roman"/>
          <w:i/>
          <w:iCs/>
          <w:noProof/>
          <w:sz w:val="24"/>
          <w:szCs w:val="24"/>
        </w:rPr>
        <w:t>Chem. Geol.</w:t>
      </w:r>
      <w:r w:rsidRPr="00F64C67">
        <w:rPr>
          <w:rFonts w:ascii="Times New Roman" w:hAnsi="Times New Roman"/>
          <w:noProof/>
          <w:sz w:val="24"/>
          <w:szCs w:val="24"/>
        </w:rPr>
        <w:t xml:space="preserve"> </w:t>
      </w:r>
      <w:r w:rsidRPr="00F64C67">
        <w:rPr>
          <w:rFonts w:ascii="Times New Roman" w:hAnsi="Times New Roman"/>
          <w:b/>
          <w:bCs/>
          <w:noProof/>
          <w:sz w:val="24"/>
          <w:szCs w:val="24"/>
        </w:rPr>
        <w:t>1983</w:t>
      </w:r>
      <w:r w:rsidRPr="00F64C67">
        <w:rPr>
          <w:rFonts w:ascii="Times New Roman" w:hAnsi="Times New Roman"/>
          <w:noProof/>
          <w:sz w:val="24"/>
          <w:szCs w:val="24"/>
        </w:rPr>
        <w:t xml:space="preserve">, </w:t>
      </w:r>
      <w:r w:rsidRPr="00F64C67">
        <w:rPr>
          <w:rFonts w:ascii="Times New Roman" w:hAnsi="Times New Roman"/>
          <w:i/>
          <w:iCs/>
          <w:noProof/>
          <w:sz w:val="24"/>
          <w:szCs w:val="24"/>
        </w:rPr>
        <w:t>40</w:t>
      </w:r>
      <w:r w:rsidRPr="00F64C67">
        <w:rPr>
          <w:rFonts w:ascii="Times New Roman" w:hAnsi="Times New Roman"/>
          <w:noProof/>
          <w:sz w:val="24"/>
          <w:szCs w:val="24"/>
        </w:rPr>
        <w:t xml:space="preserve"> (1–2), 135–148 DOI: 10.1016/0009-2541(83)90095-5.</w:t>
      </w:r>
    </w:p>
    <w:p w14:paraId="46AC31C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(13) </w:t>
      </w:r>
      <w:r w:rsidRPr="00F64C67">
        <w:rPr>
          <w:rFonts w:ascii="Times New Roman" w:hAnsi="Times New Roman"/>
          <w:noProof/>
          <w:sz w:val="24"/>
          <w:szCs w:val="24"/>
        </w:rPr>
        <w:tab/>
        <w:t xml:space="preserve">Koulouris, G. Sorption and distribution of Ra-226 in an electrolytic manganese dioxide column in the presence of other ions. </w:t>
      </w:r>
      <w:r w:rsidRPr="00F64C67">
        <w:rPr>
          <w:rFonts w:ascii="Times New Roman" w:hAnsi="Times New Roman"/>
          <w:i/>
          <w:iCs/>
          <w:noProof/>
          <w:sz w:val="24"/>
          <w:szCs w:val="24"/>
        </w:rPr>
        <w:t>J. Radioanal. Nucl. Chem.</w:t>
      </w:r>
      <w:r w:rsidRPr="00F64C67">
        <w:rPr>
          <w:rFonts w:ascii="Times New Roman" w:hAnsi="Times New Roman"/>
          <w:noProof/>
          <w:sz w:val="24"/>
          <w:szCs w:val="24"/>
        </w:rPr>
        <w:t xml:space="preserve"> </w:t>
      </w:r>
      <w:r w:rsidRPr="00F64C67">
        <w:rPr>
          <w:rFonts w:ascii="Times New Roman" w:hAnsi="Times New Roman"/>
          <w:b/>
          <w:bCs/>
          <w:noProof/>
          <w:sz w:val="24"/>
          <w:szCs w:val="24"/>
        </w:rPr>
        <w:t>1996</w:t>
      </w:r>
      <w:r w:rsidRPr="00F64C67">
        <w:rPr>
          <w:rFonts w:ascii="Times New Roman" w:hAnsi="Times New Roman"/>
          <w:noProof/>
          <w:sz w:val="24"/>
          <w:szCs w:val="24"/>
        </w:rPr>
        <w:t xml:space="preserve">, </w:t>
      </w:r>
      <w:r w:rsidRPr="00F64C67">
        <w:rPr>
          <w:rFonts w:ascii="Times New Roman" w:hAnsi="Times New Roman"/>
          <w:i/>
          <w:iCs/>
          <w:noProof/>
          <w:sz w:val="24"/>
          <w:szCs w:val="24"/>
        </w:rPr>
        <w:t>212</w:t>
      </w:r>
      <w:r w:rsidRPr="00F64C67">
        <w:rPr>
          <w:rFonts w:ascii="Times New Roman" w:hAnsi="Times New Roman"/>
          <w:noProof/>
          <w:sz w:val="24"/>
          <w:szCs w:val="24"/>
        </w:rPr>
        <w:t xml:space="preserve"> (2), 131–141.</w:t>
      </w:r>
    </w:p>
    <w:p w14:paraId="56FEF92F"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lastRenderedPageBreak/>
        <w:t xml:space="preserve">(14) </w:t>
      </w:r>
      <w:r w:rsidRPr="00F64C67">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2014</w:t>
      </w:r>
      <w:r w:rsidRPr="00F64C67">
        <w:rPr>
          <w:rFonts w:ascii="Times New Roman" w:hAnsi="Times New Roman"/>
          <w:noProof/>
          <w:sz w:val="24"/>
          <w:szCs w:val="24"/>
        </w:rPr>
        <w:t xml:space="preserve">, </w:t>
      </w:r>
      <w:r w:rsidRPr="00F64C67">
        <w:rPr>
          <w:rFonts w:ascii="Times New Roman" w:hAnsi="Times New Roman"/>
          <w:i/>
          <w:iCs/>
          <w:noProof/>
          <w:sz w:val="24"/>
          <w:szCs w:val="24"/>
        </w:rPr>
        <w:t>146</w:t>
      </w:r>
      <w:r w:rsidRPr="00F64C67">
        <w:rPr>
          <w:rFonts w:ascii="Times New Roman" w:hAnsi="Times New Roman"/>
          <w:noProof/>
          <w:sz w:val="24"/>
          <w:szCs w:val="24"/>
        </w:rPr>
        <w:t>, 150–163 DOI: 10.1016/j.gca.2014.10.008.</w:t>
      </w:r>
    </w:p>
    <w:p w14:paraId="0EAA6202"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(15) </w:t>
      </w:r>
      <w:r w:rsidRPr="00F64C67">
        <w:rPr>
          <w:rFonts w:ascii="Times New Roman" w:hAnsi="Times New Roman"/>
          <w:noProof/>
          <w:sz w:val="24"/>
          <w:szCs w:val="24"/>
        </w:rPr>
        <w:tab/>
        <w:t xml:space="preserve">Beck, A. J.; Cochran, M. a. Controls on solid-solution partitioning of radium in saturated marine sands. </w:t>
      </w:r>
      <w:r w:rsidRPr="00F64C67">
        <w:rPr>
          <w:rFonts w:ascii="Times New Roman" w:hAnsi="Times New Roman"/>
          <w:i/>
          <w:iCs/>
          <w:noProof/>
          <w:sz w:val="24"/>
          <w:szCs w:val="24"/>
        </w:rPr>
        <w:t>Mar. Chem.</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 xml:space="preserve">, </w:t>
      </w:r>
      <w:r w:rsidRPr="00F64C67">
        <w:rPr>
          <w:rFonts w:ascii="Times New Roman" w:hAnsi="Times New Roman"/>
          <w:i/>
          <w:iCs/>
          <w:noProof/>
          <w:sz w:val="24"/>
          <w:szCs w:val="24"/>
        </w:rPr>
        <w:t>156</w:t>
      </w:r>
      <w:r w:rsidRPr="00F64C67">
        <w:rPr>
          <w:rFonts w:ascii="Times New Roman" w:hAnsi="Times New Roman"/>
          <w:noProof/>
          <w:sz w:val="24"/>
          <w:szCs w:val="24"/>
        </w:rPr>
        <w:t>, 38–48 DOI: 10.1016/j.marchem.2013.01.008.</w:t>
      </w:r>
    </w:p>
    <w:p w14:paraId="397EA9B7"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(16) </w:t>
      </w:r>
      <w:r w:rsidRPr="00F64C67">
        <w:rPr>
          <w:rFonts w:ascii="Times New Roman" w:hAnsi="Times New Roman"/>
          <w:noProof/>
          <w:sz w:val="24"/>
          <w:szCs w:val="24"/>
        </w:rPr>
        <w:tab/>
        <w:t xml:space="preserve">Tamamura, S.; Takada, T.; Tomita, J.; Nagao, S.; Fukushi, K.; Yamamoto, M. Salinity dependence of 226Ra adsorption on montmorillonite and kaolinite. </w:t>
      </w:r>
      <w:r w:rsidRPr="00F64C67">
        <w:rPr>
          <w:rFonts w:ascii="Times New Roman" w:hAnsi="Times New Roman"/>
          <w:i/>
          <w:iCs/>
          <w:noProof/>
          <w:sz w:val="24"/>
          <w:szCs w:val="24"/>
        </w:rPr>
        <w:t>J. Radioanal. Nucl. Chem.</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 xml:space="preserve">, </w:t>
      </w:r>
      <w:r w:rsidRPr="00F64C67">
        <w:rPr>
          <w:rFonts w:ascii="Times New Roman" w:hAnsi="Times New Roman"/>
          <w:i/>
          <w:iCs/>
          <w:noProof/>
          <w:sz w:val="24"/>
          <w:szCs w:val="24"/>
        </w:rPr>
        <w:t>299</w:t>
      </w:r>
      <w:r w:rsidRPr="00F64C67">
        <w:rPr>
          <w:rFonts w:ascii="Times New Roman" w:hAnsi="Times New Roman"/>
          <w:noProof/>
          <w:sz w:val="24"/>
          <w:szCs w:val="24"/>
        </w:rPr>
        <w:t xml:space="preserve"> (1), 569–575 DOI: 10.1007/s10967-013-2740-3.</w:t>
      </w:r>
    </w:p>
    <w:p w14:paraId="4B4193CB"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(17) </w:t>
      </w:r>
      <w:r w:rsidRPr="00F64C67">
        <w:rPr>
          <w:rFonts w:ascii="Times New Roman" w:hAnsi="Times New Roman"/>
          <w:noProof/>
          <w:sz w:val="24"/>
          <w:szCs w:val="24"/>
        </w:rPr>
        <w:tab/>
        <w:t xml:space="preserve">Schwertmann, U.; Cornell, R. </w:t>
      </w:r>
      <w:r w:rsidRPr="00F64C67">
        <w:rPr>
          <w:rFonts w:ascii="Times New Roman" w:hAnsi="Times New Roman"/>
          <w:i/>
          <w:iCs/>
          <w:noProof/>
          <w:sz w:val="24"/>
          <w:szCs w:val="24"/>
        </w:rPr>
        <w:t>Iron Oxides in the Laboratary</w:t>
      </w:r>
      <w:r w:rsidRPr="00F64C67">
        <w:rPr>
          <w:rFonts w:ascii="Times New Roman" w:hAnsi="Times New Roman"/>
          <w:noProof/>
          <w:sz w:val="24"/>
          <w:szCs w:val="24"/>
        </w:rPr>
        <w:t>; Wiley-VCH Verlag GmbH: Weinheim, Germany, 2000.</w:t>
      </w:r>
    </w:p>
    <w:p w14:paraId="2DCFA312"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(18) </w:t>
      </w:r>
      <w:r w:rsidRPr="00F64C67">
        <w:rPr>
          <w:rFonts w:ascii="Times New Roman" w:hAnsi="Times New Roman"/>
          <w:noProof/>
          <w:sz w:val="24"/>
          <w:szCs w:val="24"/>
        </w:rPr>
        <w:tab/>
        <w:t xml:space="preserve">Jia, G.; Jia, J. Determination of radium isotopes in environmental samples by gamma spectrometry, liquid scintillation counting and alpha spectrometry: a review of analytical methodology. </w:t>
      </w:r>
      <w:r w:rsidRPr="00F64C67">
        <w:rPr>
          <w:rFonts w:ascii="Times New Roman" w:hAnsi="Times New Roman"/>
          <w:i/>
          <w:iCs/>
          <w:noProof/>
          <w:sz w:val="24"/>
          <w:szCs w:val="24"/>
        </w:rPr>
        <w:t>J. Environ. Radioact.</w:t>
      </w:r>
      <w:r w:rsidRPr="00F64C67">
        <w:rPr>
          <w:rFonts w:ascii="Times New Roman" w:hAnsi="Times New Roman"/>
          <w:noProof/>
          <w:sz w:val="24"/>
          <w:szCs w:val="24"/>
        </w:rPr>
        <w:t xml:space="preserve"> </w:t>
      </w:r>
      <w:r w:rsidRPr="00F64C67">
        <w:rPr>
          <w:rFonts w:ascii="Times New Roman" w:hAnsi="Times New Roman"/>
          <w:b/>
          <w:bCs/>
          <w:noProof/>
          <w:sz w:val="24"/>
          <w:szCs w:val="24"/>
        </w:rPr>
        <w:t>2012</w:t>
      </w:r>
      <w:r w:rsidRPr="00F64C67">
        <w:rPr>
          <w:rFonts w:ascii="Times New Roman" w:hAnsi="Times New Roman"/>
          <w:noProof/>
          <w:sz w:val="24"/>
          <w:szCs w:val="24"/>
        </w:rPr>
        <w:t xml:space="preserve">, </w:t>
      </w:r>
      <w:r w:rsidRPr="00F64C67">
        <w:rPr>
          <w:rFonts w:ascii="Times New Roman" w:hAnsi="Times New Roman"/>
          <w:i/>
          <w:iCs/>
          <w:noProof/>
          <w:sz w:val="24"/>
          <w:szCs w:val="24"/>
        </w:rPr>
        <w:t>106</w:t>
      </w:r>
      <w:r w:rsidRPr="00F64C67">
        <w:rPr>
          <w:rFonts w:ascii="Times New Roman" w:hAnsi="Times New Roman"/>
          <w:noProof/>
          <w:sz w:val="24"/>
          <w:szCs w:val="24"/>
        </w:rPr>
        <w:t>, 98–119 DOI: 10.1016/j.jenvrad.2011.12.003.</w:t>
      </w:r>
    </w:p>
    <w:p w14:paraId="11AFB897"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(19) </w:t>
      </w:r>
      <w:r w:rsidRPr="00F64C67">
        <w:rPr>
          <w:rFonts w:ascii="Times New Roman" w:hAnsi="Times New Roman"/>
          <w:noProof/>
          <w:sz w:val="24"/>
          <w:szCs w:val="24"/>
        </w:rPr>
        <w:tab/>
        <w:t xml:space="preserve">Parkhurst, D. L.; Appelo, C. A. J. Description of Input and Examples for PHREEQC Version 3 — A Computer Program for Speciation , Batch-Reaction , One-Dimensional Transport , and Inverse Geochemical Calculations. </w:t>
      </w:r>
      <w:r w:rsidRPr="00F64C67">
        <w:rPr>
          <w:rFonts w:ascii="Times New Roman" w:hAnsi="Times New Roman"/>
          <w:i/>
          <w:iCs/>
          <w:noProof/>
          <w:sz w:val="24"/>
          <w:szCs w:val="24"/>
        </w:rPr>
        <w:t>U.S. Geol. Surv. Tech. Methods</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w:t>
      </w:r>
    </w:p>
    <w:p w14:paraId="1D494489"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(20) </w:t>
      </w:r>
      <w:r w:rsidRPr="00F64C67">
        <w:rPr>
          <w:rFonts w:ascii="Times New Roman" w:hAnsi="Times New Roman"/>
          <w:noProof/>
          <w:sz w:val="24"/>
          <w:szCs w:val="24"/>
        </w:rPr>
        <w:tab/>
        <w:t>Python Software Foundation. Python Language Reference https://www.python.org/.</w:t>
      </w:r>
    </w:p>
    <w:p w14:paraId="1ED700C8"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(21) </w:t>
      </w:r>
      <w:r w:rsidRPr="00F64C67">
        <w:rPr>
          <w:rFonts w:ascii="Times New Roman" w:hAnsi="Times New Roman"/>
          <w:noProof/>
          <w:sz w:val="24"/>
          <w:szCs w:val="24"/>
        </w:rPr>
        <w:tab/>
        <w:t xml:space="preserve">Dzombak, D.; Morel, F. </w:t>
      </w:r>
      <w:r w:rsidRPr="00F64C67">
        <w:rPr>
          <w:rFonts w:ascii="Times New Roman" w:hAnsi="Times New Roman"/>
          <w:i/>
          <w:iCs/>
          <w:noProof/>
          <w:sz w:val="24"/>
          <w:szCs w:val="24"/>
        </w:rPr>
        <w:t>Surface Complexation Modeling: Hydrous Ferric Oxide</w:t>
      </w:r>
      <w:r w:rsidRPr="00F64C67">
        <w:rPr>
          <w:rFonts w:ascii="Times New Roman" w:hAnsi="Times New Roman"/>
          <w:noProof/>
          <w:sz w:val="24"/>
          <w:szCs w:val="24"/>
        </w:rPr>
        <w:t>; Wiley: New York, NY, 1990.</w:t>
      </w:r>
    </w:p>
    <w:p w14:paraId="3945B74C"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(22) </w:t>
      </w:r>
      <w:r w:rsidRPr="00F64C67">
        <w:rPr>
          <w:rFonts w:ascii="Times New Roman" w:hAnsi="Times New Roman"/>
          <w:noProof/>
          <w:sz w:val="24"/>
          <w:szCs w:val="24"/>
        </w:rPr>
        <w:tab/>
        <w:t xml:space="preserve">Baeyens, B.; Bradbury, M. H. A mechanistic description of Ni and Zn sorption on na-montmorillonite. Part I: Titration and sorption measurements. </w:t>
      </w:r>
      <w:r w:rsidRPr="00F64C67">
        <w:rPr>
          <w:rFonts w:ascii="Times New Roman" w:hAnsi="Times New Roman"/>
          <w:i/>
          <w:iCs/>
          <w:noProof/>
          <w:sz w:val="24"/>
          <w:szCs w:val="24"/>
        </w:rPr>
        <w:t>J. Contam. Hydrol.</w:t>
      </w:r>
      <w:r w:rsidRPr="00F64C67">
        <w:rPr>
          <w:rFonts w:ascii="Times New Roman" w:hAnsi="Times New Roman"/>
          <w:noProof/>
          <w:sz w:val="24"/>
          <w:szCs w:val="24"/>
        </w:rPr>
        <w:t xml:space="preserve"> </w:t>
      </w:r>
      <w:r w:rsidRPr="00F64C67">
        <w:rPr>
          <w:rFonts w:ascii="Times New Roman" w:hAnsi="Times New Roman"/>
          <w:b/>
          <w:bCs/>
          <w:noProof/>
          <w:sz w:val="24"/>
          <w:szCs w:val="24"/>
        </w:rPr>
        <w:t>1997</w:t>
      </w:r>
      <w:r w:rsidRPr="00F64C67">
        <w:rPr>
          <w:rFonts w:ascii="Times New Roman" w:hAnsi="Times New Roman"/>
          <w:noProof/>
          <w:sz w:val="24"/>
          <w:szCs w:val="24"/>
        </w:rPr>
        <w:t xml:space="preserve">, </w:t>
      </w:r>
      <w:r w:rsidRPr="00F64C67">
        <w:rPr>
          <w:rFonts w:ascii="Times New Roman" w:hAnsi="Times New Roman"/>
          <w:i/>
          <w:iCs/>
          <w:noProof/>
          <w:sz w:val="24"/>
          <w:szCs w:val="24"/>
        </w:rPr>
        <w:t>27</w:t>
      </w:r>
      <w:r w:rsidRPr="00F64C67">
        <w:rPr>
          <w:rFonts w:ascii="Times New Roman" w:hAnsi="Times New Roman"/>
          <w:noProof/>
          <w:sz w:val="24"/>
          <w:szCs w:val="24"/>
        </w:rPr>
        <w:t xml:space="preserve"> (3–4), 199–222 DOI: 10.1016/S0169-7722(97)00008-9.</w:t>
      </w:r>
    </w:p>
    <w:p w14:paraId="4295B2C1"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(23) </w:t>
      </w:r>
      <w:r w:rsidRPr="00F64C67">
        <w:rPr>
          <w:rFonts w:ascii="Times New Roman" w:hAnsi="Times New Roman"/>
          <w:noProof/>
          <w:sz w:val="24"/>
          <w:szCs w:val="24"/>
        </w:rPr>
        <w:tab/>
        <w:t xml:space="preserve">Mathur, S. S.; Dzombak, D. A. Surface complexation modeling: Goethite. In </w:t>
      </w:r>
      <w:r w:rsidRPr="00F64C67">
        <w:rPr>
          <w:rFonts w:ascii="Times New Roman" w:hAnsi="Times New Roman"/>
          <w:i/>
          <w:iCs/>
          <w:noProof/>
          <w:sz w:val="24"/>
          <w:szCs w:val="24"/>
        </w:rPr>
        <w:t>Surface complexation modeling</w:t>
      </w:r>
      <w:r w:rsidRPr="00F64C67">
        <w:rPr>
          <w:rFonts w:ascii="Times New Roman" w:hAnsi="Times New Roman"/>
          <w:noProof/>
          <w:sz w:val="24"/>
          <w:szCs w:val="24"/>
        </w:rPr>
        <w:t>; Lutzenkirchen, J., Ed.; 2006; pp 443–468.</w:t>
      </w:r>
    </w:p>
    <w:p w14:paraId="03F76F48"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(24) </w:t>
      </w:r>
      <w:r w:rsidRPr="00F64C67">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1994</w:t>
      </w:r>
      <w:r w:rsidRPr="00F64C67">
        <w:rPr>
          <w:rFonts w:ascii="Times New Roman" w:hAnsi="Times New Roman"/>
          <w:noProof/>
          <w:sz w:val="24"/>
          <w:szCs w:val="24"/>
        </w:rPr>
        <w:t xml:space="preserve">, </w:t>
      </w:r>
      <w:r w:rsidRPr="00F64C67">
        <w:rPr>
          <w:rFonts w:ascii="Times New Roman" w:hAnsi="Times New Roman"/>
          <w:i/>
          <w:iCs/>
          <w:noProof/>
          <w:sz w:val="24"/>
          <w:szCs w:val="24"/>
        </w:rPr>
        <w:t>58</w:t>
      </w:r>
      <w:r w:rsidRPr="00F64C67">
        <w:rPr>
          <w:rFonts w:ascii="Times New Roman" w:hAnsi="Times New Roman"/>
          <w:noProof/>
          <w:sz w:val="24"/>
          <w:szCs w:val="24"/>
        </w:rPr>
        <w:t xml:space="preserve"> (9), 2073–2086 DOI: 10.1016/0016-7037(94)90286-0.</w:t>
      </w:r>
    </w:p>
    <w:p w14:paraId="4674D67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(25) </w:t>
      </w:r>
      <w:r w:rsidRPr="00F64C67">
        <w:rPr>
          <w:rFonts w:ascii="Times New Roman" w:hAnsi="Times New Roman"/>
          <w:noProof/>
          <w:sz w:val="24"/>
          <w:szCs w:val="24"/>
        </w:rPr>
        <w:tab/>
        <w:t>The Clay Minerals Society. Source Clay Physical/Chemical Data http://clays.org/sourceclays_data.html (accessed Dec 10, 2017).</w:t>
      </w:r>
    </w:p>
    <w:p w14:paraId="0B54DE71"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(26) </w:t>
      </w:r>
      <w:r w:rsidRPr="00F64C67">
        <w:rPr>
          <w:rFonts w:ascii="Times New Roman" w:hAnsi="Times New Roman"/>
          <w:noProof/>
          <w:sz w:val="24"/>
          <w:szCs w:val="24"/>
        </w:rPr>
        <w:tab/>
        <w:t xml:space="preserve">Tournassat, C.; Ferrage, E.; Poinsignon, C.; Charlet, L. The titration of clay minerals: II. Structure-based model and implications for clay reactivity. </w:t>
      </w:r>
      <w:r w:rsidRPr="00F64C67">
        <w:rPr>
          <w:rFonts w:ascii="Times New Roman" w:hAnsi="Times New Roman"/>
          <w:i/>
          <w:iCs/>
          <w:noProof/>
          <w:sz w:val="24"/>
          <w:szCs w:val="24"/>
        </w:rPr>
        <w:t>J. Colloid Interface Sci.</w:t>
      </w:r>
      <w:r w:rsidRPr="00F64C67">
        <w:rPr>
          <w:rFonts w:ascii="Times New Roman" w:hAnsi="Times New Roman"/>
          <w:noProof/>
          <w:sz w:val="24"/>
          <w:szCs w:val="24"/>
        </w:rPr>
        <w:t xml:space="preserve"> </w:t>
      </w:r>
      <w:r w:rsidRPr="00F64C67">
        <w:rPr>
          <w:rFonts w:ascii="Times New Roman" w:hAnsi="Times New Roman"/>
          <w:b/>
          <w:bCs/>
          <w:noProof/>
          <w:sz w:val="24"/>
          <w:szCs w:val="24"/>
        </w:rPr>
        <w:t>2004</w:t>
      </w:r>
      <w:r w:rsidRPr="00F64C67">
        <w:rPr>
          <w:rFonts w:ascii="Times New Roman" w:hAnsi="Times New Roman"/>
          <w:noProof/>
          <w:sz w:val="24"/>
          <w:szCs w:val="24"/>
        </w:rPr>
        <w:t xml:space="preserve">, </w:t>
      </w:r>
      <w:r w:rsidRPr="00F64C67">
        <w:rPr>
          <w:rFonts w:ascii="Times New Roman" w:hAnsi="Times New Roman"/>
          <w:i/>
          <w:iCs/>
          <w:noProof/>
          <w:sz w:val="24"/>
          <w:szCs w:val="24"/>
        </w:rPr>
        <w:t>273</w:t>
      </w:r>
      <w:r w:rsidRPr="00F64C67">
        <w:rPr>
          <w:rFonts w:ascii="Times New Roman" w:hAnsi="Times New Roman"/>
          <w:noProof/>
          <w:sz w:val="24"/>
          <w:szCs w:val="24"/>
        </w:rPr>
        <w:t xml:space="preserve"> (1), 234–246 DOI: 10.1016/j.jcis.2003.11.022.</w:t>
      </w:r>
    </w:p>
    <w:p w14:paraId="51E6398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(27) </w:t>
      </w:r>
      <w:r w:rsidRPr="00F64C67">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F64C67">
        <w:rPr>
          <w:rFonts w:ascii="Times New Roman" w:hAnsi="Times New Roman"/>
          <w:i/>
          <w:iCs/>
          <w:noProof/>
          <w:sz w:val="24"/>
          <w:szCs w:val="24"/>
        </w:rPr>
        <w:t>Aquat. Geochemistry</w:t>
      </w:r>
      <w:r w:rsidRPr="00F64C67">
        <w:rPr>
          <w:rFonts w:ascii="Times New Roman" w:hAnsi="Times New Roman"/>
          <w:noProof/>
          <w:sz w:val="24"/>
          <w:szCs w:val="24"/>
        </w:rPr>
        <w:t xml:space="preserve"> </w:t>
      </w:r>
      <w:r w:rsidRPr="00F64C67">
        <w:rPr>
          <w:rFonts w:ascii="Times New Roman" w:hAnsi="Times New Roman"/>
          <w:b/>
          <w:bCs/>
          <w:noProof/>
          <w:sz w:val="24"/>
          <w:szCs w:val="24"/>
        </w:rPr>
        <w:t>2005</w:t>
      </w:r>
      <w:r w:rsidRPr="00F64C67">
        <w:rPr>
          <w:rFonts w:ascii="Times New Roman" w:hAnsi="Times New Roman"/>
          <w:noProof/>
          <w:sz w:val="24"/>
          <w:szCs w:val="24"/>
        </w:rPr>
        <w:t xml:space="preserve">, </w:t>
      </w:r>
      <w:r w:rsidRPr="00F64C67">
        <w:rPr>
          <w:rFonts w:ascii="Times New Roman" w:hAnsi="Times New Roman"/>
          <w:i/>
          <w:iCs/>
          <w:noProof/>
          <w:sz w:val="24"/>
          <w:szCs w:val="24"/>
        </w:rPr>
        <w:t>11</w:t>
      </w:r>
      <w:r w:rsidRPr="00F64C67">
        <w:rPr>
          <w:rFonts w:ascii="Times New Roman" w:hAnsi="Times New Roman"/>
          <w:noProof/>
          <w:sz w:val="24"/>
          <w:szCs w:val="24"/>
        </w:rPr>
        <w:t xml:space="preserve"> (2), 115–137 DOI: 10.1007/s10498-004-1166-5.</w:t>
      </w:r>
    </w:p>
    <w:p w14:paraId="083A4E95"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(28) </w:t>
      </w:r>
      <w:r w:rsidRPr="00F64C67">
        <w:rPr>
          <w:rFonts w:ascii="Times New Roman" w:hAnsi="Times New Roman"/>
          <w:noProof/>
          <w:sz w:val="24"/>
          <w:szCs w:val="24"/>
        </w:rPr>
        <w:tab/>
        <w:t xml:space="preserve">Bradbury, M. H.; Baeyens, B. A mechanistic description of Ni and Zn sorption on Part II: </w:t>
      </w:r>
      <w:r w:rsidRPr="00F64C67">
        <w:rPr>
          <w:rFonts w:ascii="Times New Roman" w:hAnsi="Times New Roman"/>
          <w:noProof/>
          <w:sz w:val="24"/>
          <w:szCs w:val="24"/>
        </w:rPr>
        <w:lastRenderedPageBreak/>
        <w:t xml:space="preserve">modelling. </w:t>
      </w:r>
      <w:r w:rsidRPr="00F64C67">
        <w:rPr>
          <w:rFonts w:ascii="Times New Roman" w:hAnsi="Times New Roman"/>
          <w:i/>
          <w:iCs/>
          <w:noProof/>
          <w:sz w:val="24"/>
          <w:szCs w:val="24"/>
        </w:rPr>
        <w:t>J. Contam. Hydrol.</w:t>
      </w:r>
      <w:r w:rsidRPr="00F64C67">
        <w:rPr>
          <w:rFonts w:ascii="Times New Roman" w:hAnsi="Times New Roman"/>
          <w:noProof/>
          <w:sz w:val="24"/>
          <w:szCs w:val="24"/>
        </w:rPr>
        <w:t xml:space="preserve"> </w:t>
      </w:r>
      <w:r w:rsidRPr="00F64C67">
        <w:rPr>
          <w:rFonts w:ascii="Times New Roman" w:hAnsi="Times New Roman"/>
          <w:b/>
          <w:bCs/>
          <w:noProof/>
          <w:sz w:val="24"/>
          <w:szCs w:val="24"/>
        </w:rPr>
        <w:t>1997</w:t>
      </w:r>
      <w:r w:rsidRPr="00F64C67">
        <w:rPr>
          <w:rFonts w:ascii="Times New Roman" w:hAnsi="Times New Roman"/>
          <w:noProof/>
          <w:sz w:val="24"/>
          <w:szCs w:val="24"/>
        </w:rPr>
        <w:t xml:space="preserve">, </w:t>
      </w:r>
      <w:r w:rsidRPr="00F64C67">
        <w:rPr>
          <w:rFonts w:ascii="Times New Roman" w:hAnsi="Times New Roman"/>
          <w:i/>
          <w:iCs/>
          <w:noProof/>
          <w:sz w:val="24"/>
          <w:szCs w:val="24"/>
        </w:rPr>
        <w:t>27</w:t>
      </w:r>
      <w:r w:rsidRPr="00F64C67">
        <w:rPr>
          <w:rFonts w:ascii="Times New Roman" w:hAnsi="Times New Roman"/>
          <w:noProof/>
          <w:sz w:val="24"/>
          <w:szCs w:val="24"/>
        </w:rPr>
        <w:t>, 223–248 DOI: 10.1016/S0169-7722(97)00008-9.</w:t>
      </w:r>
    </w:p>
    <w:p w14:paraId="3FE56FBD"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(29) </w:t>
      </w:r>
      <w:r w:rsidRPr="00F64C67">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2005</w:t>
      </w:r>
      <w:r w:rsidRPr="00F64C67">
        <w:rPr>
          <w:rFonts w:ascii="Times New Roman" w:hAnsi="Times New Roman"/>
          <w:noProof/>
          <w:sz w:val="24"/>
          <w:szCs w:val="24"/>
        </w:rPr>
        <w:t xml:space="preserve">, </w:t>
      </w:r>
      <w:r w:rsidRPr="00F64C67">
        <w:rPr>
          <w:rFonts w:ascii="Times New Roman" w:hAnsi="Times New Roman"/>
          <w:i/>
          <w:iCs/>
          <w:noProof/>
          <w:sz w:val="24"/>
          <w:szCs w:val="24"/>
        </w:rPr>
        <w:t>69</w:t>
      </w:r>
      <w:r w:rsidRPr="00F64C67">
        <w:rPr>
          <w:rFonts w:ascii="Times New Roman" w:hAnsi="Times New Roman"/>
          <w:noProof/>
          <w:sz w:val="24"/>
          <w:szCs w:val="24"/>
        </w:rPr>
        <w:t xml:space="preserve"> (4), 875–892 DOI: 10.1016/j.gca.2004.07.020.</w:t>
      </w:r>
    </w:p>
    <w:p w14:paraId="5FFC75AF"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(30) </w:t>
      </w:r>
      <w:r w:rsidRPr="00F64C67">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F64C67">
        <w:rPr>
          <w:rFonts w:ascii="Times New Roman" w:hAnsi="Times New Roman"/>
          <w:i/>
          <w:iCs/>
          <w:noProof/>
          <w:sz w:val="24"/>
          <w:szCs w:val="24"/>
        </w:rPr>
        <w:t>Science</w:t>
      </w:r>
      <w:r w:rsidRPr="00F64C67">
        <w:rPr>
          <w:rFonts w:ascii="Times New Roman" w:hAnsi="Times New Roman"/>
          <w:noProof/>
          <w:sz w:val="24"/>
          <w:szCs w:val="24"/>
        </w:rPr>
        <w:t xml:space="preserve"> </w:t>
      </w:r>
      <w:r w:rsidRPr="00F64C67">
        <w:rPr>
          <w:rFonts w:ascii="Times New Roman" w:hAnsi="Times New Roman"/>
          <w:b/>
          <w:bCs/>
          <w:noProof/>
          <w:sz w:val="24"/>
          <w:szCs w:val="24"/>
        </w:rPr>
        <w:t>2007</w:t>
      </w:r>
      <w:r w:rsidRPr="00F64C67">
        <w:rPr>
          <w:rFonts w:ascii="Times New Roman" w:hAnsi="Times New Roman"/>
          <w:noProof/>
          <w:sz w:val="24"/>
          <w:szCs w:val="24"/>
        </w:rPr>
        <w:t xml:space="preserve">, </w:t>
      </w:r>
      <w:r w:rsidRPr="00F64C67">
        <w:rPr>
          <w:rFonts w:ascii="Times New Roman" w:hAnsi="Times New Roman"/>
          <w:i/>
          <w:iCs/>
          <w:noProof/>
          <w:sz w:val="24"/>
          <w:szCs w:val="24"/>
        </w:rPr>
        <w:t>316</w:t>
      </w:r>
      <w:r w:rsidRPr="00F64C67">
        <w:rPr>
          <w:rFonts w:ascii="Times New Roman" w:hAnsi="Times New Roman"/>
          <w:noProof/>
          <w:sz w:val="24"/>
          <w:szCs w:val="24"/>
        </w:rPr>
        <w:t xml:space="preserve"> (5832), 1726–1729 DOI: 10.1126/science.1142525.</w:t>
      </w:r>
    </w:p>
    <w:p w14:paraId="733B941C"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(31) </w:t>
      </w:r>
      <w:r w:rsidRPr="00F64C67">
        <w:rPr>
          <w:rFonts w:ascii="Times New Roman" w:hAnsi="Times New Roman"/>
          <w:noProof/>
          <w:sz w:val="24"/>
          <w:szCs w:val="24"/>
        </w:rPr>
        <w:tab/>
        <w:t xml:space="preserve">Cornell, R. M.; Schwertmann, U. Crystal structure. In </w:t>
      </w:r>
      <w:r w:rsidRPr="00F64C67">
        <w:rPr>
          <w:rFonts w:ascii="Times New Roman" w:hAnsi="Times New Roman"/>
          <w:i/>
          <w:iCs/>
          <w:noProof/>
          <w:sz w:val="24"/>
          <w:szCs w:val="24"/>
        </w:rPr>
        <w:t>The Iron Oxides: Structure, Properties, Reactions, Occurences and Uses</w:t>
      </w:r>
      <w:r w:rsidRPr="00F64C67">
        <w:rPr>
          <w:rFonts w:ascii="Times New Roman" w:hAnsi="Times New Roman"/>
          <w:noProof/>
          <w:sz w:val="24"/>
          <w:szCs w:val="24"/>
        </w:rPr>
        <w:t>; Wiley-VCH Verlag GmbH, 2003; pp 9–38.</w:t>
      </w:r>
    </w:p>
    <w:p w14:paraId="4FADF8B2"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(32) </w:t>
      </w:r>
      <w:r w:rsidRPr="00F64C67">
        <w:rPr>
          <w:rFonts w:ascii="Times New Roman" w:hAnsi="Times New Roman"/>
          <w:noProof/>
          <w:sz w:val="24"/>
          <w:szCs w:val="24"/>
        </w:rPr>
        <w:tab/>
        <w:t xml:space="preserve">Naveau, A.; Monteil-Rivera, F.; Dumonceau, J.; Catalette, H.; Simoni, E. Sorption of Sr(II) and Eu(III) onto pyrite under different redox potential conditions. </w:t>
      </w:r>
      <w:r w:rsidRPr="00F64C67">
        <w:rPr>
          <w:rFonts w:ascii="Times New Roman" w:hAnsi="Times New Roman"/>
          <w:i/>
          <w:iCs/>
          <w:noProof/>
          <w:sz w:val="24"/>
          <w:szCs w:val="24"/>
        </w:rPr>
        <w:t>J. Colloid Interface Sci.</w:t>
      </w:r>
      <w:r w:rsidRPr="00F64C67">
        <w:rPr>
          <w:rFonts w:ascii="Times New Roman" w:hAnsi="Times New Roman"/>
          <w:noProof/>
          <w:sz w:val="24"/>
          <w:szCs w:val="24"/>
        </w:rPr>
        <w:t xml:space="preserve"> </w:t>
      </w:r>
      <w:r w:rsidRPr="00F64C67">
        <w:rPr>
          <w:rFonts w:ascii="Times New Roman" w:hAnsi="Times New Roman"/>
          <w:b/>
          <w:bCs/>
          <w:noProof/>
          <w:sz w:val="24"/>
          <w:szCs w:val="24"/>
        </w:rPr>
        <w:t>2006</w:t>
      </w:r>
      <w:r w:rsidRPr="00F64C67">
        <w:rPr>
          <w:rFonts w:ascii="Times New Roman" w:hAnsi="Times New Roman"/>
          <w:noProof/>
          <w:sz w:val="24"/>
          <w:szCs w:val="24"/>
        </w:rPr>
        <w:t xml:space="preserve">, </w:t>
      </w:r>
      <w:r w:rsidRPr="00F64C67">
        <w:rPr>
          <w:rFonts w:ascii="Times New Roman" w:hAnsi="Times New Roman"/>
          <w:i/>
          <w:iCs/>
          <w:noProof/>
          <w:sz w:val="24"/>
          <w:szCs w:val="24"/>
        </w:rPr>
        <w:t>293</w:t>
      </w:r>
      <w:r w:rsidRPr="00F64C67">
        <w:rPr>
          <w:rFonts w:ascii="Times New Roman" w:hAnsi="Times New Roman"/>
          <w:noProof/>
          <w:sz w:val="24"/>
          <w:szCs w:val="24"/>
        </w:rPr>
        <w:t xml:space="preserve"> (1), 27–35 DOI: 10.1016/j.jcis.2005.06.049.</w:t>
      </w:r>
    </w:p>
    <w:p w14:paraId="602AAEB0"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(33) </w:t>
      </w:r>
      <w:r w:rsidRPr="00F64C67">
        <w:rPr>
          <w:rFonts w:ascii="Times New Roman" w:hAnsi="Times New Roman"/>
          <w:noProof/>
          <w:sz w:val="24"/>
          <w:szCs w:val="24"/>
        </w:rPr>
        <w:tab/>
        <w:t xml:space="preserve">Murphy, R.; Strongin, D. Surface reactivity of pyrite and related sulfides. </w:t>
      </w:r>
      <w:r w:rsidRPr="00F64C67">
        <w:rPr>
          <w:rFonts w:ascii="Times New Roman" w:hAnsi="Times New Roman"/>
          <w:i/>
          <w:iCs/>
          <w:noProof/>
          <w:sz w:val="24"/>
          <w:szCs w:val="24"/>
        </w:rPr>
        <w:t>Surf. Sci. Rep.</w:t>
      </w:r>
      <w:r w:rsidRPr="00F64C67">
        <w:rPr>
          <w:rFonts w:ascii="Times New Roman" w:hAnsi="Times New Roman"/>
          <w:noProof/>
          <w:sz w:val="24"/>
          <w:szCs w:val="24"/>
        </w:rPr>
        <w:t xml:space="preserve"> </w:t>
      </w:r>
      <w:r w:rsidRPr="00F64C67">
        <w:rPr>
          <w:rFonts w:ascii="Times New Roman" w:hAnsi="Times New Roman"/>
          <w:b/>
          <w:bCs/>
          <w:noProof/>
          <w:sz w:val="24"/>
          <w:szCs w:val="24"/>
        </w:rPr>
        <w:t>2009</w:t>
      </w:r>
      <w:r w:rsidRPr="00F64C67">
        <w:rPr>
          <w:rFonts w:ascii="Times New Roman" w:hAnsi="Times New Roman"/>
          <w:noProof/>
          <w:sz w:val="24"/>
          <w:szCs w:val="24"/>
        </w:rPr>
        <w:t xml:space="preserve">, </w:t>
      </w:r>
      <w:r w:rsidRPr="00F64C67">
        <w:rPr>
          <w:rFonts w:ascii="Times New Roman" w:hAnsi="Times New Roman"/>
          <w:i/>
          <w:iCs/>
          <w:noProof/>
          <w:sz w:val="24"/>
          <w:szCs w:val="24"/>
        </w:rPr>
        <w:t>64</w:t>
      </w:r>
      <w:r w:rsidRPr="00F64C67">
        <w:rPr>
          <w:rFonts w:ascii="Times New Roman" w:hAnsi="Times New Roman"/>
          <w:noProof/>
          <w:sz w:val="24"/>
          <w:szCs w:val="24"/>
        </w:rPr>
        <w:t xml:space="preserve"> (1), 1–45 DOI: 10.1016/j.surfrep.2008.09.002.</w:t>
      </w:r>
    </w:p>
    <w:p w14:paraId="607C7099"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(34) </w:t>
      </w:r>
      <w:r w:rsidRPr="00F64C67">
        <w:rPr>
          <w:rFonts w:ascii="Times New Roman" w:hAnsi="Times New Roman"/>
          <w:noProof/>
          <w:sz w:val="24"/>
          <w:szCs w:val="24"/>
        </w:rPr>
        <w:tab/>
        <w:t xml:space="preserve">Kornicker, W. A.; Morse, J. W. Interactions of divalent cations with the surface of pyrite.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1991</w:t>
      </w:r>
      <w:r w:rsidRPr="00F64C67">
        <w:rPr>
          <w:rFonts w:ascii="Times New Roman" w:hAnsi="Times New Roman"/>
          <w:noProof/>
          <w:sz w:val="24"/>
          <w:szCs w:val="24"/>
        </w:rPr>
        <w:t xml:space="preserve">, </w:t>
      </w:r>
      <w:r w:rsidRPr="00F64C67">
        <w:rPr>
          <w:rFonts w:ascii="Times New Roman" w:hAnsi="Times New Roman"/>
          <w:i/>
          <w:iCs/>
          <w:noProof/>
          <w:sz w:val="24"/>
          <w:szCs w:val="24"/>
        </w:rPr>
        <w:t>55</w:t>
      </w:r>
      <w:r w:rsidRPr="00F64C67">
        <w:rPr>
          <w:rFonts w:ascii="Times New Roman" w:hAnsi="Times New Roman"/>
          <w:noProof/>
          <w:sz w:val="24"/>
          <w:szCs w:val="24"/>
        </w:rPr>
        <w:t xml:space="preserve"> (8), 2159–2171 DOI: 10.1016/0016-7037(91)90094-L.</w:t>
      </w:r>
    </w:p>
    <w:p w14:paraId="20F8958B"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(35) </w:t>
      </w:r>
      <w:r w:rsidRPr="00F64C67">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1994</w:t>
      </w:r>
      <w:r w:rsidRPr="00F64C67">
        <w:rPr>
          <w:rFonts w:ascii="Times New Roman" w:hAnsi="Times New Roman"/>
          <w:noProof/>
          <w:sz w:val="24"/>
          <w:szCs w:val="24"/>
        </w:rPr>
        <w:t xml:space="preserve">, </w:t>
      </w:r>
      <w:r w:rsidRPr="00F64C67">
        <w:rPr>
          <w:rFonts w:ascii="Times New Roman" w:hAnsi="Times New Roman"/>
          <w:i/>
          <w:iCs/>
          <w:noProof/>
          <w:sz w:val="24"/>
          <w:szCs w:val="24"/>
        </w:rPr>
        <w:t>58</w:t>
      </w:r>
      <w:r w:rsidRPr="00F64C67">
        <w:rPr>
          <w:rFonts w:ascii="Times New Roman" w:hAnsi="Times New Roman"/>
          <w:noProof/>
          <w:sz w:val="24"/>
          <w:szCs w:val="24"/>
        </w:rPr>
        <w:t xml:space="preserve"> (13), 2829–2843 DOI: 10.1016/0016-7037(94)90117-1.</w:t>
      </w:r>
    </w:p>
    <w:p w14:paraId="7B8DC7E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(36) </w:t>
      </w:r>
      <w:r w:rsidRPr="00F64C67">
        <w:rPr>
          <w:rFonts w:ascii="Times New Roman" w:hAnsi="Times New Roman"/>
          <w:noProof/>
          <w:sz w:val="24"/>
          <w:szCs w:val="24"/>
        </w:rPr>
        <w:tab/>
        <w:t xml:space="preserve">Naveau, A.; Monteil-Rivera, F.; Guillon, E.; Dumonceau, J. Interactions of aqueous selenium (-II) and (IV) with metallic sulfide surfaces.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2007</w:t>
      </w:r>
      <w:r w:rsidRPr="00F64C67">
        <w:rPr>
          <w:rFonts w:ascii="Times New Roman" w:hAnsi="Times New Roman"/>
          <w:noProof/>
          <w:sz w:val="24"/>
          <w:szCs w:val="24"/>
        </w:rPr>
        <w:t xml:space="preserve">, </w:t>
      </w:r>
      <w:r w:rsidRPr="00F64C67">
        <w:rPr>
          <w:rFonts w:ascii="Times New Roman" w:hAnsi="Times New Roman"/>
          <w:i/>
          <w:iCs/>
          <w:noProof/>
          <w:sz w:val="24"/>
          <w:szCs w:val="24"/>
        </w:rPr>
        <w:t>41</w:t>
      </w:r>
      <w:r w:rsidRPr="00F64C67">
        <w:rPr>
          <w:rFonts w:ascii="Times New Roman" w:hAnsi="Times New Roman"/>
          <w:noProof/>
          <w:sz w:val="24"/>
          <w:szCs w:val="24"/>
        </w:rPr>
        <w:t xml:space="preserve"> (15), 5376–5382 DOI: 10.1021/es0704481.</w:t>
      </w:r>
    </w:p>
    <w:p w14:paraId="093B54B9"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(37) </w:t>
      </w:r>
      <w:r w:rsidRPr="00F64C67">
        <w:rPr>
          <w:rFonts w:ascii="Times New Roman" w:hAnsi="Times New Roman"/>
          <w:noProof/>
          <w:sz w:val="24"/>
          <w:szCs w:val="24"/>
        </w:rPr>
        <w:tab/>
        <w:t xml:space="preserve">Das, D. K.; Pathak, P. N.; Kumar, S.; Manchanda, V. K. Sorption behavior of Am3+ on suspended pyrite. </w:t>
      </w:r>
      <w:r w:rsidRPr="00F64C67">
        <w:rPr>
          <w:rFonts w:ascii="Times New Roman" w:hAnsi="Times New Roman"/>
          <w:i/>
          <w:iCs/>
          <w:noProof/>
          <w:sz w:val="24"/>
          <w:szCs w:val="24"/>
        </w:rPr>
        <w:t>J. Radioanal. Nucl. Chem.</w:t>
      </w:r>
      <w:r w:rsidRPr="00F64C67">
        <w:rPr>
          <w:rFonts w:ascii="Times New Roman" w:hAnsi="Times New Roman"/>
          <w:noProof/>
          <w:sz w:val="24"/>
          <w:szCs w:val="24"/>
        </w:rPr>
        <w:t xml:space="preserve"> </w:t>
      </w:r>
      <w:r w:rsidRPr="00F64C67">
        <w:rPr>
          <w:rFonts w:ascii="Times New Roman" w:hAnsi="Times New Roman"/>
          <w:b/>
          <w:bCs/>
          <w:noProof/>
          <w:sz w:val="24"/>
          <w:szCs w:val="24"/>
        </w:rPr>
        <w:t>2009</w:t>
      </w:r>
      <w:r w:rsidRPr="00F64C67">
        <w:rPr>
          <w:rFonts w:ascii="Times New Roman" w:hAnsi="Times New Roman"/>
          <w:noProof/>
          <w:sz w:val="24"/>
          <w:szCs w:val="24"/>
        </w:rPr>
        <w:t xml:space="preserve">, </w:t>
      </w:r>
      <w:r w:rsidRPr="00F64C67">
        <w:rPr>
          <w:rFonts w:ascii="Times New Roman" w:hAnsi="Times New Roman"/>
          <w:i/>
          <w:iCs/>
          <w:noProof/>
          <w:sz w:val="24"/>
          <w:szCs w:val="24"/>
        </w:rPr>
        <w:t>281</w:t>
      </w:r>
      <w:r w:rsidRPr="00F64C67">
        <w:rPr>
          <w:rFonts w:ascii="Times New Roman" w:hAnsi="Times New Roman"/>
          <w:noProof/>
          <w:sz w:val="24"/>
          <w:szCs w:val="24"/>
        </w:rPr>
        <w:t xml:space="preserve"> (3), 449–455 DOI: 10.1007/s10967-009-0030-x.</w:t>
      </w:r>
    </w:p>
    <w:p w14:paraId="442DE24C"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(38) </w:t>
      </w:r>
      <w:r w:rsidRPr="00F64C67">
        <w:rPr>
          <w:rFonts w:ascii="Times New Roman" w:hAnsi="Times New Roman"/>
          <w:noProof/>
          <w:sz w:val="24"/>
          <w:szCs w:val="24"/>
        </w:rPr>
        <w:tab/>
        <w:t xml:space="preserve">Warner, N. R.; Kresse, T. M.; Hays, P. D.; Down, A.; Karr, J. D.; Jackson, R. B.; Vengosh, A. Geochemical and isotopic variations in shallow groundwater in areas of the Fayetteville Shale development, north-central Arkansas. </w:t>
      </w:r>
      <w:r w:rsidRPr="00F64C67">
        <w:rPr>
          <w:rFonts w:ascii="Times New Roman" w:hAnsi="Times New Roman"/>
          <w:i/>
          <w:iCs/>
          <w:noProof/>
          <w:sz w:val="24"/>
          <w:szCs w:val="24"/>
        </w:rPr>
        <w:t>Appl. Geochemistry</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 xml:space="preserve">, </w:t>
      </w:r>
      <w:r w:rsidRPr="00F64C67">
        <w:rPr>
          <w:rFonts w:ascii="Times New Roman" w:hAnsi="Times New Roman"/>
          <w:i/>
          <w:iCs/>
          <w:noProof/>
          <w:sz w:val="24"/>
          <w:szCs w:val="24"/>
        </w:rPr>
        <w:t>35</w:t>
      </w:r>
      <w:r w:rsidRPr="00F64C67">
        <w:rPr>
          <w:rFonts w:ascii="Times New Roman" w:hAnsi="Times New Roman"/>
          <w:noProof/>
          <w:sz w:val="24"/>
          <w:szCs w:val="24"/>
        </w:rPr>
        <w:t>, 207–220 DOI: 10.1016/j.apgeochem.2013.04.013.</w:t>
      </w:r>
    </w:p>
    <w:p w14:paraId="2F4F5414"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(39) </w:t>
      </w:r>
      <w:r w:rsidRPr="00F64C67">
        <w:rPr>
          <w:rFonts w:ascii="Times New Roman" w:hAnsi="Times New Roman"/>
          <w:noProof/>
          <w:sz w:val="24"/>
          <w:szCs w:val="24"/>
        </w:rPr>
        <w:tab/>
        <w:t xml:space="preserve">Lauer, N.; Vengosh, A. Age Dating Oil and Gas Wastewater Spills Using Radium Isotopes and Their Decay Products in Impacted Soil and Sediment. </w:t>
      </w:r>
      <w:r w:rsidRPr="00F64C67">
        <w:rPr>
          <w:rFonts w:ascii="Times New Roman" w:hAnsi="Times New Roman"/>
          <w:i/>
          <w:iCs/>
          <w:noProof/>
          <w:sz w:val="24"/>
          <w:szCs w:val="24"/>
        </w:rPr>
        <w:t>Environ. Sci. Technol. Lett.</w:t>
      </w:r>
      <w:r w:rsidRPr="00F64C67">
        <w:rPr>
          <w:rFonts w:ascii="Times New Roman" w:hAnsi="Times New Roman"/>
          <w:noProof/>
          <w:sz w:val="24"/>
          <w:szCs w:val="24"/>
        </w:rPr>
        <w:t xml:space="preserve"> </w:t>
      </w:r>
      <w:r w:rsidRPr="00F64C67">
        <w:rPr>
          <w:rFonts w:ascii="Times New Roman" w:hAnsi="Times New Roman"/>
          <w:b/>
          <w:bCs/>
          <w:noProof/>
          <w:sz w:val="24"/>
          <w:szCs w:val="24"/>
        </w:rPr>
        <w:t>2016</w:t>
      </w:r>
      <w:r w:rsidRPr="00F64C67">
        <w:rPr>
          <w:rFonts w:ascii="Times New Roman" w:hAnsi="Times New Roman"/>
          <w:noProof/>
          <w:sz w:val="24"/>
          <w:szCs w:val="24"/>
        </w:rPr>
        <w:t xml:space="preserve">, </w:t>
      </w:r>
      <w:r w:rsidRPr="00F64C67">
        <w:rPr>
          <w:rFonts w:ascii="Times New Roman" w:hAnsi="Times New Roman"/>
          <w:i/>
          <w:iCs/>
          <w:noProof/>
          <w:sz w:val="24"/>
          <w:szCs w:val="24"/>
        </w:rPr>
        <w:t>3</w:t>
      </w:r>
      <w:r w:rsidRPr="00F64C67">
        <w:rPr>
          <w:rFonts w:ascii="Times New Roman" w:hAnsi="Times New Roman"/>
          <w:noProof/>
          <w:sz w:val="24"/>
          <w:szCs w:val="24"/>
        </w:rPr>
        <w:t xml:space="preserve"> (5), 205–209 DOI: 10.1021/acs.estlett.6b00118.</w:t>
      </w:r>
    </w:p>
    <w:p w14:paraId="11594E46"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(40) </w:t>
      </w:r>
      <w:r w:rsidRPr="00F64C67">
        <w:rPr>
          <w:rFonts w:ascii="Times New Roman" w:hAnsi="Times New Roman"/>
          <w:noProof/>
          <w:sz w:val="24"/>
          <w:szCs w:val="24"/>
        </w:rPr>
        <w:tab/>
        <w:t xml:space="preserve">Hughes, A. L. H.; Wilson, A. M.; Moore, W. S. Groundwater transport and radium variability in coastal porewaters. </w:t>
      </w:r>
      <w:r w:rsidRPr="00F64C67">
        <w:rPr>
          <w:rFonts w:ascii="Times New Roman" w:hAnsi="Times New Roman"/>
          <w:i/>
          <w:iCs/>
          <w:noProof/>
          <w:sz w:val="24"/>
          <w:szCs w:val="24"/>
        </w:rPr>
        <w:t>Estuar. Coast. Shelf Sci.</w:t>
      </w:r>
      <w:r w:rsidRPr="00F64C67">
        <w:rPr>
          <w:rFonts w:ascii="Times New Roman" w:hAnsi="Times New Roman"/>
          <w:noProof/>
          <w:sz w:val="24"/>
          <w:szCs w:val="24"/>
        </w:rPr>
        <w:t xml:space="preserve"> </w:t>
      </w:r>
      <w:r w:rsidRPr="00F64C67">
        <w:rPr>
          <w:rFonts w:ascii="Times New Roman" w:hAnsi="Times New Roman"/>
          <w:b/>
          <w:bCs/>
          <w:noProof/>
          <w:sz w:val="24"/>
          <w:szCs w:val="24"/>
        </w:rPr>
        <w:t>2015</w:t>
      </w:r>
      <w:r w:rsidRPr="00F64C67">
        <w:rPr>
          <w:rFonts w:ascii="Times New Roman" w:hAnsi="Times New Roman"/>
          <w:noProof/>
          <w:sz w:val="24"/>
          <w:szCs w:val="24"/>
        </w:rPr>
        <w:t xml:space="preserve">, </w:t>
      </w:r>
      <w:r w:rsidRPr="00F64C67">
        <w:rPr>
          <w:rFonts w:ascii="Times New Roman" w:hAnsi="Times New Roman"/>
          <w:i/>
          <w:iCs/>
          <w:noProof/>
          <w:sz w:val="24"/>
          <w:szCs w:val="24"/>
        </w:rPr>
        <w:t>164</w:t>
      </w:r>
      <w:r w:rsidRPr="00F64C67">
        <w:rPr>
          <w:rFonts w:ascii="Times New Roman" w:hAnsi="Times New Roman"/>
          <w:noProof/>
          <w:sz w:val="24"/>
          <w:szCs w:val="24"/>
        </w:rPr>
        <w:t>, 94–104 DOI: 10.1016/j.ecss.2015.06.005.</w:t>
      </w:r>
    </w:p>
    <w:p w14:paraId="2A1C8017"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lastRenderedPageBreak/>
        <w:t xml:space="preserve">(41) </w:t>
      </w:r>
      <w:r w:rsidRPr="00F64C67">
        <w:rPr>
          <w:rFonts w:ascii="Times New Roman" w:hAnsi="Times New Roman"/>
          <w:noProof/>
          <w:sz w:val="24"/>
          <w:szCs w:val="24"/>
        </w:rPr>
        <w:tab/>
        <w:t xml:space="preserve">Gonneea, M. E.; Mulligan, A. E.; Charette, M. A. Seasonal cycles in radium and barium within a subterranean estuary: Implications for groundwater derived chemical fluxes to surface waters.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 xml:space="preserve">, </w:t>
      </w:r>
      <w:r w:rsidRPr="00F64C67">
        <w:rPr>
          <w:rFonts w:ascii="Times New Roman" w:hAnsi="Times New Roman"/>
          <w:i/>
          <w:iCs/>
          <w:noProof/>
          <w:sz w:val="24"/>
          <w:szCs w:val="24"/>
        </w:rPr>
        <w:t>119</w:t>
      </w:r>
      <w:r w:rsidRPr="00F64C67">
        <w:rPr>
          <w:rFonts w:ascii="Times New Roman" w:hAnsi="Times New Roman"/>
          <w:noProof/>
          <w:sz w:val="24"/>
          <w:szCs w:val="24"/>
        </w:rPr>
        <w:t>, 164–177 DOI: 10.1016/j.gca.2013.05.034.</w:t>
      </w:r>
    </w:p>
    <w:p w14:paraId="226AAFB9"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(42) </w:t>
      </w:r>
      <w:r w:rsidRPr="00F64C67">
        <w:rPr>
          <w:rFonts w:ascii="Times New Roman" w:hAnsi="Times New Roman"/>
          <w:noProof/>
          <w:sz w:val="24"/>
          <w:szCs w:val="24"/>
        </w:rPr>
        <w:tab/>
        <w:t xml:space="preserve">Burnett, B.; Chanton, J.; Christoff, J.; Kontar, E.; Krupa, S.; Lambert, M.; Moore, W.; O’Rourke, D.; Paulsen, R.; Smith, C.; et al. Assessing methodologies for measuring groundwater discharge to the ocean. </w:t>
      </w:r>
      <w:r w:rsidRPr="00F64C67">
        <w:rPr>
          <w:rFonts w:ascii="Times New Roman" w:hAnsi="Times New Roman"/>
          <w:i/>
          <w:iCs/>
          <w:noProof/>
          <w:sz w:val="24"/>
          <w:szCs w:val="24"/>
        </w:rPr>
        <w:t>Eos, Trans. Am. Geophys. Union</w:t>
      </w:r>
      <w:r w:rsidRPr="00F64C67">
        <w:rPr>
          <w:rFonts w:ascii="Times New Roman" w:hAnsi="Times New Roman"/>
          <w:noProof/>
          <w:sz w:val="24"/>
          <w:szCs w:val="24"/>
        </w:rPr>
        <w:t xml:space="preserve"> </w:t>
      </w:r>
      <w:r w:rsidRPr="00F64C67">
        <w:rPr>
          <w:rFonts w:ascii="Times New Roman" w:hAnsi="Times New Roman"/>
          <w:b/>
          <w:bCs/>
          <w:noProof/>
          <w:sz w:val="24"/>
          <w:szCs w:val="24"/>
        </w:rPr>
        <w:t>2002</w:t>
      </w:r>
      <w:r w:rsidRPr="00F64C67">
        <w:rPr>
          <w:rFonts w:ascii="Times New Roman" w:hAnsi="Times New Roman"/>
          <w:noProof/>
          <w:sz w:val="24"/>
          <w:szCs w:val="24"/>
        </w:rPr>
        <w:t xml:space="preserve">, </w:t>
      </w:r>
      <w:r w:rsidRPr="00F64C67">
        <w:rPr>
          <w:rFonts w:ascii="Times New Roman" w:hAnsi="Times New Roman"/>
          <w:i/>
          <w:iCs/>
          <w:noProof/>
          <w:sz w:val="24"/>
          <w:szCs w:val="24"/>
        </w:rPr>
        <w:t>83</w:t>
      </w:r>
      <w:r w:rsidRPr="00F64C67">
        <w:rPr>
          <w:rFonts w:ascii="Times New Roman" w:hAnsi="Times New Roman"/>
          <w:noProof/>
          <w:sz w:val="24"/>
          <w:szCs w:val="24"/>
        </w:rPr>
        <w:t xml:space="preserve"> (11), 117 DOI: 10.1029/2002EO000069.</w:t>
      </w:r>
    </w:p>
    <w:p w14:paraId="71E41CF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(43) </w:t>
      </w:r>
      <w:r w:rsidRPr="00F64C67">
        <w:rPr>
          <w:rFonts w:ascii="Times New Roman" w:hAnsi="Times New Roman"/>
          <w:noProof/>
          <w:sz w:val="24"/>
          <w:szCs w:val="24"/>
        </w:rPr>
        <w:tab/>
        <w:t xml:space="preserve">Charette, M. a.; Sholkovitz, E. R.; Hansel, C. M. Trace element cycling in a subterranean estuary: Part 1. Geochemistry of the permeable sediments.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2005</w:t>
      </w:r>
      <w:r w:rsidRPr="00F64C67">
        <w:rPr>
          <w:rFonts w:ascii="Times New Roman" w:hAnsi="Times New Roman"/>
          <w:noProof/>
          <w:sz w:val="24"/>
          <w:szCs w:val="24"/>
        </w:rPr>
        <w:t xml:space="preserve">, </w:t>
      </w:r>
      <w:r w:rsidRPr="00F64C67">
        <w:rPr>
          <w:rFonts w:ascii="Times New Roman" w:hAnsi="Times New Roman"/>
          <w:i/>
          <w:iCs/>
          <w:noProof/>
          <w:sz w:val="24"/>
          <w:szCs w:val="24"/>
        </w:rPr>
        <w:t>69</w:t>
      </w:r>
      <w:r w:rsidRPr="00F64C67">
        <w:rPr>
          <w:rFonts w:ascii="Times New Roman" w:hAnsi="Times New Roman"/>
          <w:noProof/>
          <w:sz w:val="24"/>
          <w:szCs w:val="24"/>
        </w:rPr>
        <w:t xml:space="preserve"> (8), 2095–2109 DOI: 10.1016/j.gca.2004.10.024.</w:t>
      </w:r>
    </w:p>
    <w:p w14:paraId="57389BAE"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(44) </w:t>
      </w:r>
      <w:r w:rsidRPr="00F64C67">
        <w:rPr>
          <w:rFonts w:ascii="Times New Roman" w:hAnsi="Times New Roman"/>
          <w:noProof/>
          <w:sz w:val="24"/>
          <w:szCs w:val="24"/>
        </w:rPr>
        <w:tab/>
        <w:t xml:space="preserve">Hansel, C. M.; Wielinga, B. W.; Fendorf, S. Structural and compositional evolution of Cr/Fe solids after indirect chromate reduction by dissimilatory iron-reducing bacteria.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2003</w:t>
      </w:r>
      <w:r w:rsidRPr="00F64C67">
        <w:rPr>
          <w:rFonts w:ascii="Times New Roman" w:hAnsi="Times New Roman"/>
          <w:noProof/>
          <w:sz w:val="24"/>
          <w:szCs w:val="24"/>
        </w:rPr>
        <w:t xml:space="preserve">, </w:t>
      </w:r>
      <w:r w:rsidRPr="00F64C67">
        <w:rPr>
          <w:rFonts w:ascii="Times New Roman" w:hAnsi="Times New Roman"/>
          <w:i/>
          <w:iCs/>
          <w:noProof/>
          <w:sz w:val="24"/>
          <w:szCs w:val="24"/>
        </w:rPr>
        <w:t>67</w:t>
      </w:r>
      <w:r w:rsidRPr="00F64C67">
        <w:rPr>
          <w:rFonts w:ascii="Times New Roman" w:hAnsi="Times New Roman"/>
          <w:noProof/>
          <w:sz w:val="24"/>
          <w:szCs w:val="24"/>
        </w:rPr>
        <w:t xml:space="preserve"> (3), 401–412 DOI: 10.1016/S0016-7037(02)01081-5.</w:t>
      </w:r>
    </w:p>
    <w:p w14:paraId="31B93B9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(45) </w:t>
      </w:r>
      <w:r w:rsidRPr="00F64C67">
        <w:rPr>
          <w:rFonts w:ascii="Times New Roman" w:hAnsi="Times New Roman"/>
          <w:noProof/>
          <w:sz w:val="24"/>
          <w:szCs w:val="24"/>
        </w:rPr>
        <w:tab/>
        <w:t xml:space="preserve">Nico, P. S.; Stewart, B. D.; Fendorf, S. Incorporation of oxidized uranium into Fe (Hydr)oxides during Fe(II) catalyzed remineralization.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2009</w:t>
      </w:r>
      <w:r w:rsidRPr="00F64C67">
        <w:rPr>
          <w:rFonts w:ascii="Times New Roman" w:hAnsi="Times New Roman"/>
          <w:noProof/>
          <w:sz w:val="24"/>
          <w:szCs w:val="24"/>
        </w:rPr>
        <w:t xml:space="preserve">, </w:t>
      </w:r>
      <w:r w:rsidRPr="00F64C67">
        <w:rPr>
          <w:rFonts w:ascii="Times New Roman" w:hAnsi="Times New Roman"/>
          <w:i/>
          <w:iCs/>
          <w:noProof/>
          <w:sz w:val="24"/>
          <w:szCs w:val="24"/>
        </w:rPr>
        <w:t>43</w:t>
      </w:r>
      <w:r w:rsidRPr="00F64C67">
        <w:rPr>
          <w:rFonts w:ascii="Times New Roman" w:hAnsi="Times New Roman"/>
          <w:noProof/>
          <w:sz w:val="24"/>
          <w:szCs w:val="24"/>
        </w:rPr>
        <w:t xml:space="preserve"> (19), 7391–7396 DOI: 10.1021/es900515q.</w:t>
      </w:r>
    </w:p>
    <w:p w14:paraId="2A30512C"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(46) </w:t>
      </w:r>
      <w:r w:rsidRPr="00F64C67">
        <w:rPr>
          <w:rFonts w:ascii="Times New Roman" w:hAnsi="Times New Roman"/>
          <w:noProof/>
          <w:sz w:val="24"/>
          <w:szCs w:val="24"/>
        </w:rPr>
        <w:tab/>
        <w:t xml:space="preserve">Christiansen, B. C.; Dideriksen, K.; Katz, A.; Nedel, S.; Bovet, N.; Sørensen, H. O.; Frandsen, C.; Gundlach, C.; Andersson, M. P.; Stipp, S. L. S. Incorporation of monovalent cations in sulfate green rust. </w:t>
      </w:r>
      <w:r w:rsidRPr="00F64C67">
        <w:rPr>
          <w:rFonts w:ascii="Times New Roman" w:hAnsi="Times New Roman"/>
          <w:i/>
          <w:iCs/>
          <w:noProof/>
          <w:sz w:val="24"/>
          <w:szCs w:val="24"/>
        </w:rPr>
        <w:t>Inorg. Chem.</w:t>
      </w:r>
      <w:r w:rsidRPr="00F64C67">
        <w:rPr>
          <w:rFonts w:ascii="Times New Roman" w:hAnsi="Times New Roman"/>
          <w:noProof/>
          <w:sz w:val="24"/>
          <w:szCs w:val="24"/>
        </w:rPr>
        <w:t xml:space="preserve"> </w:t>
      </w:r>
      <w:r w:rsidRPr="00F64C67">
        <w:rPr>
          <w:rFonts w:ascii="Times New Roman" w:hAnsi="Times New Roman"/>
          <w:b/>
          <w:bCs/>
          <w:noProof/>
          <w:sz w:val="24"/>
          <w:szCs w:val="24"/>
        </w:rPr>
        <w:t>2014</w:t>
      </w:r>
      <w:r w:rsidRPr="00F64C67">
        <w:rPr>
          <w:rFonts w:ascii="Times New Roman" w:hAnsi="Times New Roman"/>
          <w:noProof/>
          <w:sz w:val="24"/>
          <w:szCs w:val="24"/>
        </w:rPr>
        <w:t xml:space="preserve">, </w:t>
      </w:r>
      <w:r w:rsidRPr="00F64C67">
        <w:rPr>
          <w:rFonts w:ascii="Times New Roman" w:hAnsi="Times New Roman"/>
          <w:i/>
          <w:iCs/>
          <w:noProof/>
          <w:sz w:val="24"/>
          <w:szCs w:val="24"/>
        </w:rPr>
        <w:t>53</w:t>
      </w:r>
      <w:r w:rsidRPr="00F64C67">
        <w:rPr>
          <w:rFonts w:ascii="Times New Roman" w:hAnsi="Times New Roman"/>
          <w:noProof/>
          <w:sz w:val="24"/>
          <w:szCs w:val="24"/>
        </w:rPr>
        <w:t xml:space="preserve"> (17), 8887–8894 DOI: 10.1021/ic500495a.</w:t>
      </w:r>
    </w:p>
    <w:p w14:paraId="1AA6D0BD"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(47) </w:t>
      </w:r>
      <w:r w:rsidRPr="00F64C67">
        <w:rPr>
          <w:rFonts w:ascii="Times New Roman" w:hAnsi="Times New Roman"/>
          <w:noProof/>
          <w:sz w:val="24"/>
          <w:szCs w:val="24"/>
        </w:rPr>
        <w:tab/>
        <w:t xml:space="preserve">Webb, S. M.; Fuller, C. C.; Tebo, B. M.; Bargar, J. R. Determination of uranyl incorporation into biogenic manganese oxides using X-ray absorption spectroscopy and scattering.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2006</w:t>
      </w:r>
      <w:r w:rsidRPr="00F64C67">
        <w:rPr>
          <w:rFonts w:ascii="Times New Roman" w:hAnsi="Times New Roman"/>
          <w:noProof/>
          <w:sz w:val="24"/>
          <w:szCs w:val="24"/>
        </w:rPr>
        <w:t xml:space="preserve">, </w:t>
      </w:r>
      <w:r w:rsidRPr="00F64C67">
        <w:rPr>
          <w:rFonts w:ascii="Times New Roman" w:hAnsi="Times New Roman"/>
          <w:i/>
          <w:iCs/>
          <w:noProof/>
          <w:sz w:val="24"/>
          <w:szCs w:val="24"/>
        </w:rPr>
        <w:t>40</w:t>
      </w:r>
      <w:r w:rsidRPr="00F64C67">
        <w:rPr>
          <w:rFonts w:ascii="Times New Roman" w:hAnsi="Times New Roman"/>
          <w:noProof/>
          <w:sz w:val="24"/>
          <w:szCs w:val="24"/>
        </w:rPr>
        <w:t xml:space="preserve"> (3), 771–777 DOI: 10.1021/es051679f.</w:t>
      </w:r>
    </w:p>
    <w:p w14:paraId="0CA2AEA4"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(48) </w:t>
      </w:r>
      <w:r w:rsidRPr="00F64C67">
        <w:rPr>
          <w:rFonts w:ascii="Times New Roman" w:hAnsi="Times New Roman"/>
          <w:noProof/>
          <w:sz w:val="24"/>
          <w:szCs w:val="24"/>
        </w:rPr>
        <w:tab/>
        <w:t xml:space="preserve">Zachara, J. M.; Smith, S. C.; Liu, C.; McKinley, J. P.; Serne, R. J.; Gassman, P. L.; Achara, J. O. H. N. M. Z.; Mith, S. T. C. S.; Iu, C. H. L.; Inley, J. A. P. M. C. K.; et al. Sorption of Cs+ to micaceous subsurface sediments from the Hanford site, USA. </w:t>
      </w:r>
      <w:r w:rsidRPr="00F64C67">
        <w:rPr>
          <w:rFonts w:ascii="Times New Roman" w:hAnsi="Times New Roman"/>
          <w:i/>
          <w:iCs/>
          <w:noProof/>
          <w:sz w:val="24"/>
          <w:szCs w:val="24"/>
        </w:rPr>
        <w:t>Geochim. Cosmochim. Acta</w:t>
      </w:r>
      <w:r w:rsidRPr="00F64C67">
        <w:rPr>
          <w:rFonts w:ascii="Times New Roman" w:hAnsi="Times New Roman"/>
          <w:noProof/>
          <w:sz w:val="24"/>
          <w:szCs w:val="24"/>
        </w:rPr>
        <w:t xml:space="preserve"> </w:t>
      </w:r>
      <w:r w:rsidRPr="00F64C67">
        <w:rPr>
          <w:rFonts w:ascii="Times New Roman" w:hAnsi="Times New Roman"/>
          <w:b/>
          <w:bCs/>
          <w:noProof/>
          <w:sz w:val="24"/>
          <w:szCs w:val="24"/>
        </w:rPr>
        <w:t>2002</w:t>
      </w:r>
      <w:r w:rsidRPr="00F64C67">
        <w:rPr>
          <w:rFonts w:ascii="Times New Roman" w:hAnsi="Times New Roman"/>
          <w:noProof/>
          <w:sz w:val="24"/>
          <w:szCs w:val="24"/>
        </w:rPr>
        <w:t xml:space="preserve">, </w:t>
      </w:r>
      <w:r w:rsidRPr="00F64C67">
        <w:rPr>
          <w:rFonts w:ascii="Times New Roman" w:hAnsi="Times New Roman"/>
          <w:i/>
          <w:iCs/>
          <w:noProof/>
          <w:sz w:val="24"/>
          <w:szCs w:val="24"/>
        </w:rPr>
        <w:t>66</w:t>
      </w:r>
      <w:r w:rsidRPr="00F64C67">
        <w:rPr>
          <w:rFonts w:ascii="Times New Roman" w:hAnsi="Times New Roman"/>
          <w:noProof/>
          <w:sz w:val="24"/>
          <w:szCs w:val="24"/>
        </w:rPr>
        <w:t xml:space="preserve"> (2), 193–211 DOI: 10.1016/S0016-7037(01)00759-1.</w:t>
      </w:r>
    </w:p>
    <w:p w14:paraId="58128419"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(49) </w:t>
      </w:r>
      <w:r w:rsidRPr="00F64C67">
        <w:rPr>
          <w:rFonts w:ascii="Times New Roman" w:hAnsi="Times New Roman"/>
          <w:noProof/>
          <w:sz w:val="24"/>
          <w:szCs w:val="24"/>
        </w:rPr>
        <w:tab/>
        <w:t xml:space="preserve">Kondash, A. J.; Warner, N. R.; Lahav, O.; Vengosh, A. Radium and barium removal through blending hydraulic fracturing fluids with acid mine drainage.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2014</w:t>
      </w:r>
      <w:r w:rsidRPr="00F64C67">
        <w:rPr>
          <w:rFonts w:ascii="Times New Roman" w:hAnsi="Times New Roman"/>
          <w:noProof/>
          <w:sz w:val="24"/>
          <w:szCs w:val="24"/>
        </w:rPr>
        <w:t xml:space="preserve">, </w:t>
      </w:r>
      <w:r w:rsidRPr="00F64C67">
        <w:rPr>
          <w:rFonts w:ascii="Times New Roman" w:hAnsi="Times New Roman"/>
          <w:i/>
          <w:iCs/>
          <w:noProof/>
          <w:sz w:val="24"/>
          <w:szCs w:val="24"/>
        </w:rPr>
        <w:t>48</w:t>
      </w:r>
      <w:r w:rsidRPr="00F64C67">
        <w:rPr>
          <w:rFonts w:ascii="Times New Roman" w:hAnsi="Times New Roman"/>
          <w:noProof/>
          <w:sz w:val="24"/>
          <w:szCs w:val="24"/>
        </w:rPr>
        <w:t xml:space="preserve"> (2), 1334–1342 DOI: 10.1021/es403852h.</w:t>
      </w:r>
    </w:p>
    <w:p w14:paraId="5962879A"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(50) </w:t>
      </w:r>
      <w:r w:rsidRPr="00F64C67">
        <w:rPr>
          <w:rFonts w:ascii="Times New Roman" w:hAnsi="Times New Roman"/>
          <w:noProof/>
          <w:sz w:val="24"/>
          <w:szCs w:val="24"/>
        </w:rPr>
        <w:tab/>
        <w:t xml:space="preserve">Vengosh, A.; Jackson, R. B.; Warner, N.; Darrah, T. H.; Kondash, A. A Critical Review of the Risks to Water Resources from Unconventional Shale Gas Development and Hydraulic Fracturing in the United States.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2014</w:t>
      </w:r>
      <w:r w:rsidRPr="00F64C67">
        <w:rPr>
          <w:rFonts w:ascii="Times New Roman" w:hAnsi="Times New Roman"/>
          <w:noProof/>
          <w:sz w:val="24"/>
          <w:szCs w:val="24"/>
        </w:rPr>
        <w:t xml:space="preserve">, </w:t>
      </w:r>
      <w:r w:rsidRPr="00F64C67">
        <w:rPr>
          <w:rFonts w:ascii="Times New Roman" w:hAnsi="Times New Roman"/>
          <w:i/>
          <w:iCs/>
          <w:noProof/>
          <w:sz w:val="24"/>
          <w:szCs w:val="24"/>
        </w:rPr>
        <w:t>48</w:t>
      </w:r>
      <w:r w:rsidRPr="00F64C67">
        <w:rPr>
          <w:rFonts w:ascii="Times New Roman" w:hAnsi="Times New Roman"/>
          <w:noProof/>
          <w:sz w:val="24"/>
          <w:szCs w:val="24"/>
        </w:rPr>
        <w:t xml:space="preserve"> (15), 8334–8348 DOI: 10.1021/es405118y.</w:t>
      </w:r>
    </w:p>
    <w:p w14:paraId="33F8F497"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szCs w:val="24"/>
        </w:rPr>
      </w:pPr>
      <w:r w:rsidRPr="00F64C67">
        <w:rPr>
          <w:rFonts w:ascii="Times New Roman" w:hAnsi="Times New Roman"/>
          <w:noProof/>
          <w:sz w:val="24"/>
          <w:szCs w:val="24"/>
        </w:rPr>
        <w:t xml:space="preserve">(51) </w:t>
      </w:r>
      <w:r w:rsidRPr="00F64C67">
        <w:rPr>
          <w:rFonts w:ascii="Times New Roman" w:hAnsi="Times New Roman"/>
          <w:noProof/>
          <w:sz w:val="24"/>
          <w:szCs w:val="24"/>
        </w:rPr>
        <w:tab/>
        <w:t xml:space="preserve">Rowan, E. L.; Engle, M. A.; Kirby, C. S.; Kraemer, T. F. </w:t>
      </w:r>
      <w:r w:rsidRPr="00F64C67">
        <w:rPr>
          <w:rFonts w:ascii="Times New Roman" w:hAnsi="Times New Roman"/>
          <w:i/>
          <w:iCs/>
          <w:noProof/>
          <w:sz w:val="24"/>
          <w:szCs w:val="24"/>
        </w:rPr>
        <w:t>Radium Content of Oil- and Gas-Field Produced Waters in the Northern Appalachian Basin (USA):</w:t>
      </w:r>
      <w:r w:rsidRPr="00F64C67">
        <w:rPr>
          <w:rFonts w:ascii="Times New Roman" w:hAnsi="Times New Roman"/>
          <w:noProof/>
          <w:sz w:val="24"/>
          <w:szCs w:val="24"/>
        </w:rPr>
        <w:t>; 2011.</w:t>
      </w:r>
    </w:p>
    <w:p w14:paraId="70CC0FEE" w14:textId="77777777" w:rsidR="00F64C67" w:rsidRPr="00F64C67" w:rsidRDefault="00F64C67" w:rsidP="00F64C67">
      <w:pPr>
        <w:widowControl w:val="0"/>
        <w:autoSpaceDE w:val="0"/>
        <w:autoSpaceDN w:val="0"/>
        <w:adjustRightInd w:val="0"/>
        <w:spacing w:line="240" w:lineRule="auto"/>
        <w:ind w:left="640" w:hanging="640"/>
        <w:rPr>
          <w:rFonts w:ascii="Times New Roman" w:hAnsi="Times New Roman"/>
          <w:noProof/>
          <w:sz w:val="24"/>
        </w:rPr>
      </w:pPr>
      <w:r w:rsidRPr="00F64C67">
        <w:rPr>
          <w:rFonts w:ascii="Times New Roman" w:hAnsi="Times New Roman"/>
          <w:noProof/>
          <w:sz w:val="24"/>
          <w:szCs w:val="24"/>
        </w:rPr>
        <w:t xml:space="preserve">(52) </w:t>
      </w:r>
      <w:r w:rsidRPr="00F64C67">
        <w:rPr>
          <w:rFonts w:ascii="Times New Roman" w:hAnsi="Times New Roman"/>
          <w:noProof/>
          <w:sz w:val="24"/>
          <w:szCs w:val="24"/>
        </w:rPr>
        <w:tab/>
        <w:t xml:space="preserve">Warner, N. R.; Christie, C. a.; Jackson, R. B.; Vengosh, A. Impacts of shale gas </w:t>
      </w:r>
      <w:r w:rsidRPr="00F64C67">
        <w:rPr>
          <w:rFonts w:ascii="Times New Roman" w:hAnsi="Times New Roman"/>
          <w:noProof/>
          <w:sz w:val="24"/>
          <w:szCs w:val="24"/>
        </w:rPr>
        <w:lastRenderedPageBreak/>
        <w:t xml:space="preserve">wastewater disposal on water quality in Western Pennsylvania. </w:t>
      </w:r>
      <w:r w:rsidRPr="00F64C67">
        <w:rPr>
          <w:rFonts w:ascii="Times New Roman" w:hAnsi="Times New Roman"/>
          <w:i/>
          <w:iCs/>
          <w:noProof/>
          <w:sz w:val="24"/>
          <w:szCs w:val="24"/>
        </w:rPr>
        <w:t>Environ. Sci. Technol.</w:t>
      </w:r>
      <w:r w:rsidRPr="00F64C67">
        <w:rPr>
          <w:rFonts w:ascii="Times New Roman" w:hAnsi="Times New Roman"/>
          <w:noProof/>
          <w:sz w:val="24"/>
          <w:szCs w:val="24"/>
        </w:rPr>
        <w:t xml:space="preserve"> </w:t>
      </w:r>
      <w:r w:rsidRPr="00F64C67">
        <w:rPr>
          <w:rFonts w:ascii="Times New Roman" w:hAnsi="Times New Roman"/>
          <w:b/>
          <w:bCs/>
          <w:noProof/>
          <w:sz w:val="24"/>
          <w:szCs w:val="24"/>
        </w:rPr>
        <w:t>2013</w:t>
      </w:r>
      <w:r w:rsidRPr="00F64C67">
        <w:rPr>
          <w:rFonts w:ascii="Times New Roman" w:hAnsi="Times New Roman"/>
          <w:noProof/>
          <w:sz w:val="24"/>
          <w:szCs w:val="24"/>
        </w:rPr>
        <w:t xml:space="preserve">, </w:t>
      </w:r>
      <w:r w:rsidRPr="00F64C67">
        <w:rPr>
          <w:rFonts w:ascii="Times New Roman" w:hAnsi="Times New Roman"/>
          <w:i/>
          <w:iCs/>
          <w:noProof/>
          <w:sz w:val="24"/>
          <w:szCs w:val="24"/>
        </w:rPr>
        <w:t>47</w:t>
      </w:r>
      <w:r w:rsidRPr="00F64C67">
        <w:rPr>
          <w:rFonts w:ascii="Times New Roman" w:hAnsi="Times New Roman"/>
          <w:noProof/>
          <w:sz w:val="24"/>
          <w:szCs w:val="24"/>
        </w:rPr>
        <w:t>, 11849–11857 DOI: 10.1021/es402165b.</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5" w:author="Michael Chen" w:date="2017-12-11T14:36:00Z" w:initials="MC">
    <w:p w14:paraId="400571E7" w14:textId="402AC9C2" w:rsidR="00F64C67" w:rsidRDefault="00F64C67">
      <w:pPr>
        <w:pStyle w:val="CommentText"/>
      </w:pPr>
      <w:r>
        <w:rPr>
          <w:rStyle w:val="CommentReference"/>
        </w:rPr>
        <w:annotationRef/>
      </w:r>
      <w:r>
        <w:t xml:space="preserve">I think we want to be careful saying that montmorillonite </w:t>
      </w:r>
      <w:proofErr w:type="spellStart"/>
      <w:r>
        <w:t>sorbed</w:t>
      </w:r>
      <w:proofErr w:type="spellEnd"/>
      <w:r>
        <w:t xml:space="preserve"> more than ferrihydrite, as that was only true for single cation solutions, and was the opposite in the mixed cation solutions</w:t>
      </w:r>
      <w:bookmarkStart w:id="265" w:name="_GoBack"/>
      <w:bookmarkEnd w:id="265"/>
    </w:p>
  </w:comment>
  <w:comment w:id="328" w:author="Microsoft Office User" w:date="2017-12-11T09:19:00Z" w:initials="Office">
    <w:p w14:paraId="522010FB" w14:textId="0CFBB3BC" w:rsidR="00C826FC" w:rsidRDefault="00C826FC">
      <w:pPr>
        <w:pStyle w:val="CommentText"/>
      </w:pPr>
      <w:r>
        <w:rPr>
          <w:rStyle w:val="CommentReference"/>
        </w:rPr>
        <w:annotationRef/>
      </w:r>
      <w:r>
        <w:t xml:space="preserve">This varies so much that you should state where these values observed, e.g. Marcellus shale, </w:t>
      </w:r>
      <w:proofErr w:type="spellStart"/>
      <w:r>
        <w:t>etc</w:t>
      </w:r>
      <w:proofErr w:type="spellEnd"/>
    </w:p>
  </w:comment>
  <w:comment w:id="441" w:author="Microsoft Office User" w:date="2017-12-10T22:36:00Z" w:initials="Office">
    <w:p w14:paraId="682D17C3" w14:textId="1BDCC53B" w:rsidR="00B7205F" w:rsidRDefault="00B7205F">
      <w:pPr>
        <w:pStyle w:val="CommentText"/>
      </w:pPr>
      <w:r>
        <w:rPr>
          <w:rStyle w:val="CommentReference"/>
        </w:rPr>
        <w:annotationRef/>
      </w:r>
      <w:r>
        <w:t>Move the legend so its symbols don’t line up with the data. Put a box around it if need be</w:t>
      </w:r>
    </w:p>
  </w:comment>
  <w:comment w:id="442" w:author="Microsoft Office User" w:date="2017-12-10T22:38:00Z" w:initials="Office">
    <w:p w14:paraId="68C5F840" w14:textId="39A599BC" w:rsidR="00B7205F" w:rsidRDefault="00B7205F">
      <w:pPr>
        <w:pStyle w:val="CommentText"/>
      </w:pPr>
      <w:r>
        <w:rPr>
          <w:rStyle w:val="CommentReference"/>
        </w:rPr>
        <w:annotationRef/>
      </w:r>
      <w:r>
        <w:t>Add text (upper corner) delineating each figure as “1a” or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571E7" w15:done="0"/>
  <w15:commentEx w15:paraId="522010FB" w15:done="0"/>
  <w15:commentEx w15:paraId="682D17C3" w15:done="0"/>
  <w15:commentEx w15:paraId="68C5F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571E7" w16cid:durableId="1DD91659"/>
  <w16cid:commentId w16cid:paraId="522010FB" w16cid:durableId="1DD8FFBD"/>
  <w16cid:commentId w16cid:paraId="682D17C3" w16cid:durableId="1DD8FFBE"/>
  <w16cid:commentId w16cid:paraId="68C5F840" w16cid:durableId="1DD8F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72E80" w14:textId="77777777" w:rsidR="001934C8" w:rsidRDefault="001934C8">
      <w:pPr>
        <w:spacing w:after="0" w:line="240" w:lineRule="auto"/>
      </w:pPr>
      <w:r>
        <w:separator/>
      </w:r>
    </w:p>
  </w:endnote>
  <w:endnote w:type="continuationSeparator" w:id="0">
    <w:p w14:paraId="570BB192" w14:textId="77777777" w:rsidR="001934C8" w:rsidRDefault="0019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19519" w14:textId="77777777" w:rsidR="001934C8" w:rsidRDefault="001934C8">
      <w:pPr>
        <w:spacing w:after="0" w:line="240" w:lineRule="auto"/>
      </w:pPr>
      <w:r>
        <w:separator/>
      </w:r>
    </w:p>
  </w:footnote>
  <w:footnote w:type="continuationSeparator" w:id="0">
    <w:p w14:paraId="0664EB06" w14:textId="77777777" w:rsidR="001934C8" w:rsidRDefault="00193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1C64E64B" w:rsidR="00B7205F" w:rsidRDefault="00B7205F">
    <w:pPr>
      <w:pStyle w:val="Header"/>
      <w:jc w:val="right"/>
    </w:pPr>
    <w:r>
      <w:fldChar w:fldCharType="begin"/>
    </w:r>
    <w:r>
      <w:instrText xml:space="preserve"> PAGE   \* MERGEFORMAT </w:instrText>
    </w:r>
    <w:r>
      <w:fldChar w:fldCharType="separate"/>
    </w:r>
    <w:r w:rsidR="00F64C67">
      <w:rPr>
        <w:noProof/>
      </w:rPr>
      <w:t>26</w:t>
    </w:r>
    <w:r>
      <w:rPr>
        <w:noProof/>
      </w:rPr>
      <w:fldChar w:fldCharType="end"/>
    </w:r>
  </w:p>
  <w:p w14:paraId="262FB3CE" w14:textId="77777777" w:rsidR="00B7205F" w:rsidRDefault="00B72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018E"/>
    <w:rsid w:val="0000284D"/>
    <w:rsid w:val="00011BE6"/>
    <w:rsid w:val="00017B0B"/>
    <w:rsid w:val="0002145C"/>
    <w:rsid w:val="00022B74"/>
    <w:rsid w:val="00027A37"/>
    <w:rsid w:val="000419C0"/>
    <w:rsid w:val="00043768"/>
    <w:rsid w:val="00044C20"/>
    <w:rsid w:val="00051435"/>
    <w:rsid w:val="00066BA9"/>
    <w:rsid w:val="00067FE6"/>
    <w:rsid w:val="00077634"/>
    <w:rsid w:val="0008248C"/>
    <w:rsid w:val="00084EB3"/>
    <w:rsid w:val="000A18AD"/>
    <w:rsid w:val="000A31D5"/>
    <w:rsid w:val="000B1259"/>
    <w:rsid w:val="000B4FE4"/>
    <w:rsid w:val="000B60C2"/>
    <w:rsid w:val="000D170B"/>
    <w:rsid w:val="000E0D05"/>
    <w:rsid w:val="000E43E2"/>
    <w:rsid w:val="000F4527"/>
    <w:rsid w:val="001035CF"/>
    <w:rsid w:val="00115C48"/>
    <w:rsid w:val="00124FA8"/>
    <w:rsid w:val="001338BB"/>
    <w:rsid w:val="00136B64"/>
    <w:rsid w:val="00140F7D"/>
    <w:rsid w:val="001438C3"/>
    <w:rsid w:val="0014421F"/>
    <w:rsid w:val="00154349"/>
    <w:rsid w:val="001700C3"/>
    <w:rsid w:val="0017065F"/>
    <w:rsid w:val="00175B50"/>
    <w:rsid w:val="00184E50"/>
    <w:rsid w:val="001934C8"/>
    <w:rsid w:val="001A321E"/>
    <w:rsid w:val="001A3396"/>
    <w:rsid w:val="001A7F70"/>
    <w:rsid w:val="001B6413"/>
    <w:rsid w:val="001C11DD"/>
    <w:rsid w:val="001C3ECD"/>
    <w:rsid w:val="001C7CCF"/>
    <w:rsid w:val="001C7D2C"/>
    <w:rsid w:val="001D14E0"/>
    <w:rsid w:val="001D311D"/>
    <w:rsid w:val="001D3549"/>
    <w:rsid w:val="001E061D"/>
    <w:rsid w:val="001E1A4A"/>
    <w:rsid w:val="001E48BA"/>
    <w:rsid w:val="001E6C16"/>
    <w:rsid w:val="001E6C4F"/>
    <w:rsid w:val="00202AD4"/>
    <w:rsid w:val="00206815"/>
    <w:rsid w:val="00206AAE"/>
    <w:rsid w:val="0021428C"/>
    <w:rsid w:val="00216C51"/>
    <w:rsid w:val="0022035D"/>
    <w:rsid w:val="0022276C"/>
    <w:rsid w:val="00230EAA"/>
    <w:rsid w:val="00233256"/>
    <w:rsid w:val="002339FA"/>
    <w:rsid w:val="00233AFE"/>
    <w:rsid w:val="00233CFB"/>
    <w:rsid w:val="00234378"/>
    <w:rsid w:val="0023760D"/>
    <w:rsid w:val="0024027E"/>
    <w:rsid w:val="00253036"/>
    <w:rsid w:val="00253443"/>
    <w:rsid w:val="00265CBE"/>
    <w:rsid w:val="00266F60"/>
    <w:rsid w:val="0027261F"/>
    <w:rsid w:val="00272FCD"/>
    <w:rsid w:val="00273F42"/>
    <w:rsid w:val="0027508D"/>
    <w:rsid w:val="002751C4"/>
    <w:rsid w:val="0027694D"/>
    <w:rsid w:val="00285500"/>
    <w:rsid w:val="00287744"/>
    <w:rsid w:val="002A16C2"/>
    <w:rsid w:val="002B1841"/>
    <w:rsid w:val="002B2823"/>
    <w:rsid w:val="002B400B"/>
    <w:rsid w:val="002B438B"/>
    <w:rsid w:val="002B5BFC"/>
    <w:rsid w:val="002C0479"/>
    <w:rsid w:val="002D2DC9"/>
    <w:rsid w:val="002D76F0"/>
    <w:rsid w:val="002E04B8"/>
    <w:rsid w:val="002F3782"/>
    <w:rsid w:val="002F6A96"/>
    <w:rsid w:val="00304441"/>
    <w:rsid w:val="0031075C"/>
    <w:rsid w:val="003156B5"/>
    <w:rsid w:val="00316356"/>
    <w:rsid w:val="00317B12"/>
    <w:rsid w:val="003245D7"/>
    <w:rsid w:val="00343C36"/>
    <w:rsid w:val="0035639C"/>
    <w:rsid w:val="0036334A"/>
    <w:rsid w:val="0036439B"/>
    <w:rsid w:val="00371057"/>
    <w:rsid w:val="00381895"/>
    <w:rsid w:val="00383503"/>
    <w:rsid w:val="003837C2"/>
    <w:rsid w:val="00390EB6"/>
    <w:rsid w:val="003925E6"/>
    <w:rsid w:val="00395038"/>
    <w:rsid w:val="0039512F"/>
    <w:rsid w:val="0039672D"/>
    <w:rsid w:val="003A17A2"/>
    <w:rsid w:val="003B1B7C"/>
    <w:rsid w:val="003B34ED"/>
    <w:rsid w:val="003B6C91"/>
    <w:rsid w:val="003C3753"/>
    <w:rsid w:val="003C790C"/>
    <w:rsid w:val="003C7FC9"/>
    <w:rsid w:val="003D38E5"/>
    <w:rsid w:val="003D77BA"/>
    <w:rsid w:val="003E2771"/>
    <w:rsid w:val="003E7338"/>
    <w:rsid w:val="003E7C97"/>
    <w:rsid w:val="003F3B53"/>
    <w:rsid w:val="00401DB0"/>
    <w:rsid w:val="00402D06"/>
    <w:rsid w:val="0041478D"/>
    <w:rsid w:val="00414F16"/>
    <w:rsid w:val="00423675"/>
    <w:rsid w:val="00430752"/>
    <w:rsid w:val="004423AC"/>
    <w:rsid w:val="00451867"/>
    <w:rsid w:val="00456915"/>
    <w:rsid w:val="00460312"/>
    <w:rsid w:val="00465657"/>
    <w:rsid w:val="004678F0"/>
    <w:rsid w:val="00467D2D"/>
    <w:rsid w:val="00471988"/>
    <w:rsid w:val="00473FB0"/>
    <w:rsid w:val="0047655C"/>
    <w:rsid w:val="00476AD6"/>
    <w:rsid w:val="00496467"/>
    <w:rsid w:val="004A15BE"/>
    <w:rsid w:val="004A6AD3"/>
    <w:rsid w:val="004B4720"/>
    <w:rsid w:val="004C236C"/>
    <w:rsid w:val="004D72EC"/>
    <w:rsid w:val="004F1DBA"/>
    <w:rsid w:val="0050044B"/>
    <w:rsid w:val="00501B5D"/>
    <w:rsid w:val="00502D9F"/>
    <w:rsid w:val="00503829"/>
    <w:rsid w:val="00511DA6"/>
    <w:rsid w:val="005140C2"/>
    <w:rsid w:val="0051795A"/>
    <w:rsid w:val="00521A58"/>
    <w:rsid w:val="0052340E"/>
    <w:rsid w:val="00531539"/>
    <w:rsid w:val="0054218F"/>
    <w:rsid w:val="00551AEE"/>
    <w:rsid w:val="0056566C"/>
    <w:rsid w:val="00583D00"/>
    <w:rsid w:val="005A1C20"/>
    <w:rsid w:val="005A20AF"/>
    <w:rsid w:val="005C597A"/>
    <w:rsid w:val="005E0FA1"/>
    <w:rsid w:val="005E27D5"/>
    <w:rsid w:val="005E6680"/>
    <w:rsid w:val="005F32D1"/>
    <w:rsid w:val="005F633D"/>
    <w:rsid w:val="006060A6"/>
    <w:rsid w:val="0061305D"/>
    <w:rsid w:val="0061577B"/>
    <w:rsid w:val="006207AB"/>
    <w:rsid w:val="0062437A"/>
    <w:rsid w:val="00640401"/>
    <w:rsid w:val="0064318C"/>
    <w:rsid w:val="00643D79"/>
    <w:rsid w:val="0064647A"/>
    <w:rsid w:val="00661B20"/>
    <w:rsid w:val="00666301"/>
    <w:rsid w:val="00670A89"/>
    <w:rsid w:val="00672243"/>
    <w:rsid w:val="00673DDA"/>
    <w:rsid w:val="00674F94"/>
    <w:rsid w:val="0068033A"/>
    <w:rsid w:val="00681CD3"/>
    <w:rsid w:val="0068262E"/>
    <w:rsid w:val="00683FD5"/>
    <w:rsid w:val="00686A3C"/>
    <w:rsid w:val="006A064E"/>
    <w:rsid w:val="006A22C0"/>
    <w:rsid w:val="006B0ED2"/>
    <w:rsid w:val="006B16EF"/>
    <w:rsid w:val="006C3963"/>
    <w:rsid w:val="006C5FB9"/>
    <w:rsid w:val="006D212E"/>
    <w:rsid w:val="006D23B1"/>
    <w:rsid w:val="006D6CF5"/>
    <w:rsid w:val="006E1E20"/>
    <w:rsid w:val="006E3ED3"/>
    <w:rsid w:val="006F361F"/>
    <w:rsid w:val="006F3795"/>
    <w:rsid w:val="00700D15"/>
    <w:rsid w:val="007079B6"/>
    <w:rsid w:val="007251DA"/>
    <w:rsid w:val="007267BF"/>
    <w:rsid w:val="00726EE4"/>
    <w:rsid w:val="0072768C"/>
    <w:rsid w:val="007314D0"/>
    <w:rsid w:val="00732A04"/>
    <w:rsid w:val="007457AD"/>
    <w:rsid w:val="00757BFC"/>
    <w:rsid w:val="007624A6"/>
    <w:rsid w:val="00786618"/>
    <w:rsid w:val="0079455C"/>
    <w:rsid w:val="007A30E2"/>
    <w:rsid w:val="007A4395"/>
    <w:rsid w:val="007A7224"/>
    <w:rsid w:val="007B601E"/>
    <w:rsid w:val="007C16E7"/>
    <w:rsid w:val="007C3698"/>
    <w:rsid w:val="007C6098"/>
    <w:rsid w:val="007C6AAF"/>
    <w:rsid w:val="007C6F69"/>
    <w:rsid w:val="007D270C"/>
    <w:rsid w:val="007D2BFC"/>
    <w:rsid w:val="007E4431"/>
    <w:rsid w:val="007E47B4"/>
    <w:rsid w:val="007E7B32"/>
    <w:rsid w:val="007F4184"/>
    <w:rsid w:val="007F799F"/>
    <w:rsid w:val="0080152B"/>
    <w:rsid w:val="0082091F"/>
    <w:rsid w:val="00825626"/>
    <w:rsid w:val="008257E2"/>
    <w:rsid w:val="008269A8"/>
    <w:rsid w:val="008271B5"/>
    <w:rsid w:val="00833B1F"/>
    <w:rsid w:val="008346DA"/>
    <w:rsid w:val="008611CD"/>
    <w:rsid w:val="00871F60"/>
    <w:rsid w:val="0087545C"/>
    <w:rsid w:val="00876064"/>
    <w:rsid w:val="00883C73"/>
    <w:rsid w:val="008940B8"/>
    <w:rsid w:val="0089531C"/>
    <w:rsid w:val="008A288F"/>
    <w:rsid w:val="008A7C6C"/>
    <w:rsid w:val="008B016F"/>
    <w:rsid w:val="008B039E"/>
    <w:rsid w:val="008C3247"/>
    <w:rsid w:val="008C5187"/>
    <w:rsid w:val="008D367B"/>
    <w:rsid w:val="008D785F"/>
    <w:rsid w:val="008E279C"/>
    <w:rsid w:val="008F4DAE"/>
    <w:rsid w:val="00906163"/>
    <w:rsid w:val="00906ED2"/>
    <w:rsid w:val="009244A9"/>
    <w:rsid w:val="00936589"/>
    <w:rsid w:val="00937346"/>
    <w:rsid w:val="00940031"/>
    <w:rsid w:val="009448C3"/>
    <w:rsid w:val="0094797A"/>
    <w:rsid w:val="00952018"/>
    <w:rsid w:val="00964359"/>
    <w:rsid w:val="009675B7"/>
    <w:rsid w:val="00970763"/>
    <w:rsid w:val="0097354A"/>
    <w:rsid w:val="00975E31"/>
    <w:rsid w:val="009824F5"/>
    <w:rsid w:val="009836C6"/>
    <w:rsid w:val="00983FF9"/>
    <w:rsid w:val="009B2254"/>
    <w:rsid w:val="009B7C79"/>
    <w:rsid w:val="009C218A"/>
    <w:rsid w:val="009D1EF5"/>
    <w:rsid w:val="009D41AC"/>
    <w:rsid w:val="009E07F7"/>
    <w:rsid w:val="009E2234"/>
    <w:rsid w:val="009E4448"/>
    <w:rsid w:val="009F2CB2"/>
    <w:rsid w:val="009F4436"/>
    <w:rsid w:val="00A07E3C"/>
    <w:rsid w:val="00A17132"/>
    <w:rsid w:val="00A216C9"/>
    <w:rsid w:val="00A31E6A"/>
    <w:rsid w:val="00A32B37"/>
    <w:rsid w:val="00A41526"/>
    <w:rsid w:val="00A419C8"/>
    <w:rsid w:val="00A51C43"/>
    <w:rsid w:val="00A5520F"/>
    <w:rsid w:val="00A613B8"/>
    <w:rsid w:val="00A848C9"/>
    <w:rsid w:val="00AA2ECD"/>
    <w:rsid w:val="00AA4FE6"/>
    <w:rsid w:val="00AB0D87"/>
    <w:rsid w:val="00AC25A2"/>
    <w:rsid w:val="00AC5457"/>
    <w:rsid w:val="00AC7595"/>
    <w:rsid w:val="00AD5B6F"/>
    <w:rsid w:val="00AD702B"/>
    <w:rsid w:val="00AE2ED1"/>
    <w:rsid w:val="00AF0B71"/>
    <w:rsid w:val="00AF11A1"/>
    <w:rsid w:val="00AF156F"/>
    <w:rsid w:val="00AF3251"/>
    <w:rsid w:val="00B07769"/>
    <w:rsid w:val="00B111D5"/>
    <w:rsid w:val="00B13DC7"/>
    <w:rsid w:val="00B14414"/>
    <w:rsid w:val="00B16DB1"/>
    <w:rsid w:val="00B2065B"/>
    <w:rsid w:val="00B26568"/>
    <w:rsid w:val="00B3296D"/>
    <w:rsid w:val="00B4661F"/>
    <w:rsid w:val="00B47A09"/>
    <w:rsid w:val="00B50A5F"/>
    <w:rsid w:val="00B66614"/>
    <w:rsid w:val="00B70FEA"/>
    <w:rsid w:val="00B71417"/>
    <w:rsid w:val="00B7205F"/>
    <w:rsid w:val="00B74120"/>
    <w:rsid w:val="00B75B63"/>
    <w:rsid w:val="00B75F9E"/>
    <w:rsid w:val="00B76ACA"/>
    <w:rsid w:val="00B84B53"/>
    <w:rsid w:val="00BA4AFA"/>
    <w:rsid w:val="00BA5391"/>
    <w:rsid w:val="00BA783B"/>
    <w:rsid w:val="00BC05F5"/>
    <w:rsid w:val="00BC1108"/>
    <w:rsid w:val="00BC2179"/>
    <w:rsid w:val="00BC31EE"/>
    <w:rsid w:val="00BD28C0"/>
    <w:rsid w:val="00BD48B4"/>
    <w:rsid w:val="00BE4EF5"/>
    <w:rsid w:val="00BF00B7"/>
    <w:rsid w:val="00BF1550"/>
    <w:rsid w:val="00BF65A3"/>
    <w:rsid w:val="00C0326A"/>
    <w:rsid w:val="00C04F67"/>
    <w:rsid w:val="00C11A8B"/>
    <w:rsid w:val="00C15977"/>
    <w:rsid w:val="00C15D78"/>
    <w:rsid w:val="00C20017"/>
    <w:rsid w:val="00C21C70"/>
    <w:rsid w:val="00C43F4D"/>
    <w:rsid w:val="00C5187B"/>
    <w:rsid w:val="00C556BA"/>
    <w:rsid w:val="00C678F6"/>
    <w:rsid w:val="00C7660B"/>
    <w:rsid w:val="00C826FC"/>
    <w:rsid w:val="00C82770"/>
    <w:rsid w:val="00C839C0"/>
    <w:rsid w:val="00C876BB"/>
    <w:rsid w:val="00CA16EC"/>
    <w:rsid w:val="00CB56EA"/>
    <w:rsid w:val="00CC0E5C"/>
    <w:rsid w:val="00CD352C"/>
    <w:rsid w:val="00CD6EC5"/>
    <w:rsid w:val="00CE5CD2"/>
    <w:rsid w:val="00D01083"/>
    <w:rsid w:val="00D01D94"/>
    <w:rsid w:val="00D038B8"/>
    <w:rsid w:val="00D320A4"/>
    <w:rsid w:val="00D3732E"/>
    <w:rsid w:val="00D42323"/>
    <w:rsid w:val="00D60ED8"/>
    <w:rsid w:val="00D625BD"/>
    <w:rsid w:val="00D72EED"/>
    <w:rsid w:val="00D76E75"/>
    <w:rsid w:val="00D811EF"/>
    <w:rsid w:val="00D81BB0"/>
    <w:rsid w:val="00D8319F"/>
    <w:rsid w:val="00D834F2"/>
    <w:rsid w:val="00D83FA7"/>
    <w:rsid w:val="00D8508E"/>
    <w:rsid w:val="00D8724F"/>
    <w:rsid w:val="00D8742E"/>
    <w:rsid w:val="00D923B5"/>
    <w:rsid w:val="00DA4955"/>
    <w:rsid w:val="00DB482C"/>
    <w:rsid w:val="00DB5E49"/>
    <w:rsid w:val="00DC4079"/>
    <w:rsid w:val="00DC6636"/>
    <w:rsid w:val="00DE0B4C"/>
    <w:rsid w:val="00DE5076"/>
    <w:rsid w:val="00DE7452"/>
    <w:rsid w:val="00DF1ED2"/>
    <w:rsid w:val="00DF4791"/>
    <w:rsid w:val="00DF7423"/>
    <w:rsid w:val="00E0113A"/>
    <w:rsid w:val="00E11F58"/>
    <w:rsid w:val="00E232BB"/>
    <w:rsid w:val="00E23F14"/>
    <w:rsid w:val="00E31A44"/>
    <w:rsid w:val="00E36C06"/>
    <w:rsid w:val="00E37D52"/>
    <w:rsid w:val="00E579F4"/>
    <w:rsid w:val="00E621A7"/>
    <w:rsid w:val="00E67F9F"/>
    <w:rsid w:val="00E71EBF"/>
    <w:rsid w:val="00E76ACD"/>
    <w:rsid w:val="00E803A3"/>
    <w:rsid w:val="00E80B99"/>
    <w:rsid w:val="00EB35C6"/>
    <w:rsid w:val="00EC1B2F"/>
    <w:rsid w:val="00ED2B10"/>
    <w:rsid w:val="00ED489F"/>
    <w:rsid w:val="00ED5AC1"/>
    <w:rsid w:val="00EF54EA"/>
    <w:rsid w:val="00F02A80"/>
    <w:rsid w:val="00F0726F"/>
    <w:rsid w:val="00F10654"/>
    <w:rsid w:val="00F10F0F"/>
    <w:rsid w:val="00F132BD"/>
    <w:rsid w:val="00F2326E"/>
    <w:rsid w:val="00F3184E"/>
    <w:rsid w:val="00F33FCC"/>
    <w:rsid w:val="00F47A44"/>
    <w:rsid w:val="00F54F72"/>
    <w:rsid w:val="00F56AD1"/>
    <w:rsid w:val="00F6128D"/>
    <w:rsid w:val="00F64C67"/>
    <w:rsid w:val="00F85EED"/>
    <w:rsid w:val="00F8785B"/>
    <w:rsid w:val="00F92230"/>
    <w:rsid w:val="00F93CC1"/>
    <w:rsid w:val="00FA3147"/>
    <w:rsid w:val="00FA3178"/>
    <w:rsid w:val="00FB0CE8"/>
    <w:rsid w:val="00FB69D5"/>
    <w:rsid w:val="00FC71B0"/>
    <w:rsid w:val="00FE0AFB"/>
    <w:rsid w:val="00FE11EC"/>
    <w:rsid w:val="00FF03A6"/>
    <w:rsid w:val="00FF120B"/>
    <w:rsid w:val="00FF4923"/>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kocar@mit.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06ADDA-A392-418F-8199-7D800FF1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30</Pages>
  <Words>37503</Words>
  <Characters>213769</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250771</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cp:revision>
  <cp:lastPrinted>2017-12-11T18:01:00Z</cp:lastPrinted>
  <dcterms:created xsi:type="dcterms:W3CDTF">2017-12-11T17:37:00Z</dcterms:created>
  <dcterms:modified xsi:type="dcterms:W3CDTF">2017-12-11T19:37:00Z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