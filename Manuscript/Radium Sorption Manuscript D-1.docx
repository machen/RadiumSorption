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70E497" w14:textId="77777777" w:rsidR="008A74DB" w:rsidRDefault="00005184">
      <w:r>
        <w:t>SECTION 1: INTRODUCTION AND BACKGROUND</w:t>
      </w:r>
    </w:p>
    <w:p w14:paraId="52FE4E78" w14:textId="5D6F6219" w:rsidR="00D60F6C" w:rsidRDefault="00005184" w:rsidP="004921B2">
      <w:pPr>
        <w:ind w:firstLine="720"/>
      </w:pPr>
      <w:r>
        <w:t xml:space="preserve">Since the advent of the nuclear age, the fate of anthropogenic and naturally generated radioactive isotopes in the environment has been a major focus of groundwater transport studies. </w:t>
      </w:r>
      <w:r w:rsidR="00BC36D6">
        <w:t xml:space="preserve">They </w:t>
      </w:r>
      <w:r>
        <w:t>can present a significant human and environmental health hazard</w:t>
      </w:r>
      <w:r w:rsidR="00806F65">
        <w:t xml:space="preserve">s. One isotope of concern is </w:t>
      </w:r>
      <w:r w:rsidR="00F63FA8">
        <w:t>Radium</w:t>
      </w:r>
      <w:r w:rsidR="00806F65">
        <w:t>, which</w:t>
      </w:r>
      <w:r w:rsidR="00F63FA8">
        <w:t xml:space="preserve"> was used as a phosphorescent compound historically, but sees litt</w:t>
      </w:r>
      <w:r w:rsidR="00806F65">
        <w:t xml:space="preserve">le, if any industrial use today. The primary source of radium is then natural production by the decay of its parent products, uranium and thorium. While a natural radium signal exists in nearly all ground waters, it primarily presents a hazard in lower flux ground waters that are </w:t>
      </w:r>
      <w:r w:rsidR="00D60F6C">
        <w:t>liberated</w:t>
      </w:r>
      <w:r w:rsidR="00806F65">
        <w:t xml:space="preserve"> from deep formations </w:t>
      </w:r>
      <w:r w:rsidR="00F63FA8">
        <w:t>by anthropogenic</w:t>
      </w:r>
      <w:r w:rsidR="00806F65">
        <w:t xml:space="preserve"> processes such as hydrocarbon extraction or uranium mining</w:t>
      </w:r>
      <w:r w:rsidR="00D60F6C">
        <w:t>. Hydraulic fracturing</w:t>
      </w:r>
      <w:r w:rsidR="00F63FA8">
        <w:t>,</w:t>
      </w:r>
      <w:r w:rsidR="00D60F6C">
        <w:t xml:space="preserve"> </w:t>
      </w:r>
      <w:r w:rsidR="004921B2">
        <w:t>in particular</w:t>
      </w:r>
      <w:r w:rsidR="00F63FA8">
        <w:t>,</w:t>
      </w:r>
      <w:r w:rsidR="004921B2">
        <w:t xml:space="preserve"> </w:t>
      </w:r>
      <w:r w:rsidR="00D60F6C">
        <w:t>has recently raised some concerns due to the elevated presence of radium in produced waters, with concentrations in exce</w:t>
      </w:r>
      <w:r w:rsidR="00F563F7">
        <w:t>ss of 120 Bq/L</w:t>
      </w:r>
      <w:r w:rsidR="00D91CB2">
        <w:t xml:space="preserve"> </w:t>
      </w:r>
      <w:r w:rsidR="00D91CB2">
        <w:fldChar w:fldCharType="begin" w:fldLock="1"/>
      </w:r>
      <w:r w:rsidR="00C12AA1">
        <w:instrText>ADDIN CSL_CITATION { "citationItems" : [ { "id" : "ITEM-1", "itemData" : { "DOI" : "10.1021/es304638h", "ISSN" : "1520-5851", "PMID" : "23425120", "abstract" : "The exponential increase in fossil energy production from Devonian-age shale in the Northeastern United States has highlighted the management challenges for produced waters from hydraulically fractured wells. Confounding these challenges is a scant availability of critical water quality parameters for this wastewater. Chemical analyses of 160 flowback and produced water samples collected from hydraulically fractured Marcellus Shale gas wells in Pennsylvania were correlated with spatial and temporal information to reveal underlying trends. Chloride was used as a reference for the comparison as its concentration varies with time of contact with the shale. Most major cations (i.e., Ca, Mg, Sr) were well-correlated with chloride concentration while barium exhibited strong influence of geographic location (i.e., higher levels in the northeast than in southwest). Comparisons against brines from adjacent formations provide insight into the origin of salinity in produced waters from Marcellus Shale. Major cations exhibited variations that cannot be explained by simple dilution of existing formation brine with the fracturing fluid, especially during the early flowback water production when the composition of the fracturing fluid and solid-liquid interactions influence the quality of the produced water. Water quality analysis in this study may help guide water management strategies for development of unconventional gas resources.", "author" : [ { "dropping-particle" : "", "family" : "Barbot", "given" : "Elise", "non-dropping-particle" : "", "parse-names" : false, "suffix" : "" }, { "dropping-particle" : "", "family" : "Vidic", "given" : "Natasa S", "non-dropping-particle" : "", "parse-names" : false, "suffix" : "" }, { "dropping-particle" : "", "family" : "Gregory", "given" : "Kelvin B.", "non-dropping-particle" : "", "parse-names" : false, "suffix" : "" }, { "dropping-particle" : "", "family" : "Vidic", "given" : "Radisav D.", "non-dropping-particle" : "", "parse-names" : false, "suffix" : "" } ], "container-title" : "Environmental science &amp; technology", "id" : "ITEM-1", "issue" : "6", "issued" : { "date-parts" : [ [ "2013", "3", "19" ] ] }, "page" : "2562-9", "title" : "Spatial and temporal correlation of water quality parameters of produced waters from devonian-age shale following hydraulic fracturing.", "type" : "article-journal", "volume" : "47" }, "uris" : [ "http://www.mendeley.com/documents/?uuid=e0bb92ec-8778-49a1-a673-a81586ec4cb5" ] } ], "mendeley" : { "formattedCitation" : "(Barbot, Vidic, Gregory, &amp; Vidic, 2013)", "plainTextFormattedCitation" : "(Barbot, Vidic, Gregory, &amp; Vidic, 2013)", "previouslyFormattedCitation" : "(Barbot, Vidic, Gregory, &amp; Vidic, 2013)" }, "properties" : { "noteIndex" : 0 }, "schema" : "https://github.com/citation-style-language/schema/raw/master/csl-citation.json" }</w:instrText>
      </w:r>
      <w:r w:rsidR="00D91CB2">
        <w:fldChar w:fldCharType="separate"/>
      </w:r>
      <w:r w:rsidR="00D91CB2" w:rsidRPr="00D91CB2">
        <w:rPr>
          <w:noProof/>
        </w:rPr>
        <w:t>(Barbot, Vidic, Gregory, &amp; Vidic, 2013)</w:t>
      </w:r>
      <w:r w:rsidR="00D91CB2">
        <w:fldChar w:fldCharType="end"/>
      </w:r>
      <w:r w:rsidR="004921B2">
        <w:t xml:space="preserve">. </w:t>
      </w:r>
      <w:r w:rsidR="00923445">
        <w:t>Improper storage or handling of the wastes could result in radium contamination of groundwater, posing a radiolog</w:t>
      </w:r>
      <w:r w:rsidR="00034293">
        <w:t>ical risk to local populations.</w:t>
      </w:r>
      <w:r w:rsidR="0026589E">
        <w:t xml:space="preserve"> An understanding of how radium would migrate under these scenarios is important during planning for hydraulic fracturing operations.</w:t>
      </w:r>
    </w:p>
    <w:p w14:paraId="011534BA" w14:textId="4FD85DF2" w:rsidR="004921B2" w:rsidRDefault="00034293" w:rsidP="00034293">
      <w:pPr>
        <w:ind w:firstLine="720"/>
      </w:pPr>
      <w:r>
        <w:t>In parallel</w:t>
      </w:r>
      <w:r w:rsidR="00AD1D21">
        <w:t>, the radium isotope</w:t>
      </w:r>
      <w:r w:rsidR="004921B2">
        <w:t>s also have been leveraged as naturally occurring environmental tracers. The primary example uses a mass balance of radium isotopes</w:t>
      </w:r>
      <w:r w:rsidR="00AD1D21">
        <w:t xml:space="preserve"> in estuarine and near s</w:t>
      </w:r>
      <w:r w:rsidR="004921B2">
        <w:t>hore systems</w:t>
      </w:r>
      <w:r w:rsidR="00AD1D21">
        <w:t xml:space="preserve"> to provide estimates of subterranean groundwater di</w:t>
      </w:r>
      <w:r w:rsidR="004921B2">
        <w:t xml:space="preserve">scharge (SGD). The method constructs a simple conservative mixing model of local groundwater containing naturally occurring radium isotopes to reach a desired off shore end member </w:t>
      </w:r>
      <w:r w:rsidR="004921B2">
        <w:fldChar w:fldCharType="begin" w:fldLock="1"/>
      </w:r>
      <w:r w:rsidR="00D91CB2">
        <w:instrText>ADDIN CSL_CITATION { "citationItems" : [ { "id" : "ITEM-1", "itemData" : { "DOI" : "10.1023/B:BIOG.0000006065.77764.a0", "ISSN" : "01682563", "abstract" : "This paper reports the results derived from radium isotopes of a submarine groundwater discharge (SGD) intercomparison in the northeast Gulf of Mexico. Radium isotope samples were collected from seepage meters, piezometers, and surface and deep ocean waters. Samples collected within the near-shore SGD experimental area were highly enriched in all four radium isotopes; offshore samples were selectively enriched. Samples collected from seepage meters were about a factor of 2 - 3 higher in radium activity compared to the overlying waters. Samples from piezometers, which sampled 1 - 4 meters below the sea bed were 1 - 2 orders of magnitude higher in radium isotopes than surface waters. The two long-lived Ra isotopes, Ra-228 and Ra-226, provide convincing evidence that there are two sources of SGD to the study area: shallow seepage from the surficial aquifer and input from a deeper aquifer. A three end-member mixing model can describe the Ra distribution in these samples. The short-lived radium isotopes, Ra-223 and Ra-224, were used to establish mixing rates for the near-shore study area. Mixing was retarded within 3 km of shore due to a strong salinity gradient. The product of the mixing rate and the offshore 226Ra gradient established the 226Ra flux. This flux must be balanced by Ra input from SGD. The flux of SGD within 200 m of shore based on the Ra-226 budget was 1.5 m(3) min(-1). This flux agreed well with other estimates based on seepage meters and Rn-222.", "author" : [ { "dropping-particle" : "", "family" : "Moore", "given" : "Willard S.", "non-dropping-particle" : "", "parse-names" : false, "suffix" : "" } ], "container-title" : "Biogeochemistry", "id" : "ITEM-1", "issue" : "1", "issued" : { "date-parts" : [ [ "2003" ] ] }, "page" : "75-93", "title" : "Sources and fluxes of submarine groundwater discharge delineated by radium isotopes", "type" : "article-journal", "volume" : "66" }, "uris" : [ "http://www.mendeley.com/documents/?uuid=a6922979-4a8d-4686-ac51-d86068e5a44a" ] } ], "mendeley" : { "formattedCitation" : "(Moore, 2003)", "plainTextFormattedCitation" : "(Moore, 2003)", "previouslyFormattedCitation" : "(Moore, 2003)" }, "properties" : { "noteIndex" : 0 }, "schema" : "https://github.com/citation-style-language/schema/raw/master/csl-citation.json" }</w:instrText>
      </w:r>
      <w:r w:rsidR="004921B2">
        <w:fldChar w:fldCharType="separate"/>
      </w:r>
      <w:r w:rsidR="00F63FA8" w:rsidRPr="00F63FA8">
        <w:rPr>
          <w:noProof/>
        </w:rPr>
        <w:t>(Moore, 2003)</w:t>
      </w:r>
      <w:r w:rsidR="004921B2">
        <w:fldChar w:fldCharType="end"/>
      </w:r>
      <w:r w:rsidR="004921B2">
        <w:t>. While many of the predictions of this model have matched well with other methods, it is not able to resolve groundwater behavi</w:t>
      </w:r>
      <w:r w:rsidR="00D34445">
        <w:t>or within the estuarine systems. Unfortunately, the assumption of conservative behavior that is assumed in the near shore system is questionable in estuarine aquifers,</w:t>
      </w:r>
      <w:r w:rsidR="004921B2">
        <w:t xml:space="preserve"> especially given that radium isotopes are retarded by the presence of iron</w:t>
      </w:r>
      <w:r w:rsidR="00464DB5">
        <w:t xml:space="preserve"> and manganese oxides </w:t>
      </w:r>
      <w:r w:rsidR="00464DB5">
        <w:fldChar w:fldCharType="begin" w:fldLock="1"/>
      </w:r>
      <w:r w:rsidR="00D91CB2">
        <w:instrText>ADDIN CSL_CITATION { "citationItems" : [ { "id" : "ITEM-1", "itemData" : { "DOI" : "10.1016/j.marchem.2007.12.002", "ISBN" : "0304-4203", "ISSN" : "03044203", "abstract" : "Over the past decade, radium isotopes have been frequently applied as tracers of submarine groundwater discharge (SGD). The unique radium signature of SGD is acquired within the subterranean estuary, a mixing zone between fresh groundwater and seawater in coastal aquifers, yet little is known about what controls Ra cycling in this system. The focus of this study was to examine controls on sediment and groundwater radium activities within permeable aquifer sands (Waquoit Bay, MA, USA) through a combination of field and laboratory studies. In the field, a series of sediment cores and corresponding groundwater profiles were collected for analysis of the four radium isotopes, as well as dissolved and sediment associated manganese, iron, and barium. We found that in addition to greater desorption at increasing salinity, radium was also closely tied to manganese and iron redox cycling within these sediments. A series of laboratory adsorption/desorption experiments helped elucidate the importance of 1) contact time between sediment and water, 2) salinity of water in contact with sediment, 3) redox conditions of water in contact with sediment, and 4) the chemical characteristics of sediment on radium adsorption/desorption. We found that these reactions are rapid (on the order of hours), desorption increases with increasing salinity and decreasing pH, and the presence of Fe and Mn (hydr)oxides on the sediment inhibit the release of radium. These sediments have a large capacity to sorb radium from fresh water. Combined with these experimental results, we present evidence from time series groundwater sampling that within this subterranean estuary there are cyclic periods of Ra accumulation and release controlled by changing salinity and redox conditions. ?? 2007 Elsevier B.V. All rights reserved.", "author" : [ { "dropping-particle" : "", "family" : "Gonneea", "given" : "Meagan Eagle", "non-dropping-particle" : "", "parse-names" : false, "suffix" : "" }, { "dropping-particle" : "", "family" : "Morris", "given" : "Paul J.", "non-dropping-particle" : "", "parse-names" : false, "suffix" : "" }, { "dropping-particle" : "", "family" : "Dulaiova", "given" : "Henrieta", "non-dropping-particle" : "", "parse-names" : false, "suffix" : "" }, { "dropping-particle" : "", "family" : "Charette", "given" : "Matthew a.", "non-dropping-particle" : "", "parse-names" : false, "suffix" : "" } ], "container-title" : "Marine Chemistry", "id" : "ITEM-1", "issue" : "3-4", "issued" : { "date-parts" : [ [ "2008" ] ] }, "page" : "250-267", "title" : "New perspectives on radium behavior within a subterranean estuary", "type" : "article-journal", "volume" : "109" }, "uris" : [ "http://www.mendeley.com/documents/?uuid=4adbef56-875c-4884-83d9-6a294409d070" ] } ], "mendeley" : { "formattedCitation" : "(Gonneea, Morris, Dulaiova, &amp; Charette, 2008)", "plainTextFormattedCitation" : "(Gonneea, Morris, Dulaiova, &amp; Charette, 2008)", "previouslyFormattedCitation" : "(Gonneea, Morris, Dulaiova, &amp; Charette, 2008)" }, "properties" : { "noteIndex" : 0 }, "schema" : "https://github.com/citation-style-language/schema/raw/master/csl-citation.json" }</w:instrText>
      </w:r>
      <w:r w:rsidR="00464DB5">
        <w:fldChar w:fldCharType="separate"/>
      </w:r>
      <w:r w:rsidR="00F63FA8" w:rsidRPr="00F63FA8">
        <w:rPr>
          <w:noProof/>
        </w:rPr>
        <w:t>(Gonneea, Morris, Dulaiova, &amp; Charette, 2008)</w:t>
      </w:r>
      <w:r w:rsidR="00464DB5">
        <w:fldChar w:fldCharType="end"/>
      </w:r>
      <w:r w:rsidR="004921B2">
        <w:t>.</w:t>
      </w:r>
      <w:r w:rsidR="00D34445">
        <w:t xml:space="preserve"> These systems </w:t>
      </w:r>
      <w:r w:rsidR="004921B2">
        <w:t>experience rapid changes in solution salinity, pH, and redox state</w:t>
      </w:r>
      <w:r w:rsidR="00D34445">
        <w:t>, making radium transport through them more complicated</w:t>
      </w:r>
      <w:r w:rsidR="004921B2">
        <w:t>.</w:t>
      </w:r>
      <w:r w:rsidR="00D34445">
        <w:t xml:space="preserve"> Indeed, variations of radium release from estuarine groundwater has already been observed </w:t>
      </w:r>
      <w:r w:rsidR="00D34445">
        <w:fldChar w:fldCharType="begin" w:fldLock="1"/>
      </w:r>
      <w:r w:rsidR="009934C3">
        <w:instrText>ADDIN CSL_CITATION { "citationItems" : [ { "id" : "ITEM-1", "itemData" : { "DOI" : "10.1016/j.ecss.2015.06.005", "ISSN" : "02727714", "author" : [ { "dropping-particle" : "", "family" : "Hughes", "given" : "Andrea L.H.", "non-dropping-particle" : "", "parse-names" : false, "suffix" : "" }, { "dropping-particle" : "", "family" : "Wilson", "given" : "Alicia M", "non-dropping-particle" : "", "parse-names" : false, "suffix" : "" }, { "dropping-particle" : "", "family" : "Moore", "given" : "Willard S", "non-dropping-particle" : "", "parse-names" : false, "suffix" : "" } ], "container-title" : "Estuarine, Coastal and Shelf Science", "id" : "ITEM-1", "issued" : { "date-parts" : [ [ "2015", "10" ] ] }, "page" : "94-104", "title" : "Groundwater transport and radium variability in coastal porewaters", "type" : "article-journal", "volume" : "164" }, "uris" : [ "http://www.mendeley.com/documents/?uuid=f0b05542-0c22-406f-9ac5-f621a17a60a3" ] } ], "mendeley" : { "formattedCitation" : "(Hughes, Wilson, &amp; Moore, 2015)", "plainTextFormattedCitation" : "(Hughes, Wilson, &amp; Moore, 2015)", "previouslyFormattedCitation" : "(Hughes, Wilson, &amp; Moore, 2015)" }, "properties" : { "noteIndex" : 0 }, "schema" : "https://github.com/citation-style-language/schema/raw/master/csl-citation.json" }</w:instrText>
      </w:r>
      <w:r w:rsidR="00D34445">
        <w:fldChar w:fldCharType="separate"/>
      </w:r>
      <w:r w:rsidR="00D34445" w:rsidRPr="00D34445">
        <w:rPr>
          <w:noProof/>
        </w:rPr>
        <w:t>(Hughes, Wilson, &amp; Moore, 2015)</w:t>
      </w:r>
      <w:r w:rsidR="00D34445">
        <w:fldChar w:fldCharType="end"/>
      </w:r>
      <w:r w:rsidR="00D34445">
        <w:t>.</w:t>
      </w:r>
      <w:r w:rsidR="004921B2">
        <w:t xml:space="preserve"> </w:t>
      </w:r>
      <w:r w:rsidR="00D91CB2">
        <w:t>Aside from a natural groundwater tracer</w:t>
      </w:r>
      <w:r w:rsidR="00F63FA8">
        <w:t>, radium has also been identified as a</w:t>
      </w:r>
      <w:r w:rsidR="00D91CB2">
        <w:t xml:space="preserve"> possible</w:t>
      </w:r>
      <w:r w:rsidR="00F63FA8">
        <w:t xml:space="preserve"> </w:t>
      </w:r>
      <w:r w:rsidR="00D91CB2">
        <w:t xml:space="preserve">marker for historic spills associated with hydrocarbon extraction </w:t>
      </w:r>
      <w:r w:rsidR="00D91CB2">
        <w:fldChar w:fldCharType="begin" w:fldLock="1"/>
      </w:r>
      <w:r w:rsidR="00D91CB2">
        <w:instrText>ADDIN CSL_CITATION { "citationItems" : [ { "id" : "ITEM-1", "itemData" : { "DOI" : "10.1021/acs.estlett.6b00118", "ISSN" : "2328-8930", "author" : [ { "dropping-particle" : "", "family" : "Lauer", "given" : "Nancy", "non-dropping-particle" : "", "parse-names" : false, "suffix" : "" }, { "dropping-particle" : "", "family" : "Vengosh", "given" : "Avner", "non-dropping-particle" : "", "parse-names" : false, "suffix" : "" } ], "container-title" : "Environmental Science &amp; Technology Letters", "id" : "ITEM-1", "issued" : { "date-parts" : [ [ "2016" ] ] }, "page" : "acs.estlett.6b00118", "title" : "Age Dating Oil and Gas Wastewater Spills Using Radium Isotopes and Their Decay Products in Impacted Soil and Sediment", "type" : "article-journal" }, "uris" : [ "http://www.mendeley.com/documents/?uuid=3cb5388b-3fb2-4d19-ad9f-075513a78300" ] } ], "mendeley" : { "formattedCitation" : "(Lauer &amp; Vengosh, 2016)", "plainTextFormattedCitation" : "(Lauer &amp; Vengosh, 2016)", "previouslyFormattedCitation" : "(Lauer &amp; Vengosh, 2016)" }, "properties" : { "noteIndex" : 0 }, "schema" : "https://github.com/citation-style-language/schema/raw/master/csl-citation.json" }</w:instrText>
      </w:r>
      <w:r w:rsidR="00D91CB2">
        <w:fldChar w:fldCharType="separate"/>
      </w:r>
      <w:r w:rsidR="00D91CB2" w:rsidRPr="00D91CB2">
        <w:rPr>
          <w:noProof/>
        </w:rPr>
        <w:t>(Lauer &amp; Vengosh, 2016)</w:t>
      </w:r>
      <w:r w:rsidR="00D91CB2">
        <w:fldChar w:fldCharType="end"/>
      </w:r>
      <w:r w:rsidR="00D91CB2">
        <w:t xml:space="preserve">. This is possible because the radium isotopic signature of many shales differs significantly from that of local shallow groundwater </w:t>
      </w:r>
      <w:r w:rsidR="00D91CB2">
        <w:fldChar w:fldCharType="begin" w:fldLock="1"/>
      </w:r>
      <w:r w:rsidR="00C12AA1">
        <w:instrText>ADDIN CSL_CITATION { "citationItems" : [ { "id" : "ITEM-1", "itemData" : { "DOI" : "10.1021/es402165b", "ISBN" : "1520-5851 (Electronic)\\r0013-936X (Linking)", "ISSN" : "0013936X", "PMID" : "24087919", "abstract" : "The safe disposal of liquid wastes associated with oil and gas production in the United States is a major challenge given their large volumes and typically high levels of contaminants. In Pennsylvania, oil and gas wastewater is sometimes treated at brine treatment facilities and discharged to local streams. This study examined the water quality and isotopic compositions of discharged effluents, surface waters, and stream sediments associated with a treatment facility site in western Pennsylvania. The elevated levels of chloride and bromide, combined with the strontium, radium, oxygen, and hydrogen isotopic compositions of the effluents reflect the composition of Marcellus Shale produced waters. The discharge of the effluent from the treatment facility increased downstream concentrations of chloride and bromide above background levels. Barium and radium were substantially (&gt;90%) reduced in the treated effluents compared to concentrations in Marcellus Shale produced waters. Nonetheless, (226)Ra levels in stream sediments (544-8759 Bq/kg) at the point of discharge were ~200 times greater than upstream and background sediments (22-44 Bq/kg) and above radioactive waste disposal threshold regulations, posing potential environmental risks of radium bioaccumulation in localized areas of shale gas wastewater disposal.", "author" : [ { "dropping-particle" : "", "family" : "Warner", "given" : "Nathaniel R.", "non-dropping-particle" : "", "parse-names" : false, "suffix" : "" }, { "dropping-particle" : "", "family" : "Christie", "given" : "Cidney a.", "non-dropping-particle" : "", "parse-names" : false, "suffix" : "" }, { "dropping-particle" : "", "family" : "Jackson", "given" : "Robert B.", "non-dropping-particle" : "", "parse-names" : false, "suffix" : "" }, { "dropping-particle" : "", "family" : "Vengosh", "given" : "Avner", "non-dropping-particle" : "", "parse-names" : false, "suffix" : "" } ], "container-title" : "Environmental Science and Technology", "id" : "ITEM-1", "issued" : { "date-parts" : [ [ "2013" ] ] }, "page" : "11849-11857", "title" : "Impacts of shale gas wastewater disposal on water quality in Western Pennsylvania", "type" : "article-journal", "volume" : "47" }, "uris" : [ "http://www.mendeley.com/documents/?uuid=ea81c248-6125-4f20-ab46-74a939e10564" ] } ], "mendeley" : { "formattedCitation" : "(Warner, Christie, Jackson, &amp; Vengosh, 2013)", "plainTextFormattedCitation" : "(Warner, Christie, Jackson, &amp; Vengosh, 2013)", "previouslyFormattedCitation" : "(Warner, Christie, Jackson, &amp; Vengosh, 2013)" }, "properties" : { "noteIndex" : 0 }, "schema" : "https://github.com/citation-style-language/schema/raw/master/csl-citation.json" }</w:instrText>
      </w:r>
      <w:r w:rsidR="00D91CB2">
        <w:fldChar w:fldCharType="separate"/>
      </w:r>
      <w:r w:rsidR="00D91CB2" w:rsidRPr="00D91CB2">
        <w:rPr>
          <w:noProof/>
        </w:rPr>
        <w:t>(Warner, Christie, Jackson, &amp; Vengosh, 2013)</w:t>
      </w:r>
      <w:r w:rsidR="00D91CB2">
        <w:fldChar w:fldCharType="end"/>
      </w:r>
      <w:r w:rsidR="004921B2">
        <w:t>.</w:t>
      </w:r>
      <w:r w:rsidR="00210C4A">
        <w:t xml:space="preserve"> Making full</w:t>
      </w:r>
      <w:r w:rsidR="00D34445">
        <w:t xml:space="preserve"> use radium as a tracer in both of these scenarios</w:t>
      </w:r>
      <w:r w:rsidR="009934C3">
        <w:t xml:space="preserve"> demands</w:t>
      </w:r>
      <w:r w:rsidR="00210C4A">
        <w:t xml:space="preserve"> careful accounting of the critical processes controlling transport.</w:t>
      </w:r>
      <w:r w:rsidR="009934C3">
        <w:t xml:space="preserve"> </w:t>
      </w:r>
    </w:p>
    <w:p w14:paraId="259482F6" w14:textId="75FCF616" w:rsidR="00505D1A" w:rsidRDefault="00AD1D21">
      <w:r>
        <w:tab/>
        <w:t>Radium isotope transport is dominated by advection and diffusion, where specific mineral phases</w:t>
      </w:r>
      <w:r w:rsidR="00BC00AE">
        <w:t xml:space="preserve"> control the aqueous radium concentration through sorption</w:t>
      </w:r>
      <w:r>
        <w:t xml:space="preserve">. </w:t>
      </w:r>
      <w:r w:rsidR="00642DB1">
        <w:t>Radium weakly forms complexes with carbonate and sulfate</w:t>
      </w:r>
      <w:r w:rsidR="00BC00AE">
        <w:t xml:space="preserve"> ions</w:t>
      </w:r>
      <w:r w:rsidR="00642DB1">
        <w:t xml:space="preserve"> at pH values greater than 9</w:t>
      </w:r>
      <w:r w:rsidR="00C12AA1">
        <w:t xml:space="preserve">, but is </w:t>
      </w:r>
      <w:r w:rsidR="009934C3">
        <w:t xml:space="preserve">free radium for </w:t>
      </w:r>
      <w:r w:rsidR="00BC00AE">
        <w:t xml:space="preserve">most </w:t>
      </w:r>
      <w:r w:rsidR="00C12AA1">
        <w:t xml:space="preserve">environmental conditions </w:t>
      </w:r>
      <w:r w:rsidR="00C12AA1">
        <w:fldChar w:fldCharType="begin" w:fldLock="1"/>
      </w:r>
      <w:r w:rsidR="00C12AA1">
        <w:instrText>ADDIN CSL_CITATION { "citationItems" : [ { "id" : "ITEM-1", "itemData" : { "DOI" : "10.1016/j.apgeochem.2014.12.017", "ISSN" : "08832927", "abstract" : "The thermodynamic database ThermoChimie is developed to meet the needs of performance assessment of radioactive waste disposals, particularly in the context of the Cig??o project (www.cig??o.com). To this purpose, the selection of thermodynamic data on radionuclides and chemotoxic elements has been subject to special attention. The aim of this publication is to present the methodology used in the selection of data on radiological and chemical pollutants in the disposal context for ThermoChimie. Data on radionuclides have been selected in the range of conditions of interest for the French radioactive waste disposal concepts, under Callovo-Oxfordian and cementitious conditions. Temperatures up to the thermal peak of 90. ??C and high ionic strengths likely developed due to the degradation of certain ILW-LL waste packages are considered in the selection of thermodynamic data in ThermoChimie. The validity of the selected data is assessed with regard to experimental laboratory results as well as natural analogue systems. The selection of stability constants of aqueous species and solid compounds of radionuclides is based on literature review, dedicated experimental programs and estimation methods, leading to consistent data sets with associated uncertainties. The ThermoChimie database is presented as an efficient support to performance assessment, with traceable references and uncertainties for each datum. All the data are accessible under the public website www.thermochimie-tdb.com.", "author" : [ { "dropping-particle" : "", "family" : "Griv\u00e9", "given" : "Mireia", "non-dropping-particle" : "", "parse-names" : false, "suffix" : "" }, { "dropping-particle" : "", "family" : "Duro", "given" : "Lara", "non-dropping-particle" : "", "parse-names" : false, "suffix" : "" }, { "dropping-particle" : "", "family" : "Col\u00e0s", "given" : "Elisenda", "non-dropping-particle" : "", "parse-names" : false, "suffix" : "" }, { "dropping-particle" : "", "family" : "Giffaut", "given" : "Eric", "non-dropping-particle" : "", "parse-names" : false, "suffix" : "" } ], "container-title" : "Applied Geochemistry", "id" : "ITEM-1", "issued" : { "date-parts" : [ [ "2015", "4" ] ] }, "page" : "85-94", "title" : "Thermodynamic data selection applied to radionuclides and chemotoxic elements: An overview of the ThermoChimie-TDB", "type" : "article-journal", "volume" : "55" }, "uris" : [ "http://www.mendeley.com/documents/?uuid=193ac46d-e6a9-42e0-9fad-e6700a819ef1" ] } ], "mendeley" : { "formattedCitation" : "(Griv\u00e9, Duro, Col\u00e0s, &amp; Giffaut, 2015)", "plainTextFormattedCitation" : "(Griv\u00e9, Duro, Col\u00e0s, &amp; Giffaut, 2015)", "previouslyFormattedCitation" : "(Griv\u00e9, Duro, Col\u00e0s, &amp; Giffaut, 2015)" }, "properties" : { "noteIndex" : 0 }, "schema" : "https://github.com/citation-style-language/schema/raw/master/csl-citation.json" }</w:instrText>
      </w:r>
      <w:r w:rsidR="00C12AA1">
        <w:fldChar w:fldCharType="separate"/>
      </w:r>
      <w:r w:rsidR="00C12AA1" w:rsidRPr="00C12AA1">
        <w:rPr>
          <w:noProof/>
        </w:rPr>
        <w:t>(Grivé, Duro, Colàs, &amp; Giffaut, 2015)</w:t>
      </w:r>
      <w:r w:rsidR="00C12AA1">
        <w:fldChar w:fldCharType="end"/>
      </w:r>
      <w:r w:rsidR="004E325D">
        <w:t>.</w:t>
      </w:r>
      <w:r w:rsidR="00C12AA1">
        <w:t xml:space="preserve"> </w:t>
      </w:r>
      <w:r w:rsidR="004E325D">
        <w:t>Previous work</w:t>
      </w:r>
      <w:r w:rsidR="00C12AA1">
        <w:t xml:space="preserve"> has</w:t>
      </w:r>
      <w:r w:rsidR="004E325D">
        <w:t xml:space="preserve"> </w:t>
      </w:r>
      <w:r w:rsidR="00BC00AE">
        <w:t>studied</w:t>
      </w:r>
      <w:r>
        <w:t xml:space="preserve"> sorption </w:t>
      </w:r>
      <w:r w:rsidR="004E325D">
        <w:t>by measuring</w:t>
      </w:r>
      <w:r w:rsidR="00C12AA1">
        <w:t xml:space="preserve"> and comparing</w:t>
      </w:r>
      <w:r>
        <w:t xml:space="preserve"> </w:t>
      </w:r>
      <w:r w:rsidR="00C12AA1">
        <w:t xml:space="preserve">distribution </w:t>
      </w:r>
      <w:r>
        <w:t>coefficients, Kd</w:t>
      </w:r>
      <w:r w:rsidR="00BC00AE">
        <w:t>, finding that iron and manganese oxides dominate radium retention</w:t>
      </w:r>
      <w:r>
        <w:t xml:space="preserve"> </w:t>
      </w:r>
      <w:r w:rsidR="00C12AA1">
        <w:fldChar w:fldCharType="begin" w:fldLock="1"/>
      </w:r>
      <w:r w:rsidR="00F31B86">
        <w:instrText>ADDIN CSL_CITATION { "citationItems" : [ { "id" : "ITEM-1", "itemData" : { "DOI" : "10.1007/BF02037050", "ISSN" : "0236-5731", "author" : [ { "dropping-particle" : "", "family" : "Bene\u0161", "given" : "P.", "non-dropping-particle" : "", "parse-names" : false, "suffix" : "" }, { "dropping-particle" : "", "family" : "Strejc", "given" : "P", "non-dropping-particle" : "", "parse-names" : false, "suffix" : "" }, { "dropping-particle" : "", "family" : "Lukavec", "given" : "Z", "non-dropping-particle" : "", "parse-names" : false, "suffix" : "" }, { "dropping-particle" : "", "family" : "Borovec", "given" : "Z.", "non-dropping-particle" : "", "parse-names" : false, "suffix" : "" } ], "container-title" : "Journal of Radioanalytical and Nuclear Chemistry Articles", "id" : "ITEM-1", "issue" : "2", "issued" : { "date-parts" : [ [ "1984", "5" ] ] }, "page" : "275-285", "title" : "Interaction of radium with freshwater sediments and their mineral components. I.", "type" : "article-journal", "volume" : "82" }, "uris" : [ "http://www.mendeley.com/documents/?uuid=7449d6e5-33bc-4fd9-9789-c2cd3db781da" ] }, { "id" : "ITEM-2", "itemData" : { "DOI" : "10.1051/radiopro:2005s1-042", "ISSN" : "0033-8451", "author" : [ { "dropping-particle" : "", "family" : "Bassot", "given" : "S", "non-dropping-particle" : "", "parse-names" : false, "suffix" : "" }, { "dropping-particle" : "", "family" : "Stammose", "given" : "D", "non-dropping-particle" : "", "parse-names" : false, "suffix" : "" }, { "dropping-particle" : "", "family" : "Benitah", "given" : "S", "non-dropping-particle" : "", "parse-names" : false, "suffix" : "" } ], "container-title" : "Radioprotection", "id" : "ITEM-2", "issued" : { "date-parts" : [ [ "2005", "6", "17" ] ] }, "page" : "S277-S283", "title" : "Radium behaviour during ferric oxi-hydroxides ageing", "type" : "article-journal", "volume" : "40" }, "uris" : [ "http://www.mendeley.com/documents/?uuid=69358466-d652-48eb-9137-5d5c4717ad10" ] } ], "mendeley" : { "formattedCitation" : "(Bassot, Stammose, &amp; Benitah, 2005; Bene\u0161, Strejc, Lukavec, &amp; Borovec, 1984)", "plainTextFormattedCitation" : "(Bassot, Stammose, &amp; Benitah, 2005; Bene\u0161, Strejc, Lukavec, &amp; Borovec, 1984)", "previouslyFormattedCitation" : "(Bassot, Stammose, &amp; Benitah, 2005; Bene\u0161, Strejc, Lukavec, &amp; Borovec, 1984)" }, "properties" : { "noteIndex" : 0 }, "schema" : "https://github.com/citation-style-language/schema/raw/master/csl-citation.json" }</w:instrText>
      </w:r>
      <w:r w:rsidR="00C12AA1">
        <w:fldChar w:fldCharType="separate"/>
      </w:r>
      <w:r w:rsidR="00C12AA1" w:rsidRPr="00C12AA1">
        <w:rPr>
          <w:noProof/>
        </w:rPr>
        <w:t>(Bassot, Stammose, &amp; Benitah, 2005; Beneš, Strejc, Lukavec, &amp; Borovec, 1984)</w:t>
      </w:r>
      <w:r w:rsidR="00C12AA1">
        <w:fldChar w:fldCharType="end"/>
      </w:r>
      <w:r w:rsidR="00C12AA1">
        <w:t xml:space="preserve">. </w:t>
      </w:r>
      <w:r>
        <w:t>While a useful indicator for the extent of radium retention</w:t>
      </w:r>
      <w:r w:rsidR="00C12AA1">
        <w:t xml:space="preserve"> in a given system</w:t>
      </w:r>
      <w:r>
        <w:t xml:space="preserve">, these coefficients are primarily empirical and are not easily adapted to </w:t>
      </w:r>
      <w:r w:rsidR="00BC00AE">
        <w:t>dynamic systems or systems with differing mineral composition</w:t>
      </w:r>
      <w:r>
        <w:t>.</w:t>
      </w:r>
      <w:r w:rsidR="007F6638">
        <w:t xml:space="preserve"> </w:t>
      </w:r>
      <w:r w:rsidR="00F31B86">
        <w:t>As an example, a</w:t>
      </w:r>
      <w:r w:rsidR="007F6638">
        <w:t xml:space="preserve"> compilation of radium isotope Kd values saw significant variations in Kd for similar systems, even when only a synthetic iron oxide was considered</w:t>
      </w:r>
      <w:r w:rsidR="00D713C8">
        <w:t xml:space="preserve"> </w:t>
      </w:r>
      <w:r w:rsidR="00D713C8">
        <w:fldChar w:fldCharType="begin" w:fldLock="1"/>
      </w:r>
      <w:r w:rsidR="00D91CB2">
        <w:instrText>ADDIN CSL_CITATION { "citationItems" : [ { "id" : "ITEM-1", "itemData" : { "DOI" : "10.1016/j.marchem.2013.01.008", "ISSN" : "03044203", "author" : [ { "dropping-particle" : "", "family" : "Beck", "given" : "Aaron J.", "non-dropping-particle" : "", "parse-names" : false, "suffix" : "" }, { "dropping-particle" : "", "family" : "Cochran", "given" : "Michele a.", "non-dropping-particle" : "", "parse-names" : false, "suffix" : "" } ], "container-title" : "Marine Chemistry", "id" : "ITEM-1", "issued" : { "date-parts" : [ [ "2013", "10" ] ] }, "page" : "38-48", "publisher" : "Elsevier B.V.", "title" : "Controls on solid-solution partitioning of radium in saturated marine sands", "type" : "article-journal", "volume" : "156" }, "uris" : [ "http://www.mendeley.com/documents/?uuid=433c5ed5-fe4f-49b1-8e02-0514d092d5f5" ] } ], "mendeley" : { "formattedCitation" : "(Beck &amp; Cochran, 2013)", "plainTextFormattedCitation" : "(Beck &amp; Cochran, 2013)", "previouslyFormattedCitation" : "(Beck &amp; Cochran, 2013)" }, "properties" : { "noteIndex" : 0 }, "schema" : "https://github.com/citation-style-language/schema/raw/master/csl-citation.json" }</w:instrText>
      </w:r>
      <w:r w:rsidR="00D713C8">
        <w:fldChar w:fldCharType="separate"/>
      </w:r>
      <w:r w:rsidR="00F63FA8" w:rsidRPr="00F63FA8">
        <w:rPr>
          <w:noProof/>
        </w:rPr>
        <w:t>(Beck &amp; Cochran, 2013)</w:t>
      </w:r>
      <w:r w:rsidR="00D713C8">
        <w:fldChar w:fldCharType="end"/>
      </w:r>
      <w:r w:rsidR="007F6638">
        <w:t>.</w:t>
      </w:r>
      <w:r w:rsidR="00BC00AE">
        <w:t xml:space="preserve"> </w:t>
      </w:r>
      <w:r w:rsidR="00F31B86">
        <w:t>M</w:t>
      </w:r>
      <w:r w:rsidR="009934C3">
        <w:t>ore recent work has modeled</w:t>
      </w:r>
      <w:r w:rsidR="00F31B86">
        <w:t xml:space="preserve"> data from radium sorption to ferrihydrite and goethite using a tetradentate binding site surface complexation model</w:t>
      </w:r>
      <w:r w:rsidR="009934C3">
        <w:t xml:space="preserve"> with good success</w:t>
      </w:r>
      <w:r w:rsidR="00F31B86">
        <w:t xml:space="preserve"> </w:t>
      </w:r>
      <w:r w:rsidR="00F31B86">
        <w:fldChar w:fldCharType="begin" w:fldLock="1"/>
      </w:r>
      <w:r w:rsidR="00167D90">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31B86">
        <w:fldChar w:fldCharType="separate"/>
      </w:r>
      <w:r w:rsidR="00F31B86" w:rsidRPr="00F31B86">
        <w:rPr>
          <w:noProof/>
        </w:rPr>
        <w:t>(Sajih et al., 2014)</w:t>
      </w:r>
      <w:r w:rsidR="00F31B86">
        <w:fldChar w:fldCharType="end"/>
      </w:r>
      <w:r w:rsidR="009934C3">
        <w:t xml:space="preserve">. While sorption of other group II ions </w:t>
      </w:r>
      <w:r w:rsidR="009934C3">
        <w:lastRenderedPageBreak/>
        <w:t xml:space="preserve">to montmorillonites and other clay minerals is well studied </w:t>
      </w:r>
      <w:r w:rsidR="009934C3">
        <w:fldChar w:fldCharType="begin" w:fldLock="1"/>
      </w:r>
      <w:r w:rsidR="00503D9D">
        <w:instrText>ADDIN CSL_CITATION { "citationItems" : [ { "id" : "ITEM-1", "itemData" : { "DOI" : "10.1016/j.apradiso.2006.03.008", "ISSN" : "09698043", "author" : [ { "dropping-particle" : "", "family" : "Bas", "given" : "Elvan", "non-dropping-particle" : "", "parse-names" : false, "suffix" : "" } ], "id" : "ITEM-1", "issued" : { "date-parts" : [ [ "2006" ] ] }, "page" : "957-964", "title" : "Adsorption behavior of strontium on binary mineral mixtures of Montmorillonite and Kaolinite", "type" : "article-journal", "volume" : "64" }, "uris" : [ "http://www.mendeley.com/documents/?uuid=9f21171e-caf9-4867-af83-a8fbf864af91" ] } ], "mendeley" : { "formattedCitation" : "(Bas, 2006)", "plainTextFormattedCitation" : "(Bas, 2006)", "previouslyFormattedCitation" : "(Bas, 2006)" }, "properties" : { "noteIndex" : 0 }, "schema" : "https://github.com/citation-style-language/schema/raw/master/csl-citation.json" }</w:instrText>
      </w:r>
      <w:r w:rsidR="009934C3">
        <w:fldChar w:fldCharType="separate"/>
      </w:r>
      <w:r w:rsidR="009934C3" w:rsidRPr="009934C3">
        <w:rPr>
          <w:noProof/>
        </w:rPr>
        <w:t>(Bas, 2006)</w:t>
      </w:r>
      <w:r w:rsidR="009934C3">
        <w:fldChar w:fldCharType="end"/>
      </w:r>
      <w:r w:rsidR="009934C3">
        <w:t>, there is only a limited data set fo</w:t>
      </w:r>
      <w:r w:rsidR="00503D9D">
        <w:t xml:space="preserve">r radium sorption </w:t>
      </w:r>
      <w:r w:rsidR="00503D9D">
        <w:fldChar w:fldCharType="begin" w:fldLock="1"/>
      </w:r>
      <w:r w:rsidR="0005341D">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503D9D">
        <w:fldChar w:fldCharType="separate"/>
      </w:r>
      <w:r w:rsidR="00503D9D" w:rsidRPr="00503D9D">
        <w:rPr>
          <w:noProof/>
        </w:rPr>
        <w:t>(Tamamura et al., 2013)</w:t>
      </w:r>
      <w:r w:rsidR="00503D9D">
        <w:fldChar w:fldCharType="end"/>
      </w:r>
      <w:r w:rsidR="00503D9D">
        <w:t>. Lastly, there is very little data examining the sorption of radium to reduced minerals that form during natural cycling of certain groundwaters. Understanding the full suite of minerals controlling radium transport will be key in predicting its behavior.</w:t>
      </w:r>
    </w:p>
    <w:p w14:paraId="4D70E478" w14:textId="79BDAF97" w:rsidR="00F31B86" w:rsidRDefault="00F31B86">
      <w:r>
        <w:tab/>
        <w:t xml:space="preserve">The objective of this work is to develop further understanding of radium </w:t>
      </w:r>
      <w:r w:rsidR="009E1557">
        <w:t>sorption behavior and develop simple models of radium sorption that can be used in a wide range of groundwater studies</w:t>
      </w:r>
      <w:r>
        <w:t xml:space="preserve">. </w:t>
      </w:r>
      <w:r w:rsidR="009E1557">
        <w:t xml:space="preserve">Previous work has almost entirely focused on the importance of iron oxides, but have not considered the role of clay minerals with exchangeable cations, or the importance of reduced iron minerals, both of which are </w:t>
      </w:r>
      <w:r w:rsidR="00767A3D">
        <w:t>common</w:t>
      </w:r>
      <w:r w:rsidR="00E26EE8">
        <w:t>ly found in many aquifers</w:t>
      </w:r>
      <w:r w:rsidR="009E1557">
        <w:t>. In this study, we first compare sorption of radium to ferrihydrite, goethite, sodium montmorillonite, and pyrite with a low salinity background solution, and then model that sorption through simple surface complexation models. The results show that pH plays a crucial role in determining sorption extent, and that while iron oxides do show extensive sorption, the most dominant mineral is i</w:t>
      </w:r>
      <w:r w:rsidR="00291774">
        <w:t>n fact sodium montmorillonite. This result is mirrored in the surface complexation models, showing that exchange reactions result in the enhanced sorption of radium in the montmorillonite, as compared to the other minerals.</w:t>
      </w:r>
    </w:p>
    <w:p w14:paraId="7EF9B169" w14:textId="741DC967" w:rsidR="009E1557" w:rsidRDefault="007444BF">
      <w:r>
        <w:t xml:space="preserve">SECTION 2: </w:t>
      </w:r>
      <w:r w:rsidR="00DE4BC8">
        <w:t xml:space="preserve">EXPERIMENTAL AND MODELING </w:t>
      </w:r>
      <w:r>
        <w:t>METHODS</w:t>
      </w:r>
    </w:p>
    <w:p w14:paraId="4C17FB2F" w14:textId="0F3B7A69" w:rsidR="009C7C54" w:rsidRDefault="009C7C54" w:rsidP="00DE72DF">
      <w:pPr>
        <w:ind w:firstLine="720"/>
      </w:pPr>
      <w:r>
        <w:t>Reagents used in the experiments were of reagent grade or better, and all solutions were made with 18 M\Ohm water.</w:t>
      </w:r>
      <w:r w:rsidR="00490D23">
        <w:t xml:space="preserve"> Radium-226 stock was provided by the MIT Environmental, Health, and Safety office, and acidified </w:t>
      </w:r>
      <w:r w:rsidR="00DE72DF">
        <w:t>to 3% using HCl.</w:t>
      </w:r>
    </w:p>
    <w:p w14:paraId="33DD1791" w14:textId="23623E21" w:rsidR="00DE72DF" w:rsidRDefault="00DE72DF">
      <w:r>
        <w:t>2.1 MINERAL PREPARATION</w:t>
      </w:r>
    </w:p>
    <w:p w14:paraId="311590D6" w14:textId="1B566278" w:rsidR="00DE72DF" w:rsidRDefault="00DE72DF">
      <w:r>
        <w:tab/>
      </w:r>
      <w:r w:rsidR="0043349A">
        <w:t xml:space="preserve">Both ferrihydrite and goethite minerals were prepared using standard methods </w:t>
      </w:r>
      <w:r w:rsidR="00167D90">
        <w:fldChar w:fldCharType="begin" w:fldLock="1"/>
      </w:r>
      <w:r w:rsidR="00167D90">
        <w:instrText>ADDIN CSL_CITATION { "citationItems" : [ { "id" : "ITEM-1", "itemData" : { "DOI" : "10.1002/9783527613229", "ISBN" : "9783527613229", "ISSN" : "0009-8558", "author" : [ { "dropping-particle" : "", "family" : "Schwertmann", "given" : "U.", "non-dropping-particle" : "", "parse-names" : false, "suffix" : "" }, { "dropping-particle" : "", "family" : "Cornell", "given" : "RM.", "non-dropping-particle" : "", "parse-names" : false, "suffix" : "" } ], "container-title" : "Wiley-VCH Verlag Gmbh", "id" : "ITEM-1", "issued" : { "date-parts" : [ [ "2000", "4", "25" ] ] }, "publisher" : "Wiley-VCH Verlag GmbH", "publisher-place" : "Weinheim, Germany", "title" : "Iron Oxides in the Laboratary", "type" : "book" }, "uris" : [ "http://www.mendeley.com/documents/?uuid=62200266-4ca8-456a-a42c-4d91a7a4087b" ] } ], "mendeley" : { "formattedCitation" : "(Schwertmann &amp; Cornell, 2000)", "plainTextFormattedCitation" : "(Schwertmann &amp; Cornell, 2000)", "previouslyFormattedCitation" : "(Schwertmann &amp; Cornell, 2000)" }, "properties" : { "noteIndex" : 0 }, "schema" : "https://github.com/citation-style-language/schema/raw/master/csl-citation.json" }</w:instrText>
      </w:r>
      <w:r w:rsidR="00167D90">
        <w:fldChar w:fldCharType="separate"/>
      </w:r>
      <w:r w:rsidR="00167D90" w:rsidRPr="00167D90">
        <w:rPr>
          <w:noProof/>
        </w:rPr>
        <w:t>(Schwertmann &amp; Cornell, 2000)</w:t>
      </w:r>
      <w:r w:rsidR="00167D90">
        <w:fldChar w:fldCharType="end"/>
      </w:r>
      <w:r w:rsidR="00167D90">
        <w:t>. Briefly, ferrihydrite was precipitated by dissolving Fe(III)Cl3 in water, and rapidly titrating the solution to pH 7</w:t>
      </w:r>
      <w:r w:rsidR="00030050">
        <w:t>-8</w:t>
      </w:r>
      <w:r w:rsidR="00167D90">
        <w:t>, followed by centrifugation and washing to remove background electrolytes. The</w:t>
      </w:r>
      <w:r w:rsidR="00994948">
        <w:t xml:space="preserve"> iron content of</w:t>
      </w:r>
      <w:r w:rsidR="00167D90">
        <w:t xml:space="preserve"> prepared ferrhydrite slurry was characterized using the ferrozine method </w:t>
      </w:r>
      <w:r w:rsidR="00167D90">
        <w:fldChar w:fldCharType="begin" w:fldLock="1"/>
      </w:r>
      <w:r w:rsidR="00FA7E83">
        <w:instrText>ADDIN CSL_CITATION { "citationItems" : [ { "id" : "ITEM-1", "itemData" : { "DOI" : "10.1021/ac60289a016", "ISBN" : "0003-2700", "ISSN" : "0003-2700", "PMID" : "591", "abstract" : "Ferrozine [the di-Na salt of 3-(2-pyridyl)-5,6-bis(4-sulfophenyl)-1,2,4-triazine] (L) can be used for the spectrophotometric detn. of Fe, by reacting Fe(II) at pH 4-9 with ferrozine to give the stable complex Fe-L32+, which has an absorption max. at 562 nm (molar absorptivity is 2.79 \u00d7 104). Beer's law is obeyed for \u22644 mg Fe/l. Ferrozine was used to det. 0.156 mg Fe/l. in potable water with a 3.2% relative std. deviation. Interferences by heavy metals were avoided by using excess ferrozine. CN- and NO2- interferences were eliminated by heating the acid ferrozine soln. C2O42-interfered at concns. &gt;500 mg/l. [on SciFinder(R)]", "author" : [ { "dropping-particle" : "", "family" : "Stookey", "given" : "Lawrence L.", "non-dropping-particle" : "", "parse-names" : false, "suffix" : "" } ], "container-title" : "Analytical Chemistry", "id" : "ITEM-1", "issue" : "7", "issued" : { "date-parts" : [ [ "1970" ] ] }, "page" : "779-781", "title" : "Ferrozine---a new spectrophotometric reagent for iron", "type" : "article-journal", "volume" : "42" }, "uris" : [ "http://www.mendeley.com/documents/?uuid=8d1f0ea5-b4a9-435e-9417-2a1e5a505eeb" ] } ], "mendeley" : { "formattedCitation" : "(Stookey, 1970)", "plainTextFormattedCitation" : "(Stookey, 1970)", "previouslyFormattedCitation" : "(Stookey, 1970)" }, "properties" : { "noteIndex" : 0 }, "schema" : "https://github.com/citation-style-language/schema/raw/master/csl-citation.json" }</w:instrText>
      </w:r>
      <w:r w:rsidR="00167D90">
        <w:fldChar w:fldCharType="separate"/>
      </w:r>
      <w:r w:rsidR="00167D90" w:rsidRPr="00167D90">
        <w:rPr>
          <w:noProof/>
        </w:rPr>
        <w:t>(Stookey, 1970)</w:t>
      </w:r>
      <w:r w:rsidR="00167D90">
        <w:fldChar w:fldCharType="end"/>
      </w:r>
      <w:r w:rsidR="00167D90">
        <w:t>, and aliquots of the slurry were added directly to the experiments. Goethite was prepared by slow oxidation of an</w:t>
      </w:r>
      <w:r w:rsidR="000504B0">
        <w:t xml:space="preserve"> initially</w:t>
      </w:r>
      <w:r w:rsidR="00167D90">
        <w:t xml:space="preserve"> O2 free solution of Fe(II)Cl2 and bicarbonate using air over the course of 2 days. The resulting mineral was centrifuged and washed to remove background electrolyte, and then dried for 2 hours at 70 C. Both iron minerals were characterized using x-ray diffraction to confirm their composition.</w:t>
      </w:r>
    </w:p>
    <w:p w14:paraId="3B6A2E6D" w14:textId="31898E7B" w:rsidR="00B51EE3" w:rsidRDefault="00167D90">
      <w:r>
        <w:tab/>
        <w:t>Calcium montmorillonite STX-1b was ordered from the clay minerals society</w:t>
      </w:r>
      <w:r w:rsidR="00994948">
        <w:t xml:space="preserve"> (clays.org)</w:t>
      </w:r>
      <w:r w:rsidR="00B51EE3">
        <w:t>. The clay was dispersed with 1 M NaCl, and the &lt;0.2 um clay fraction siphoned off after successive washes with DI water. The siphoned clay particles were then treated with a 1 M Sodium Acetate solution, set to pH 5 using glacial acetic acid, which removed the</w:t>
      </w:r>
      <w:commentRangeStart w:id="0"/>
      <w:r w:rsidR="00B51EE3">
        <w:t xml:space="preserve"> carbonates</w:t>
      </w:r>
      <w:commentRangeEnd w:id="0"/>
      <w:r w:rsidR="001B752A">
        <w:rPr>
          <w:rStyle w:val="CommentReference"/>
        </w:rPr>
        <w:commentReference w:id="0"/>
      </w:r>
      <w:r w:rsidR="00B51EE3">
        <w:t xml:space="preserve">. Since the mineral data from the clay society indicated low or negligible iron content, no iron oxide removal was performed. The cleaned clay was then washed and centrifuged with the experimental background solution, resulting in a sodium montmorillonite. The clay was dried at 50 C overnight, and then carefully ground using mortar </w:t>
      </w:r>
      <w:commentRangeStart w:id="1"/>
      <w:r w:rsidR="00B51EE3">
        <w:t xml:space="preserve">and pestle. </w:t>
      </w:r>
      <w:commentRangeEnd w:id="1"/>
      <w:r w:rsidR="00C75F08">
        <w:rPr>
          <w:rStyle w:val="CommentReference"/>
        </w:rPr>
        <w:commentReference w:id="1"/>
      </w:r>
    </w:p>
    <w:p w14:paraId="0FEDCDA3" w14:textId="46901620" w:rsidR="00B51EE3" w:rsidRDefault="003F60EB">
      <w:r>
        <w:tab/>
        <w:t>Lastly, pyrite was ordered from</w:t>
      </w:r>
      <w:r w:rsidR="00EF62ED">
        <w:t xml:space="preserve"> Ward’s Science (www.wardsci.com)</w:t>
      </w:r>
      <w:r>
        <w:t>, which came in a la</w:t>
      </w:r>
      <w:r w:rsidR="00C4280C">
        <w:t>rge ore form. The pyrite was</w:t>
      </w:r>
      <w:r>
        <w:t xml:space="preserve"> ground using mortar and pestle, and then the 45-250 um size fraction were sieved out. The pyrite was placed into an anaerobic glove bag, with a 5% hydrogen and 95% hydrogen </w:t>
      </w:r>
      <w:r>
        <w:lastRenderedPageBreak/>
        <w:t xml:space="preserve">atmosphere. </w:t>
      </w:r>
      <w:r w:rsidR="00483D6E">
        <w:t xml:space="preserve">Once in the glove bag, the pyrite was washed in 6 N HCl overnight to remove any iron oxide coatings, and then washed with DI water. Lastly, the pyrite was allowed to </w:t>
      </w:r>
      <w:r w:rsidR="00C4280C">
        <w:t>air dry in the anaerobic glove bag with a dessicant</w:t>
      </w:r>
      <w:r w:rsidR="00483D6E">
        <w:t xml:space="preserve">. </w:t>
      </w:r>
      <w:r w:rsidR="00C4280C">
        <w:t>The pyrite composition was confirmed through XRD.</w:t>
      </w:r>
    </w:p>
    <w:p w14:paraId="4F0C2599" w14:textId="6AFB3B2E" w:rsidR="00490D23" w:rsidRDefault="00FA1FCF">
      <w:r>
        <w:t>2.2</w:t>
      </w:r>
      <w:r w:rsidR="008A0962">
        <w:t xml:space="preserve"> SORPTION</w:t>
      </w:r>
      <w:r w:rsidR="00490D23">
        <w:t xml:space="preserve"> EXPERIMENTAL SETUP</w:t>
      </w:r>
    </w:p>
    <w:p w14:paraId="4468AD1E" w14:textId="5A225F18" w:rsidR="007B346B" w:rsidRDefault="00490D23" w:rsidP="008A0962">
      <w:pPr>
        <w:ind w:firstLine="720"/>
      </w:pPr>
      <w:r>
        <w:t>200 mL serum vials were filled with 100 mL of 10 mM NaCl stock solution, 30 mg of one mineral (except for the case of pyrite, where 40 mg was used), and 5-270 Bq of Radium-226 Stock</w:t>
      </w:r>
      <w:r w:rsidR="00FF24E5">
        <w:t>. Experiments using pyrite were performed in an anaerobic glove bag</w:t>
      </w:r>
      <w:r w:rsidR="00197AA8">
        <w:t xml:space="preserve"> with oxygen free solutions</w:t>
      </w:r>
      <w:r w:rsidR="00FF24E5">
        <w:t xml:space="preserve">, while all others were performed in lab air. The pH was </w:t>
      </w:r>
      <w:r w:rsidR="00FA7E83">
        <w:t>titrated</w:t>
      </w:r>
      <w:r w:rsidR="00FF24E5">
        <w:t xml:space="preserve"> to 3,5,7 or 9 +/- 0.05, and then the bottle was sealed with a butyl stopper. Bottles were shaken for 24 hours, and then the pH was checked and re-titrated to the desired value.</w:t>
      </w:r>
      <w:r w:rsidR="00FA7E83">
        <w:t xml:space="preserve"> Previous work has established that this is sufficient time for sorption equilibrium to iron surfaces </w:t>
      </w:r>
      <w:r w:rsidR="00FA7E83">
        <w:fldChar w:fldCharType="begin" w:fldLock="1"/>
      </w:r>
      <w:r w:rsidR="00C242A4">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FA7E83">
        <w:fldChar w:fldCharType="separate"/>
      </w:r>
      <w:r w:rsidR="00FA7E83" w:rsidRPr="00FA7E83">
        <w:rPr>
          <w:noProof/>
        </w:rPr>
        <w:t>(Sajih et al., 2014)</w:t>
      </w:r>
      <w:r w:rsidR="00FA7E83">
        <w:fldChar w:fldCharType="end"/>
      </w:r>
      <w:r w:rsidR="00FA7E83">
        <w:t xml:space="preserve">, </w:t>
      </w:r>
      <w:commentRangeStart w:id="2"/>
      <w:r w:rsidR="00FA7E83">
        <w:t>while sorption to montmorillonite was evaluated using the same set up with different time points</w:t>
      </w:r>
      <w:commentRangeEnd w:id="2"/>
      <w:r w:rsidR="00FA7E83">
        <w:rPr>
          <w:rStyle w:val="CommentReference"/>
        </w:rPr>
        <w:commentReference w:id="2"/>
      </w:r>
      <w:r w:rsidR="00AD778A">
        <w:t>, as well as a desorption experiment described in the supporting information</w:t>
      </w:r>
      <w:r w:rsidR="00FA7E83">
        <w:t>.</w:t>
      </w:r>
      <w:r w:rsidR="00FF24E5">
        <w:t xml:space="preserve"> If the pH deviated more than 0.1 pH units, then the bottle was allowed to equilibrate for 15 minutes, and the re</w:t>
      </w:r>
      <w:r w:rsidR="004664DA">
        <w:t>-</w:t>
      </w:r>
      <w:r w:rsidR="00FF24E5">
        <w:t>titration process repeated.</w:t>
      </w:r>
      <w:r w:rsidR="004664DA">
        <w:t xml:space="preserve"> HCl and NaOH at high concentrations were used</w:t>
      </w:r>
      <w:r w:rsidR="007B17F0">
        <w:t xml:space="preserve"> for all titrations</w:t>
      </w:r>
      <w:r w:rsidR="004664DA">
        <w:t xml:space="preserve">, so that volume additions did not exceed 5% of the original volume. Once </w:t>
      </w:r>
      <w:r w:rsidR="00646A4D">
        <w:t>re-titration was complete</w:t>
      </w:r>
      <w:r w:rsidR="004664DA">
        <w:t>, the samples were filtered using 0.2</w:t>
      </w:r>
      <w:r w:rsidR="00AD778A">
        <w:t>2</w:t>
      </w:r>
      <w:r w:rsidR="004664DA">
        <w:t xml:space="preserve"> um polyethersulfone filter</w:t>
      </w:r>
      <w:r w:rsidR="00AD778A">
        <w:t>s</w:t>
      </w:r>
      <w:r w:rsidR="004664DA">
        <w:t>, which was shown not to significantly sorb radium</w:t>
      </w:r>
      <w:r w:rsidR="00FA1FCF">
        <w:t>.</w:t>
      </w:r>
      <w:r w:rsidR="007B17F0">
        <w:t xml:space="preserve"> Experimental error wa</w:t>
      </w:r>
      <w:r w:rsidR="00FA1FCF">
        <w:t xml:space="preserve">s quantified by </w:t>
      </w:r>
      <w:r w:rsidR="007B17F0">
        <w:t>measuring the standard deviation of triplicates</w:t>
      </w:r>
      <w:r w:rsidR="00173974">
        <w:t xml:space="preserve"> for each data point</w:t>
      </w:r>
      <w:r w:rsidR="00FA1FCF">
        <w:t>.</w:t>
      </w:r>
    </w:p>
    <w:p w14:paraId="0B2270A7" w14:textId="426B2B01" w:rsidR="00FA1FCF" w:rsidRDefault="00FA1FCF">
      <w:r>
        <w:t>2.3 ANALYTICAL TECHNIQUES</w:t>
      </w:r>
    </w:p>
    <w:p w14:paraId="6BF77AEA" w14:textId="193292AF" w:rsidR="007B346B" w:rsidRDefault="007B346B">
      <w:r>
        <w:tab/>
        <w:t xml:space="preserve">Solutions of radium were quantified using scintillation counting techniques. 10 mL of sample (5 mL of Sodium montmorillonite supernatant due to filtration difficulty) were mixed with 10 mL of Ultima Gold XR (Perkin Elmer) and sealed for 30 days to allow radium-226 to reach a transient equilibrium with its daughter products. The equilibrated samples were then counted using a Beckman Coulter </w:t>
      </w:r>
      <w:r w:rsidR="001B752A">
        <w:t xml:space="preserve">LS 6500 </w:t>
      </w:r>
      <w:r>
        <w:t>scintillation counter</w:t>
      </w:r>
      <w:r w:rsidR="001B752A">
        <w:t>,</w:t>
      </w:r>
      <w:r>
        <w:t xml:space="preserve"> and the resulting counts were compared to a calibration curve of </w:t>
      </w:r>
      <w:r w:rsidR="003505D1">
        <w:t xml:space="preserve">similarly prepared </w:t>
      </w:r>
      <w:r>
        <w:t>radium-226 standards to determine solution activities. Except for points involving ferrihydrite at pH 9, this was sufficient to determine the extent of sorption and develop isotherms.</w:t>
      </w:r>
      <w:r w:rsidR="009378CA">
        <w:t xml:space="preserve"> Background concentrations were also quantified to develop a limit of blank of 1.4 counts per second (cps). We </w:t>
      </w:r>
      <w:r w:rsidR="00F43B04">
        <w:t xml:space="preserve">only </w:t>
      </w:r>
      <w:r w:rsidR="009378CA">
        <w:t>consider</w:t>
      </w:r>
      <w:r w:rsidR="00F43B04">
        <w:t>ed</w:t>
      </w:r>
      <w:r w:rsidR="003505D1">
        <w:t xml:space="preserve"> any</w:t>
      </w:r>
      <w:r w:rsidR="00F43B04">
        <w:t xml:space="preserve"> samples having </w:t>
      </w:r>
      <w:r w:rsidR="009378CA">
        <w:t xml:space="preserve">1.5 times that </w:t>
      </w:r>
      <w:r w:rsidR="00F43B04">
        <w:t>limit in subsequent analyses.</w:t>
      </w:r>
    </w:p>
    <w:p w14:paraId="349D92F0" w14:textId="52190D4B" w:rsidR="007B346B" w:rsidRDefault="008A0962">
      <w:r>
        <w:tab/>
        <w:t>Many supernatant samples</w:t>
      </w:r>
      <w:r w:rsidR="007B346B">
        <w:t xml:space="preserve"> using ferrihydrite at pH 9</w:t>
      </w:r>
      <w:r w:rsidR="009378CA">
        <w:t xml:space="preserve"> were below this defined detection limit, </w:t>
      </w:r>
      <w:r w:rsidR="00476ACB">
        <w:t>so solid associated</w:t>
      </w:r>
      <w:r w:rsidR="009378CA">
        <w:t xml:space="preserve"> radium on the </w:t>
      </w:r>
      <w:r w:rsidR="0067175C">
        <w:t xml:space="preserve">filtered </w:t>
      </w:r>
      <w:r w:rsidR="009378CA">
        <w:t>ferrihydrite itself</w:t>
      </w:r>
      <w:r w:rsidR="00476ACB">
        <w:t xml:space="preserve"> was counted</w:t>
      </w:r>
      <w:r w:rsidR="009378CA">
        <w:t xml:space="preserve"> using gamma </w:t>
      </w:r>
      <w:r w:rsidR="00476ACB">
        <w:t>spectroscopy</w:t>
      </w:r>
      <w:r w:rsidR="00F54DEB">
        <w:t xml:space="preserve"> in addition to the scintillation counted supernatant</w:t>
      </w:r>
      <w:r w:rsidR="009378CA">
        <w:t xml:space="preserve">. </w:t>
      </w:r>
      <w:r w:rsidR="00755D5E">
        <w:t>A Canberra</w:t>
      </w:r>
      <w:r w:rsidR="0067175C">
        <w:t xml:space="preserve"> low energy germanium</w:t>
      </w:r>
      <w:r w:rsidR="00755D5E">
        <w:t xml:space="preserve"> detector</w:t>
      </w:r>
      <w:r w:rsidR="0067175C">
        <w:t xml:space="preserve"> </w:t>
      </w:r>
      <w:r w:rsidR="00755D5E">
        <w:t xml:space="preserve">with </w:t>
      </w:r>
      <w:r w:rsidR="0067175C">
        <w:t xml:space="preserve">a Canberra multichannel analyzer </w:t>
      </w:r>
      <w:r w:rsidR="009378CA">
        <w:t>was calibrated using a multinucl</w:t>
      </w:r>
      <w:r w:rsidR="00755D5E">
        <w:t>ide standard from Eckert and Ziegler (www.ezag.com)</w:t>
      </w:r>
      <w:r w:rsidR="009378CA">
        <w:t xml:space="preserve">. </w:t>
      </w:r>
      <w:r w:rsidR="00671B0D">
        <w:t xml:space="preserve">Counts were determined using the Canberra Genie software, which performed peak identification, peak area summation, background subtraction, and nuclide activity calculation. Radium-226 was primarily counted through the 186 keV peak. </w:t>
      </w:r>
      <w:r w:rsidR="009378CA">
        <w:t>The solid samples on PES filters were simply placed in scintillation vials, and c</w:t>
      </w:r>
      <w:r>
        <w:t>ounted directly on the counter, with the resulting counts being adjusted for ferr</w:t>
      </w:r>
      <w:r w:rsidR="00B5451B">
        <w:t>ihydr</w:t>
      </w:r>
      <w:r w:rsidR="00737E5A">
        <w:t>ite loss during filtration. The physical arrangement</w:t>
      </w:r>
      <w:r w:rsidR="00B5451B">
        <w:t xml:space="preserve"> arrangement closely matches that o</w:t>
      </w:r>
      <w:r w:rsidR="00737E5A">
        <w:t>f the multinuclide standard, so</w:t>
      </w:r>
      <w:r w:rsidR="00B5451B">
        <w:t xml:space="preserve"> no geometry corrections were used.</w:t>
      </w:r>
    </w:p>
    <w:p w14:paraId="1C19EDDA" w14:textId="29C688AE" w:rsidR="005C4438" w:rsidRDefault="005C4438">
      <w:r>
        <w:t>[DISCUSSION OF SURFACE AREA ANALYSIS]</w:t>
      </w:r>
    </w:p>
    <w:p w14:paraId="0A678B35" w14:textId="415430C4" w:rsidR="005C4438" w:rsidRDefault="005C4438">
      <w:r>
        <w:t>2.4 SURFACE COMPLEXATION MODELING</w:t>
      </w:r>
    </w:p>
    <w:p w14:paraId="00FA4CF2" w14:textId="41A99F64" w:rsidR="00476ACB" w:rsidRDefault="00476ACB">
      <w:r>
        <w:lastRenderedPageBreak/>
        <w:tab/>
      </w:r>
      <w:r w:rsidR="00F40708">
        <w:t xml:space="preserve">Radium binding to mineral surfaces was modeled through a </w:t>
      </w:r>
      <w:r>
        <w:t>double diffuse layer (DDL)</w:t>
      </w:r>
      <w:r w:rsidR="00F40708">
        <w:t xml:space="preserve"> surface complexation</w:t>
      </w:r>
      <w:r>
        <w:t xml:space="preserve"> model</w:t>
      </w:r>
      <w:r w:rsidR="00570A6F">
        <w:t xml:space="preserve"> implemented in PHREEQC </w:t>
      </w:r>
      <w:r w:rsidR="00570A6F">
        <w:fldChar w:fldCharType="begin" w:fldLock="1"/>
      </w:r>
      <w:r w:rsidR="00570A6F">
        <w:instrText>ADDIN CSL_CITATION { "citationItems" : [ { "id" : "ITEM-1", "itemData" : { "author" : [ { "dropping-particle" : "", "family" : "Parkhurst", "given" : "D.L.", "non-dropping-particle" : "", "parse-names" : false, "suffix" : "" }, { "dropping-particle" : "", "family" : "Appela", "given" : "C.A.J.", "non-dropping-particle" : "", "parse-names" : false, "suffix" : "" } ], "container-title" : "U.S. Geological Survey Techniques and Methods", "id" : "ITEM-1", "issued" : { "date-parts" : [ [ "2013" ] ] }, "title" : "Description of Input and Examples for PHREEQC Version 3 \u2014 A Computer Program for Speciation , Batch-Reaction , One-Dimensional Transport , and Inverse Geochemical Calculations Chapter 43 of", "type" : "report" }, "uris" : [ "http://www.mendeley.com/documents/?uuid=f1590749-b157-45cb-b05a-2b66f88015b5" ] } ], "mendeley" : { "formattedCitation" : "(Parkhurst &amp; Appela, 2013)", "plainTextFormattedCitation" : "(Parkhurst &amp; Appela, 2013)", "previouslyFormattedCitation" : "(Parkhurst &amp; Appela, 2013)" }, "properties" : { "noteIndex" : 0 }, "schema" : "https://github.com/citation-style-language/schema/raw/master/csl-citation.json" }</w:instrText>
      </w:r>
      <w:r w:rsidR="00570A6F">
        <w:fldChar w:fldCharType="separate"/>
      </w:r>
      <w:r w:rsidR="00570A6F" w:rsidRPr="00570A6F">
        <w:rPr>
          <w:noProof/>
        </w:rPr>
        <w:t>(Parkhurst &amp; Appela, 2013)</w:t>
      </w:r>
      <w:r w:rsidR="00570A6F">
        <w:fldChar w:fldCharType="end"/>
      </w:r>
      <w:r>
        <w:t>. Simple single site models were used to fit the data, which allows for easy comparison of the relative importance of the different minerals for radium retention</w:t>
      </w:r>
      <w:r w:rsidR="00946431">
        <w:t xml:space="preserve">, as well as comparison with currently existing surface complexation modeling results </w:t>
      </w:r>
      <w:r w:rsidR="00946431">
        <w:fldChar w:fldCharType="begin" w:fldLock="1"/>
      </w:r>
      <w:r w:rsidR="00836777">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946431">
        <w:fldChar w:fldCharType="separate"/>
      </w:r>
      <w:r w:rsidR="00946431" w:rsidRPr="00946431">
        <w:rPr>
          <w:noProof/>
        </w:rPr>
        <w:t>(Dzombak &amp; Morel, 1990)</w:t>
      </w:r>
      <w:r w:rsidR="00946431">
        <w:fldChar w:fldCharType="end"/>
      </w:r>
      <w:r w:rsidR="00946431">
        <w:t xml:space="preserve">. </w:t>
      </w:r>
      <w:r w:rsidR="00836777">
        <w:t xml:space="preserve">In the case of sodium montmorillonite which has been shown to exchange cations, we also posed an exchange reaction following previous </w:t>
      </w:r>
      <w:r w:rsidR="003D2C05">
        <w:t>models of clay sorption behavior</w:t>
      </w:r>
      <w:r w:rsidR="003C457B">
        <w:t xml:space="preserve"> using a selectivity coefficient</w:t>
      </w:r>
      <w:r w:rsidR="00836777">
        <w:t xml:space="preserve"> </w:t>
      </w:r>
      <w:r w:rsidR="00836777">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rsidR="00836777">
        <w:fldChar w:fldCharType="separate"/>
      </w:r>
      <w:r w:rsidR="00570A6F" w:rsidRPr="00570A6F">
        <w:rPr>
          <w:noProof/>
        </w:rPr>
        <w:t>(Michael H. Bradbury &amp; Baeyens, 2005)</w:t>
      </w:r>
      <w:r w:rsidR="00836777">
        <w:fldChar w:fldCharType="end"/>
      </w:r>
      <w:r w:rsidR="00836777">
        <w:t>.</w:t>
      </w:r>
      <w:r w:rsidR="003D2C05">
        <w:t xml:space="preserve"> </w:t>
      </w:r>
      <w:r>
        <w:t>The relevant reactions are shown in table 1</w:t>
      </w:r>
      <w:r w:rsidR="00F40708">
        <w:t xml:space="preserve"> (at the end of the paper), along with protonation constants from literature</w:t>
      </w:r>
      <w:r w:rsidR="006C34B0">
        <w:t>.</w:t>
      </w:r>
      <w:r>
        <w:t xml:space="preserve"> Experimental sorption data</w:t>
      </w:r>
      <w:r w:rsidR="00570A6F">
        <w:t xml:space="preserve"> was fit only by varying radium sorption reaction constants</w:t>
      </w:r>
      <w:r w:rsidR="006C34B0">
        <w:t>.</w:t>
      </w:r>
      <w:r w:rsidR="00EC6622">
        <w:t xml:space="preserve"> Site densities were set using the BET surfac</w:t>
      </w:r>
      <w:r w:rsidR="00570A6F">
        <w:t xml:space="preserve">e area for the iron minerals, </w:t>
      </w:r>
      <w:r w:rsidR="00EC6622">
        <w:t>exchangeable sites</w:t>
      </w:r>
      <w:r w:rsidR="00570A6F">
        <w:t xml:space="preserve"> for the clay were</w:t>
      </w:r>
      <w:r w:rsidR="00085D34">
        <w:t xml:space="preserve"> determined by the cation exchange capacity reported by Clay Society</w:t>
      </w:r>
      <w:r w:rsidR="00570A6F">
        <w:t xml:space="preserve">, and site densities were set from literature values </w:t>
      </w:r>
      <w:r w:rsidR="00570A6F">
        <w:fldChar w:fldCharType="begin" w:fldLock="1"/>
      </w:r>
      <w:r w:rsidR="0078375C">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Baeyens, Geckeis, &amp; Rabung, 2005)", "plainTextFormattedCitation" : "(Mike H. Bradbury, Baeyens, Geckeis, &amp; Rabung, 2005)", "previouslyFormattedCitation" : "(Mike H. Bradbury, Baeyens, Geckeis, &amp; Rabung, 2005)" }, "properties" : { "noteIndex" : 0 }, "schema" : "https://github.com/citation-style-language/schema/raw/master/csl-citation.json" }</w:instrText>
      </w:r>
      <w:r w:rsidR="00570A6F">
        <w:fldChar w:fldCharType="separate"/>
      </w:r>
      <w:r w:rsidR="00570A6F" w:rsidRPr="00570A6F">
        <w:rPr>
          <w:noProof/>
        </w:rPr>
        <w:t>(Mike H. Bradbury, Baeyens, Geckeis, &amp; Rabung, 2005)</w:t>
      </w:r>
      <w:r w:rsidR="00570A6F">
        <w:fldChar w:fldCharType="end"/>
      </w:r>
      <w:r w:rsidR="00085D34">
        <w:t>.</w:t>
      </w:r>
      <w:r w:rsidR="00EC6622">
        <w:t xml:space="preserve"> </w:t>
      </w:r>
      <w:r w:rsidR="006C34B0">
        <w:t>Solution complexation behavior was accounted for using the SIT database, which covers radium carbonate, sulfate, and hydroxide complexes</w:t>
      </w:r>
      <w:r w:rsidR="00DC781E">
        <w:t>,</w:t>
      </w:r>
      <w:r w:rsidR="00177B55">
        <w:t xml:space="preserve"> and had little impact over the experimental conditions considered.</w:t>
      </w:r>
    </w:p>
    <w:p w14:paraId="315C2F78" w14:textId="2E981993" w:rsidR="00FA1FCF" w:rsidRDefault="008A0962">
      <w:r>
        <w:tab/>
      </w:r>
    </w:p>
    <w:p w14:paraId="2C202E40" w14:textId="2BB27C94" w:rsidR="00FA7E83" w:rsidRDefault="007444BF" w:rsidP="00505D1A">
      <w:r>
        <w:t>SECTION 3: RESULTS</w:t>
      </w:r>
      <w:r w:rsidR="00FA7E83">
        <w:t xml:space="preserve"> AND </w:t>
      </w:r>
      <w:r w:rsidR="00B00F8C">
        <w:t>DISCUSSION</w:t>
      </w:r>
    </w:p>
    <w:p w14:paraId="3C9A3709" w14:textId="5751058D" w:rsidR="00BB777D" w:rsidRDefault="00BB777D" w:rsidP="00505D1A">
      <w:r>
        <w:t>SECTION 3.1 SORPTION ISOTHERM RESULTS</w:t>
      </w:r>
    </w:p>
    <w:p w14:paraId="7C47E7EF" w14:textId="1057033C" w:rsidR="000B3200" w:rsidRDefault="00D42F7E" w:rsidP="002C66D7">
      <w:pPr>
        <w:ind w:firstLine="720"/>
      </w:pPr>
      <w:r>
        <w:t>Figure 1 shows a set of four isotherms at pH 7, comparing sorption of the four minerals studied. Lines were fit to each set of mineral data, showing R2 values of 0.98 and greater</w:t>
      </w:r>
      <w:r w:rsidR="005C4438">
        <w:t>, indicating very linear response for this range of radium activities</w:t>
      </w:r>
      <w:r>
        <w:t>. A complete data set, showing each mineral, and the associated sorption at different pH values can be seen</w:t>
      </w:r>
      <w:r w:rsidR="005C4438">
        <w:t xml:space="preserve"> in the supporting information. </w:t>
      </w:r>
      <w:r w:rsidR="000B3200">
        <w:t xml:space="preserve">The circumneutral pH highlights trends seen at the other pH values. </w:t>
      </w:r>
      <w:r w:rsidR="005C4438">
        <w:t xml:space="preserve">Sodium montmorillonite sorbs </w:t>
      </w:r>
      <w:r w:rsidR="000B3200">
        <w:t>radium extensively at this pH, with 85+/-1% of the total radium associated with the solid. In contrast, ferrihydrite only sorbed 50+/-7% of the available radium, while goethite and pyrite sorbed only 13% and 10% of total radium.</w:t>
      </w:r>
      <w:r w:rsidR="00FD2F63">
        <w:t xml:space="preserve"> These experimental results reflect a clear mineral specific behavior that controls radium sorption</w:t>
      </w:r>
      <w:r w:rsidR="00AD7D42">
        <w:t>.</w:t>
      </w:r>
    </w:p>
    <w:p w14:paraId="57967F59" w14:textId="72E19B4E" w:rsidR="002C66D7" w:rsidRDefault="002C66D7" w:rsidP="00505D1A">
      <w:r>
        <w:tab/>
        <w:t>The impact of pH on these sorption isotherms can be seen in figure 2, where we compare radium sorption isotherms to ferrhydrite over the experimental pH range. The isotherms remain linear across pH values, but show significant differences in slope, with higher pH va</w:t>
      </w:r>
      <w:r w:rsidR="003610DA">
        <w:t>lues showing increasingly large</w:t>
      </w:r>
      <w:r>
        <w:t xml:space="preserve"> amounts of sorption. This is a trend reflected in the other minerals as well, with pH playing a key role in determining sorption extent. Table 2 lists a complete data set of fitted Kd values for each mineral and pH value</w:t>
      </w:r>
      <w:r w:rsidR="00B97F5D">
        <w:t>. Sodium montmorillonite Kd values show a large extent of sorption over the whole range of pHs, and is only matched by ferrih</w:t>
      </w:r>
      <w:r w:rsidR="00752915">
        <w:t xml:space="preserve">ydrite at very basic pH values, while the others only show limited sorption at more basic pH values. </w:t>
      </w:r>
      <w:r w:rsidR="00B97F5D">
        <w:t>This suggests that sodium montmorillonite or other clay minerals may play a key role in controlling radium sorption in common groundwater environments.</w:t>
      </w:r>
    </w:p>
    <w:p w14:paraId="397427CD" w14:textId="620FB798" w:rsidR="00D7328C" w:rsidRDefault="000B3200" w:rsidP="00505D1A">
      <w:r>
        <w:tab/>
      </w:r>
      <w:r w:rsidR="00C242A4">
        <w:t xml:space="preserve">Previous work has examined radium sorption to the iron oxides, and they are typically cited as dominant sorbents in the environment. These results show some differences from previous data, particularly with the iron oxides, reporting 20-30% more sorption than found in this study </w:t>
      </w:r>
      <w:r w:rsidR="00C242A4">
        <w:fldChar w:fldCharType="begin" w:fldLock="1"/>
      </w:r>
      <w:r w:rsidR="00B9754E">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C242A4">
        <w:fldChar w:fldCharType="separate"/>
      </w:r>
      <w:r w:rsidR="00C242A4" w:rsidRPr="00C242A4">
        <w:rPr>
          <w:noProof/>
        </w:rPr>
        <w:t>(Sajih et al., 2014)</w:t>
      </w:r>
      <w:r w:rsidR="00C242A4">
        <w:fldChar w:fldCharType="end"/>
      </w:r>
      <w:r w:rsidR="00B9754E">
        <w:t xml:space="preserve">. Those experiments had a solid/solution ratio of 100 g/L, whereas our work had only 0.3 g/L, nearly 3 orders of magnitude in difference. This significant reduction in number of </w:t>
      </w:r>
      <w:r w:rsidR="002C66D7">
        <w:t>sites may reduce surface site availability, thus driving the observed reductions in sorption</w:t>
      </w:r>
      <w:r w:rsidR="00B9754E">
        <w:t>. Previous studies with sodium montmorillonite</w:t>
      </w:r>
      <w:r w:rsidR="00752915">
        <w:t xml:space="preserve"> also</w:t>
      </w:r>
      <w:r w:rsidR="00B9754E">
        <w:t xml:space="preserve"> show comparable amounts of sorption for </w:t>
      </w:r>
      <w:r w:rsidR="00752915">
        <w:t>similar</w:t>
      </w:r>
      <w:r w:rsidR="00B9754E">
        <w:t xml:space="preserve"> solution conditions </w:t>
      </w:r>
      <w:r w:rsidR="00B9754E">
        <w:fldChar w:fldCharType="begin" w:fldLock="1"/>
      </w:r>
      <w:r w:rsidR="00197AA8">
        <w:instrText>ADDIN CSL_CITATION { "citationItems" : [ { "id" : "ITEM-1", "itemData" : { "DOI" : "10.1007/s10967-013-2740-3", "ISSN" : "0236-5731", "author" : [ { "dropping-particle" : "", "family" : "Tamamura", "given" : "Shuji", "non-dropping-particle" : "", "parse-names" : false, "suffix" : "" }, { "dropping-particle" : "", "family" : "Takada", "given" : "Takahiro", "non-dropping-particle" : "", "parse-names" : false, "suffix" : "" }, { "dropping-particle" : "", "family" : "Tomita", "given" : "Junpei", "non-dropping-particle" : "", "parse-names" : false, "suffix" : "" }, { "dropping-particle" : "", "family" : "Nagao", "given" : "Seiya", "non-dropping-particle" : "", "parse-names" : false, "suffix" : "" }, { "dropping-particle" : "", "family" : "Fukushi", "given" : "Keisuke", "non-dropping-particle" : "", "parse-names" : false, "suffix" : "" }, { "dropping-particle" : "", "family" : "Yamamoto", "given" : "Masayoshi", "non-dropping-particle" : "", "parse-names" : false, "suffix" : "" } ], "container-title" : "Journal of Radioanalytical and Nuclear Chemistry", "id" : "ITEM-1", "issue" : "1", "issued" : { "date-parts" : [ [ "2013", "9", "8" ] ] }, "page" : "569-575", "title" : "Salinity dependence of 226Ra adsorption on montmorillonite and kaolinite", "type" : "article-journal", "volume" : "299" }, "uris" : [ "http://www.mendeley.com/documents/?uuid=5b3b4e7c-f852-48f5-abed-58007c466255" ] } ], "mendeley" : { "formattedCitation" : "(Tamamura et al., 2013)", "plainTextFormattedCitation" : "(Tamamura et al., 2013)", "previouslyFormattedCitation" : "(Tamamura et al., 2013)" }, "properties" : { "noteIndex" : 0 }, "schema" : "https://github.com/citation-style-language/schema/raw/master/csl-citation.json" }</w:instrText>
      </w:r>
      <w:r w:rsidR="00B9754E">
        <w:fldChar w:fldCharType="separate"/>
      </w:r>
      <w:r w:rsidR="00B9754E" w:rsidRPr="00B9754E">
        <w:rPr>
          <w:noProof/>
        </w:rPr>
        <w:t xml:space="preserve">(Tamamura </w:t>
      </w:r>
      <w:r w:rsidR="00B9754E" w:rsidRPr="00B9754E">
        <w:rPr>
          <w:noProof/>
        </w:rPr>
        <w:lastRenderedPageBreak/>
        <w:t>et al., 2013)</w:t>
      </w:r>
      <w:r w:rsidR="00B9754E">
        <w:fldChar w:fldCharType="end"/>
      </w:r>
      <w:r w:rsidR="00584C5A">
        <w:t xml:space="preserve">. </w:t>
      </w:r>
      <w:r w:rsidR="00163E52">
        <w:t>Unfortunately there is little data to compare the pyrite results with, though this may be driven by the low retention of radium and difficulties of preparing experiments anaerobically</w:t>
      </w:r>
      <w:r w:rsidR="00197AA8">
        <w:t xml:space="preserve">, since even 1 </w:t>
      </w:r>
      <w:r w:rsidR="00D7328C">
        <w:t>days’ worth</w:t>
      </w:r>
      <w:r w:rsidR="00197AA8">
        <w:t xml:space="preserve"> of air exposure can result in iron oxide coatings </w:t>
      </w:r>
      <w:r w:rsidR="00197AA8">
        <w:fldChar w:fldCharType="begin" w:fldLock="1"/>
      </w:r>
      <w:r w:rsidR="00737E5A">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"previouslyFormattedCitation" : "(MURPHY &amp; STRONGIN, 2009)" }, "properties" : { "noteIndex" : 0 }, "schema" : "https://github.com/citation-style-language/schema/raw/master/csl-citation.json" }</w:instrText>
      </w:r>
      <w:r w:rsidR="00197AA8">
        <w:fldChar w:fldCharType="separate"/>
      </w:r>
      <w:r w:rsidR="00737E5A" w:rsidRPr="00737E5A">
        <w:rPr>
          <w:noProof/>
        </w:rPr>
        <w:t>(Murphy &amp; Strongin, 2009)</w:t>
      </w:r>
      <w:r w:rsidR="00197AA8">
        <w:fldChar w:fldCharType="end"/>
      </w:r>
      <w:r w:rsidR="00163E52">
        <w:t>.</w:t>
      </w:r>
      <w:r w:rsidR="00D7328C">
        <w:t xml:space="preserve"> </w:t>
      </w:r>
      <w:r w:rsidR="008F2F9A">
        <w:t xml:space="preserve">Here, the experimental data shows that pH plays a crucial role in controlling mineral sorption at environmental </w:t>
      </w:r>
      <w:r w:rsidR="00737E5A">
        <w:t>conditions</w:t>
      </w:r>
      <w:r w:rsidR="008F2F9A">
        <w:t>.</w:t>
      </w:r>
    </w:p>
    <w:p w14:paraId="68A32F0D" w14:textId="763CE6EB" w:rsidR="00BB777D" w:rsidRDefault="00D42F7E" w:rsidP="00505D1A">
      <w:commentRangeStart w:id="3"/>
      <w:r>
        <w:t>SECTION 3.2 SURFACE COMPLEXATION MODELING</w:t>
      </w:r>
      <w:commentRangeEnd w:id="3"/>
      <w:r w:rsidR="00B53681">
        <w:rPr>
          <w:rStyle w:val="CommentReference"/>
        </w:rPr>
        <w:commentReference w:id="3"/>
      </w:r>
    </w:p>
    <w:p w14:paraId="529ED34E" w14:textId="4595EE90" w:rsidR="00B42A02" w:rsidRDefault="00B42A02" w:rsidP="00505D1A">
      <w:r>
        <w:tab/>
        <w:t>The results of the surface complexatio</w:t>
      </w:r>
      <w:r w:rsidR="002C66D7">
        <w:t>n modeling</w:t>
      </w:r>
      <w:r w:rsidR="000C1AE4">
        <w:t xml:space="preserve"> for the montmorillonite and ferrihydrite</w:t>
      </w:r>
      <w:r w:rsidR="002C66D7">
        <w:t xml:space="preserve"> are shown in figure 3</w:t>
      </w:r>
      <w:r w:rsidR="008B7A5C">
        <w:t xml:space="preserve">, with the fitted </w:t>
      </w:r>
      <w:r w:rsidR="00D9088E">
        <w:t>reaction constants</w:t>
      </w:r>
      <w:r w:rsidR="00A64D4A">
        <w:t xml:space="preserve"> for all minerals</w:t>
      </w:r>
      <w:r w:rsidR="00D9088E">
        <w:t xml:space="preserve"> in table 1. </w:t>
      </w:r>
      <w:r w:rsidR="0078375C">
        <w:t>Despite the overall simplicity of the model, the fits are quite good across all minerals</w:t>
      </w:r>
      <w:r w:rsidR="00B97F5D">
        <w:t xml:space="preserve">. Fitted reaction constants were highest for sodium montmorillonite, followed by ferrihydrite, goethite, and then pyrite, though the reactions constants only vary a few units between minerals. </w:t>
      </w:r>
      <w:r w:rsidR="0025421E">
        <w:t xml:space="preserve"> A more traditional two site model for ferrihydrite was also considered by adding a weak site </w:t>
      </w:r>
      <w:r w:rsidR="0025421E">
        <w:fldChar w:fldCharType="begin" w:fldLock="1"/>
      </w:r>
      <w:r w:rsidR="00DB6383">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25421E">
        <w:fldChar w:fldCharType="separate"/>
      </w:r>
      <w:r w:rsidR="0025421E" w:rsidRPr="0025421E">
        <w:rPr>
          <w:noProof/>
        </w:rPr>
        <w:t>(Dzombak &amp; Morel, 1990)</w:t>
      </w:r>
      <w:r w:rsidR="0025421E">
        <w:fldChar w:fldCharType="end"/>
      </w:r>
      <w:r w:rsidR="0025421E">
        <w:t>, but the model had little sensitivi</w:t>
      </w:r>
      <w:r w:rsidR="007D2347">
        <w:t>ty to this second reaction site</w:t>
      </w:r>
      <w:r w:rsidR="00B97F5D">
        <w:t xml:space="preserve">, suggesting that only one site was needed </w:t>
      </w:r>
      <w:r w:rsidR="001010CB">
        <w:t xml:space="preserve">to </w:t>
      </w:r>
      <w:r w:rsidR="00B97F5D">
        <w:t>describe sorption</w:t>
      </w:r>
      <w:r w:rsidR="007D2347">
        <w:t>.</w:t>
      </w:r>
      <w:r w:rsidR="00B97F5D">
        <w:t xml:space="preserve"> </w:t>
      </w:r>
      <w:r w:rsidR="00717676">
        <w:t>We did not consider a previously described tetradentate model</w:t>
      </w:r>
      <w:r w:rsidR="0005341D">
        <w:t xml:space="preserve"> </w:t>
      </w:r>
      <w:r w:rsidR="0005341D">
        <w:fldChar w:fldCharType="begin" w:fldLock="1"/>
      </w:r>
      <w:r w:rsidR="00737E5A">
        <w:instrText>ADDIN CSL_CITATION { "citationItems" : [ { "id" : "ITEM-1", "itemData" : { "DOI" : "10.1016/j.gca.2014.10.008", "ISSN" : "0016-7037", "author" : [ { "dropping-particle" : "", "family" : "Sajih", "given" : "M", "non-dropping-particle" : "", "parse-names" : false, "suffix" : "" }, { "dropping-particle" : "", "family" : "Bryan", "given" : "N D", "non-dropping-particle" : "", "parse-names" : false, "suffix" : "" }, { "dropping-particle" : "", "family" : "Livens", "given" : "F R", "non-dropping-particle" : "", "parse-names" : false, "suffix" : "" }, { "dropping-particle" : "", "family" : "Vaughan", "given" : "D J", "non-dropping-particle" : "", "parse-names" : false, "suffix" : "" }, { "dropping-particle" : "", "family" : "Descostes", "given" : "M", "non-dropping-particle" : "", "parse-names" : false, "suffix" : "" }, { "dropping-particle" : "", "family" : "Phrommavanh", "given" : "V", "non-dropping-particle" : "", "parse-names" : false, "suffix" : "" }, { "dropping-particle" : "", "family" : "Nos", "given" : "J", "non-dropping-particle" : "", "parse-names" : false, "suffix" : "" }, { "dropping-particle" : "", "family" : "Morris", "given" : "K", "non-dropping-particle" : "", "parse-names" : false, "suffix" : "" } ], "container-title" : "Geochimica et Cosmochimica Acta", "id" : "ITEM-1", "issued" : { "date-parts" : [ [ "2014" ] ] }, "page" : "150-163", "publisher" : "Elsevier Ltd", "title" : "Adsorption of radium and barium on goethite and ferrihydrite: A kinetic and surface complexation modelling study", "type" : "article-journal", "volume" : "146" }, "uris" : [ "http://www.mendeley.com/documents/?uuid=8b7e3294-07a1-4806-9ef6-49c0afe4e0f1" ] } ], "mendeley" : { "formattedCitation" : "(Sajih et al., 2014)", "plainTextFormattedCitation" : "(Sajih et al., 2014)", "previouslyFormattedCitation" : "(Sajih et al., 2014)" }, "properties" : { "noteIndex" : 0 }, "schema" : "https://github.com/citation-style-language/schema/raw/master/csl-citation.json" }</w:instrText>
      </w:r>
      <w:r w:rsidR="0005341D">
        <w:fldChar w:fldCharType="separate"/>
      </w:r>
      <w:r w:rsidR="0005341D" w:rsidRPr="0005341D">
        <w:rPr>
          <w:noProof/>
        </w:rPr>
        <w:t>(Sajih et al., 2014)</w:t>
      </w:r>
      <w:r w:rsidR="0005341D">
        <w:fldChar w:fldCharType="end"/>
      </w:r>
      <w:r w:rsidR="00717676">
        <w:t>, as we wanted to maintain comparisons between the other minerals</w:t>
      </w:r>
      <w:r w:rsidR="0005341D">
        <w:t xml:space="preserve"> and keep the model simple</w:t>
      </w:r>
      <w:r w:rsidR="00717676">
        <w:t xml:space="preserve">. </w:t>
      </w:r>
      <w:r w:rsidR="00C8712F">
        <w:t>In contrast, t</w:t>
      </w:r>
      <w:r w:rsidR="00AC2E49">
        <w:t xml:space="preserve">he inclusion of an exchange reaction with sodium montmorillonite was </w:t>
      </w:r>
      <w:r w:rsidR="00B97F5D">
        <w:t>necessary</w:t>
      </w:r>
      <w:r w:rsidR="00AC2E49">
        <w:t xml:space="preserve"> to explain the high extent of sorption even at low pH values</w:t>
      </w:r>
      <w:r w:rsidR="00B97F5D">
        <w:t xml:space="preserve">, a method consistent with previous work modeling metal sorption to montmorillonite minerals </w:t>
      </w:r>
      <w:r w:rsidR="00DB6383">
        <w:fldChar w:fldCharType="begin" w:fldLock="1"/>
      </w:r>
      <w:r w:rsidR="00DB6383">
        <w:instrText>ADDIN CSL_CITATION { "citationItems" : [ { "id" : "ITEM-1", "itemData" : { "DOI" : "10.1016/j.gca.2005.06.031", "ISBN" : "0016-7037", "ISSN" : "00167037", "abstract" : "Sorption edges and isotherms for Eu(III) uptake on Ca-montmorillonite and Na-illite in 0.066 mol/L Ca(C1O\n                        4)\n                        2 and 0.1 mol/L NaC1O\n                        4 background electrolytes, respectively, were modelled using a quasi-mechanistic sorption model (the two site protolysis non electrostatic surface complexation and cation exchange (2SPNE SC/CE) model). For both clay minerals the Eu sorption edges could be quantitatively modelled in the pH range ???3 to ???10 using cation exchange reactions for Eu\n                        3+/Na\n                        + and Eu\n                        3+/Ca\n                        2+ and three surface complexation reactions on the strong sorption sites forming ???S\n                        S OEu\n                        2+, ???S\n                        SOEuOH\n                        + and ???S\n                        SOEu(OH)\n                        2\n                        o inner sphere complexes which appear successively with increasing pH. Time resolved laser fluorescence spectroscopy (TRLFS) measurements of Cm(III) loaded Ca-montmorillonite and Na-illite were available from Part 1 of this work. De-convolution of the normalised fluorescence spectra measured at different pH values indicated three distinct Cm surface complexes, Cm complexes 1, 2 and 3 for both clay minerals, in agreement with model predictions, but with different distribution functions for the individual species. Under the assumption that Eu and Cm exhibit essentially the same hydrolysis and sorption behaviour, the Eu surface complexation constants were used to predict surface species distribution functions for Cm under the same experimental conditions used in the TRLFS measurements. Comparison of modelled and experimentally deduced species distributions indicated that for both clay minerals peak heights and widths of the three peaks did not correspond particularly well. It is shown that the calculated species distribution functions are sensitive to the values of the hydrolysis constants used in the calculations, whereas modelling the sorption edge measurements by applying the 2SPNE SC/CE approach is much less sensitive. By modifying the values of the hydrolysis constants within their uncertainty range and re-modelling the sorption edges, considerably better correspondence between the modelled and TRLFS species distribution functions was found. In particular, peak positions, heights and widths for the mode\u2026", "author" : [ { "dropping-particle" : "", "family" : "Bradbury", "given" : "Mike H.", "non-dropping-particle" : "", "parse-names" : false, "suffix" : "" }, { "dropping-particle" : "", "family" : "Baeyens", "given" : "B.", "non-dropping-particle" : "", "parse-names" : false, "suffix" : "" }, { "dropping-particle" : "", "family" : "Geckeis", "given" : "H.", "non-dropping-particle" : "", "parse-names" : false, "suffix" : "" }, { "dropping-particle" : "", "family" : "Rabung", "given" : "Th", "non-dropping-particle" : "", "parse-names" : false, "suffix" : "" } ], "container-title" : "Geochimica et Cosmochimica Acta", "id" : "ITEM-1", "issue" : "23", "issued" : { "date-parts" : [ [ "2005" ] ] }, "page" : "5403-5412", "title" : "Sorption of Eu(III)/Cm(III) on Ca-montmorillonite and Na-illite. Part 2: Surface complexation modelling", "type" : "article-journal", "volume" : "69" }, "uris" : [ "http://www.mendeley.com/documents/?uuid=ac497f55-14cf-4f9d-986a-976768c3508b" ] } ], "mendeley" : { "formattedCitation" : "(Mike H. Bradbury et al., 2005)", "plainTextFormattedCitation" : "(Mike H. Bradbury et al., 2005)", "previouslyFormattedCitation" : "(Mike H. Bradbury et al., 2005)" }, "properties" : { "noteIndex" : 0 }, "schema" : "https://github.com/citation-style-language/schema/raw/master/csl-citation.json" }</w:instrText>
      </w:r>
      <w:r w:rsidR="00DB6383">
        <w:fldChar w:fldCharType="separate"/>
      </w:r>
      <w:r w:rsidR="00DB6383" w:rsidRPr="00DB6383">
        <w:rPr>
          <w:noProof/>
        </w:rPr>
        <w:t>(Mike H. Bradbury et al., 2005)</w:t>
      </w:r>
      <w:r w:rsidR="00DB6383">
        <w:fldChar w:fldCharType="end"/>
      </w:r>
      <w:r w:rsidR="00AC2E49">
        <w:t>.</w:t>
      </w:r>
      <w:r w:rsidR="00DB6383">
        <w:t xml:space="preserve"> The selectivity coefficient for this exchange reaction is fairly low in comparison to that of other metals, suggesting that radium would easily be displaced by other exchangeable metals such as calcium or magnesium. </w:t>
      </w:r>
    </w:p>
    <w:p w14:paraId="612DF622" w14:textId="3F499FA0" w:rsidR="00A8378A" w:rsidRDefault="00A8378A" w:rsidP="00505D1A">
      <w:r>
        <w:tab/>
      </w:r>
      <w:r w:rsidR="00EB185E">
        <w:t>Cleaned p</w:t>
      </w:r>
      <w:r w:rsidR="00EB46DC">
        <w:t>yrite, in contrast to the other minerals, shows little affinity for radium, even under more basic conditions, even after accounting for</w:t>
      </w:r>
      <w:r w:rsidR="00525F81">
        <w:t xml:space="preserve"> differ</w:t>
      </w:r>
      <w:r w:rsidR="00DB6383">
        <w:t>ences in surface area. This is logical, since</w:t>
      </w:r>
      <w:r w:rsidR="00525F81">
        <w:t xml:space="preserve"> the potential binding sites on the pyrite surface </w:t>
      </w:r>
      <w:r w:rsidR="00DB6383">
        <w:t>do not have</w:t>
      </w:r>
      <w:r w:rsidR="00525F81">
        <w:t xml:space="preserve"> protonated or deprotonated oxygens, but rather sulfides</w:t>
      </w:r>
      <w:r w:rsidR="00737E5A">
        <w:t xml:space="preserve"> </w:t>
      </w:r>
      <w:r w:rsidR="00737E5A">
        <w:fldChar w:fldCharType="begin" w:fldLock="1"/>
      </w:r>
      <w:r w:rsidR="00737E5A">
        <w:instrText>ADDIN CSL_CITATION { "citationItems" : [ { "id" : "ITEM-1", "itemData" : { "DOI" : "10.1016/j.surfrep.2008.09.002", "ISSN" : "01675729", "author" : [ { "dropping-particle" : "", "family" : "Murphy", "given" : "R", "non-dropping-particle" : "", "parse-names" : false, "suffix" : "" }, { "dropping-particle" : "", "family" : "Strongin", "given" : "D", "non-dropping-particle" : "", "parse-names" : false, "suffix" : "" } ], "container-title" : "Surface Science Reports", "id" : "ITEM-1", "issue" : "1", "issued" : { "date-parts" : [ [ "2009", "1", "1" ] ] }, "page" : "1-45", "publisher" : "Elsevier B.V.", "title" : "Surface reactivity of pyrite and related sulfides", "type" : "article-journal", "volume" : "64" }, "uris" : [ "http://www.mendeley.com/documents/?uuid=71ce558a-257c-43ec-a0de-9e0981828d1f" ] } ], "mendeley" : { "formattedCitation" : "(Murphy &amp; Strongin, 2009)", "plainTextFormattedCitation" : "(Murphy &amp; Strongin, 2009)" }, "properties" : { "noteIndex" : 0 }, "schema" : "https://github.com/citation-style-language/schema/raw/master/csl-citation.json" }</w:instrText>
      </w:r>
      <w:r w:rsidR="00737E5A">
        <w:fldChar w:fldCharType="separate"/>
      </w:r>
      <w:r w:rsidR="00737E5A" w:rsidRPr="00737E5A">
        <w:rPr>
          <w:noProof/>
        </w:rPr>
        <w:t>(Murphy &amp; Strongin, 2009)</w:t>
      </w:r>
      <w:r w:rsidR="00737E5A">
        <w:fldChar w:fldCharType="end"/>
      </w:r>
      <w:r w:rsidR="00525F81">
        <w:t>.</w:t>
      </w:r>
      <w:r w:rsidR="00EB185E">
        <w:t xml:space="preserve"> This suggests that other reduced iron sulfide minerals, such as mackinawite would also show limited sorption extent drive</w:t>
      </w:r>
      <w:r w:rsidR="00DB6383">
        <w:t>n by sulfide surface chemistry.</w:t>
      </w:r>
    </w:p>
    <w:p w14:paraId="2B735AB6" w14:textId="13B74679" w:rsidR="00525F81" w:rsidRDefault="00525F81" w:rsidP="00505D1A">
      <w:r>
        <w:t>SECTION 3.3: IMPLICATIONS FOR RADIUM AS TRACER</w:t>
      </w:r>
      <w:r>
        <w:tab/>
      </w:r>
    </w:p>
    <w:p w14:paraId="18F5D82A" w14:textId="39F4FA27" w:rsidR="00525F81" w:rsidRDefault="00525F81" w:rsidP="00525F81">
      <w:pPr>
        <w:ind w:firstLine="720"/>
      </w:pPr>
      <w:r>
        <w:t>The presented experiments and associated modeling reveal that radium sorbs with varying extent to a variety of common oxi</w:t>
      </w:r>
      <w:r w:rsidR="00434D21">
        <w:t>dized iron</w:t>
      </w:r>
      <w:r>
        <w:t xml:space="preserve"> minerals fou</w:t>
      </w:r>
      <w:r w:rsidR="00EB185E">
        <w:t xml:space="preserve">nd in groundwater environments. </w:t>
      </w:r>
      <w:r w:rsidR="00887CB1">
        <w:t>Previous studies of iron oxides have shown that they play an import</w:t>
      </w:r>
      <w:r w:rsidR="00434D21">
        <w:t>ant role as sorbents of radium, and we confirm this result. However, we also show that clay minerals, especially ones with significant cation exchange capacity, may play a similarly important, if not larger role in retarding radium transport</w:t>
      </w:r>
      <w:r w:rsidR="009A0060">
        <w:t xml:space="preserve"> compared to iron oxides alone</w:t>
      </w:r>
      <w:r w:rsidR="00434D21">
        <w:t>, especially in more acidic groundwater systems, such as mining wastes</w:t>
      </w:r>
      <w:r w:rsidR="007C6A43">
        <w:t xml:space="preserve"> where oxide sorption is limited</w:t>
      </w:r>
      <w:r w:rsidR="00434D21">
        <w:t>. These results suggest that a broader range of minerals ought to be considered when building transport models of radium in natu</w:t>
      </w:r>
      <w:r w:rsidR="005B52D6">
        <w:t xml:space="preserve">ral groundwater settings. </w:t>
      </w:r>
    </w:p>
    <w:p w14:paraId="23800643" w14:textId="2D125E98" w:rsidR="00665BFC" w:rsidRDefault="00EB185E" w:rsidP="00665BFC">
      <w:pPr>
        <w:ind w:firstLine="720"/>
      </w:pPr>
      <w:r>
        <w:t>Sulfide bearing iron minerals, which are common in reduced groundwaters may</w:t>
      </w:r>
      <w:r w:rsidR="005B52D6">
        <w:t xml:space="preserve"> also</w:t>
      </w:r>
      <w:r>
        <w:t xml:space="preserve"> play a more intricate role in </w:t>
      </w:r>
      <w:r w:rsidR="00887CB1">
        <w:t xml:space="preserve">radium transport than first indicated by </w:t>
      </w:r>
      <w:r w:rsidR="00434D21">
        <w:t xml:space="preserve">the sorption results in this experiment. The experimental sulfide mineral was carefully cleaned </w:t>
      </w:r>
      <w:r w:rsidR="005B52D6">
        <w:t xml:space="preserve">to remove iron oxide coatings, however, natural variability in redox state of groundwater can drive the formation of oxidized iron coatings that could then enhance radium retention. </w:t>
      </w:r>
      <w:r w:rsidR="00DB6383">
        <w:t xml:space="preserve">This plays an important factor in groundwaters that experience natural or anthropogenically driven shifts in groundwater redox state. One area where this is crucial is in hydraulic fracturing, where anoxic shale brines are exposed to oxygenated water, which may result </w:t>
      </w:r>
      <w:r w:rsidR="00DB6383">
        <w:lastRenderedPageBreak/>
        <w:t>enhanced radium retention.</w:t>
      </w:r>
      <w:r w:rsidR="00665BFC">
        <w:t xml:space="preserve"> The work here lays a path for improving models of radium transport, which can then be leveraged in efforts to use radium isotopes as a marker for hydraulic fracturing contamination. </w:t>
      </w:r>
      <w:r w:rsidR="00AF5737">
        <w:t>They would allow for predictions not only of the timing of contamination events but also methods to back calculate the source of such events.</w:t>
      </w:r>
    </w:p>
    <w:p w14:paraId="3320FBF6" w14:textId="4CFA7439" w:rsidR="00737E5A" w:rsidRPr="00737E5A" w:rsidRDefault="00F563F7" w:rsidP="00737E5A">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737E5A" w:rsidRPr="00737E5A">
        <w:rPr>
          <w:rFonts w:ascii="Calibri" w:hAnsi="Calibri" w:cs="Times New Roman"/>
          <w:noProof/>
          <w:szCs w:val="24"/>
        </w:rPr>
        <w:t xml:space="preserve">Barbot, E., Vidic, N. S., Gregory, K. B., &amp; Vidic, R. D. (2013). Spatial and temporal correlation of water quality parameters of produced waters from devonian-age shale following hydraulic fracturing. </w:t>
      </w:r>
      <w:r w:rsidR="00737E5A" w:rsidRPr="00737E5A">
        <w:rPr>
          <w:rFonts w:ascii="Calibri" w:hAnsi="Calibri" w:cs="Times New Roman"/>
          <w:i/>
          <w:iCs/>
          <w:noProof/>
          <w:szCs w:val="24"/>
        </w:rPr>
        <w:t>Environmental Science &amp; Technology</w:t>
      </w:r>
      <w:r w:rsidR="00737E5A" w:rsidRPr="00737E5A">
        <w:rPr>
          <w:rFonts w:ascii="Calibri" w:hAnsi="Calibri" w:cs="Times New Roman"/>
          <w:noProof/>
          <w:szCs w:val="24"/>
        </w:rPr>
        <w:t xml:space="preserve">, </w:t>
      </w:r>
      <w:r w:rsidR="00737E5A" w:rsidRPr="00737E5A">
        <w:rPr>
          <w:rFonts w:ascii="Calibri" w:hAnsi="Calibri" w:cs="Times New Roman"/>
          <w:i/>
          <w:iCs/>
          <w:noProof/>
          <w:szCs w:val="24"/>
        </w:rPr>
        <w:t>47</w:t>
      </w:r>
      <w:r w:rsidR="00737E5A" w:rsidRPr="00737E5A">
        <w:rPr>
          <w:rFonts w:ascii="Calibri" w:hAnsi="Calibri" w:cs="Times New Roman"/>
          <w:noProof/>
          <w:szCs w:val="24"/>
        </w:rPr>
        <w:t>(6), 2562–9. doi:10.1021/es304638h</w:t>
      </w:r>
    </w:p>
    <w:p w14:paraId="136EDECB"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Bas, E. (2006). Adsorption behavior of strontium on binary mineral mixtures of Montmorillonite and Kaolinite, </w:t>
      </w:r>
      <w:r w:rsidRPr="00737E5A">
        <w:rPr>
          <w:rFonts w:ascii="Calibri" w:hAnsi="Calibri" w:cs="Times New Roman"/>
          <w:i/>
          <w:iCs/>
          <w:noProof/>
          <w:szCs w:val="24"/>
        </w:rPr>
        <w:t>64</w:t>
      </w:r>
      <w:r w:rsidRPr="00737E5A">
        <w:rPr>
          <w:rFonts w:ascii="Calibri" w:hAnsi="Calibri" w:cs="Times New Roman"/>
          <w:noProof/>
          <w:szCs w:val="24"/>
        </w:rPr>
        <w:t>, 957–964. doi:10.1016/j.apradiso.2006.03.008</w:t>
      </w:r>
    </w:p>
    <w:p w14:paraId="1F65BDBB"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Bassot, S., Stammose, D., &amp; Benitah, S. (2005). Radium behaviour during ferric oxi-hydroxides ageing. </w:t>
      </w:r>
      <w:r w:rsidRPr="00737E5A">
        <w:rPr>
          <w:rFonts w:ascii="Calibri" w:hAnsi="Calibri" w:cs="Times New Roman"/>
          <w:i/>
          <w:iCs/>
          <w:noProof/>
          <w:szCs w:val="24"/>
        </w:rPr>
        <w:t>Radioprotection</w:t>
      </w:r>
      <w:r w:rsidRPr="00737E5A">
        <w:rPr>
          <w:rFonts w:ascii="Calibri" w:hAnsi="Calibri" w:cs="Times New Roman"/>
          <w:noProof/>
          <w:szCs w:val="24"/>
        </w:rPr>
        <w:t xml:space="preserve">, </w:t>
      </w:r>
      <w:r w:rsidRPr="00737E5A">
        <w:rPr>
          <w:rFonts w:ascii="Calibri" w:hAnsi="Calibri" w:cs="Times New Roman"/>
          <w:i/>
          <w:iCs/>
          <w:noProof/>
          <w:szCs w:val="24"/>
        </w:rPr>
        <w:t>40</w:t>
      </w:r>
      <w:r w:rsidRPr="00737E5A">
        <w:rPr>
          <w:rFonts w:ascii="Calibri" w:hAnsi="Calibri" w:cs="Times New Roman"/>
          <w:noProof/>
          <w:szCs w:val="24"/>
        </w:rPr>
        <w:t>, S277–S283. doi:10.1051/radiopro:2005s1-042</w:t>
      </w:r>
    </w:p>
    <w:p w14:paraId="1D2C7A50"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Beck, A. J., &amp; Cochran, M. a. (2013). Controls on solid-solution partitioning of radium in saturated marine sands. </w:t>
      </w:r>
      <w:r w:rsidRPr="00737E5A">
        <w:rPr>
          <w:rFonts w:ascii="Calibri" w:hAnsi="Calibri" w:cs="Times New Roman"/>
          <w:i/>
          <w:iCs/>
          <w:noProof/>
          <w:szCs w:val="24"/>
        </w:rPr>
        <w:t>Marine Chemistry</w:t>
      </w:r>
      <w:r w:rsidRPr="00737E5A">
        <w:rPr>
          <w:rFonts w:ascii="Calibri" w:hAnsi="Calibri" w:cs="Times New Roman"/>
          <w:noProof/>
          <w:szCs w:val="24"/>
        </w:rPr>
        <w:t xml:space="preserve">, </w:t>
      </w:r>
      <w:r w:rsidRPr="00737E5A">
        <w:rPr>
          <w:rFonts w:ascii="Calibri" w:hAnsi="Calibri" w:cs="Times New Roman"/>
          <w:i/>
          <w:iCs/>
          <w:noProof/>
          <w:szCs w:val="24"/>
        </w:rPr>
        <w:t>156</w:t>
      </w:r>
      <w:r w:rsidRPr="00737E5A">
        <w:rPr>
          <w:rFonts w:ascii="Calibri" w:hAnsi="Calibri" w:cs="Times New Roman"/>
          <w:noProof/>
          <w:szCs w:val="24"/>
        </w:rPr>
        <w:t>, 38–48. doi:10.1016/j.marchem.2013.01.008</w:t>
      </w:r>
    </w:p>
    <w:p w14:paraId="4E5D1E90"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Beneš, P., Strejc, P., Lukavec, Z., &amp; Borovec, Z. (1984). Interaction of radium with freshwater sediments and their mineral components. I. </w:t>
      </w:r>
      <w:r w:rsidRPr="00737E5A">
        <w:rPr>
          <w:rFonts w:ascii="Calibri" w:hAnsi="Calibri" w:cs="Times New Roman"/>
          <w:i/>
          <w:iCs/>
          <w:noProof/>
          <w:szCs w:val="24"/>
        </w:rPr>
        <w:t>Journal of Radioanalytical and Nuclear Chemistry Articles</w:t>
      </w:r>
      <w:r w:rsidRPr="00737E5A">
        <w:rPr>
          <w:rFonts w:ascii="Calibri" w:hAnsi="Calibri" w:cs="Times New Roman"/>
          <w:noProof/>
          <w:szCs w:val="24"/>
        </w:rPr>
        <w:t xml:space="preserve">, </w:t>
      </w:r>
      <w:r w:rsidRPr="00737E5A">
        <w:rPr>
          <w:rFonts w:ascii="Calibri" w:hAnsi="Calibri" w:cs="Times New Roman"/>
          <w:i/>
          <w:iCs/>
          <w:noProof/>
          <w:szCs w:val="24"/>
        </w:rPr>
        <w:t>82</w:t>
      </w:r>
      <w:r w:rsidRPr="00737E5A">
        <w:rPr>
          <w:rFonts w:ascii="Calibri" w:hAnsi="Calibri" w:cs="Times New Roman"/>
          <w:noProof/>
          <w:szCs w:val="24"/>
        </w:rPr>
        <w:t>(2), 275–285. doi:10.1007/BF02037050</w:t>
      </w:r>
    </w:p>
    <w:p w14:paraId="656A496F"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Bradbury, M. H., &amp; Baeyens, B. (2005). Modelling the sorption of Mn(II), Co(II), Ni(II), Zn(II), Cd(II), Eu(III), Am(III), Sn(IV), Th(IV), Np(V) and U(VI) on montmorillonite: Linear free energy relationships and estimates of surface binding constants for some selected heavy metals and actinide. </w:t>
      </w:r>
      <w:r w:rsidRPr="00737E5A">
        <w:rPr>
          <w:rFonts w:ascii="Calibri" w:hAnsi="Calibri" w:cs="Times New Roman"/>
          <w:i/>
          <w:iCs/>
          <w:noProof/>
          <w:szCs w:val="24"/>
        </w:rPr>
        <w:t>Geochimica et Cosmochimica Acta</w:t>
      </w:r>
      <w:r w:rsidRPr="00737E5A">
        <w:rPr>
          <w:rFonts w:ascii="Calibri" w:hAnsi="Calibri" w:cs="Times New Roman"/>
          <w:noProof/>
          <w:szCs w:val="24"/>
        </w:rPr>
        <w:t xml:space="preserve">, </w:t>
      </w:r>
      <w:r w:rsidRPr="00737E5A">
        <w:rPr>
          <w:rFonts w:ascii="Calibri" w:hAnsi="Calibri" w:cs="Times New Roman"/>
          <w:i/>
          <w:iCs/>
          <w:noProof/>
          <w:szCs w:val="24"/>
        </w:rPr>
        <w:t>69</w:t>
      </w:r>
      <w:r w:rsidRPr="00737E5A">
        <w:rPr>
          <w:rFonts w:ascii="Calibri" w:hAnsi="Calibri" w:cs="Times New Roman"/>
          <w:noProof/>
          <w:szCs w:val="24"/>
        </w:rPr>
        <w:t>(4), 875–892. doi:10.1016/j.gca.2004.07.020</w:t>
      </w:r>
    </w:p>
    <w:p w14:paraId="39902056"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Bradbury, M. H., Baeyens, B., Geckeis, H., &amp; Rabung, T. (2005). Sorption of Eu(III)/Cm(III) on Ca-montmorillonite and Na-illite. Part 2: Surface complexation modelling. </w:t>
      </w:r>
      <w:r w:rsidRPr="00737E5A">
        <w:rPr>
          <w:rFonts w:ascii="Calibri" w:hAnsi="Calibri" w:cs="Times New Roman"/>
          <w:i/>
          <w:iCs/>
          <w:noProof/>
          <w:szCs w:val="24"/>
        </w:rPr>
        <w:t>Geochimica et Cosmochimica Acta</w:t>
      </w:r>
      <w:r w:rsidRPr="00737E5A">
        <w:rPr>
          <w:rFonts w:ascii="Calibri" w:hAnsi="Calibri" w:cs="Times New Roman"/>
          <w:noProof/>
          <w:szCs w:val="24"/>
        </w:rPr>
        <w:t xml:space="preserve">, </w:t>
      </w:r>
      <w:r w:rsidRPr="00737E5A">
        <w:rPr>
          <w:rFonts w:ascii="Calibri" w:hAnsi="Calibri" w:cs="Times New Roman"/>
          <w:i/>
          <w:iCs/>
          <w:noProof/>
          <w:szCs w:val="24"/>
        </w:rPr>
        <w:t>69</w:t>
      </w:r>
      <w:r w:rsidRPr="00737E5A">
        <w:rPr>
          <w:rFonts w:ascii="Calibri" w:hAnsi="Calibri" w:cs="Times New Roman"/>
          <w:noProof/>
          <w:szCs w:val="24"/>
        </w:rPr>
        <w:t>(23), 5403–5412. doi:10.1016/j.gca.2005.06.031</w:t>
      </w:r>
    </w:p>
    <w:p w14:paraId="69354421"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Dzombak, D., &amp; Morel, F. (1990). </w:t>
      </w:r>
      <w:r w:rsidRPr="00737E5A">
        <w:rPr>
          <w:rFonts w:ascii="Calibri" w:hAnsi="Calibri" w:cs="Times New Roman"/>
          <w:i/>
          <w:iCs/>
          <w:noProof/>
          <w:szCs w:val="24"/>
        </w:rPr>
        <w:t>Surface Complexation Modeling: Hydrous Ferric Oxide</w:t>
      </w:r>
      <w:r w:rsidRPr="00737E5A">
        <w:rPr>
          <w:rFonts w:ascii="Calibri" w:hAnsi="Calibri" w:cs="Times New Roman"/>
          <w:noProof/>
          <w:szCs w:val="24"/>
        </w:rPr>
        <w:t>. New York, NY: Wiley.</w:t>
      </w:r>
    </w:p>
    <w:p w14:paraId="3B838B5E"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Gonneea, M. E., Morris, P. J., Dulaiova, H., &amp; Charette, M. a. (2008). New perspectives on radium behavior within a subterranean estuary. </w:t>
      </w:r>
      <w:r w:rsidRPr="00737E5A">
        <w:rPr>
          <w:rFonts w:ascii="Calibri" w:hAnsi="Calibri" w:cs="Times New Roman"/>
          <w:i/>
          <w:iCs/>
          <w:noProof/>
          <w:szCs w:val="24"/>
        </w:rPr>
        <w:t>Marine Chemistry</w:t>
      </w:r>
      <w:r w:rsidRPr="00737E5A">
        <w:rPr>
          <w:rFonts w:ascii="Calibri" w:hAnsi="Calibri" w:cs="Times New Roman"/>
          <w:noProof/>
          <w:szCs w:val="24"/>
        </w:rPr>
        <w:t xml:space="preserve">, </w:t>
      </w:r>
      <w:r w:rsidRPr="00737E5A">
        <w:rPr>
          <w:rFonts w:ascii="Calibri" w:hAnsi="Calibri" w:cs="Times New Roman"/>
          <w:i/>
          <w:iCs/>
          <w:noProof/>
          <w:szCs w:val="24"/>
        </w:rPr>
        <w:t>109</w:t>
      </w:r>
      <w:r w:rsidRPr="00737E5A">
        <w:rPr>
          <w:rFonts w:ascii="Calibri" w:hAnsi="Calibri" w:cs="Times New Roman"/>
          <w:noProof/>
          <w:szCs w:val="24"/>
        </w:rPr>
        <w:t>(3-4), 250–267. doi:10.1016/j.marchem.2007.12.002</w:t>
      </w:r>
    </w:p>
    <w:p w14:paraId="408665C6"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Grivé, M., Duro, L., Colàs, E., &amp; Giffaut, E. (2015). Thermodynamic data selection applied to radionuclides and chemotoxic elements: An overview of the ThermoChimie-TDB. </w:t>
      </w:r>
      <w:r w:rsidRPr="00737E5A">
        <w:rPr>
          <w:rFonts w:ascii="Calibri" w:hAnsi="Calibri" w:cs="Times New Roman"/>
          <w:i/>
          <w:iCs/>
          <w:noProof/>
          <w:szCs w:val="24"/>
        </w:rPr>
        <w:t>Applied Geochemistry</w:t>
      </w:r>
      <w:r w:rsidRPr="00737E5A">
        <w:rPr>
          <w:rFonts w:ascii="Calibri" w:hAnsi="Calibri" w:cs="Times New Roman"/>
          <w:noProof/>
          <w:szCs w:val="24"/>
        </w:rPr>
        <w:t xml:space="preserve">, </w:t>
      </w:r>
      <w:r w:rsidRPr="00737E5A">
        <w:rPr>
          <w:rFonts w:ascii="Calibri" w:hAnsi="Calibri" w:cs="Times New Roman"/>
          <w:i/>
          <w:iCs/>
          <w:noProof/>
          <w:szCs w:val="24"/>
        </w:rPr>
        <w:t>55</w:t>
      </w:r>
      <w:r w:rsidRPr="00737E5A">
        <w:rPr>
          <w:rFonts w:ascii="Calibri" w:hAnsi="Calibri" w:cs="Times New Roman"/>
          <w:noProof/>
          <w:szCs w:val="24"/>
        </w:rPr>
        <w:t>, 85–94. doi:10.1016/j.apgeochem.2014.12.017</w:t>
      </w:r>
    </w:p>
    <w:p w14:paraId="7EFB217C"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Hughes, A. L. H., Wilson, A. M., &amp; Moore, W. S. (2015). Groundwater transport and radium variability in coastal porewaters. </w:t>
      </w:r>
      <w:r w:rsidRPr="00737E5A">
        <w:rPr>
          <w:rFonts w:ascii="Calibri" w:hAnsi="Calibri" w:cs="Times New Roman"/>
          <w:i/>
          <w:iCs/>
          <w:noProof/>
          <w:szCs w:val="24"/>
        </w:rPr>
        <w:t>Estuarine, Coastal and Shelf Science</w:t>
      </w:r>
      <w:r w:rsidRPr="00737E5A">
        <w:rPr>
          <w:rFonts w:ascii="Calibri" w:hAnsi="Calibri" w:cs="Times New Roman"/>
          <w:noProof/>
          <w:szCs w:val="24"/>
        </w:rPr>
        <w:t xml:space="preserve">, </w:t>
      </w:r>
      <w:r w:rsidRPr="00737E5A">
        <w:rPr>
          <w:rFonts w:ascii="Calibri" w:hAnsi="Calibri" w:cs="Times New Roman"/>
          <w:i/>
          <w:iCs/>
          <w:noProof/>
          <w:szCs w:val="24"/>
        </w:rPr>
        <w:t>164</w:t>
      </w:r>
      <w:r w:rsidRPr="00737E5A">
        <w:rPr>
          <w:rFonts w:ascii="Calibri" w:hAnsi="Calibri" w:cs="Times New Roman"/>
          <w:noProof/>
          <w:szCs w:val="24"/>
        </w:rPr>
        <w:t>, 94–104. doi:10.1016/j.ecss.2015.06.005</w:t>
      </w:r>
    </w:p>
    <w:p w14:paraId="034099F9"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Lauer, N., &amp; Vengosh, A. (2016). Age Dating Oil and Gas Wastewater Spills Using Radium Isotopes and Their Decay Products in Impacted Soil and Sediment. </w:t>
      </w:r>
      <w:r w:rsidRPr="00737E5A">
        <w:rPr>
          <w:rFonts w:ascii="Calibri" w:hAnsi="Calibri" w:cs="Times New Roman"/>
          <w:i/>
          <w:iCs/>
          <w:noProof/>
          <w:szCs w:val="24"/>
        </w:rPr>
        <w:t>Environmental Science &amp; Technology Letters</w:t>
      </w:r>
      <w:r w:rsidRPr="00737E5A">
        <w:rPr>
          <w:rFonts w:ascii="Calibri" w:hAnsi="Calibri" w:cs="Times New Roman"/>
          <w:noProof/>
          <w:szCs w:val="24"/>
        </w:rPr>
        <w:t>, acs.estlett.6b00118. doi:10.1021/acs.estlett.6b00118</w:t>
      </w:r>
    </w:p>
    <w:p w14:paraId="605F85C0"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Moore, W. S. (2003). Sources and fluxes of submarine groundwater discharge delineated by radium isotopes. </w:t>
      </w:r>
      <w:r w:rsidRPr="00737E5A">
        <w:rPr>
          <w:rFonts w:ascii="Calibri" w:hAnsi="Calibri" w:cs="Times New Roman"/>
          <w:i/>
          <w:iCs/>
          <w:noProof/>
          <w:szCs w:val="24"/>
        </w:rPr>
        <w:t>Biogeochemistry</w:t>
      </w:r>
      <w:r w:rsidRPr="00737E5A">
        <w:rPr>
          <w:rFonts w:ascii="Calibri" w:hAnsi="Calibri" w:cs="Times New Roman"/>
          <w:noProof/>
          <w:szCs w:val="24"/>
        </w:rPr>
        <w:t xml:space="preserve">, </w:t>
      </w:r>
      <w:r w:rsidRPr="00737E5A">
        <w:rPr>
          <w:rFonts w:ascii="Calibri" w:hAnsi="Calibri" w:cs="Times New Roman"/>
          <w:i/>
          <w:iCs/>
          <w:noProof/>
          <w:szCs w:val="24"/>
        </w:rPr>
        <w:t>66</w:t>
      </w:r>
      <w:r w:rsidRPr="00737E5A">
        <w:rPr>
          <w:rFonts w:ascii="Calibri" w:hAnsi="Calibri" w:cs="Times New Roman"/>
          <w:noProof/>
          <w:szCs w:val="24"/>
        </w:rPr>
        <w:t>(1), 75–93. doi:10.1023/B:BIOG.0000006065.77764.a0</w:t>
      </w:r>
    </w:p>
    <w:p w14:paraId="4B9AFB9B"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lastRenderedPageBreak/>
        <w:t xml:space="preserve">Murphy, R., &amp; Strongin, D. (2009). Surface reactivity of pyrite and related sulfides. </w:t>
      </w:r>
      <w:r w:rsidRPr="00737E5A">
        <w:rPr>
          <w:rFonts w:ascii="Calibri" w:hAnsi="Calibri" w:cs="Times New Roman"/>
          <w:i/>
          <w:iCs/>
          <w:noProof/>
          <w:szCs w:val="24"/>
        </w:rPr>
        <w:t>Surface Science Reports</w:t>
      </w:r>
      <w:r w:rsidRPr="00737E5A">
        <w:rPr>
          <w:rFonts w:ascii="Calibri" w:hAnsi="Calibri" w:cs="Times New Roman"/>
          <w:noProof/>
          <w:szCs w:val="24"/>
        </w:rPr>
        <w:t xml:space="preserve">, </w:t>
      </w:r>
      <w:r w:rsidRPr="00737E5A">
        <w:rPr>
          <w:rFonts w:ascii="Calibri" w:hAnsi="Calibri" w:cs="Times New Roman"/>
          <w:i/>
          <w:iCs/>
          <w:noProof/>
          <w:szCs w:val="24"/>
        </w:rPr>
        <w:t>64</w:t>
      </w:r>
      <w:r w:rsidRPr="00737E5A">
        <w:rPr>
          <w:rFonts w:ascii="Calibri" w:hAnsi="Calibri" w:cs="Times New Roman"/>
          <w:noProof/>
          <w:szCs w:val="24"/>
        </w:rPr>
        <w:t>(1), 1–45. doi:10.1016/j.surfrep.2008.09.002</w:t>
      </w:r>
    </w:p>
    <w:p w14:paraId="13B34686"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Parkhurst, D. L., &amp; Appela, C. A. J. (2013). </w:t>
      </w:r>
      <w:r w:rsidRPr="00737E5A">
        <w:rPr>
          <w:rFonts w:ascii="Calibri" w:hAnsi="Calibri" w:cs="Times New Roman"/>
          <w:i/>
          <w:iCs/>
          <w:noProof/>
          <w:szCs w:val="24"/>
        </w:rPr>
        <w:t>Description of Input and Examples for PHREEQC Version 3 — A Computer Program for Speciation , Batch-Reaction , One-Dimensional Transport , and Inverse Geochemical Calculations Chapter 43 of</w:t>
      </w:r>
      <w:r w:rsidRPr="00737E5A">
        <w:rPr>
          <w:rFonts w:ascii="Calibri" w:hAnsi="Calibri" w:cs="Times New Roman"/>
          <w:noProof/>
          <w:szCs w:val="24"/>
        </w:rPr>
        <w:t xml:space="preserve">. </w:t>
      </w:r>
      <w:r w:rsidRPr="00737E5A">
        <w:rPr>
          <w:rFonts w:ascii="Calibri" w:hAnsi="Calibri" w:cs="Times New Roman"/>
          <w:i/>
          <w:iCs/>
          <w:noProof/>
          <w:szCs w:val="24"/>
        </w:rPr>
        <w:t>U.S. Geological Survey Techniques and Methods</w:t>
      </w:r>
      <w:r w:rsidRPr="00737E5A">
        <w:rPr>
          <w:rFonts w:ascii="Calibri" w:hAnsi="Calibri" w:cs="Times New Roman"/>
          <w:noProof/>
          <w:szCs w:val="24"/>
        </w:rPr>
        <w:t>. Retrieved from http://pubs.usgs.gov/tm/06/a43/</w:t>
      </w:r>
    </w:p>
    <w:p w14:paraId="5FA534A8"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Sajih, M., Bryan, N. D., Livens, F. R., Vaughan, D. J., Descostes, M., Phrommavanh, V., … Morris, K. (2014). Adsorption of radium and barium on goethite and ferrihydrite: A kinetic and surface complexation modelling study. </w:t>
      </w:r>
      <w:r w:rsidRPr="00737E5A">
        <w:rPr>
          <w:rFonts w:ascii="Calibri" w:hAnsi="Calibri" w:cs="Times New Roman"/>
          <w:i/>
          <w:iCs/>
          <w:noProof/>
          <w:szCs w:val="24"/>
        </w:rPr>
        <w:t>Geochimica et Cosmochimica Acta</w:t>
      </w:r>
      <w:r w:rsidRPr="00737E5A">
        <w:rPr>
          <w:rFonts w:ascii="Calibri" w:hAnsi="Calibri" w:cs="Times New Roman"/>
          <w:noProof/>
          <w:szCs w:val="24"/>
        </w:rPr>
        <w:t xml:space="preserve">, </w:t>
      </w:r>
      <w:r w:rsidRPr="00737E5A">
        <w:rPr>
          <w:rFonts w:ascii="Calibri" w:hAnsi="Calibri" w:cs="Times New Roman"/>
          <w:i/>
          <w:iCs/>
          <w:noProof/>
          <w:szCs w:val="24"/>
        </w:rPr>
        <w:t>146</w:t>
      </w:r>
      <w:r w:rsidRPr="00737E5A">
        <w:rPr>
          <w:rFonts w:ascii="Calibri" w:hAnsi="Calibri" w:cs="Times New Roman"/>
          <w:noProof/>
          <w:szCs w:val="24"/>
        </w:rPr>
        <w:t>, 150–163. doi:10.1016/j.gca.2014.10.008</w:t>
      </w:r>
    </w:p>
    <w:p w14:paraId="5FE1F0CA"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Schwertmann, U., &amp; Cornell, R. (2000). </w:t>
      </w:r>
      <w:r w:rsidRPr="00737E5A">
        <w:rPr>
          <w:rFonts w:ascii="Calibri" w:hAnsi="Calibri" w:cs="Times New Roman"/>
          <w:i/>
          <w:iCs/>
          <w:noProof/>
          <w:szCs w:val="24"/>
        </w:rPr>
        <w:t>Iron Oxides in the Laboratary</w:t>
      </w:r>
      <w:r w:rsidRPr="00737E5A">
        <w:rPr>
          <w:rFonts w:ascii="Calibri" w:hAnsi="Calibri" w:cs="Times New Roman"/>
          <w:noProof/>
          <w:szCs w:val="24"/>
        </w:rPr>
        <w:t xml:space="preserve">. </w:t>
      </w:r>
      <w:r w:rsidRPr="00737E5A">
        <w:rPr>
          <w:rFonts w:ascii="Calibri" w:hAnsi="Calibri" w:cs="Times New Roman"/>
          <w:i/>
          <w:iCs/>
          <w:noProof/>
          <w:szCs w:val="24"/>
        </w:rPr>
        <w:t>Wiley-VCH Verlag Gmbh</w:t>
      </w:r>
      <w:r w:rsidRPr="00737E5A">
        <w:rPr>
          <w:rFonts w:ascii="Calibri" w:hAnsi="Calibri" w:cs="Times New Roman"/>
          <w:noProof/>
          <w:szCs w:val="24"/>
        </w:rPr>
        <w:t>. Weinheim, Germany: Wiley-VCH Verlag GmbH. doi:10.1002/9783527613229</w:t>
      </w:r>
    </w:p>
    <w:p w14:paraId="79DF5477"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Stookey, L. L. (1970). Ferrozine---a new spectrophotometric reagent for iron. </w:t>
      </w:r>
      <w:r w:rsidRPr="00737E5A">
        <w:rPr>
          <w:rFonts w:ascii="Calibri" w:hAnsi="Calibri" w:cs="Times New Roman"/>
          <w:i/>
          <w:iCs/>
          <w:noProof/>
          <w:szCs w:val="24"/>
        </w:rPr>
        <w:t>Analytical Chemistry</w:t>
      </w:r>
      <w:r w:rsidRPr="00737E5A">
        <w:rPr>
          <w:rFonts w:ascii="Calibri" w:hAnsi="Calibri" w:cs="Times New Roman"/>
          <w:noProof/>
          <w:szCs w:val="24"/>
        </w:rPr>
        <w:t xml:space="preserve">, </w:t>
      </w:r>
      <w:r w:rsidRPr="00737E5A">
        <w:rPr>
          <w:rFonts w:ascii="Calibri" w:hAnsi="Calibri" w:cs="Times New Roman"/>
          <w:i/>
          <w:iCs/>
          <w:noProof/>
          <w:szCs w:val="24"/>
        </w:rPr>
        <w:t>42</w:t>
      </w:r>
      <w:r w:rsidRPr="00737E5A">
        <w:rPr>
          <w:rFonts w:ascii="Calibri" w:hAnsi="Calibri" w:cs="Times New Roman"/>
          <w:noProof/>
          <w:szCs w:val="24"/>
        </w:rPr>
        <w:t>(7), 779–781. doi:10.1021/ac60289a016</w:t>
      </w:r>
    </w:p>
    <w:p w14:paraId="07B84654"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Sverjensky, D. A. (2006). Prediction of the speciation of alkaline earths adsorbed on mineral surfaces in salt solutions. </w:t>
      </w:r>
      <w:r w:rsidRPr="00737E5A">
        <w:rPr>
          <w:rFonts w:ascii="Calibri" w:hAnsi="Calibri" w:cs="Times New Roman"/>
          <w:i/>
          <w:iCs/>
          <w:noProof/>
          <w:szCs w:val="24"/>
        </w:rPr>
        <w:t>Geochimica et Cosmochimica Acta</w:t>
      </w:r>
      <w:r w:rsidRPr="00737E5A">
        <w:rPr>
          <w:rFonts w:ascii="Calibri" w:hAnsi="Calibri" w:cs="Times New Roman"/>
          <w:noProof/>
          <w:szCs w:val="24"/>
        </w:rPr>
        <w:t xml:space="preserve">, </w:t>
      </w:r>
      <w:r w:rsidRPr="00737E5A">
        <w:rPr>
          <w:rFonts w:ascii="Calibri" w:hAnsi="Calibri" w:cs="Times New Roman"/>
          <w:i/>
          <w:iCs/>
          <w:noProof/>
          <w:szCs w:val="24"/>
        </w:rPr>
        <w:t>70</w:t>
      </w:r>
      <w:r w:rsidRPr="00737E5A">
        <w:rPr>
          <w:rFonts w:ascii="Calibri" w:hAnsi="Calibri" w:cs="Times New Roman"/>
          <w:noProof/>
          <w:szCs w:val="24"/>
        </w:rPr>
        <w:t>(10), 2427–2453. doi:10.1016/j.gca.2006.01.006</w:t>
      </w:r>
    </w:p>
    <w:p w14:paraId="436EC9F9" w14:textId="77777777" w:rsidR="00737E5A" w:rsidRPr="00737E5A" w:rsidRDefault="00737E5A" w:rsidP="00737E5A">
      <w:pPr>
        <w:widowControl w:val="0"/>
        <w:autoSpaceDE w:val="0"/>
        <w:autoSpaceDN w:val="0"/>
        <w:adjustRightInd w:val="0"/>
        <w:spacing w:line="240" w:lineRule="auto"/>
        <w:ind w:left="480" w:hanging="480"/>
        <w:rPr>
          <w:rFonts w:ascii="Calibri" w:hAnsi="Calibri" w:cs="Times New Roman"/>
          <w:noProof/>
          <w:szCs w:val="24"/>
        </w:rPr>
      </w:pPr>
      <w:r w:rsidRPr="00737E5A">
        <w:rPr>
          <w:rFonts w:ascii="Calibri" w:hAnsi="Calibri" w:cs="Times New Roman"/>
          <w:noProof/>
          <w:szCs w:val="24"/>
        </w:rPr>
        <w:t xml:space="preserve">Tamamura, S., Takada, T., Tomita, J., Nagao, S., Fukushi, K., &amp; Yamamoto, M. (2013). Salinity dependence of 226Ra adsorption on montmorillonite and kaolinite. </w:t>
      </w:r>
      <w:r w:rsidRPr="00737E5A">
        <w:rPr>
          <w:rFonts w:ascii="Calibri" w:hAnsi="Calibri" w:cs="Times New Roman"/>
          <w:i/>
          <w:iCs/>
          <w:noProof/>
          <w:szCs w:val="24"/>
        </w:rPr>
        <w:t>Journal of Radioanalytical and Nuclear Chemistry</w:t>
      </w:r>
      <w:r w:rsidRPr="00737E5A">
        <w:rPr>
          <w:rFonts w:ascii="Calibri" w:hAnsi="Calibri" w:cs="Times New Roman"/>
          <w:noProof/>
          <w:szCs w:val="24"/>
        </w:rPr>
        <w:t xml:space="preserve">, </w:t>
      </w:r>
      <w:r w:rsidRPr="00737E5A">
        <w:rPr>
          <w:rFonts w:ascii="Calibri" w:hAnsi="Calibri" w:cs="Times New Roman"/>
          <w:i/>
          <w:iCs/>
          <w:noProof/>
          <w:szCs w:val="24"/>
        </w:rPr>
        <w:t>299</w:t>
      </w:r>
      <w:r w:rsidRPr="00737E5A">
        <w:rPr>
          <w:rFonts w:ascii="Calibri" w:hAnsi="Calibri" w:cs="Times New Roman"/>
          <w:noProof/>
          <w:szCs w:val="24"/>
        </w:rPr>
        <w:t>(1), 569–575. doi:10.1007/s10967-013-2740-3</w:t>
      </w:r>
    </w:p>
    <w:p w14:paraId="0C473DE9" w14:textId="77777777" w:rsidR="00737E5A" w:rsidRPr="00737E5A" w:rsidRDefault="00737E5A" w:rsidP="00737E5A">
      <w:pPr>
        <w:widowControl w:val="0"/>
        <w:autoSpaceDE w:val="0"/>
        <w:autoSpaceDN w:val="0"/>
        <w:adjustRightInd w:val="0"/>
        <w:spacing w:line="240" w:lineRule="auto"/>
        <w:ind w:left="480" w:hanging="480"/>
        <w:rPr>
          <w:rFonts w:ascii="Calibri" w:hAnsi="Calibri"/>
          <w:noProof/>
        </w:rPr>
      </w:pPr>
      <w:r w:rsidRPr="00737E5A">
        <w:rPr>
          <w:rFonts w:ascii="Calibri" w:hAnsi="Calibri" w:cs="Times New Roman"/>
          <w:noProof/>
          <w:szCs w:val="24"/>
        </w:rPr>
        <w:t xml:space="preserve">Warner, N. R., Christie, C. a., Jackson, R. B., &amp; Vengosh, A. (2013). Impacts of shale gas wastewater disposal on water quality in Western Pennsylvania. </w:t>
      </w:r>
      <w:r w:rsidRPr="00737E5A">
        <w:rPr>
          <w:rFonts w:ascii="Calibri" w:hAnsi="Calibri" w:cs="Times New Roman"/>
          <w:i/>
          <w:iCs/>
          <w:noProof/>
          <w:szCs w:val="24"/>
        </w:rPr>
        <w:t>Environmental Science and Technology</w:t>
      </w:r>
      <w:r w:rsidRPr="00737E5A">
        <w:rPr>
          <w:rFonts w:ascii="Calibri" w:hAnsi="Calibri" w:cs="Times New Roman"/>
          <w:noProof/>
          <w:szCs w:val="24"/>
        </w:rPr>
        <w:t xml:space="preserve">, </w:t>
      </w:r>
      <w:r w:rsidRPr="00737E5A">
        <w:rPr>
          <w:rFonts w:ascii="Calibri" w:hAnsi="Calibri" w:cs="Times New Roman"/>
          <w:i/>
          <w:iCs/>
          <w:noProof/>
          <w:szCs w:val="24"/>
        </w:rPr>
        <w:t>47</w:t>
      </w:r>
      <w:r w:rsidRPr="00737E5A">
        <w:rPr>
          <w:rFonts w:ascii="Calibri" w:hAnsi="Calibri" w:cs="Times New Roman"/>
          <w:noProof/>
          <w:szCs w:val="24"/>
        </w:rPr>
        <w:t>, 11849–11857. doi:10.1021/es402165b</w:t>
      </w:r>
    </w:p>
    <w:p w14:paraId="192A5C1C" w14:textId="26ABDA5F" w:rsidR="00F563F7" w:rsidRDefault="00F563F7" w:rsidP="00DB6383">
      <w:pPr>
        <w:widowControl w:val="0"/>
        <w:autoSpaceDE w:val="0"/>
        <w:autoSpaceDN w:val="0"/>
        <w:adjustRightInd w:val="0"/>
        <w:spacing w:line="240" w:lineRule="auto"/>
        <w:ind w:left="480" w:hanging="480"/>
      </w:pPr>
      <w:r>
        <w:fldChar w:fldCharType="end"/>
      </w:r>
    </w:p>
    <w:p w14:paraId="73CD583E" w14:textId="5029190C" w:rsidR="0072190E" w:rsidRDefault="0072190E" w:rsidP="00505D1A">
      <w:r>
        <w:t>TABLE 1:</w:t>
      </w:r>
      <w:r w:rsidR="005E1FEC">
        <w:t xml:space="preserve"> </w:t>
      </w:r>
      <w:commentRangeStart w:id="4"/>
      <w:r w:rsidR="005E1FEC">
        <w:t>Reaction Stoichiometries and Associated log K</w:t>
      </w:r>
      <w:commentRangeEnd w:id="4"/>
      <w:r w:rsidR="005E1FEC">
        <w:rPr>
          <w:rStyle w:val="CommentReference"/>
        </w:rPr>
        <w:commentReference w:id="4"/>
      </w:r>
    </w:p>
    <w:p w14:paraId="277C49B1" w14:textId="6623DCF8" w:rsidR="00A90862" w:rsidRPr="00A90862" w:rsidRDefault="00A90862" w:rsidP="00505D1A">
      <w:pPr>
        <w:rPr>
          <w:u w:val="single"/>
        </w:rPr>
      </w:pPr>
      <w:r w:rsidRPr="00A90862">
        <w:rPr>
          <w:u w:val="single"/>
        </w:rPr>
        <w:t>Ferrihydrite</w:t>
      </w:r>
    </w:p>
    <w:p w14:paraId="27BF3278" w14:textId="1E56E89C" w:rsidR="0072190E" w:rsidRDefault="0072190E" w:rsidP="0072190E">
      <w:pPr>
        <w:pStyle w:val="ListParagraph"/>
        <w:numPr>
          <w:ilvl w:val="0"/>
          <w:numId w:val="1"/>
        </w:numPr>
      </w:pPr>
      <w:r>
        <w:t>FhyOH + H+ = FhyOH</w:t>
      </w:r>
      <w:r>
        <w:rPr>
          <w:vertAlign w:val="subscript"/>
        </w:rPr>
        <w:t>2</w:t>
      </w:r>
      <w:r>
        <w:rPr>
          <w:vertAlign w:val="superscript"/>
        </w:rPr>
        <w:t xml:space="preserve">+ </w:t>
      </w:r>
      <w:r>
        <w:t xml:space="preserve"> </w:t>
      </w:r>
      <w:r>
        <w:tab/>
      </w:r>
      <w:r>
        <w:tab/>
      </w:r>
      <w:r w:rsidR="0068223C">
        <w:tab/>
      </w:r>
      <w:r>
        <w:t>log K = 7.92</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19454EF1" w14:textId="07266C90" w:rsidR="0072190E" w:rsidRDefault="0072190E" w:rsidP="0072190E">
      <w:pPr>
        <w:pStyle w:val="ListParagraph"/>
        <w:numPr>
          <w:ilvl w:val="0"/>
          <w:numId w:val="1"/>
        </w:numPr>
      </w:pPr>
      <w:r>
        <w:t>FhyOH = FhyO</w:t>
      </w:r>
      <w:r>
        <w:rPr>
          <w:vertAlign w:val="superscript"/>
        </w:rPr>
        <w:t xml:space="preserve">- </w:t>
      </w:r>
      <w:r>
        <w:t>+ H</w:t>
      </w:r>
      <w:r w:rsidR="00A90862">
        <w:rPr>
          <w:vertAlign w:val="superscript"/>
        </w:rPr>
        <w:t>+</w:t>
      </w:r>
      <w:r w:rsidR="00A90862">
        <w:tab/>
      </w:r>
      <w:r w:rsidR="00A90862">
        <w:tab/>
      </w:r>
      <w:r w:rsidR="0068223C">
        <w:tab/>
      </w:r>
      <w:r w:rsidR="00A90862">
        <w:t>log K = -8.93</w:t>
      </w:r>
      <w:r w:rsidR="00A90862">
        <w:tab/>
        <w:t xml:space="preserve">Source: </w:t>
      </w:r>
      <w:r w:rsidR="00A90862">
        <w:fldChar w:fldCharType="begin" w:fldLock="1"/>
      </w:r>
      <w:r w:rsidR="00A90862">
        <w:instrText>ADDIN CSL_CITATION { "citationItems" : [ { "id" : "ITEM-1", "itemData" : { "ISBN" : "0471637319", "author" : [ { "dropping-particle" : "", "family" : "Dzombak", "given" : "DA.", "non-dropping-particle" : "", "parse-names" : false, "suffix" : "" }, { "dropping-particle" : "", "family" : "Morel", "given" : "FMM.", "non-dropping-particle" : "", "parse-names" : false, "suffix" : "" } ], "id" : "ITEM-1", "issued" : { "date-parts" : [ [ "1990" ] ] }, "publisher" : "Wiley", "publisher-place" : "New York, NY", "title" : "Surface Complexation Modeling: Hydrous Ferric Oxide", "type" : "book" }, "uris" : [ "http://www.mendeley.com/documents/?uuid=a1a40670-7195-4e56-8172-1ff3cf0956d2" ] } ], "mendeley" : { "formattedCitation" : "(Dzombak &amp; Morel, 1990)", "plainTextFormattedCitation" : "(Dzombak &amp; Morel, 1990)", "previouslyFormattedCitation" : "(Dzombak &amp; Morel, 1990)" }, "properties" : { "noteIndex" : 0 }, "schema" : "https://github.com/citation-style-language/schema/raw/master/csl-citation.json" }</w:instrText>
      </w:r>
      <w:r w:rsidR="00A90862">
        <w:fldChar w:fldCharType="separate"/>
      </w:r>
      <w:r w:rsidR="00A90862" w:rsidRPr="00A90862">
        <w:rPr>
          <w:noProof/>
        </w:rPr>
        <w:t>(Dzombak &amp; Morel, 1990)</w:t>
      </w:r>
      <w:r w:rsidR="00A90862">
        <w:fldChar w:fldCharType="end"/>
      </w:r>
    </w:p>
    <w:p w14:paraId="4C5EB832" w14:textId="681F7327" w:rsidR="00A90862" w:rsidRDefault="00A90862" w:rsidP="0072190E">
      <w:pPr>
        <w:pStyle w:val="ListParagraph"/>
        <w:numPr>
          <w:ilvl w:val="0"/>
          <w:numId w:val="1"/>
        </w:numPr>
      </w:pPr>
      <w:r>
        <w:t>FhyOH + Ra</w:t>
      </w:r>
      <w:r>
        <w:rPr>
          <w:vertAlign w:val="superscript"/>
        </w:rPr>
        <w:t>+2</w:t>
      </w:r>
      <w:r>
        <w:t xml:space="preserve"> = FhyOHRa</w:t>
      </w:r>
      <w:r>
        <w:rPr>
          <w:vertAlign w:val="superscript"/>
        </w:rPr>
        <w:t>+2</w:t>
      </w:r>
      <w:r w:rsidR="0068223C">
        <w:rPr>
          <w:vertAlign w:val="superscript"/>
        </w:rPr>
        <w:tab/>
      </w:r>
      <w:r>
        <w:tab/>
        <w:t>log K = 7</w:t>
      </w:r>
      <w:r>
        <w:tab/>
        <w:t>Source: Data fitting</w:t>
      </w:r>
    </w:p>
    <w:p w14:paraId="62E6498E" w14:textId="66C9C587" w:rsidR="00A90862" w:rsidRDefault="00A90862" w:rsidP="00A90862">
      <w:pPr>
        <w:rPr>
          <w:u w:val="single"/>
        </w:rPr>
      </w:pPr>
      <w:r w:rsidRPr="00A90862">
        <w:rPr>
          <w:u w:val="single"/>
        </w:rPr>
        <w:t>Goethite</w:t>
      </w:r>
    </w:p>
    <w:p w14:paraId="65ABAE1F" w14:textId="19918AC5" w:rsidR="00A90862" w:rsidRDefault="00A90862" w:rsidP="00A90862">
      <w:pPr>
        <w:pStyle w:val="ListParagraph"/>
        <w:numPr>
          <w:ilvl w:val="0"/>
          <w:numId w:val="2"/>
        </w:numPr>
      </w:pPr>
      <w:r>
        <w:t>GoeOH + H</w:t>
      </w:r>
      <w:r>
        <w:rPr>
          <w:vertAlign w:val="superscript"/>
        </w:rPr>
        <w:t>+</w:t>
      </w:r>
      <w:r>
        <w:t xml:space="preserve"> = GoeOH</w:t>
      </w:r>
      <w:r>
        <w:softHyphen/>
      </w:r>
      <w:r>
        <w:softHyphen/>
      </w:r>
      <w:r>
        <w:rPr>
          <w:vertAlign w:val="subscript"/>
        </w:rPr>
        <w:t>2</w:t>
      </w:r>
      <w:r>
        <w:rPr>
          <w:vertAlign w:val="superscript"/>
        </w:rPr>
        <w:t>+</w:t>
      </w:r>
      <w:r>
        <w:t xml:space="preserve"> </w:t>
      </w:r>
      <w:r>
        <w:tab/>
      </w:r>
      <w:r>
        <w:tab/>
      </w:r>
      <w:r w:rsidR="0068223C">
        <w:tab/>
      </w:r>
      <w:commentRangeStart w:id="5"/>
      <w:r>
        <w:t>log K = 4.8</w:t>
      </w:r>
      <w:r>
        <w:tab/>
        <w:t xml:space="preserve">Source: </w:t>
      </w:r>
      <w:r>
        <w:fldChar w:fldCharType="begin" w:fldLock="1"/>
      </w:r>
      <w:r>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p>
    <w:p w14:paraId="01E6E4BD" w14:textId="46BB5955" w:rsidR="00A90862" w:rsidRDefault="00A90862" w:rsidP="00A90862">
      <w:pPr>
        <w:pStyle w:val="ListParagraph"/>
        <w:numPr>
          <w:ilvl w:val="0"/>
          <w:numId w:val="2"/>
        </w:numPr>
      </w:pPr>
      <w:r>
        <w:t>GoeOH = GoeO</w:t>
      </w:r>
      <w:r>
        <w:rPr>
          <w:vertAlign w:val="superscript"/>
        </w:rPr>
        <w:t>-</w:t>
      </w:r>
      <w:r>
        <w:t xml:space="preserve"> + H</w:t>
      </w:r>
      <w:r>
        <w:rPr>
          <w:vertAlign w:val="superscript"/>
        </w:rPr>
        <w:t>+</w:t>
      </w:r>
      <w:r>
        <w:rPr>
          <w:vertAlign w:val="superscript"/>
        </w:rPr>
        <w:tab/>
      </w:r>
      <w:r>
        <w:rPr>
          <w:vertAlign w:val="superscript"/>
        </w:rPr>
        <w:tab/>
      </w:r>
      <w:r w:rsidR="0068223C">
        <w:rPr>
          <w:vertAlign w:val="superscript"/>
        </w:rPr>
        <w:tab/>
      </w:r>
      <w:r>
        <w:t>log K = -10.4</w:t>
      </w:r>
      <w:r>
        <w:tab/>
        <w:t xml:space="preserve">Source: </w:t>
      </w:r>
      <w:r>
        <w:fldChar w:fldCharType="begin" w:fldLock="1"/>
      </w:r>
      <w:r w:rsidR="0068223C">
        <w:instrText>ADDIN CSL_CITATION { "citationItems" : [ { "id" : "ITEM-1", "itemData" : { "DOI" : "10.1016/j.gca.2006.01.006", "ISBN" : "0016-7037", "ISSN" : "00167037", "abstract" : "Despite the fact that the bulk compositions of most low temperature natural surface waters, groundwaters, and porewaters are heavily influenced by alkaline earths, an understanding of the development of proton surface charge in the presence of alkaline earth adsorption on the surfaces of minerals is lacking. In particular, models of speciation at the mineral-water interface in systems involving alkaline earths need to be established for a range of different minerals. In the present study, X-ray standing wave results for Sr2+ adsorption on rutile as a tetranuclear complex [Fenter, P., Cheng, L., Rihs, S., Machesky, M., Bedyzk, M.D., Sturchio, N.C., 2000. Electrical double-layer structure at the rutile-water interface as observed in situ with small-period X-ray standing waves. J. Colloid Interface Sci. 225, 154-165] are used as constraints for all the alkaline earths in surface complexation simulations of proton surface charge, metal adsorption, and electrokinetic experiments referring to wide ranges of pH, ionic strength, surface coverage, and type of oxide. The tetranuclear reaction{A formula is presented}predominates for the large cations Sr2+ and Ba2+ (and presumably Ra2+), consistent with X-ray results. In contrast, the mononuclear reaction{A formula is presented}predominates for the much smaller Mg2+ (and presumably Be2+), with minor amounts of the tetranuclear reaction. Both reaction types appear to be important for the intermediate size Ca2+. For all the alkaline earths on all oxides, the proportions of the different reaction types vary systematically as a function of pH, ionic strength, and surface coverage. The application of Born solvation and crystal-chemical theory enables estimation of the equilibrium constants of adsorption of all the alkaline earths on all oxides. On high dielectric constant solids (rutile, magnetite, manganese dioxide), where the solvation contribution is negligable, ion adsorption correlates with crystal radius: the equilibrium constants increase in the sequence Be2+ &lt; Mg2+ &lt; Ca2+ &lt; Sr2+ &lt; Ba2+ &lt; Ra2+. On low dielectric constant solids (hematite, gibbsite,and silicas), the solvation contribution opposing adsorption is largest for ions with the smallest hydrated radii: the equilibrium constants increase in the sequence Ra2+ &lt; Ba2+ &lt; Sr2+ &lt; Ca2+ &lt; Mg2+ &lt; Be2+. These predicted sequences are consistent with adsorption affinities in the literature. In combination with previously published results, the present study enables th\u2026", "author" : [ { "dropping-particle" : "", "family" : "Sverjensky", "given" : "Dimitri A.", "non-dropping-particle" : "", "parse-names" : false, "suffix" : "" } ], "container-title" : "Geochimica et Cosmochimica Acta", "id" : "ITEM-1", "issue" : "10", "issued" : { "date-parts" : [ [ "2006" ] ] }, "page" : "2427-2453", "title" : "Prediction of the speciation of alkaline earths adsorbed on mineral surfaces in salt solutions", "type" : "article-journal", "volume" : "70" }, "uris" : [ "http://www.mendeley.com/documents/?uuid=95901e33-067b-4748-8f30-d87675edc102" ] } ], "mendeley" : { "formattedCitation" : "(Sverjensky, 2006)", "plainTextFormattedCitation" : "(Sverjensky, 2006)", "previouslyFormattedCitation" : "(Sverjensky, 2006)" }, "properties" : { "noteIndex" : 0 }, "schema" : "https://github.com/citation-style-language/schema/raw/master/csl-citation.json" }</w:instrText>
      </w:r>
      <w:r>
        <w:fldChar w:fldCharType="separate"/>
      </w:r>
      <w:r w:rsidRPr="00A90862">
        <w:rPr>
          <w:noProof/>
        </w:rPr>
        <w:t>(Sverjensky, 2006)</w:t>
      </w:r>
      <w:r>
        <w:fldChar w:fldCharType="end"/>
      </w:r>
      <w:commentRangeEnd w:id="5"/>
      <w:r w:rsidR="00D30C36">
        <w:rPr>
          <w:rStyle w:val="CommentReference"/>
        </w:rPr>
        <w:commentReference w:id="5"/>
      </w:r>
    </w:p>
    <w:p w14:paraId="7A2D1FB8" w14:textId="7BF50985" w:rsidR="00631F14" w:rsidRDefault="00631F14" w:rsidP="00A90862">
      <w:pPr>
        <w:pStyle w:val="ListParagraph"/>
        <w:numPr>
          <w:ilvl w:val="0"/>
          <w:numId w:val="2"/>
        </w:numPr>
      </w:pPr>
      <w:r>
        <w:t>GoeOH + Ra</w:t>
      </w:r>
      <w:r>
        <w:rPr>
          <w:vertAlign w:val="superscript"/>
        </w:rPr>
        <w:t>+2</w:t>
      </w:r>
      <w:r>
        <w:t xml:space="preserve"> = GoeOHRa</w:t>
      </w:r>
      <w:r>
        <w:rPr>
          <w:vertAlign w:val="superscript"/>
        </w:rPr>
        <w:t>+2</w:t>
      </w:r>
      <w:r>
        <w:tab/>
      </w:r>
      <w:r w:rsidR="0068223C">
        <w:tab/>
      </w:r>
      <w:r>
        <w:t>log K = 7</w:t>
      </w:r>
      <w:r>
        <w:tab/>
        <w:t>Source: Data fitting</w:t>
      </w:r>
    </w:p>
    <w:p w14:paraId="48C59A4E" w14:textId="331EB9F3" w:rsidR="0068223C" w:rsidRPr="0068223C" w:rsidRDefault="0068223C" w:rsidP="0068223C">
      <w:pPr>
        <w:rPr>
          <w:u w:val="single"/>
        </w:rPr>
      </w:pPr>
      <w:r>
        <w:rPr>
          <w:u w:val="single"/>
        </w:rPr>
        <w:t>Sodium Montmorillonite</w:t>
      </w:r>
    </w:p>
    <w:p w14:paraId="054E74F9" w14:textId="34FE5DF5" w:rsidR="0068223C" w:rsidRDefault="0068223C" w:rsidP="0068223C">
      <w:pPr>
        <w:pStyle w:val="ListParagraph"/>
        <w:numPr>
          <w:ilvl w:val="0"/>
          <w:numId w:val="3"/>
        </w:numPr>
      </w:pPr>
      <w:r>
        <w:t>2 Na-Clay + Ra</w:t>
      </w:r>
      <w:r>
        <w:rPr>
          <w:vertAlign w:val="superscript"/>
        </w:rPr>
        <w:t>+2</w:t>
      </w:r>
      <w:r>
        <w:t xml:space="preserve"> = Ra-Clay</w:t>
      </w:r>
      <w:r>
        <w:softHyphen/>
      </w:r>
      <w:r>
        <w:rPr>
          <w:vertAlign w:val="subscript"/>
        </w:rPr>
        <w:t xml:space="preserve">2 </w:t>
      </w:r>
      <w:r>
        <w:t>+ 2 Na</w:t>
      </w:r>
      <w:r>
        <w:rPr>
          <w:vertAlign w:val="superscript"/>
        </w:rPr>
        <w:t xml:space="preserve">+ </w:t>
      </w:r>
      <w:r>
        <w:tab/>
        <w:t>log K = 0.15</w:t>
      </w:r>
      <w:r>
        <w:tab/>
        <w:t>Source: Data fitting</w:t>
      </w:r>
    </w:p>
    <w:p w14:paraId="4C31FE87" w14:textId="10E29AA5" w:rsidR="0068223C" w:rsidRDefault="0068223C" w:rsidP="0068223C">
      <w:pPr>
        <w:pStyle w:val="ListParagraph"/>
        <w:numPr>
          <w:ilvl w:val="0"/>
          <w:numId w:val="3"/>
        </w:numPr>
      </w:pPr>
      <w:r>
        <w:t>ClayOH + H</w:t>
      </w:r>
      <w:r>
        <w:rPr>
          <w:vertAlign w:val="superscript"/>
        </w:rPr>
        <w:t xml:space="preserve">+ </w:t>
      </w:r>
      <w:r>
        <w:t>= ClayOH</w:t>
      </w:r>
      <w:r>
        <w:rPr>
          <w:vertAlign w:val="subscript"/>
        </w:rPr>
        <w:t>2</w:t>
      </w:r>
      <w:r>
        <w:rPr>
          <w:vertAlign w:val="superscript"/>
        </w:rPr>
        <w:t xml:space="preserve">+ </w:t>
      </w:r>
      <w:r>
        <w:tab/>
      </w:r>
      <w:r>
        <w:tab/>
      </w:r>
      <w:r>
        <w:tab/>
        <w:t>log K = 4.5</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16F3E6D7" w14:textId="351A748B" w:rsidR="0068223C" w:rsidRDefault="0068223C" w:rsidP="0068223C">
      <w:pPr>
        <w:pStyle w:val="ListParagraph"/>
        <w:numPr>
          <w:ilvl w:val="0"/>
          <w:numId w:val="3"/>
        </w:numPr>
      </w:pPr>
      <w:r>
        <w:t>ClayOH = ClayO</w:t>
      </w:r>
      <w:r>
        <w:rPr>
          <w:vertAlign w:val="superscript"/>
        </w:rPr>
        <w:t xml:space="preserve">- </w:t>
      </w:r>
      <w:r>
        <w:t>+ H</w:t>
      </w:r>
      <w:r>
        <w:rPr>
          <w:vertAlign w:val="superscript"/>
        </w:rPr>
        <w:t>+</w:t>
      </w:r>
      <w:r>
        <w:rPr>
          <w:vertAlign w:val="superscript"/>
        </w:rPr>
        <w:tab/>
      </w:r>
      <w:r>
        <w:rPr>
          <w:vertAlign w:val="superscript"/>
        </w:rPr>
        <w:tab/>
      </w:r>
      <w:r>
        <w:rPr>
          <w:vertAlign w:val="superscript"/>
        </w:rPr>
        <w:tab/>
      </w:r>
      <w:r>
        <w:t>log K = -7.9</w:t>
      </w:r>
      <w:r>
        <w:tab/>
        <w:t xml:space="preserve">Source: </w:t>
      </w:r>
      <w:r>
        <w:fldChar w:fldCharType="begin" w:fldLock="1"/>
      </w:r>
      <w:r w:rsidR="0078375C">
        <w:instrText>ADDIN CSL_CITATION { "citationItems" : [ { "id" : "ITEM-1", "itemData" : { "DOI" : "10.1016/j.gca.2004.07.020", "ISSN" : "00167037", "abstract" : "In solution thermodynamics, and more recently in surface chemistry, it is well established that relationships can be found between the free energies of formation of aqueous or surface metal complexes and thermodynamic properties of the metal ions or ligands. Such systematic dependencies are commonly termed linear free energy relationships (LFER). A 2 site protolysis non-electrostatic surface complexation and cation exchange (2SPNE SC/CE) model has been used to model \"in house\" and literature sorption edge data for eleven elements: Mn(II), Co(II), Ni(II), Zn(II), Cd(II), Eu(III), Am(III), Sn(IV), Th(IV), Np(V) and U(VI) to provide surface complexation constants for the strong sites on montmorillonite. Modelling a further 4 sets of sorption isotherms for Ni(II), Zn(II), Eu(III) and U(VI) provided complexation constants for the weak sites. The protolysis constants and site capacities derived for the 2SPNE SC/CE model in previous work were fixed in all of the calculations. Cation exchange was modelled simultaneously to provide selectivity coefficients. Good correlations between the logarithms of strong SKx-1 and weak W1Kx-1 site binding constants on montmorillonite and the logarithm of the aqueous hydrolysis constants OH Kx were found which could be described by the following equations: Strong (???SSOH) sites: logSKX-1 = 8.1 ?? 0.3 + (0.90 ?? 0.02)logOHKX Weak (???SW1OH) sites: logW1KX-1 = 6.2 ?? 0.8 + (0.98 ?? 0.09)logOHKX where x is an integer. Sorption data for heavy metals and actinides such as Pd(II), Pb(II), Pu(III), Zr(IV), U(IV), Np(IV), Pu(IV) and Pa(V), are important in safety studies for radioactive waste repositories and are either very poorly known or not available at all. The LFER approach was used to estimate surface complexation constants for these radionuclides on both site types. The surface protolysis constants, site capacity values, selectivity coefficients and surface complexation constants given in this work, coupled with the LFERs established for the strong and weak sites on montmorillonite, are considered to form a sound basis for a thermodynamic sorption database. Copyright ?? 2005 Elsevier Ltd.", "author" : [ { "dropping-particle" : "", "family" : "Bradbury", "given" : "Michael H.", "non-dropping-particle" : "", "parse-names" : false, "suffix" : "" }, { "dropping-particle" : "", "family" : "Baeyens", "given" : "Bart", "non-dropping-particle" : "", "parse-names" : false, "suffix" : "" } ], "container-title" : "Geochimica et Cosmochimica Acta", "id" : "ITEM-1", "issue" : "4", "issued" : { "date-parts" : [ [ "2005" ] ] }, "page" : "875-892", "title" : "Modelling the sorption of Mn(II), Co(II), Ni(II), Zn(II), Cd(II), Eu(III), Am(III), Sn(IV), Th(IV), Np(V) and U(VI) on montmorillonite: Linear free energy relationships and estimates of surface binding constants for some selected heavy metals and actinide", "type" : "article-journal", "volume" : "69" }, "uris" : [ "http://www.mendeley.com/documents/?uuid=d3f8ee91-7e78-4c06-ae94-207201170264" ] } ], "mendeley" : { "formattedCitation" : "(Michael H. Bradbury &amp; Baeyens, 2005)", "plainTextFormattedCitation" : "(Michael H. Bradbury &amp; Baeyens, 2005)", "previouslyFormattedCitation" : "(Michael H. Bradbury &amp; Baeyens, 2005)" }, "properties" : { "noteIndex" : 0 }, "schema" : "https://github.com/citation-style-language/schema/raw/master/csl-citation.json" }</w:instrText>
      </w:r>
      <w:r>
        <w:fldChar w:fldCharType="separate"/>
      </w:r>
      <w:r w:rsidR="00570A6F" w:rsidRPr="00570A6F">
        <w:rPr>
          <w:noProof/>
        </w:rPr>
        <w:t>(Michael H. Bradbury &amp; Baeyens, 2005)</w:t>
      </w:r>
      <w:r>
        <w:fldChar w:fldCharType="end"/>
      </w:r>
    </w:p>
    <w:p w14:paraId="5B1B6CF6" w14:textId="790E161D" w:rsidR="004F6AE5" w:rsidRDefault="0068223C" w:rsidP="0068223C">
      <w:pPr>
        <w:pStyle w:val="ListParagraph"/>
        <w:numPr>
          <w:ilvl w:val="0"/>
          <w:numId w:val="3"/>
        </w:numPr>
      </w:pPr>
      <w:r>
        <w:lastRenderedPageBreak/>
        <w:t>ClayOH + Ra</w:t>
      </w:r>
      <w:r>
        <w:rPr>
          <w:vertAlign w:val="superscript"/>
        </w:rPr>
        <w:t>+2</w:t>
      </w:r>
      <w:r>
        <w:t xml:space="preserve"> = ClayOHRa</w:t>
      </w:r>
      <w:r>
        <w:rPr>
          <w:vertAlign w:val="superscript"/>
        </w:rPr>
        <w:t>+2</w:t>
      </w:r>
      <w:r>
        <w:t xml:space="preserve"> </w:t>
      </w:r>
      <w:r>
        <w:tab/>
      </w:r>
      <w:r>
        <w:tab/>
        <w:t>log K = 7</w:t>
      </w:r>
      <w:r>
        <w:tab/>
        <w:t>Source: Data fitting</w:t>
      </w:r>
    </w:p>
    <w:p w14:paraId="2C7361FA" w14:textId="61828F02" w:rsidR="004F6AE5" w:rsidRDefault="004F6AE5" w:rsidP="004F6AE5"/>
    <w:p w14:paraId="405F13E1" w14:textId="2D5CE4C4" w:rsidR="00B27466" w:rsidRDefault="00B27466" w:rsidP="004F6AE5">
      <w:r>
        <w:t>Table 2: Fitted Kd values</w:t>
      </w:r>
      <w:r w:rsidR="00394CF2">
        <w:t xml:space="preserve"> for sorption isotherms</w:t>
      </w:r>
    </w:p>
    <w:tbl>
      <w:tblPr>
        <w:tblStyle w:val="PlainTable2"/>
        <w:tblW w:w="0" w:type="auto"/>
        <w:tblLook w:val="06A0" w:firstRow="1" w:lastRow="0" w:firstColumn="1" w:lastColumn="0" w:noHBand="1" w:noVBand="1"/>
      </w:tblPr>
      <w:tblGrid>
        <w:gridCol w:w="3192"/>
        <w:gridCol w:w="3192"/>
        <w:gridCol w:w="3192"/>
      </w:tblGrid>
      <w:tr w:rsidR="00B27466" w14:paraId="303742FB" w14:textId="77777777" w:rsidTr="00B274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52ED8F8" w14:textId="1313EB38" w:rsidR="00B27466" w:rsidRDefault="00B27466" w:rsidP="00B27466">
            <w:pPr>
              <w:jc w:val="center"/>
            </w:pPr>
            <w:r>
              <w:t>Mineral</w:t>
            </w:r>
          </w:p>
        </w:tc>
        <w:tc>
          <w:tcPr>
            <w:tcW w:w="3192" w:type="dxa"/>
          </w:tcPr>
          <w:p w14:paraId="11466036" w14:textId="7E339024"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pH</w:t>
            </w:r>
          </w:p>
        </w:tc>
        <w:tc>
          <w:tcPr>
            <w:tcW w:w="3192" w:type="dxa"/>
          </w:tcPr>
          <w:p w14:paraId="53E5C159" w14:textId="1B2DBC40" w:rsidR="00B27466" w:rsidRDefault="00B27466" w:rsidP="00B27466">
            <w:pPr>
              <w:jc w:val="center"/>
              <w:cnfStyle w:val="100000000000" w:firstRow="1" w:lastRow="0" w:firstColumn="0" w:lastColumn="0" w:oddVBand="0" w:evenVBand="0" w:oddHBand="0" w:evenHBand="0" w:firstRowFirstColumn="0" w:firstRowLastColumn="0" w:lastRowFirstColumn="0" w:lastRowLastColumn="0"/>
            </w:pPr>
            <w:r>
              <w:t>K</w:t>
            </w:r>
            <w:r w:rsidRPr="00B27466">
              <w:rPr>
                <w:vertAlign w:val="subscript"/>
              </w:rPr>
              <w:t>d</w:t>
            </w:r>
          </w:p>
        </w:tc>
      </w:tr>
      <w:tr w:rsidR="00B27466" w14:paraId="139499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5311743E" w14:textId="11621BBE" w:rsidR="00B27466" w:rsidRDefault="00B27466" w:rsidP="00B27466">
            <w:pPr>
              <w:jc w:val="center"/>
            </w:pPr>
            <w:r>
              <w:t>Ferrihydrite</w:t>
            </w:r>
          </w:p>
        </w:tc>
        <w:tc>
          <w:tcPr>
            <w:tcW w:w="3192" w:type="dxa"/>
          </w:tcPr>
          <w:p w14:paraId="5FA55F4A" w14:textId="7BCEFDF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Pr>
          <w:p w14:paraId="664581E2" w14:textId="2D0D5BA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229.89</w:t>
            </w:r>
          </w:p>
        </w:tc>
      </w:tr>
      <w:tr w:rsidR="00B27466" w14:paraId="20E15898"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6CF2B77" w14:textId="77777777" w:rsidR="00B27466" w:rsidRDefault="00B27466" w:rsidP="004F6AE5"/>
        </w:tc>
        <w:tc>
          <w:tcPr>
            <w:tcW w:w="3192" w:type="dxa"/>
          </w:tcPr>
          <w:p w14:paraId="14C33C8A" w14:textId="74824F4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20F6387A" w14:textId="4627BA9F"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471.37</w:t>
            </w:r>
          </w:p>
        </w:tc>
      </w:tr>
      <w:tr w:rsidR="00B27466" w14:paraId="48B6B184"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00108282" w14:textId="77777777" w:rsidR="00B27466" w:rsidRDefault="00B27466" w:rsidP="004F6AE5"/>
        </w:tc>
        <w:tc>
          <w:tcPr>
            <w:tcW w:w="3192" w:type="dxa"/>
          </w:tcPr>
          <w:p w14:paraId="146B6D0D" w14:textId="7D2F343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78434B8F" w14:textId="7DF94F8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2486.88</w:t>
            </w:r>
          </w:p>
        </w:tc>
      </w:tr>
      <w:tr w:rsidR="00B27466" w14:paraId="0560EA24"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23C4F371" w14:textId="77777777" w:rsidR="00B27466" w:rsidRDefault="00B27466" w:rsidP="004F6AE5"/>
        </w:tc>
        <w:tc>
          <w:tcPr>
            <w:tcW w:w="3192" w:type="dxa"/>
            <w:tcBorders>
              <w:bottom w:val="single" w:sz="8" w:space="0" w:color="auto"/>
            </w:tcBorders>
          </w:tcPr>
          <w:p w14:paraId="55BBEB66" w14:textId="16F2DC4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25428E7C" w14:textId="606DEA87"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115932.70</w:t>
            </w:r>
          </w:p>
        </w:tc>
      </w:tr>
      <w:tr w:rsidR="00B27466" w14:paraId="25144A5E"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7203184E" w14:textId="619BC979" w:rsidR="00B27466" w:rsidRDefault="00B27466" w:rsidP="00B27466">
            <w:pPr>
              <w:jc w:val="center"/>
            </w:pPr>
            <w:r>
              <w:t>Goethite</w:t>
            </w:r>
          </w:p>
        </w:tc>
        <w:tc>
          <w:tcPr>
            <w:tcW w:w="3192" w:type="dxa"/>
            <w:tcBorders>
              <w:top w:val="single" w:sz="8" w:space="0" w:color="auto"/>
            </w:tcBorders>
          </w:tcPr>
          <w:p w14:paraId="7BC84F22" w14:textId="308D24B0"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4E90D3A5" w14:textId="4D9B10A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692DC0BA"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675C16E" w14:textId="77777777" w:rsidR="00B27466" w:rsidRDefault="00B27466" w:rsidP="004F6AE5"/>
        </w:tc>
        <w:tc>
          <w:tcPr>
            <w:tcW w:w="3192" w:type="dxa"/>
          </w:tcPr>
          <w:p w14:paraId="3E8A652A" w14:textId="31C545D6"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5E57CBAE" w14:textId="2B51B5B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302.74</w:t>
            </w:r>
          </w:p>
        </w:tc>
      </w:tr>
      <w:tr w:rsidR="00B27466" w14:paraId="445F3227"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1B479CB4" w14:textId="6C28F125" w:rsidR="00B27466" w:rsidRDefault="00B27466" w:rsidP="004F6AE5"/>
        </w:tc>
        <w:tc>
          <w:tcPr>
            <w:tcW w:w="3192" w:type="dxa"/>
          </w:tcPr>
          <w:p w14:paraId="255365E8" w14:textId="0537031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B7937D2" w14:textId="78B488EA"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573.62</w:t>
            </w:r>
          </w:p>
        </w:tc>
      </w:tr>
      <w:tr w:rsidR="00B27466" w14:paraId="0814358A"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3F828C9B" w14:textId="77777777" w:rsidR="00B27466" w:rsidRDefault="00B27466" w:rsidP="004F6AE5"/>
        </w:tc>
        <w:tc>
          <w:tcPr>
            <w:tcW w:w="3192" w:type="dxa"/>
            <w:tcBorders>
              <w:bottom w:val="single" w:sz="8" w:space="0" w:color="auto"/>
            </w:tcBorders>
          </w:tcPr>
          <w:p w14:paraId="0E58E8BC" w14:textId="42C670D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03E52049" w14:textId="40F560A2"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11697.99</w:t>
            </w:r>
          </w:p>
        </w:tc>
      </w:tr>
      <w:tr w:rsidR="00B27466" w14:paraId="0444142B"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8590CAA" w14:textId="457815F9" w:rsidR="00B27466" w:rsidRDefault="00B27466" w:rsidP="00B27466">
            <w:pPr>
              <w:jc w:val="center"/>
            </w:pPr>
            <w:r>
              <w:t>Sodium Montmorillonite</w:t>
            </w:r>
          </w:p>
        </w:tc>
        <w:tc>
          <w:tcPr>
            <w:tcW w:w="3192" w:type="dxa"/>
            <w:tcBorders>
              <w:top w:val="single" w:sz="8" w:space="0" w:color="auto"/>
            </w:tcBorders>
          </w:tcPr>
          <w:p w14:paraId="1B47BB23" w14:textId="2AEFD21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29E2FE57" w14:textId="05AC710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6740.15</w:t>
            </w:r>
          </w:p>
        </w:tc>
      </w:tr>
      <w:tr w:rsidR="00B27466" w14:paraId="633716EB"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33916A66" w14:textId="77777777" w:rsidR="00B27466" w:rsidRDefault="00B27466" w:rsidP="00B27466">
            <w:pPr>
              <w:jc w:val="center"/>
            </w:pPr>
          </w:p>
        </w:tc>
        <w:tc>
          <w:tcPr>
            <w:tcW w:w="3192" w:type="dxa"/>
          </w:tcPr>
          <w:p w14:paraId="6CABA2B8" w14:textId="0EC1D5CB"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0F8E5A9E" w14:textId="43795CF5"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17749.39</w:t>
            </w:r>
          </w:p>
        </w:tc>
      </w:tr>
      <w:tr w:rsidR="00B27466" w14:paraId="219653A1"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7AD0457F" w14:textId="77777777" w:rsidR="00B27466" w:rsidRDefault="00B27466" w:rsidP="00B27466">
            <w:pPr>
              <w:jc w:val="center"/>
            </w:pPr>
          </w:p>
        </w:tc>
        <w:tc>
          <w:tcPr>
            <w:tcW w:w="3192" w:type="dxa"/>
          </w:tcPr>
          <w:p w14:paraId="23070B54" w14:textId="3D33748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604A6876" w14:textId="21EFF20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21473.27</w:t>
            </w:r>
          </w:p>
        </w:tc>
      </w:tr>
      <w:tr w:rsidR="00B27466" w14:paraId="219FB2E9"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bottom w:val="single" w:sz="8" w:space="0" w:color="auto"/>
            </w:tcBorders>
          </w:tcPr>
          <w:p w14:paraId="7225D4DB" w14:textId="77777777" w:rsidR="00B27466" w:rsidRDefault="00B27466" w:rsidP="00B27466">
            <w:pPr>
              <w:jc w:val="center"/>
            </w:pPr>
          </w:p>
        </w:tc>
        <w:tc>
          <w:tcPr>
            <w:tcW w:w="3192" w:type="dxa"/>
            <w:tcBorders>
              <w:bottom w:val="single" w:sz="8" w:space="0" w:color="auto"/>
            </w:tcBorders>
          </w:tcPr>
          <w:p w14:paraId="3063CA13" w14:textId="7A0A708D"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Borders>
              <w:bottom w:val="single" w:sz="8" w:space="0" w:color="auto"/>
            </w:tcBorders>
          </w:tcPr>
          <w:p w14:paraId="7F4BFFC2" w14:textId="0D25CEC4"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22894.86</w:t>
            </w:r>
          </w:p>
        </w:tc>
      </w:tr>
      <w:tr w:rsidR="00B27466" w14:paraId="370048D6" w14:textId="77777777" w:rsidTr="00B27466">
        <w:tc>
          <w:tcPr>
            <w:cnfStyle w:val="001000000000" w:firstRow="0" w:lastRow="0" w:firstColumn="1" w:lastColumn="0" w:oddVBand="0" w:evenVBand="0" w:oddHBand="0" w:evenHBand="0" w:firstRowFirstColumn="0" w:firstRowLastColumn="0" w:lastRowFirstColumn="0" w:lastRowLastColumn="0"/>
            <w:tcW w:w="3192" w:type="dxa"/>
            <w:tcBorders>
              <w:top w:val="single" w:sz="8" w:space="0" w:color="auto"/>
            </w:tcBorders>
          </w:tcPr>
          <w:p w14:paraId="43EA2381" w14:textId="78937FCF" w:rsidR="00B27466" w:rsidRDefault="00B27466" w:rsidP="00B27466">
            <w:pPr>
              <w:jc w:val="center"/>
            </w:pPr>
            <w:r>
              <w:t>Pyrite</w:t>
            </w:r>
          </w:p>
        </w:tc>
        <w:tc>
          <w:tcPr>
            <w:tcW w:w="3192" w:type="dxa"/>
            <w:tcBorders>
              <w:top w:val="single" w:sz="8" w:space="0" w:color="auto"/>
            </w:tcBorders>
          </w:tcPr>
          <w:p w14:paraId="0860F24B" w14:textId="7D8CC7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3</w:t>
            </w:r>
          </w:p>
        </w:tc>
        <w:tc>
          <w:tcPr>
            <w:tcW w:w="3192" w:type="dxa"/>
            <w:tcBorders>
              <w:top w:val="single" w:sz="8" w:space="0" w:color="auto"/>
            </w:tcBorders>
          </w:tcPr>
          <w:p w14:paraId="0A3BE657" w14:textId="7CDB0E03"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0FCB8D70"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40DD0C6" w14:textId="77777777" w:rsidR="00B27466" w:rsidRDefault="00B27466" w:rsidP="00B27466">
            <w:pPr>
              <w:jc w:val="center"/>
            </w:pPr>
          </w:p>
        </w:tc>
        <w:tc>
          <w:tcPr>
            <w:tcW w:w="3192" w:type="dxa"/>
          </w:tcPr>
          <w:p w14:paraId="610F0C40" w14:textId="1CD56529"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w:t>
            </w:r>
          </w:p>
        </w:tc>
        <w:tc>
          <w:tcPr>
            <w:tcW w:w="3192" w:type="dxa"/>
          </w:tcPr>
          <w:p w14:paraId="1955E8AA" w14:textId="7AB57908"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0?</w:t>
            </w:r>
          </w:p>
        </w:tc>
      </w:tr>
      <w:tr w:rsidR="00B27466" w14:paraId="5D957D7D"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2409E4DF" w14:textId="77777777" w:rsidR="00B27466" w:rsidRDefault="00B27466" w:rsidP="00B27466">
            <w:pPr>
              <w:jc w:val="center"/>
            </w:pPr>
          </w:p>
        </w:tc>
        <w:tc>
          <w:tcPr>
            <w:tcW w:w="3192" w:type="dxa"/>
          </w:tcPr>
          <w:p w14:paraId="2A9DF855" w14:textId="41968E9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7</w:t>
            </w:r>
          </w:p>
        </w:tc>
        <w:tc>
          <w:tcPr>
            <w:tcW w:w="3192" w:type="dxa"/>
          </w:tcPr>
          <w:p w14:paraId="094CAD00" w14:textId="2104B54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536.20</w:t>
            </w:r>
          </w:p>
        </w:tc>
      </w:tr>
      <w:tr w:rsidR="00B27466" w14:paraId="3E95AAAF" w14:textId="77777777" w:rsidTr="00B27466">
        <w:tc>
          <w:tcPr>
            <w:cnfStyle w:val="001000000000" w:firstRow="0" w:lastRow="0" w:firstColumn="1" w:lastColumn="0" w:oddVBand="0" w:evenVBand="0" w:oddHBand="0" w:evenHBand="0" w:firstRowFirstColumn="0" w:firstRowLastColumn="0" w:lastRowFirstColumn="0" w:lastRowLastColumn="0"/>
            <w:tcW w:w="3192" w:type="dxa"/>
          </w:tcPr>
          <w:p w14:paraId="4188D280" w14:textId="77777777" w:rsidR="00B27466" w:rsidRDefault="00B27466" w:rsidP="00B27466">
            <w:pPr>
              <w:jc w:val="center"/>
            </w:pPr>
          </w:p>
        </w:tc>
        <w:tc>
          <w:tcPr>
            <w:tcW w:w="3192" w:type="dxa"/>
          </w:tcPr>
          <w:p w14:paraId="390054BD" w14:textId="47EA0A21"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9</w:t>
            </w:r>
          </w:p>
        </w:tc>
        <w:tc>
          <w:tcPr>
            <w:tcW w:w="3192" w:type="dxa"/>
          </w:tcPr>
          <w:p w14:paraId="5CBFA123" w14:textId="56186BAE" w:rsidR="00B27466" w:rsidRDefault="00B27466" w:rsidP="00B27466">
            <w:pPr>
              <w:jc w:val="center"/>
              <w:cnfStyle w:val="000000000000" w:firstRow="0" w:lastRow="0" w:firstColumn="0" w:lastColumn="0" w:oddVBand="0" w:evenVBand="0" w:oddHBand="0" w:evenHBand="0" w:firstRowFirstColumn="0" w:firstRowLastColumn="0" w:lastRowFirstColumn="0" w:lastRowLastColumn="0"/>
            </w:pPr>
            <w:r>
              <w:t>…</w:t>
            </w:r>
          </w:p>
        </w:tc>
      </w:tr>
    </w:tbl>
    <w:p w14:paraId="1A8A7E20" w14:textId="46CA24ED" w:rsidR="003121DF" w:rsidRDefault="003121DF" w:rsidP="004F6AE5"/>
    <w:p w14:paraId="53F76AD1" w14:textId="55C9C225" w:rsidR="003121DF" w:rsidRDefault="003121DF">
      <w:r>
        <w:t>Figures are below</w:t>
      </w:r>
      <w:bookmarkStart w:id="6" w:name="_GoBack"/>
      <w:bookmarkEnd w:id="6"/>
      <w:r>
        <w:br w:type="page"/>
      </w:r>
    </w:p>
    <w:p w14:paraId="529C071F" w14:textId="77777777" w:rsidR="00B27466" w:rsidRDefault="00B27466" w:rsidP="004F6AE5"/>
    <w:p w14:paraId="68B51BBD" w14:textId="5C45A5BC" w:rsidR="0068223C" w:rsidRPr="004F6AE5" w:rsidRDefault="004F6AE5" w:rsidP="004F6AE5">
      <w:r>
        <w:t>Figure 1. Sorption of Radium to ferrihydrite, sodium montmorillonite, goethite, and pyrite at pH 7. Best fit lines were fitted to each mineral to determine the distribution coefficient K</w:t>
      </w:r>
      <w:r>
        <w:rPr>
          <w:vertAlign w:val="subscript"/>
        </w:rPr>
        <w:t>d</w:t>
      </w:r>
      <w:r>
        <w:t>.</w:t>
      </w:r>
    </w:p>
    <w:p w14:paraId="06F5FD9A" w14:textId="7C187F7C" w:rsidR="004F6AE5" w:rsidRDefault="004F6AE5" w:rsidP="004F6AE5">
      <w:r>
        <w:rPr>
          <w:noProof/>
        </w:rPr>
        <w:drawing>
          <wp:inline distT="0" distB="0" distL="0" distR="0" wp14:anchorId="30EEB088" wp14:editId="749B1243">
            <wp:extent cx="5943600" cy="4662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othermspH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662805"/>
                    </a:xfrm>
                    <a:prstGeom prst="rect">
                      <a:avLst/>
                    </a:prstGeom>
                  </pic:spPr>
                </pic:pic>
              </a:graphicData>
            </a:graphic>
          </wp:inline>
        </w:drawing>
      </w:r>
    </w:p>
    <w:p w14:paraId="1C828579" w14:textId="35713C0A" w:rsidR="00144F98" w:rsidRDefault="00144F98">
      <w:r>
        <w:br w:type="page"/>
      </w:r>
    </w:p>
    <w:p w14:paraId="54190926" w14:textId="77777777" w:rsidR="00C63F66" w:rsidRDefault="00C63F66" w:rsidP="004F6AE5"/>
    <w:p w14:paraId="52DFAEA8" w14:textId="6DF1F55B" w:rsidR="004F6AE5" w:rsidRDefault="004F6AE5" w:rsidP="004F6AE5">
      <w:r>
        <w:t>Figure 2.</w:t>
      </w:r>
      <w:r w:rsidR="00C63F66">
        <w:t xml:space="preserve"> Effect of pH on radium-226 sorption to ferrihydrite. The trends seen here (increasing sorption with increasing pH), are reflected in the other minerals as well.</w:t>
      </w:r>
    </w:p>
    <w:p w14:paraId="0EB9189D" w14:textId="5F80D583" w:rsidR="00144F98" w:rsidRDefault="00C63F66" w:rsidP="004F6AE5">
      <w:r>
        <w:rPr>
          <w:noProof/>
        </w:rPr>
        <w:drawing>
          <wp:inline distT="0" distB="0" distL="0" distR="0" wp14:anchorId="04AA37F1" wp14:editId="70140199">
            <wp:extent cx="5943600" cy="4073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thermsFHY.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073525"/>
                    </a:xfrm>
                    <a:prstGeom prst="rect">
                      <a:avLst/>
                    </a:prstGeom>
                  </pic:spPr>
                </pic:pic>
              </a:graphicData>
            </a:graphic>
          </wp:inline>
        </w:drawing>
      </w:r>
    </w:p>
    <w:p w14:paraId="6C8BF334" w14:textId="54801A75" w:rsidR="00144F98" w:rsidRDefault="00144F98" w:rsidP="00144F98"/>
    <w:p w14:paraId="5183E2E1" w14:textId="4BA3AC8D" w:rsidR="00144F98" w:rsidRDefault="00144F98">
      <w:r>
        <w:br w:type="page"/>
      </w:r>
    </w:p>
    <w:p w14:paraId="611F7CC1" w14:textId="7DBCCB6D" w:rsidR="00C63F66" w:rsidRPr="00144F98" w:rsidRDefault="00144F98" w:rsidP="00144F98">
      <w:r>
        <w:lastRenderedPageBreak/>
        <w:t>Figure 3. Surface complexation model fits of experimental data. Top: Ferrihydrite, Bottom: Sodium montmorillonite</w:t>
      </w:r>
      <w:r w:rsidR="005400FA">
        <w:t>.</w:t>
      </w:r>
      <w:r>
        <w:rPr>
          <w:noProof/>
        </w:rPr>
        <w:drawing>
          <wp:inline distT="0" distB="0" distL="0" distR="0" wp14:anchorId="5E28CBB5" wp14:editId="694766ED">
            <wp:extent cx="5943600" cy="2980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HYPHREEQ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980690"/>
                    </a:xfrm>
                    <a:prstGeom prst="rect">
                      <a:avLst/>
                    </a:prstGeom>
                  </pic:spPr>
                </pic:pic>
              </a:graphicData>
            </a:graphic>
          </wp:inline>
        </w:drawing>
      </w:r>
      <w:r>
        <w:rPr>
          <w:noProof/>
        </w:rPr>
        <w:drawing>
          <wp:inline distT="0" distB="0" distL="0" distR="0" wp14:anchorId="7BFB31E6" wp14:editId="734483C3">
            <wp:extent cx="5943600" cy="297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MontPHREEQ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sectPr w:rsidR="00C63F66" w:rsidRPr="00144F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ael Chen" w:date="2016-06-06T10:42:00Z" w:initials="MC">
    <w:p w14:paraId="052BC5BA" w14:textId="35434E8F" w:rsidR="001B752A" w:rsidRDefault="001B752A">
      <w:pPr>
        <w:pStyle w:val="CommentText"/>
      </w:pPr>
      <w:r>
        <w:rPr>
          <w:rStyle w:val="CommentReference"/>
        </w:rPr>
        <w:annotationRef/>
      </w:r>
      <w:r>
        <w:t>I’ll put a reference to the book I used, I can’t remember the title right now</w:t>
      </w:r>
    </w:p>
  </w:comment>
  <w:comment w:id="1" w:author="Michael Chen" w:date="2016-06-06T10:34:00Z" w:initials="MC">
    <w:p w14:paraId="7BEF6F9B" w14:textId="38E1530F" w:rsidR="00C75F08" w:rsidRDefault="00C75F08">
      <w:pPr>
        <w:pStyle w:val="CommentText"/>
      </w:pPr>
      <w:r>
        <w:rPr>
          <w:rStyle w:val="CommentReference"/>
        </w:rPr>
        <w:annotationRef/>
      </w:r>
      <w:r>
        <w:t>Will also discuss how we characterize the clay (probably XRD)</w:t>
      </w:r>
    </w:p>
  </w:comment>
  <w:comment w:id="2" w:author="Michael Chen" w:date="2016-05-24T14:34:00Z" w:initials="MC">
    <w:p w14:paraId="733D1E48" w14:textId="132EAE86" w:rsidR="00FA7E83" w:rsidRDefault="00FA7E83">
      <w:pPr>
        <w:pStyle w:val="CommentText"/>
      </w:pPr>
      <w:r>
        <w:rPr>
          <w:rStyle w:val="CommentReference"/>
        </w:rPr>
        <w:annotationRef/>
      </w:r>
      <w:r>
        <w:t>Results forthcoming</w:t>
      </w:r>
    </w:p>
  </w:comment>
  <w:comment w:id="3" w:author="Michael Chen" w:date="2016-05-26T15:25:00Z" w:initials="MC">
    <w:p w14:paraId="6F5DC26F" w14:textId="60960615" w:rsidR="00B53681" w:rsidRDefault="00B53681">
      <w:pPr>
        <w:pStyle w:val="CommentText"/>
      </w:pPr>
      <w:r>
        <w:rPr>
          <w:rStyle w:val="CommentReference"/>
        </w:rPr>
        <w:annotationRef/>
      </w:r>
      <w:r>
        <w:t>Need to rer</w:t>
      </w:r>
      <w:r w:rsidR="00EB46DC">
        <w:t>un the models with the new data, and fit the pyrite data</w:t>
      </w:r>
    </w:p>
  </w:comment>
  <w:comment w:id="4" w:author="Michael Chen" w:date="2016-05-26T10:51:00Z" w:initials="MC">
    <w:p w14:paraId="53B2C709" w14:textId="3AE089A4" w:rsidR="005E1FEC" w:rsidRDefault="005E1FEC">
      <w:pPr>
        <w:pStyle w:val="CommentText"/>
      </w:pPr>
      <w:r>
        <w:rPr>
          <w:rStyle w:val="CommentReference"/>
        </w:rPr>
        <w:annotationRef/>
      </w:r>
      <w:r>
        <w:t>Will also include site densities, just leaving it until we have a full data set/can format it in LaTeX</w:t>
      </w:r>
    </w:p>
  </w:comment>
  <w:comment w:id="5" w:author="machen" w:date="2016-05-29T14:03:00Z" w:initials="m">
    <w:p w14:paraId="16CC6303" w14:textId="57BEDE7C" w:rsidR="00D30C36" w:rsidRDefault="00D30C36">
      <w:pPr>
        <w:pStyle w:val="CommentText"/>
      </w:pPr>
      <w:r>
        <w:rPr>
          <w:rStyle w:val="CommentReference"/>
        </w:rPr>
        <w:annotationRef/>
      </w:r>
      <w:r>
        <w:t>There were large differences between these protonation constants in Sverjensky vs. a previous paper by Dzombak.</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2BC5BA" w15:done="0"/>
  <w15:commentEx w15:paraId="7BEF6F9B" w15:done="0"/>
  <w15:commentEx w15:paraId="733D1E48" w15:done="0"/>
  <w15:commentEx w15:paraId="6F5DC26F" w15:done="0"/>
  <w15:commentEx w15:paraId="53B2C709" w15:done="0"/>
  <w15:commentEx w15:paraId="16CC630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73B30"/>
    <w:multiLevelType w:val="hybridMultilevel"/>
    <w:tmpl w:val="B4128702"/>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E464B"/>
    <w:multiLevelType w:val="hybridMultilevel"/>
    <w:tmpl w:val="E4120380"/>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FD39A2"/>
    <w:multiLevelType w:val="hybridMultilevel"/>
    <w:tmpl w:val="7FB00F7C"/>
    <w:lvl w:ilvl="0" w:tplc="90D0FE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en">
    <w15:presenceInfo w15:providerId="Windows Live" w15:userId="55f5e5ff5c562d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5184"/>
    <w:rsid w:val="00005184"/>
    <w:rsid w:val="00030050"/>
    <w:rsid w:val="00034293"/>
    <w:rsid w:val="000504B0"/>
    <w:rsid w:val="00051EC7"/>
    <w:rsid w:val="000522B7"/>
    <w:rsid w:val="0005341D"/>
    <w:rsid w:val="00076876"/>
    <w:rsid w:val="00085D34"/>
    <w:rsid w:val="000919A0"/>
    <w:rsid w:val="000B3200"/>
    <w:rsid w:val="000C1AE4"/>
    <w:rsid w:val="001010CB"/>
    <w:rsid w:val="00144F98"/>
    <w:rsid w:val="00154524"/>
    <w:rsid w:val="00163E52"/>
    <w:rsid w:val="00167D90"/>
    <w:rsid w:val="00173974"/>
    <w:rsid w:val="00177B55"/>
    <w:rsid w:val="00197AA8"/>
    <w:rsid w:val="001B752A"/>
    <w:rsid w:val="00210C4A"/>
    <w:rsid w:val="00243BF9"/>
    <w:rsid w:val="0025421E"/>
    <w:rsid w:val="0026589E"/>
    <w:rsid w:val="00277470"/>
    <w:rsid w:val="00291774"/>
    <w:rsid w:val="002C66D7"/>
    <w:rsid w:val="00302AEE"/>
    <w:rsid w:val="003121DF"/>
    <w:rsid w:val="00314B92"/>
    <w:rsid w:val="003505D1"/>
    <w:rsid w:val="003610DA"/>
    <w:rsid w:val="00383ABE"/>
    <w:rsid w:val="00394CF2"/>
    <w:rsid w:val="003C457B"/>
    <w:rsid w:val="003D2C05"/>
    <w:rsid w:val="003E3769"/>
    <w:rsid w:val="003F60EB"/>
    <w:rsid w:val="0043349A"/>
    <w:rsid w:val="00434D21"/>
    <w:rsid w:val="00436B7F"/>
    <w:rsid w:val="00464DB5"/>
    <w:rsid w:val="004664DA"/>
    <w:rsid w:val="0047463F"/>
    <w:rsid w:val="00476ACB"/>
    <w:rsid w:val="00483D6E"/>
    <w:rsid w:val="00490D23"/>
    <w:rsid w:val="004921B2"/>
    <w:rsid w:val="004B591D"/>
    <w:rsid w:val="004E325D"/>
    <w:rsid w:val="004F6AE5"/>
    <w:rsid w:val="00503D9D"/>
    <w:rsid w:val="00505D1A"/>
    <w:rsid w:val="00525F81"/>
    <w:rsid w:val="005400FA"/>
    <w:rsid w:val="00570A6F"/>
    <w:rsid w:val="0057203B"/>
    <w:rsid w:val="00584C5A"/>
    <w:rsid w:val="005B52D6"/>
    <w:rsid w:val="005C4438"/>
    <w:rsid w:val="005E1FEC"/>
    <w:rsid w:val="0061584C"/>
    <w:rsid w:val="00631F14"/>
    <w:rsid w:val="00642DB1"/>
    <w:rsid w:val="00646A4D"/>
    <w:rsid w:val="00665BFC"/>
    <w:rsid w:val="0067175C"/>
    <w:rsid w:val="00671B0D"/>
    <w:rsid w:val="00672D57"/>
    <w:rsid w:val="0068223C"/>
    <w:rsid w:val="006C34B0"/>
    <w:rsid w:val="00717676"/>
    <w:rsid w:val="0072190E"/>
    <w:rsid w:val="00727B10"/>
    <w:rsid w:val="00737E5A"/>
    <w:rsid w:val="007444BF"/>
    <w:rsid w:val="00752915"/>
    <w:rsid w:val="00755D5E"/>
    <w:rsid w:val="007659E8"/>
    <w:rsid w:val="00767A3D"/>
    <w:rsid w:val="0078375C"/>
    <w:rsid w:val="007B17F0"/>
    <w:rsid w:val="007B346B"/>
    <w:rsid w:val="007C6A43"/>
    <w:rsid w:val="007D2347"/>
    <w:rsid w:val="007F6638"/>
    <w:rsid w:val="00806F65"/>
    <w:rsid w:val="00836777"/>
    <w:rsid w:val="00855944"/>
    <w:rsid w:val="00887CB1"/>
    <w:rsid w:val="008A0962"/>
    <w:rsid w:val="008A74DB"/>
    <w:rsid w:val="008B7A5C"/>
    <w:rsid w:val="008F2F9A"/>
    <w:rsid w:val="00923445"/>
    <w:rsid w:val="009378CA"/>
    <w:rsid w:val="00946431"/>
    <w:rsid w:val="009934C3"/>
    <w:rsid w:val="00994948"/>
    <w:rsid w:val="009A0060"/>
    <w:rsid w:val="009A509E"/>
    <w:rsid w:val="009C7C54"/>
    <w:rsid w:val="009E1557"/>
    <w:rsid w:val="00A64D4A"/>
    <w:rsid w:val="00A8378A"/>
    <w:rsid w:val="00A90862"/>
    <w:rsid w:val="00AC2E49"/>
    <w:rsid w:val="00AD1D21"/>
    <w:rsid w:val="00AD778A"/>
    <w:rsid w:val="00AD7D42"/>
    <w:rsid w:val="00AF5737"/>
    <w:rsid w:val="00B00F8C"/>
    <w:rsid w:val="00B27466"/>
    <w:rsid w:val="00B42A02"/>
    <w:rsid w:val="00B51EE3"/>
    <w:rsid w:val="00B53681"/>
    <w:rsid w:val="00B5451B"/>
    <w:rsid w:val="00B9754E"/>
    <w:rsid w:val="00B97F5D"/>
    <w:rsid w:val="00BB777D"/>
    <w:rsid w:val="00BC00AE"/>
    <w:rsid w:val="00BC36D6"/>
    <w:rsid w:val="00C12AA1"/>
    <w:rsid w:val="00C242A4"/>
    <w:rsid w:val="00C4280C"/>
    <w:rsid w:val="00C63F66"/>
    <w:rsid w:val="00C66993"/>
    <w:rsid w:val="00C75F08"/>
    <w:rsid w:val="00C8712F"/>
    <w:rsid w:val="00D30C36"/>
    <w:rsid w:val="00D34445"/>
    <w:rsid w:val="00D42F7E"/>
    <w:rsid w:val="00D51929"/>
    <w:rsid w:val="00D60ABF"/>
    <w:rsid w:val="00D60F6C"/>
    <w:rsid w:val="00D713C8"/>
    <w:rsid w:val="00D7328C"/>
    <w:rsid w:val="00D9088E"/>
    <w:rsid w:val="00D91CB2"/>
    <w:rsid w:val="00DB6383"/>
    <w:rsid w:val="00DC781E"/>
    <w:rsid w:val="00DE0174"/>
    <w:rsid w:val="00DE4BC8"/>
    <w:rsid w:val="00DE72DF"/>
    <w:rsid w:val="00E26EE8"/>
    <w:rsid w:val="00E92D4A"/>
    <w:rsid w:val="00EB185E"/>
    <w:rsid w:val="00EB46DC"/>
    <w:rsid w:val="00EC6622"/>
    <w:rsid w:val="00EF2986"/>
    <w:rsid w:val="00EF62ED"/>
    <w:rsid w:val="00F31B86"/>
    <w:rsid w:val="00F40708"/>
    <w:rsid w:val="00F43B04"/>
    <w:rsid w:val="00F54DEB"/>
    <w:rsid w:val="00F563F7"/>
    <w:rsid w:val="00F63FA8"/>
    <w:rsid w:val="00FA1FCF"/>
    <w:rsid w:val="00FA7E83"/>
    <w:rsid w:val="00FD2F63"/>
    <w:rsid w:val="00FF24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50EA4"/>
  <w15:docId w15:val="{9752E396-C0CA-488A-8BD5-719003FB6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184"/>
    <w:pPr>
      <w:ind w:left="720"/>
      <w:contextualSpacing/>
    </w:pPr>
  </w:style>
  <w:style w:type="character" w:styleId="CommentReference">
    <w:name w:val="annotation reference"/>
    <w:basedOn w:val="DefaultParagraphFont"/>
    <w:uiPriority w:val="99"/>
    <w:semiHidden/>
    <w:unhideWhenUsed/>
    <w:rsid w:val="00BC00AE"/>
    <w:rPr>
      <w:sz w:val="16"/>
      <w:szCs w:val="16"/>
    </w:rPr>
  </w:style>
  <w:style w:type="paragraph" w:styleId="CommentText">
    <w:name w:val="annotation text"/>
    <w:basedOn w:val="Normal"/>
    <w:link w:val="CommentTextChar"/>
    <w:uiPriority w:val="99"/>
    <w:semiHidden/>
    <w:unhideWhenUsed/>
    <w:rsid w:val="00BC00AE"/>
    <w:pPr>
      <w:spacing w:line="240" w:lineRule="auto"/>
    </w:pPr>
    <w:rPr>
      <w:sz w:val="20"/>
      <w:szCs w:val="20"/>
    </w:rPr>
  </w:style>
  <w:style w:type="character" w:customStyle="1" w:styleId="CommentTextChar">
    <w:name w:val="Comment Text Char"/>
    <w:basedOn w:val="DefaultParagraphFont"/>
    <w:link w:val="CommentText"/>
    <w:uiPriority w:val="99"/>
    <w:semiHidden/>
    <w:rsid w:val="00BC00AE"/>
    <w:rPr>
      <w:sz w:val="20"/>
      <w:szCs w:val="20"/>
    </w:rPr>
  </w:style>
  <w:style w:type="paragraph" w:styleId="CommentSubject">
    <w:name w:val="annotation subject"/>
    <w:basedOn w:val="CommentText"/>
    <w:next w:val="CommentText"/>
    <w:link w:val="CommentSubjectChar"/>
    <w:uiPriority w:val="99"/>
    <w:semiHidden/>
    <w:unhideWhenUsed/>
    <w:rsid w:val="00BC00AE"/>
    <w:rPr>
      <w:b/>
      <w:bCs/>
    </w:rPr>
  </w:style>
  <w:style w:type="character" w:customStyle="1" w:styleId="CommentSubjectChar">
    <w:name w:val="Comment Subject Char"/>
    <w:basedOn w:val="CommentTextChar"/>
    <w:link w:val="CommentSubject"/>
    <w:uiPriority w:val="99"/>
    <w:semiHidden/>
    <w:rsid w:val="00BC00AE"/>
    <w:rPr>
      <w:b/>
      <w:bCs/>
      <w:sz w:val="20"/>
      <w:szCs w:val="20"/>
    </w:rPr>
  </w:style>
  <w:style w:type="paragraph" w:styleId="BalloonText">
    <w:name w:val="Balloon Text"/>
    <w:basedOn w:val="Normal"/>
    <w:link w:val="BalloonTextChar"/>
    <w:uiPriority w:val="99"/>
    <w:semiHidden/>
    <w:unhideWhenUsed/>
    <w:rsid w:val="00BC00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00AE"/>
    <w:rPr>
      <w:rFonts w:ascii="Segoe UI" w:hAnsi="Segoe UI" w:cs="Segoe UI"/>
      <w:sz w:val="18"/>
      <w:szCs w:val="18"/>
    </w:rPr>
  </w:style>
  <w:style w:type="table" w:styleId="TableGrid">
    <w:name w:val="Table Grid"/>
    <w:basedOn w:val="TableNormal"/>
    <w:uiPriority w:val="39"/>
    <w:rsid w:val="00B274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B2746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B2746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46791-F7D5-498D-A64A-330F156FA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1330</TotalTime>
  <Pages>11</Pages>
  <Words>14100</Words>
  <Characters>80376</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94288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Chen</dc:creator>
  <cp:keywords/>
  <dc:description/>
  <cp:lastModifiedBy>Michael Chen</cp:lastModifiedBy>
  <cp:revision>112</cp:revision>
  <dcterms:created xsi:type="dcterms:W3CDTF">2016-03-22T19:17:00Z</dcterms:created>
  <dcterms:modified xsi:type="dcterms:W3CDTF">2016-06-06T15:29:00Z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machen@mit.edu@www.mendeley.com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