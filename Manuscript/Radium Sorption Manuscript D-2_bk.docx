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77777777" w:rsidR="00216008" w:rsidRDefault="001A2FF4">
      <w:pPr>
        <w:spacing w:line="360" w:lineRule="auto"/>
        <w:rPr>
          <w:ins w:id="1" w:author="Microsoft Office User" w:date="2016-10-14T11:55:00Z"/>
        </w:rPr>
        <w:pPrChange w:id="2" w:author="Microsoft Office User" w:date="2016-10-11T22:47:00Z">
          <w:pPr>
            <w:spacing w:line="360" w:lineRule="auto"/>
            <w:ind w:firstLine="720"/>
          </w:pPr>
        </w:pPrChange>
      </w:pPr>
      <w:ins w:id="3" w:author="Microsoft Office User" w:date="2016-10-14T11:35:00Z">
        <w:r>
          <w:t xml:space="preserve">Chronic </w:t>
        </w:r>
      </w:ins>
      <w:del w:id="4" w:author="Microsoft Office User" w:date="2016-10-11T22:01:00Z">
        <w:r w:rsidR="00817754" w:rsidDel="00ED4078">
          <w:delText>Radiation e</w:delText>
        </w:r>
      </w:del>
      <w:ins w:id="5" w:author="Microsoft Office User" w:date="2016-10-14T11:35:00Z">
        <w:r>
          <w:t>i</w:t>
        </w:r>
      </w:ins>
      <w:ins w:id="6" w:author="Microsoft Office User" w:date="2016-10-11T22:13:00Z">
        <w:r w:rsidR="00F1621D">
          <w:t>ngestion and inhalation of</w:t>
        </w:r>
      </w:ins>
      <w:del w:id="7" w:author="Microsoft Office User" w:date="2016-10-11T22:13:00Z">
        <w:r w:rsidR="00817754" w:rsidDel="00F1621D">
          <w:delText>xposure</w:delText>
        </w:r>
      </w:del>
      <w:ins w:id="8" w:author="Microsoft Office User" w:date="2016-10-11T22:09:00Z">
        <w:r w:rsidR="003346AE">
          <w:t xml:space="preserve"> </w:t>
        </w:r>
      </w:ins>
      <w:ins w:id="9" w:author="Microsoft Office User" w:date="2016-10-14T11:37:00Z">
        <w:r>
          <w:t>radioactive materials</w:t>
        </w:r>
      </w:ins>
      <w:ins w:id="10" w:author="Microsoft Office User" w:date="2016-10-11T22:19:00Z">
        <w:r w:rsidR="001F1A7F">
          <w:t xml:space="preserve">, including </w:t>
        </w:r>
      </w:ins>
      <w:del w:id="11" w:author="Microsoft Office User" w:date="2016-10-11T22:13:00Z">
        <w:r w:rsidR="00817754" w:rsidDel="00F1621D">
          <w:delText xml:space="preserve"> </w:delText>
        </w:r>
      </w:del>
      <w:ins w:id="12" w:author="Microsoft Office User" w:date="2016-10-11T22:09:00Z">
        <w:r w:rsidR="003346AE">
          <w:t>radium</w:t>
        </w:r>
      </w:ins>
      <w:ins w:id="13" w:author="Microsoft Office User" w:date="2016-10-11T22:51:00Z">
        <w:r w:rsidR="00344B6D">
          <w:t xml:space="preserve"> (Ra) </w:t>
        </w:r>
      </w:ins>
      <w:ins w:id="14" w:author="Microsoft Office User" w:date="2016-10-11T22:09:00Z">
        <w:r w:rsidR="003346AE">
          <w:t xml:space="preserve"> and</w:t>
        </w:r>
      </w:ins>
      <w:del w:id="15" w:author="Microsoft Office User" w:date="2016-10-11T22:09:00Z">
        <w:r w:rsidR="00817754" w:rsidDel="003346AE">
          <w:delText xml:space="preserve">through consumption of </w:delText>
        </w:r>
        <w:r w:rsidR="00EE5226" w:rsidDel="003346AE">
          <w:delText xml:space="preserve">radium-bearing </w:delText>
        </w:r>
        <w:r w:rsidR="00817754" w:rsidDel="003346AE">
          <w:delText>groundwater</w:delText>
        </w:r>
        <w:r w:rsidR="009A1BBA" w:rsidDel="003346AE">
          <w:delText xml:space="preserve"> or exposure to</w:delText>
        </w:r>
      </w:del>
      <w:r w:rsidR="009A1BBA">
        <w:t xml:space="preserve"> radon</w:t>
      </w:r>
      <w:ins w:id="16" w:author="Microsoft Office User" w:date="2016-10-11T22:51:00Z">
        <w:r w:rsidR="00344B6D">
          <w:t xml:space="preserve"> (Rd)</w:t>
        </w:r>
      </w:ins>
      <w:ins w:id="17" w:author="Microsoft Office User" w:date="2016-10-11T22:20:00Z">
        <w:r w:rsidR="001F1A7F">
          <w:t>,</w:t>
        </w:r>
      </w:ins>
      <w:r w:rsidR="009A1BBA">
        <w:t xml:space="preserve"> </w:t>
      </w:r>
      <w:ins w:id="18" w:author="Microsoft Office User" w:date="2016-10-14T11:35:00Z">
        <w:r>
          <w:t xml:space="preserve">is </w:t>
        </w:r>
      </w:ins>
      <w:ins w:id="19" w:author="Microsoft Office User" w:date="2016-10-11T22:19:00Z">
        <w:r w:rsidR="001F1A7F">
          <w:t xml:space="preserve">an </w:t>
        </w:r>
      </w:ins>
      <w:ins w:id="20" w:author="Microsoft Office User" w:date="2016-10-11T22:13:00Z">
        <w:r w:rsidR="00F1621D">
          <w:t>ongoing threat to human</w:t>
        </w:r>
      </w:ins>
      <w:ins w:id="21" w:author="Microsoft Office User" w:date="2016-10-11T22:14:00Z">
        <w:r w:rsidR="00F1621D">
          <w:t xml:space="preserve"> </w:t>
        </w:r>
        <w:r w:rsidR="001F1A7F">
          <w:t xml:space="preserve">health </w:t>
        </w:r>
      </w:ins>
      <w:ins w:id="22" w:author="Microsoft Office User" w:date="2016-10-11T22:19:00Z">
        <w:r w:rsidR="001F1A7F">
          <w:t>worldwide</w:t>
        </w:r>
      </w:ins>
      <w:ins w:id="23" w:author="Microsoft Office User" w:date="2016-10-11T22:14:00Z">
        <w:r w:rsidR="001F1A7F">
          <w:t xml:space="preserve"> </w:t>
        </w:r>
      </w:ins>
      <w:del w:id="24" w:author="Microsoft Office User" w:date="2016-10-11T22:14:00Z">
        <w:r w:rsidR="009A1BBA" w:rsidDel="00F1621D">
          <w:delText>from accumulated subsurface radium</w:delText>
        </w:r>
        <w:r w:rsidR="00817754" w:rsidDel="00F1621D">
          <w:delText xml:space="preserve"> </w:delText>
        </w:r>
        <w:r w:rsidR="00EE5226" w:rsidDel="00F1621D">
          <w:delText xml:space="preserve">represents an ongoing threat to human health worldwide </w:delText>
        </w:r>
      </w:del>
      <w:r w:rsidR="00330973">
        <w:fldChar w:fldCharType="begin" w:fldLock="1"/>
      </w:r>
      <w:r w:rsidR="00865E01">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330973" w:rsidRPr="00330973">
        <w:rPr>
          <w:noProof/>
        </w:rPr>
        <w:t>[1]</w:t>
      </w:r>
      <w:r w:rsidR="00330973">
        <w:fldChar w:fldCharType="end"/>
      </w:r>
      <w:r w:rsidR="00EE5226">
        <w:t xml:space="preserve">. </w:t>
      </w:r>
      <w:ins w:id="25" w:author="Microsoft Office User" w:date="2016-10-11T22:25:00Z">
        <w:r w:rsidR="00954DB4">
          <w:t xml:space="preserve">Of these, </w:t>
        </w:r>
      </w:ins>
      <w:del w:id="26" w:author="Microsoft Office User" w:date="2016-10-11T22:25:00Z">
        <w:r w:rsidR="00EE5226" w:rsidDel="00954DB4">
          <w:delText xml:space="preserve">Radium </w:delText>
        </w:r>
      </w:del>
      <w:del w:id="27" w:author="Microsoft Office User" w:date="2016-10-11T22:52:00Z">
        <w:r w:rsidR="00EE5226" w:rsidDel="00344B6D">
          <w:delText>(</w:delText>
        </w:r>
      </w:del>
      <w:r w:rsidR="00EE5226">
        <w:t>Ra</w:t>
      </w:r>
      <w:del w:id="28" w:author="Microsoft Office User" w:date="2016-10-11T22:40:00Z">
        <w:r w:rsidR="00EE5226" w:rsidDel="002D5388">
          <w:delText xml:space="preserve">) </w:delText>
        </w:r>
      </w:del>
      <w:del w:id="29" w:author="Microsoft Office User" w:date="2016-10-11T22:20:00Z">
        <w:r w:rsidR="00EE5226" w:rsidDel="001F1A7F">
          <w:delText xml:space="preserve">is a naturally-occurring </w:delText>
        </w:r>
      </w:del>
      <w:del w:id="30" w:author="Microsoft Office User" w:date="2016-10-11T22:25:00Z">
        <w:r w:rsidR="00EE5226" w:rsidDel="00954DB4">
          <w:delText xml:space="preserve">radionuclide </w:delText>
        </w:r>
      </w:del>
      <w:del w:id="31" w:author="Microsoft Office User" w:date="2016-10-11T22:40:00Z">
        <w:r w:rsidR="00EE5226" w:rsidDel="002D5388">
          <w:delText>commonly found in soils, aquifer solids, and natural water</w:delText>
        </w:r>
      </w:del>
      <w:ins w:id="32" w:author="Microsoft Office User" w:date="2016-10-11T22:26:00Z">
        <w:r w:rsidR="00C57EEE">
          <w:t xml:space="preserve"> is </w:t>
        </w:r>
      </w:ins>
      <w:ins w:id="33" w:author="Microsoft Office User" w:date="2016-10-11T22:42:00Z">
        <w:r w:rsidR="00C57EEE">
          <w:t>ubiquitous</w:t>
        </w:r>
      </w:ins>
      <w:ins w:id="34" w:author="Microsoft Office User" w:date="2016-10-11T22:26:00Z">
        <w:r w:rsidR="00C57EEE">
          <w:t xml:space="preserve"> </w:t>
        </w:r>
      </w:ins>
      <w:ins w:id="35" w:author="Microsoft Office User" w:date="2016-10-11T22:42:00Z">
        <w:r w:rsidR="00C57EEE">
          <w:t xml:space="preserve">in soils, aquifers, and natural waters </w:t>
        </w:r>
      </w:ins>
      <w:ins w:id="36" w:author="Microsoft Office User" w:date="2016-10-11T22:26:00Z">
        <w:r w:rsidR="00954DB4">
          <w:t xml:space="preserve">owing to the </w:t>
        </w:r>
      </w:ins>
      <w:ins w:id="37" w:author="Microsoft Office User" w:date="2016-10-11T22:37:00Z">
        <w:r w:rsidR="00D63DB8">
          <w:t xml:space="preserve">radioactive </w:t>
        </w:r>
      </w:ins>
      <w:ins w:id="38" w:author="Microsoft Office User" w:date="2016-10-11T22:26:00Z">
        <w:r w:rsidR="00954DB4">
          <w:t xml:space="preserve">decay of primordial </w:t>
        </w:r>
      </w:ins>
      <w:ins w:id="39" w:author="Microsoft Office User" w:date="2016-10-11T22:29:00Z">
        <w:r w:rsidR="00954DB4">
          <w:t xml:space="preserve">235-U, 238-U, and </w:t>
        </w:r>
      </w:ins>
      <w:ins w:id="40" w:author="Microsoft Office User" w:date="2016-10-11T22:30:00Z">
        <w:r w:rsidR="00954DB4">
          <w:t>232-Th</w:t>
        </w:r>
      </w:ins>
      <w:ins w:id="41" w:author="Microsoft Office User" w:date="2016-10-14T11:37:00Z">
        <w:r>
          <w:t>, and</w:t>
        </w:r>
      </w:ins>
      <w:ins w:id="42" w:author="Microsoft Office User" w:date="2016-10-14T11:38:00Z">
        <w:r w:rsidR="00D32C0D">
          <w:t xml:space="preserve"> </w:t>
        </w:r>
      </w:ins>
      <w:ins w:id="43" w:author="Microsoft Office User" w:date="2016-10-14T11:45:00Z">
        <w:r w:rsidR="00D32C0D">
          <w:t>often accounts for the dominant</w:t>
        </w:r>
      </w:ins>
      <w:ins w:id="44" w:author="Microsoft Office User" w:date="2016-10-14T11:38:00Z">
        <w:r w:rsidR="00D32C0D">
          <w:t xml:space="preserve"> fraction of </w:t>
        </w:r>
      </w:ins>
      <w:ins w:id="45" w:author="Microsoft Office User" w:date="2016-10-14T11:45:00Z">
        <w:r w:rsidR="00D32C0D">
          <w:t xml:space="preserve">total </w:t>
        </w:r>
      </w:ins>
      <w:ins w:id="46" w:author="Microsoft Office User" w:date="2016-10-14T11:38:00Z">
        <w:r w:rsidR="00D32C0D">
          <w:t xml:space="preserve">radiation found in </w:t>
        </w:r>
        <w:r w:rsidR="00216008">
          <w:t>groundwater</w:t>
        </w:r>
        <w:r w:rsidR="00D32C0D">
          <w:t xml:space="preserve">.  </w:t>
        </w:r>
      </w:ins>
      <w:ins w:id="47" w:author="Microsoft Office User" w:date="2016-10-11T22:34:00Z">
        <w:r w:rsidR="00FB4092">
          <w:t xml:space="preserve">All isotopes of Ra are </w:t>
        </w:r>
      </w:ins>
      <w:ins w:id="48" w:author="Microsoft Office User" w:date="2016-10-11T22:37:00Z">
        <w:r w:rsidR="00D63DB8">
          <w:t>unstable</w:t>
        </w:r>
      </w:ins>
      <w:ins w:id="49" w:author="Microsoft Office User" w:date="2016-10-11T22:34:00Z">
        <w:r w:rsidR="00F501AE">
          <w:t>, and four (</w:t>
        </w:r>
      </w:ins>
      <w:ins w:id="50" w:author="Microsoft Office User" w:date="2016-10-11T22:45:00Z">
        <w:r w:rsidR="00EA5990">
          <w:t>223Ra, 224</w:t>
        </w:r>
        <w:r w:rsidR="00F501AE">
          <w:t xml:space="preserve">Ra, 226Ra, and 228Ra) </w:t>
        </w:r>
      </w:ins>
      <w:ins w:id="51" w:author="Microsoft Office User" w:date="2016-10-11T22:34:00Z">
        <w:r w:rsidR="00FB4092">
          <w:t xml:space="preserve">possess </w:t>
        </w:r>
      </w:ins>
      <w:ins w:id="52" w:author="Microsoft Office User" w:date="2016-10-11T22:44:00Z">
        <w:r w:rsidR="00F501AE">
          <w:t>half-lives sufficient to persist within environmental systems</w:t>
        </w:r>
      </w:ins>
      <w:ins w:id="53" w:author="Microsoft Office User" w:date="2016-10-14T11:53:00Z">
        <w:r w:rsidR="00216008">
          <w:t xml:space="preserve"> and present a risk for human exposure.  </w:t>
        </w:r>
      </w:ins>
      <w:ins w:id="54" w:author="Microsoft Office User" w:date="2016-10-14T11:45:00Z">
        <w:r w:rsidR="00D32C0D">
          <w:t>Moreover, 226Ra (half-</w:t>
        </w:r>
      </w:ins>
      <w:ins w:id="55" w:author="Microsoft Office User" w:date="2016-10-14T11:46:00Z">
        <w:r w:rsidR="00D32C0D">
          <w:t>life</w:t>
        </w:r>
      </w:ins>
      <w:ins w:id="56" w:author="Microsoft Office User" w:date="2016-10-14T11:45:00Z">
        <w:r w:rsidR="00D32C0D">
          <w:t xml:space="preserve"> of 1600 years) is the parent radionuclide of 222Rd; chronic inhalation of 222Rd is the second-most leading cause of lung cancer </w:t>
        </w:r>
        <w:r w:rsidR="00216008">
          <w:t xml:space="preserve">(xxx). Hence, </w:t>
        </w:r>
      </w:ins>
      <w:ins w:id="57" w:author="Microsoft Office User" w:date="2016-10-14T11:54:00Z">
        <w:r w:rsidR="00216008">
          <w:t>geochemical controls on Ra mobility is directly tied to the mobility and accumulation of Rd within soil-sedimentary systems</w:t>
        </w:r>
      </w:ins>
      <w:ins w:id="58" w:author="Microsoft Office User" w:date="2016-10-14T11:55:00Z">
        <w:r w:rsidR="00216008">
          <w:t xml:space="preserve"> (xxx)</w:t>
        </w:r>
      </w:ins>
      <w:ins w:id="59" w:author="Microsoft Office User" w:date="2016-10-14T11:54:00Z">
        <w:r w:rsidR="00216008">
          <w:t xml:space="preserve">. </w:t>
        </w:r>
      </w:ins>
      <w:ins w:id="60" w:author="Microsoft Office User" w:date="2016-10-14T11:45:00Z">
        <w:r w:rsidR="00216008">
          <w:t xml:space="preserve"> </w:t>
        </w:r>
      </w:ins>
    </w:p>
    <w:p w14:paraId="5F21D10D" w14:textId="6E5D5397" w:rsidR="00755AA3" w:rsidDel="00F501AE" w:rsidRDefault="00EE5226">
      <w:pPr>
        <w:spacing w:line="360" w:lineRule="auto"/>
        <w:rPr>
          <w:del w:id="61" w:author="Microsoft Office User" w:date="2016-10-11T22:47:00Z"/>
        </w:rPr>
      </w:pPr>
      <w:del w:id="62" w:author="Microsoft Office User" w:date="2016-10-11T22:26:00Z">
        <w:r w:rsidDel="00954DB4">
          <w:delText>s,</w:delText>
        </w:r>
      </w:del>
      <w:ins w:id="63" w:author="Microsoft Office User" w:date="2016-10-11T22:48:00Z">
        <w:r w:rsidR="00F501AE">
          <w:tab/>
        </w:r>
      </w:ins>
      <w:ins w:id="64" w:author="Microsoft Office User" w:date="2016-10-14T11:55:00Z">
        <w:r w:rsidR="00216008">
          <w:t>Several geochemical processes impart overarching controls on Ra within soils and aquifers</w:t>
        </w:r>
      </w:ins>
      <w:ins w:id="65" w:author="Microsoft Office User" w:date="2016-10-14T11:56:00Z">
        <w:r w:rsidR="00E53C0E">
          <w:t xml:space="preserve">. </w:t>
        </w:r>
      </w:ins>
      <w:ins w:id="66" w:author="Microsoft Office User" w:date="2016-10-14T12:03:00Z">
        <w:r w:rsidR="00E53C0E">
          <w:t>Alpha-recoil</w:t>
        </w:r>
      </w:ins>
      <w:ins w:id="67" w:author="Microsoft Office User" w:date="2016-10-14T12:04:00Z">
        <w:r w:rsidR="00E53C0E">
          <w:t xml:space="preserve">, the ejection of daughter radionuclides from soil and </w:t>
        </w:r>
      </w:ins>
      <w:ins w:id="68" w:author="Microsoft Office User" w:date="2016-10-14T12:05:00Z">
        <w:r w:rsidR="00E53C0E">
          <w:t>sedimentary</w:t>
        </w:r>
      </w:ins>
      <w:ins w:id="69" w:author="Microsoft Office User" w:date="2016-10-14T12:04:00Z">
        <w:r w:rsidR="00E53C0E">
          <w:t xml:space="preserve"> minerals</w:t>
        </w:r>
      </w:ins>
      <w:ins w:id="70" w:author="Microsoft Office User" w:date="2016-10-14T12:06:00Z">
        <w:r w:rsidR="00E53C0E">
          <w:t xml:space="preserve"> into adjacent </w:t>
        </w:r>
        <w:proofErr w:type="spellStart"/>
        <w:r w:rsidR="00E53C0E">
          <w:t>porewater</w:t>
        </w:r>
      </w:ins>
      <w:proofErr w:type="spellEnd"/>
      <w:ins w:id="71" w:author="Microsoft Office User" w:date="2016-10-14T12:04:00Z">
        <w:r w:rsidR="00E53C0E">
          <w:t xml:space="preserve">, </w:t>
        </w:r>
      </w:ins>
      <w:ins w:id="72" w:author="Microsoft Office User" w:date="2016-10-14T12:07:00Z">
        <w:r w:rsidR="00E53C0E">
          <w:t xml:space="preserve">is </w:t>
        </w:r>
      </w:ins>
      <w:ins w:id="73" w:author="Microsoft Office User" w:date="2016-10-14T12:05:00Z">
        <w:r w:rsidR="00E53C0E">
          <w:t xml:space="preserve">the primary process sourcing Ra </w:t>
        </w:r>
      </w:ins>
      <w:ins w:id="74" w:author="Microsoft Office User" w:date="2016-10-14T12:08:00Z">
        <w:r w:rsidR="00E53C0E">
          <w:t xml:space="preserve">to groundwater. </w:t>
        </w:r>
      </w:ins>
      <w:ins w:id="75" w:author="Microsoft Office User" w:date="2016-10-14T12:05:00Z">
        <w:r w:rsidR="00E53C0E">
          <w:t xml:space="preserve"> </w:t>
        </w:r>
      </w:ins>
      <w:moveToRangeStart w:id="76" w:author="Microsoft Office User" w:date="2016-10-14T12:08:00Z" w:name="move464210245"/>
      <w:moveTo w:id="77" w:author="Microsoft Office User" w:date="2016-10-14T12:08:00Z">
        <w:r w:rsidR="00E53C0E">
          <w:t xml:space="preserve">Ongoing alpha recoil progressively elevates </w:t>
        </w:r>
        <w:proofErr w:type="spellStart"/>
        <w:r w:rsidR="00E53C0E">
          <w:t>porewater</w:t>
        </w:r>
        <w:proofErr w:type="spellEnd"/>
        <w:r w:rsidR="00E53C0E">
          <w:t xml:space="preserve"> Ra activities until hydrologic flushing removes the equilibrating solution, or Ra achieves secular equilibrium with its parent radionuclides. Most aquifer systems contain low but adequate (</w:t>
        </w:r>
        <w:commentRangeStart w:id="78"/>
        <w:r w:rsidR="00E53C0E">
          <w:t xml:space="preserve">e.g. U, </w:t>
        </w:r>
        <w:proofErr w:type="spellStart"/>
        <w:r w:rsidR="00E53C0E">
          <w:t>Th</w:t>
        </w:r>
        <w:proofErr w:type="spellEnd"/>
        <w:r w:rsidR="00E53C0E">
          <w:t>, &lt;5 mg/kg</w:t>
        </w:r>
        <w:commentRangeEnd w:id="78"/>
        <w:r w:rsidR="00E53C0E">
          <w:rPr>
            <w:rStyle w:val="CommentReference"/>
          </w:rPr>
          <w:commentReference w:id="78"/>
        </w:r>
        <w:r w:rsidR="00E53C0E">
          <w:t>) parent radionuclide and sufficiently favorable hydrological conditions to facilitate delivery of measurable Ra to solution</w:t>
        </w:r>
      </w:moveTo>
      <w:ins w:id="79" w:author="Microsoft Office User" w:date="2016-10-14T12:09:00Z">
        <w:r w:rsidR="00F467EC">
          <w:t xml:space="preserve">. </w:t>
        </w:r>
      </w:ins>
      <w:ins w:id="80" w:author="Microsoft Office User" w:date="2016-10-14T12:36:00Z">
        <w:r w:rsidR="00B87E63">
          <w:t>In a recent USGS study (xxx), 3% of groundwater samples (n&gt;2000) within 7 of 15 principal US aquifers exceeded the USEPA limits for (combined or individual) 226Ra and 228Ra (Szabo et al, 2012)</w:t>
        </w:r>
      </w:ins>
      <w:ins w:id="81" w:author="Microsoft Office User" w:date="2016-10-14T12:37:00Z">
        <w:r w:rsidR="00B87E63">
          <w:t xml:space="preserve"> of xxx and xxx, respectively. </w:t>
        </w:r>
      </w:ins>
      <w:ins w:id="82" w:author="Microsoft Office User" w:date="2016-10-15T11:06:00Z">
        <w:r w:rsidR="00587CA5">
          <w:t>Further, h</w:t>
        </w:r>
      </w:ins>
      <w:moveTo w:id="83" w:author="Microsoft Office User" w:date="2016-10-14T12:08:00Z">
        <w:del w:id="84" w:author="Microsoft Office User" w:date="2016-10-14T12:09:00Z">
          <w:r w:rsidR="00E53C0E" w:rsidDel="00E53C0E">
            <w:delText xml:space="preserve">, </w:delText>
          </w:r>
        </w:del>
        <w:del w:id="85" w:author="Microsoft Office User" w:date="2016-10-14T12:39:00Z">
          <w:r w:rsidR="00E53C0E" w:rsidDel="00B87E63">
            <w:delText xml:space="preserve">however typical activities are only around 1 mBq/L </w:delText>
          </w:r>
          <w:r w:rsidR="00E53C0E" w:rsidDel="00B87E63">
            <w:fldChar w:fldCharType="begin" w:fldLock="1"/>
          </w:r>
          <w:r w:rsidR="00E53C0E" w:rsidDel="00B87E63">
            <w:del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"[3]", "plainTextFormattedCitation" : "[3]", "previouslyFormattedCitation" : "[3]" }, "properties" : { "noteIndex" : 0 }, "schema" : "https://github.com/citation-style-language/schema/raw/master/csl-citation.json" }</w:delInstrText>
          </w:r>
          <w:r w:rsidR="00E53C0E" w:rsidDel="00B87E63">
            <w:fldChar w:fldCharType="separate"/>
          </w:r>
          <w:r w:rsidR="00E53C0E" w:rsidRPr="00330973" w:rsidDel="00B87E63">
            <w:rPr>
              <w:noProof/>
            </w:rPr>
            <w:delText>[3]</w:delText>
          </w:r>
          <w:r w:rsidR="00E53C0E" w:rsidDel="00B87E63">
            <w:fldChar w:fldCharType="end"/>
          </w:r>
          <w:r w:rsidR="00E53C0E" w:rsidDel="00B87E63">
            <w:delText>, posing little risk to human populations.</w:delText>
          </w:r>
        </w:del>
      </w:moveTo>
      <w:moveToRangeEnd w:id="76"/>
      <w:del w:id="86" w:author="Microsoft Office User" w:date="2016-10-11T22:47:00Z">
        <w:r w:rsidDel="00F501AE">
          <w:delText xml:space="preserve"> </w:delText>
        </w:r>
      </w:del>
      <w:del w:id="87" w:author="Microsoft Office User" w:date="2016-10-11T22:23:00Z">
        <w:r w:rsidR="004A4F39" w:rsidDel="00D75CF5">
          <w:delText>with</w:delText>
        </w:r>
        <w:r w:rsidR="00F231DA" w:rsidDel="00D75CF5">
          <w:delText xml:space="preserve"> </w:delText>
        </w:r>
      </w:del>
      <w:del w:id="88" w:author="Microsoft Office User" w:date="2016-10-11T22:47:00Z">
        <w:r w:rsidR="00F231DA" w:rsidDel="00F501AE">
          <w:delText>four environmentally-relevant isotopes, 223</w:delText>
        </w:r>
        <w:r w:rsidR="00330973" w:rsidDel="00F501AE">
          <w:delText>-</w:delText>
        </w:r>
        <w:r w:rsidR="00F231DA" w:rsidDel="00F501AE">
          <w:delText>Ra, 224</w:delText>
        </w:r>
        <w:r w:rsidR="00330973" w:rsidDel="00F501AE">
          <w:delText>-</w:delText>
        </w:r>
        <w:r w:rsidR="00F231DA" w:rsidDel="00F501AE">
          <w:delText>Ra, 226</w:delText>
        </w:r>
        <w:r w:rsidR="00330973" w:rsidDel="00F501AE">
          <w:delText>-</w:delText>
        </w:r>
        <w:r w:rsidR="00F231DA" w:rsidDel="00F501AE">
          <w:delText>Ra, and 228</w:delText>
        </w:r>
        <w:r w:rsidR="00330973" w:rsidDel="00F501AE">
          <w:delText>-</w:delText>
        </w:r>
        <w:r w:rsidR="00F231DA" w:rsidDel="00F501AE">
          <w:delText>Ra that arise through spontaneous fission within several decay series (i.e. 235</w:delText>
        </w:r>
        <w:r w:rsidR="00330973" w:rsidDel="00F501AE">
          <w:delText>-</w:delText>
        </w:r>
        <w:r w:rsidR="00F231DA" w:rsidDel="00F501AE">
          <w:delText>U, 238</w:delText>
        </w:r>
        <w:r w:rsidR="00330973" w:rsidDel="00F501AE">
          <w:delText>-</w:delText>
        </w:r>
        <w:r w:rsidR="00F231DA" w:rsidDel="00F501AE">
          <w:delText>U, and 232</w:delText>
        </w:r>
        <w:r w:rsidR="00330973" w:rsidDel="00F501AE">
          <w:delText>-</w:delText>
        </w:r>
        <w:r w:rsidR="00F231DA" w:rsidDel="00F501AE">
          <w:delText xml:space="preserve">Th). </w:delText>
        </w:r>
      </w:del>
      <w:del w:id="89" w:author="Microsoft Office User" w:date="2016-10-14T12:02:00Z">
        <w:r w:rsidR="00F231DA" w:rsidDel="00E53C0E">
          <w:delText xml:space="preserve">Chemical dissolution and alteration of Ra-bearing minerals may liberate Ra to porewater, but most is contributed </w:delText>
        </w:r>
        <w:r w:rsidR="00755AA3" w:rsidDel="00E53C0E">
          <w:delText xml:space="preserve">from soilds to porewater </w:delText>
        </w:r>
        <w:r w:rsidR="00F231DA" w:rsidDel="00E53C0E">
          <w:delText>through alpha</w:delText>
        </w:r>
        <w:r w:rsidR="00755AA3" w:rsidDel="00E53C0E">
          <w:delText xml:space="preserve"> recoil during </w:delText>
        </w:r>
        <w:r w:rsidR="00330973" w:rsidDel="00E53C0E">
          <w:delText>decay</w:delText>
        </w:r>
        <w:r w:rsidR="00F231DA" w:rsidDel="00E53C0E">
          <w:delText xml:space="preserve"> of mineral</w:delText>
        </w:r>
        <w:r w:rsidR="00755AA3" w:rsidDel="00E53C0E">
          <w:delText>-bound parent isotopes</w:delText>
        </w:r>
        <w:r w:rsidR="001938A7" w:rsidDel="00E53C0E">
          <w:delText xml:space="preserve"> </w:delText>
        </w:r>
        <w:r w:rsidR="001938A7" w:rsidDel="00E53C0E">
          <w:fldChar w:fldCharType="begin" w:fldLock="1"/>
        </w:r>
        <w:r w:rsidR="00865E01" w:rsidDel="00E53C0E">
          <w:del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"[2]", "plainTextFormattedCitation" : "[2]", "previouslyFormattedCitation" : "[2]" }, "properties" : { "noteIndex" : 0 }, "schema" : "https://github.com/citation-style-language/schema/raw/master/csl-citation.json" }</w:delInstrText>
        </w:r>
        <w:r w:rsidR="001938A7" w:rsidDel="00E53C0E">
          <w:fldChar w:fldCharType="separate"/>
        </w:r>
        <w:r w:rsidR="00330973" w:rsidRPr="00330973" w:rsidDel="00E53C0E">
          <w:rPr>
            <w:noProof/>
          </w:rPr>
          <w:delText>[2]</w:delText>
        </w:r>
        <w:r w:rsidR="001938A7" w:rsidDel="00E53C0E">
          <w:fldChar w:fldCharType="end"/>
        </w:r>
        <w:r w:rsidR="001938A7" w:rsidDel="00E53C0E">
          <w:delText>.</w:delText>
        </w:r>
      </w:del>
    </w:p>
    <w:p w14:paraId="2B04A689" w14:textId="105421D8" w:rsidR="00F34D0A" w:rsidRDefault="00755AA3">
      <w:pPr>
        <w:spacing w:line="360" w:lineRule="auto"/>
        <w:pPrChange w:id="90" w:author="Microsoft Office User" w:date="2016-10-14T12:42:00Z">
          <w:pPr>
            <w:spacing w:line="360" w:lineRule="auto"/>
            <w:ind w:firstLine="720"/>
          </w:pPr>
        </w:pPrChange>
      </w:pPr>
      <w:moveFromRangeStart w:id="91" w:author="Microsoft Office User" w:date="2016-10-14T12:08:00Z" w:name="move464210245"/>
      <w:moveFrom w:id="92" w:author="Microsoft Office User" w:date="2016-10-14T12:08:00Z">
        <w:del w:id="93" w:author="Microsoft Office User" w:date="2016-10-14T12:39:00Z">
          <w:r w:rsidDel="00B87E63">
            <w:delText>Ongoing alpha recoil progressively elevates porewater Ra activities until hydrologic flushing removes the equilibrating solution, or</w:delText>
          </w:r>
          <w:r w:rsidR="00640910" w:rsidDel="00B87E63">
            <w:delText xml:space="preserve"> Ra achieves</w:delText>
          </w:r>
          <w:r w:rsidDel="00B87E63">
            <w:delText xml:space="preserve"> secular equilibrium</w:delText>
          </w:r>
          <w:r w:rsidR="00640910" w:rsidDel="00B87E63">
            <w:delText xml:space="preserve"> with its parent radionuclides</w:delText>
          </w:r>
          <w:r w:rsidDel="00B87E63">
            <w:delText>. Most aquifer systems contain low but adequate (</w:delText>
          </w:r>
          <w:commentRangeStart w:id="94"/>
          <w:r w:rsidDel="00B87E63">
            <w:delText>e.g. U, Th, &lt;5 mg/kg</w:delText>
          </w:r>
          <w:commentRangeEnd w:id="94"/>
          <w:r w:rsidR="009A1BBA" w:rsidDel="00B87E63">
            <w:rPr>
              <w:rStyle w:val="CommentReference"/>
            </w:rPr>
            <w:commentReference w:id="94"/>
          </w:r>
          <w:r w:rsidDel="00B87E63">
            <w:delText xml:space="preserve">) parent radionuclide and sufficiently favorable hydrological conditions to facilitate delivery of measurable Ra to solution, </w:delText>
          </w:r>
          <w:r w:rsidR="009A1BBA" w:rsidDel="00B87E63">
            <w:delText>however typical act</w:delText>
          </w:r>
          <w:r w:rsidR="001938A7" w:rsidDel="00B87E63">
            <w:delText>ivities are</w:delText>
          </w:r>
          <w:r w:rsidR="00330973" w:rsidDel="00B87E63">
            <w:delText xml:space="preserve"> only</w:delText>
          </w:r>
          <w:r w:rsidR="001938A7" w:rsidDel="00B87E63">
            <w:delText xml:space="preserve"> around 1 mBq/L </w:delText>
          </w:r>
          <w:r w:rsidR="001938A7" w:rsidDel="00B87E63">
            <w:fldChar w:fldCharType="begin" w:fldLock="1"/>
          </w:r>
          <w:r w:rsidR="00865E01" w:rsidDel="00B87E63">
            <w:del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"[3]", "plainTextFormattedCitation" : "[3]", "previouslyFormattedCitation" : "[3]" }, "properties" : { "noteIndex" : 0 }, "schema" : "https://github.com/citation-style-language/schema/raw/master/csl-citation.json" }</w:delInstrText>
          </w:r>
          <w:r w:rsidR="001938A7" w:rsidDel="00B87E63">
            <w:fldChar w:fldCharType="separate"/>
          </w:r>
          <w:r w:rsidR="00330973" w:rsidRPr="00330973" w:rsidDel="00B87E63">
            <w:rPr>
              <w:noProof/>
            </w:rPr>
            <w:delText>[3]</w:delText>
          </w:r>
          <w:r w:rsidR="001938A7" w:rsidDel="00B87E63">
            <w:fldChar w:fldCharType="end"/>
          </w:r>
          <w:r w:rsidR="009A1BBA" w:rsidDel="00B87E63">
            <w:delText xml:space="preserve">, posing </w:delText>
          </w:r>
          <w:r w:rsidR="001938A7" w:rsidDel="00B87E63">
            <w:delText>little risk to human populations</w:delText>
          </w:r>
          <w:r w:rsidR="009A1BBA" w:rsidDel="00B87E63">
            <w:delText>.</w:delText>
          </w:r>
          <w:r w:rsidDel="00B87E63">
            <w:delText xml:space="preserve"> </w:delText>
          </w:r>
        </w:del>
      </w:moveFrom>
      <w:moveFromRangeEnd w:id="91"/>
      <w:del w:id="95" w:author="Microsoft Office User" w:date="2016-10-14T12:39:00Z">
        <w:r w:rsidDel="00B87E63">
          <w:delText xml:space="preserve">Nevertheless, some </w:delText>
        </w:r>
        <w:r w:rsidR="009A1BBA" w:rsidDel="00B87E63">
          <w:delText xml:space="preserve">subsurface formations </w:delText>
        </w:r>
        <w:r w:rsidDel="00B87E63">
          <w:delText xml:space="preserve">possess </w:delText>
        </w:r>
      </w:del>
      <w:del w:id="96" w:author="Microsoft Office User" w:date="2016-10-14T12:41:00Z">
        <w:r w:rsidDel="00B87E63">
          <w:delText>h</w:delText>
        </w:r>
      </w:del>
      <w:del w:id="97" w:author="Microsoft Office User" w:date="2016-10-14T12:42:00Z">
        <w:r w:rsidDel="00B87E63">
          <w:delText>azardous</w:delText>
        </w:r>
      </w:del>
      <w:ins w:id="98" w:author="Microsoft Office User" w:date="2016-10-14T12:42:00Z">
        <w:r w:rsidR="00B87E63">
          <w:t>igh</w:t>
        </w:r>
      </w:ins>
      <w:r>
        <w:t xml:space="preserve"> levels of </w:t>
      </w:r>
      <w:r w:rsidR="001938A7">
        <w:t>Ra</w:t>
      </w:r>
      <w:ins w:id="99" w:author="Microsoft Office User" w:date="2016-10-14T12:39:00Z">
        <w:r w:rsidR="00B87E63">
          <w:t xml:space="preserve"> are often present with deeper formations</w:t>
        </w:r>
      </w:ins>
      <w:r w:rsidR="001938A7">
        <w:t>,</w:t>
      </w:r>
      <w:r w:rsidR="009A1BBA">
        <w:t xml:space="preserve"> particularly </w:t>
      </w:r>
      <w:del w:id="100" w:author="Microsoft Office User" w:date="2016-10-14T12:40:00Z">
        <w:r w:rsidR="009A1BBA" w:rsidDel="00B87E63">
          <w:delText xml:space="preserve">in deep </w:delText>
        </w:r>
      </w:del>
      <w:r w:rsidR="009A1BBA">
        <w:t>shales, where low groundwater flux yiel</w:t>
      </w:r>
      <w:del w:id="101" w:author="Microsoft Office User" w:date="2016-10-14T12:42:00Z">
        <w:r w:rsidR="009A1BBA" w:rsidDel="00B87E63">
          <w:delText xml:space="preserve">ds </w:delText>
        </w:r>
      </w:del>
      <w:del w:id="102" w:author="Microsoft Office User" w:date="2016-10-14T12:41:00Z">
        <w:r w:rsidR="009A1BBA" w:rsidDel="00B87E63">
          <w:delText xml:space="preserve">significantly </w:delText>
        </w:r>
      </w:del>
      <w:del w:id="103" w:author="Microsoft Office User" w:date="2016-10-14T12:42:00Z">
        <w:r w:rsidR="009A1BBA" w:rsidDel="00B87E63">
          <w:delText>elevate</w:delText>
        </w:r>
      </w:del>
      <w:ins w:id="104" w:author="Microsoft Office User" w:date="2016-10-14T12:42:00Z">
        <w:r w:rsidR="00B87E63">
          <w:t>d potentially hazardous</w:t>
        </w:r>
      </w:ins>
      <w:del w:id="105" w:author="Microsoft Office User" w:date="2016-10-14T12:42:00Z">
        <w:r w:rsidR="009A1BBA" w:rsidDel="00B87E63">
          <w:delText>d</w:delText>
        </w:r>
      </w:del>
      <w:r w:rsidR="009A1BBA">
        <w:t xml:space="preserve"> </w:t>
      </w:r>
      <w:del w:id="106" w:author="Microsoft Office User" w:date="2016-10-14T12:42:00Z">
        <w:r w:rsidR="009A1BBA" w:rsidDel="00B87E63">
          <w:delText>concentrations</w:delText>
        </w:r>
      </w:del>
      <w:ins w:id="107" w:author="Microsoft Office User" w:date="2016-10-14T12:42:00Z">
        <w:r w:rsidR="00B87E63">
          <w:t>activities</w:t>
        </w:r>
      </w:ins>
      <w:r w:rsidR="009A1BBA">
        <w:t xml:space="preserve"> </w:t>
      </w:r>
      <w:commentRangeStart w:id="108"/>
      <w:r w:rsidR="009A1BBA">
        <w:t xml:space="preserve">(&gt;1 </w:t>
      </w:r>
      <w:proofErr w:type="spellStart"/>
      <w:r w:rsidR="009A1BBA">
        <w:t>Bq</w:t>
      </w:r>
      <w:proofErr w:type="spellEnd"/>
      <w:r w:rsidR="009A1BBA">
        <w:t>/L)</w:t>
      </w:r>
      <w:commentRangeEnd w:id="108"/>
      <w:r w:rsidR="00B87E63">
        <w:rPr>
          <w:rStyle w:val="CommentReference"/>
        </w:rPr>
        <w:commentReference w:id="108"/>
      </w:r>
      <w:r w:rsidR="001938A7">
        <w:t xml:space="preserve"> </w:t>
      </w:r>
      <w:r w:rsidR="001938A7">
        <w:fldChar w:fldCharType="begin" w:fldLock="1"/>
      </w:r>
      <w:r w:rsidR="00865E0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"[4]", "plainTextFormattedCitation" : "[4]", "previouslyFormattedCitation" : "[4]" }, "properties" : { "noteIndex" : 0 }, "schema" : "https://github.com/citation-style-language/schema/raw/master/csl-citation.json" }</w:instrText>
      </w:r>
      <w:r w:rsidR="001938A7">
        <w:fldChar w:fldCharType="separate"/>
      </w:r>
      <w:r w:rsidR="00330973" w:rsidRPr="00330973">
        <w:rPr>
          <w:noProof/>
        </w:rPr>
        <w:t>[4]</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C62434">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"[5], [6]", "plainTextFormattedCitation" : "[5], [6]", "previouslyFormattedCitation" : "[5], [6]" }, "properties" : { "noteIndex" : 0 }, "schema" : "https://github.com/citation-style-language/schema/raw/master/csl-citation.json" }</w:instrText>
      </w:r>
      <w:r w:rsidR="00865E01">
        <w:fldChar w:fldCharType="separate"/>
      </w:r>
      <w:r w:rsidR="00865E01" w:rsidRPr="00865E01">
        <w:rPr>
          <w:noProof/>
        </w:rPr>
        <w:t>[5], [6]</w:t>
      </w:r>
      <w:r w:rsidR="00865E01">
        <w:fldChar w:fldCharType="end"/>
      </w:r>
      <w:r w:rsidR="004C4EA6">
        <w:t xml:space="preserve">. Anthropogenic activities including </w:t>
      </w:r>
      <w:del w:id="109" w:author="Microsoft Office User" w:date="2016-10-14T12:44:00Z">
        <w:r w:rsidR="004C4EA6" w:rsidDel="00B87E63">
          <w:delText xml:space="preserve">Uranium </w:delText>
        </w:r>
      </w:del>
      <w:ins w:id="110" w:author="Microsoft Office User" w:date="2016-10-14T12:44:00Z">
        <w:r w:rsidR="00B87E63">
          <w:t xml:space="preserve">uranium </w:t>
        </w:r>
      </w:ins>
      <w:r w:rsidR="004C4EA6">
        <w:t xml:space="preserve">mining and recently, hydraulic fracturing, </w:t>
      </w:r>
      <w:r w:rsidR="00A04666">
        <w:t>can redistribute</w:t>
      </w:r>
      <w:r w:rsidR="004C4EA6">
        <w:t xml:space="preserve"> </w:t>
      </w:r>
      <w:del w:id="111" w:author="Microsoft Office User" w:date="2016-10-14T12:44:00Z">
        <w:r w:rsidR="004C4EA6" w:rsidDel="00533362">
          <w:delText xml:space="preserve">these </w:delText>
        </w:r>
      </w:del>
      <w:ins w:id="112" w:author="Microsoft Office User" w:date="2016-10-14T12:44:00Z">
        <w:r w:rsidR="00533362">
          <w:t xml:space="preserve">Ra and other constituents of </w:t>
        </w:r>
      </w:ins>
      <w:r w:rsidR="004C4EA6">
        <w:t xml:space="preserve">naturally occurring radioactive materials (NORM), </w:t>
      </w:r>
      <w:del w:id="113" w:author="Microsoft Office User" w:date="2016-10-14T12:45:00Z">
        <w:r w:rsidR="004C4EA6" w:rsidDel="00533362">
          <w:delText>raising the risk of releasing these radium bearing</w:delText>
        </w:r>
        <w:r w:rsidR="00156C45" w:rsidDel="00533362">
          <w:delText xml:space="preserve"> waters to the</w:delText>
        </w:r>
      </w:del>
      <w:ins w:id="114" w:author="Microsoft Office User" w:date="2016-10-14T12:45:00Z">
        <w:r w:rsidR="00533362">
          <w:t>posing potential hazard to</w:t>
        </w:r>
      </w:ins>
      <w:r w:rsidR="00156C45">
        <w:t xml:space="preserve"> </w:t>
      </w:r>
      <w:ins w:id="115" w:author="Microsoft Office User" w:date="2016-10-14T12:45:00Z">
        <w:r w:rsidR="00533362">
          <w:t xml:space="preserve">soils, surface waters, and aquifers </w:t>
        </w:r>
      </w:ins>
      <w:del w:id="116" w:author="Microsoft Office User" w:date="2016-10-14T12:45:00Z">
        <w:r w:rsidR="00156C45" w:rsidDel="00533362">
          <w:delText>surface either</w:delText>
        </w:r>
      </w:del>
      <w:del w:id="117" w:author="Microsoft Office User" w:date="2016-10-14T12:46:00Z">
        <w:r w:rsidR="00156C45" w:rsidDel="00533362">
          <w:delText xml:space="preserve"> through improper storage </w:delText>
        </w:r>
      </w:del>
      <w:del w:id="118" w:author="Microsoft Office User" w:date="2016-10-14T12:45:00Z">
        <w:r w:rsidR="00156C45" w:rsidDel="00533362">
          <w:delText>or</w:delText>
        </w:r>
      </w:del>
      <w:del w:id="119" w:author="Microsoft Office User" w:date="2016-10-14T12:46:00Z">
        <w:r w:rsidR="00156C45" w:rsidDel="00533362">
          <w:delText xml:space="preserve"> handling</w:delText>
        </w:r>
      </w:del>
      <w:r w:rsidR="00156C45">
        <w:t xml:space="preserve">. </w:t>
      </w:r>
      <w:del w:id="120" w:author="Microsoft Office User" w:date="2016-10-14T12:46:00Z">
        <w:r w:rsidR="00156C45" w:rsidDel="00533362">
          <w:delText xml:space="preserve">Legacy contamination also poses a risk to deeper drinking water </w:delText>
        </w:r>
        <w:r w:rsidR="00D1297C" w:rsidDel="00533362">
          <w:delText>aquifers, necessitating better quantification of key radium transport processes.</w:delText>
        </w:r>
      </w:del>
    </w:p>
    <w:p w14:paraId="011534BA" w14:textId="4CF53786" w:rsidR="004921B2" w:rsidRDefault="00817754" w:rsidP="00B53860">
      <w:pPr>
        <w:spacing w:line="360" w:lineRule="auto"/>
        <w:ind w:firstLine="720"/>
      </w:pPr>
      <w:r>
        <w:t>R</w:t>
      </w:r>
      <w:r w:rsidR="0056233A">
        <w:t>a</w:t>
      </w:r>
      <w:ins w:id="121" w:author="Microsoft Office User" w:date="2016-10-14T12:46:00Z">
        <w:r w:rsidR="00533362">
          <w:t>dium</w:t>
        </w:r>
      </w:ins>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scharge (SGD)</w:t>
      </w:r>
      <w:del w:id="122" w:author="Microsoft Office User" w:date="2016-10-14T12:47:00Z">
        <w:r w:rsidR="004921B2" w:rsidDel="00533362">
          <w:delText xml:space="preserve">. </w:delText>
        </w:r>
        <w:r w:rsidR="005F10C1" w:rsidDel="00533362">
          <w:delText>In this method, a</w:delText>
        </w:r>
        <w:r w:rsidR="004921B2" w:rsidDel="00533362">
          <w:delText xml:space="preserve"> simple conservative mixing model of local groundwater conta</w:delText>
        </w:r>
        <w:r w:rsidR="00640910" w:rsidDel="00533362">
          <w:delText>ining naturally occurring Ra</w:delText>
        </w:r>
        <w:r w:rsidR="004921B2" w:rsidDel="00533362">
          <w:delText xml:space="preserve"> isotopes </w:delText>
        </w:r>
        <w:r w:rsidR="005F10C1" w:rsidDel="00533362">
          <w:delText xml:space="preserve">is tuned </w:delText>
        </w:r>
        <w:r w:rsidR="004921B2" w:rsidDel="00533362">
          <w:delText xml:space="preserve">to reach a </w:delText>
        </w:r>
        <w:r w:rsidR="00D904DD" w:rsidDel="00533362">
          <w:delText xml:space="preserve">target </w:delText>
        </w:r>
        <w:r w:rsidR="004921B2" w:rsidDel="00533362">
          <w:delText>off shore end member</w:delText>
        </w:r>
      </w:del>
      <w:r w:rsidR="004921B2">
        <w:t xml:space="preserve"> </w:t>
      </w:r>
      <w:r w:rsidR="004921B2">
        <w:fldChar w:fldCharType="begin" w:fldLock="1"/>
      </w:r>
      <w:r w:rsidR="00C62434">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"[7]", "plainTextFormattedCitation" : "[7]", "previouslyFormattedCitation" : "[7]" }, "properties" : { "noteIndex" : 0 }, "schema" : "https://github.com/citation-style-language/schema/raw/master/csl-citation.json" }</w:instrText>
      </w:r>
      <w:r w:rsidR="004921B2">
        <w:fldChar w:fldCharType="separate"/>
      </w:r>
      <w:r w:rsidR="00865E01" w:rsidRPr="00865E01">
        <w:rPr>
          <w:noProof/>
        </w:rPr>
        <w:t>[7]</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C62434">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"[8]", "plainTextFormattedCitation" : "[8]", "previouslyFormattedCitation" : "[8]" }, "properties" : { "noteIndex" : 0 }, "schema" : "https://github.com/citation-style-language/schema/raw/master/csl-citation.json" }</w:instrText>
      </w:r>
      <w:r w:rsidR="005F10C1">
        <w:fldChar w:fldCharType="separate"/>
      </w:r>
      <w:r w:rsidR="00865E01" w:rsidRPr="00865E01">
        <w:rPr>
          <w:noProof/>
        </w:rPr>
        <w:t>[8]</w:t>
      </w:r>
      <w:r w:rsidR="005F10C1">
        <w:fldChar w:fldCharType="end"/>
      </w:r>
      <w:ins w:id="123" w:author="Microsoft Office User" w:date="2016-10-14T12:50:00Z">
        <w:r w:rsidR="00587CA5">
          <w:t>;</w:t>
        </w:r>
        <w:r w:rsidR="00533362">
          <w:t xml:space="preserve"> </w:t>
        </w:r>
      </w:ins>
      <w:ins w:id="124" w:author="Microsoft Office User" w:date="2016-10-14T13:15:00Z">
        <w:r w:rsidR="00832676">
          <w:t xml:space="preserve">non-conservative mixing and retardation may occur in these zones owing to </w:t>
        </w:r>
      </w:ins>
      <w:ins w:id="125" w:author="Microsoft Office User" w:date="2016-10-14T13:16:00Z">
        <w:r w:rsidR="00832676">
          <w:t xml:space="preserve">sorption (e.g. to </w:t>
        </w:r>
      </w:ins>
      <w:del w:id="126" w:author="Microsoft Office User" w:date="2016-10-14T12:50:00Z">
        <w:r w:rsidR="00D34445" w:rsidDel="00533362">
          <w:delText xml:space="preserve">. </w:delText>
        </w:r>
      </w:del>
      <w:del w:id="127" w:author="Microsoft Office User" w:date="2016-10-14T13:15:00Z">
        <w:r w:rsidR="001D7B03" w:rsidDel="004930DF">
          <w:delText>R</w:delText>
        </w:r>
        <w:r w:rsidR="004921B2" w:rsidDel="004930DF">
          <w:delText>a</w:delText>
        </w:r>
        <w:r w:rsidR="00FB709B" w:rsidDel="004930DF">
          <w:delText xml:space="preserve"> </w:delText>
        </w:r>
      </w:del>
      <w:del w:id="128" w:author="Microsoft Office User" w:date="2016-10-14T12:50:00Z">
        <w:r w:rsidR="004921B2" w:rsidDel="00533362">
          <w:delText>isotope</w:delText>
        </w:r>
        <w:r w:rsidR="0085666D" w:rsidDel="00533362">
          <w:delText>s</w:delText>
        </w:r>
        <w:r w:rsidR="004921B2" w:rsidDel="00533362">
          <w:delText xml:space="preserve"> are</w:delText>
        </w:r>
      </w:del>
      <w:del w:id="129" w:author="Microsoft Office User" w:date="2016-10-14T13:15:00Z">
        <w:r w:rsidR="004921B2" w:rsidDel="004930DF">
          <w:delText xml:space="preserve"> retarded by</w:delText>
        </w:r>
      </w:del>
      <w:r w:rsidR="004921B2">
        <w:t xml:space="preserve"> </w:t>
      </w:r>
      <w:del w:id="130" w:author="Microsoft Office User" w:date="2016-10-14T12:50:00Z">
        <w:r w:rsidR="004921B2" w:rsidDel="00533362">
          <w:delText xml:space="preserve">the presence of </w:delText>
        </w:r>
      </w:del>
      <w:r w:rsidR="004921B2">
        <w:t>iron</w:t>
      </w:r>
      <w:r w:rsidR="00464DB5">
        <w:t xml:space="preserve"> and manganese oxides</w:t>
      </w:r>
      <w:ins w:id="131" w:author="Microsoft Office User" w:date="2016-10-14T13:16:00Z">
        <w:r w:rsidR="00832676">
          <w:t xml:space="preserve">) and fluctuations in </w:t>
        </w:r>
      </w:ins>
      <w:ins w:id="132" w:author="Microsoft Office User" w:date="2016-10-14T13:18:00Z">
        <w:r w:rsidR="00832676">
          <w:t xml:space="preserve">pH, </w:t>
        </w:r>
      </w:ins>
      <w:ins w:id="133" w:author="Microsoft Office User" w:date="2016-10-14T13:16:00Z">
        <w:r w:rsidR="00832676">
          <w:t>salinity or</w:t>
        </w:r>
      </w:ins>
      <w:ins w:id="134" w:author="Microsoft Office User" w:date="2016-10-14T13:18:00Z">
        <w:r w:rsidR="00832676">
          <w:t xml:space="preserve"> </w:t>
        </w:r>
      </w:ins>
      <w:ins w:id="135" w:author="Microsoft Office User" w:date="2016-10-14T13:16:00Z">
        <w:r w:rsidR="00832676">
          <w:t xml:space="preserve">redox </w:t>
        </w:r>
      </w:ins>
      <w:ins w:id="136" w:author="Microsoft Office User" w:date="2016-10-14T13:18:00Z">
        <w:r w:rsidR="00832676">
          <w:t>state</w:t>
        </w:r>
      </w:ins>
      <w:ins w:id="137" w:author="Microsoft Office User" w:date="2016-10-14T13:16:00Z">
        <w:r w:rsidR="00832676">
          <w:t xml:space="preserve">. </w:t>
        </w:r>
      </w:ins>
      <w:del w:id="138" w:author="Microsoft Office User" w:date="2016-10-14T12:51:00Z">
        <w:r w:rsidR="007A37D8" w:rsidDel="00533362">
          <w:delText xml:space="preserve"> in estuarine aquifers</w:delText>
        </w:r>
      </w:del>
      <w:del w:id="139" w:author="Microsoft Office User" w:date="2016-10-14T13:16:00Z">
        <w:r w:rsidR="0085666D" w:rsidDel="00832676">
          <w:delText xml:space="preserve">, </w:delText>
        </w:r>
      </w:del>
      <w:ins w:id="140" w:author="Microsoft Office User" w:date="2016-10-14T13:16:00Z">
        <w:r w:rsidR="00832676">
          <w:t xml:space="preserve"> </w:t>
        </w:r>
      </w:ins>
      <w:del w:id="141" w:author="Microsoft Office User" w:date="2016-10-14T13:16:00Z">
        <w:r w:rsidR="0085666D" w:rsidDel="00832676">
          <w:delText>which will result in non-conservative mixing</w:delText>
        </w:r>
        <w:r w:rsidR="002D4F36" w:rsidDel="00832676">
          <w:delText>, creating spatial and temporal</w:delText>
        </w:r>
        <w:r w:rsidR="0085666D" w:rsidDel="00832676">
          <w:delText xml:space="preserve"> </w:delText>
        </w:r>
        <w:r w:rsidR="00C6711F" w:rsidDel="00832676">
          <w:delText xml:space="preserve">variations </w:delText>
        </w:r>
        <w:r w:rsidR="002D4F36" w:rsidDel="00832676">
          <w:delText>in radium concentrations</w:delText>
        </w:r>
        <w:r w:rsidR="00464DB5" w:rsidDel="00832676">
          <w:delText xml:space="preserve"> </w:delText>
        </w:r>
      </w:del>
      <w:r w:rsidR="00464DB5">
        <w:fldChar w:fldCharType="begin" w:fldLock="1"/>
      </w:r>
      <w:r w:rsidR="00C62434">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"[9]", "plainTextFormattedCitation" : "[9]", "previouslyFormattedCitation" : "[9]" }, "properties" : { "noteIndex" : 0 }, "schema" : "https://github.com/citation-style-language/schema/raw/master/csl-citation.json" }</w:instrText>
      </w:r>
      <w:r w:rsidR="00464DB5">
        <w:fldChar w:fldCharType="separate"/>
      </w:r>
      <w:r w:rsidR="00865E01" w:rsidRPr="00865E01">
        <w:rPr>
          <w:noProof/>
        </w:rPr>
        <w:t>[9]</w:t>
      </w:r>
      <w:r w:rsidR="00464DB5">
        <w:fldChar w:fldCharType="end"/>
      </w:r>
      <w:ins w:id="142" w:author="Microsoft Office User" w:date="2016-10-15T11:07:00Z">
        <w:r w:rsidR="00587CA5">
          <w:t>.</w:t>
        </w:r>
      </w:ins>
      <w:del w:id="143" w:author="Microsoft Office User" w:date="2016-10-15T11:07:00Z">
        <w:r w:rsidR="004921B2" w:rsidDel="00587CA5">
          <w:delText>.</w:delText>
        </w:r>
      </w:del>
      <w:del w:id="144" w:author="Microsoft Office User" w:date="2016-10-14T13:18:00Z">
        <w:r w:rsidR="00D34445" w:rsidDel="00832676">
          <w:delText xml:space="preserve"> These systems </w:delText>
        </w:r>
        <w:r w:rsidR="000A5AFB" w:rsidDel="00832676">
          <w:delText xml:space="preserve">can </w:delText>
        </w:r>
        <w:r w:rsidR="00865E01" w:rsidDel="00832676">
          <w:delText xml:space="preserve">also </w:delText>
        </w:r>
        <w:r w:rsidR="004921B2" w:rsidDel="00832676">
          <w:delText>experience rapid changes in solution salinity, pH, and redox state</w:delText>
        </w:r>
        <w:r w:rsidR="00D34445" w:rsidDel="00832676">
          <w:delText xml:space="preserve">, </w:delText>
        </w:r>
        <w:r w:rsidR="000A5AFB" w:rsidDel="00832676">
          <w:delText>potentially violating assumptions of conservative Ra transport</w:delText>
        </w:r>
        <w:r w:rsidR="004921B2" w:rsidDel="00832676">
          <w:delText>.</w:delText>
        </w:r>
        <w:r w:rsidR="00D34445" w:rsidDel="00832676">
          <w:delText xml:space="preserve"> </w:delText>
        </w:r>
      </w:del>
      <w:del w:id="145" w:author="Microsoft Office User" w:date="2016-10-15T11:07:00Z">
        <w:r w:rsidR="00D34445" w:rsidDel="00587CA5">
          <w:delText xml:space="preserve">Indeed, variations of </w:delText>
        </w:r>
        <w:r w:rsidR="000A5AFB" w:rsidDel="00587CA5">
          <w:delText>Ra</w:delText>
        </w:r>
        <w:r w:rsidR="00D34445" w:rsidDel="00587CA5">
          <w:delText xml:space="preserve"> release from estuarine groundwater </w:delText>
        </w:r>
        <w:r w:rsidR="00F851D7" w:rsidDel="00587CA5">
          <w:delText xml:space="preserve">have </w:delText>
        </w:r>
        <w:r w:rsidR="00D34445" w:rsidDel="00587CA5">
          <w:delText xml:space="preserve">already been observed </w:delText>
        </w:r>
        <w:r w:rsidR="00D34445" w:rsidDel="00587CA5">
          <w:fldChar w:fldCharType="begin" w:fldLock="1"/>
        </w:r>
        <w:r w:rsidR="00C62434" w:rsidDel="00587CA5">
          <w:del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"[10]", "plainTextFormattedCitation" : "[10]", "previouslyFormattedCitation" : "[10]" }, "properties" : { "noteIndex" : 0 }, "schema" : "https://github.com/citation-style-language/schema/raw/master/csl-citation.json" }</w:delInstrText>
        </w:r>
        <w:r w:rsidR="00D34445" w:rsidDel="00587CA5">
          <w:fldChar w:fldCharType="separate"/>
        </w:r>
        <w:r w:rsidR="00865E01" w:rsidRPr="00865E01" w:rsidDel="00587CA5">
          <w:rPr>
            <w:noProof/>
          </w:rPr>
          <w:delText>[10]</w:delText>
        </w:r>
        <w:r w:rsidR="00D34445" w:rsidDel="00587CA5">
          <w:fldChar w:fldCharType="end"/>
        </w:r>
        <w:r w:rsidR="00D34445" w:rsidDel="00587CA5">
          <w:delText>.</w:delText>
        </w:r>
      </w:del>
      <w:r w:rsidR="004921B2">
        <w:t xml:space="preserve"> </w:t>
      </w:r>
      <w:r w:rsidR="001D7B03">
        <w:t xml:space="preserve">In </w:t>
      </w:r>
      <w:r w:rsidR="001D7B03">
        <w:lastRenderedPageBreak/>
        <w:t xml:space="preserve">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C62434">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"[6]", "plainTextFormattedCitation" : "[6]", "previouslyFormattedCitation" : "[6]" }, "properties" : { "noteIndex" : 0 }, "schema" : "https://github.com/citation-style-language/schema/raw/master/csl-citation.json" }</w:instrText>
      </w:r>
      <w:r w:rsidR="00D91CB2">
        <w:fldChar w:fldCharType="separate"/>
      </w:r>
      <w:r w:rsidR="00865E01" w:rsidRPr="00865E01">
        <w:rPr>
          <w:noProof/>
        </w:rPr>
        <w:t>[6]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C62434">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"[11]", "plainTextFormattedCitation" : "[11]", "previouslyFormattedCitation" : "[11]" }, "properties" : { "noteIndex" : 0 }, "schema" : "https://github.com/citation-style-language/schema/raw/master/csl-citation.json" }</w:instrText>
      </w:r>
      <w:r w:rsidR="00D91CB2">
        <w:fldChar w:fldCharType="separate"/>
      </w:r>
      <w:r w:rsidR="00865E01" w:rsidRPr="00865E01">
        <w:rPr>
          <w:noProof/>
        </w:rPr>
        <w:t>[11]</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local, </w:t>
      </w:r>
      <w:proofErr w:type="spellStart"/>
      <w:r w:rsidR="00F851D7">
        <w:t>oxic</w:t>
      </w:r>
      <w:proofErr w:type="spellEnd"/>
      <w:r w:rsidR="00F851D7">
        <w:t>, low salinity groundwater</w:t>
      </w:r>
      <w:r w:rsidR="00210C4A">
        <w:t>.</w:t>
      </w:r>
      <w:r w:rsidR="009934C3">
        <w:t xml:space="preserve"> </w:t>
      </w:r>
    </w:p>
    <w:p w14:paraId="7CB33F35" w14:textId="7850CAB5" w:rsidR="009B6BB8" w:rsidDel="008843B0" w:rsidRDefault="009B6BB8" w:rsidP="009B6BB8">
      <w:pPr>
        <w:spacing w:line="360" w:lineRule="auto"/>
        <w:rPr>
          <w:del w:id="146" w:author="Microsoft Office User" w:date="2016-10-15T11:17:00Z"/>
        </w:rPr>
      </w:pPr>
      <w:r>
        <w:tab/>
      </w:r>
      <w:del w:id="147" w:author="Microsoft Office User" w:date="2016-10-15T11:08:00Z">
        <w:r w:rsidR="002529B1" w:rsidDel="00587CA5">
          <w:delText xml:space="preserve">Although </w:delText>
        </w:r>
      </w:del>
      <w:ins w:id="148" w:author="Microsoft Office User" w:date="2016-10-15T11:08:00Z">
        <w:r w:rsidR="00587CA5">
          <w:t>R</w:t>
        </w:r>
      </w:ins>
      <w:del w:id="149" w:author="Microsoft Office User" w:date="2016-10-15T11:08:00Z">
        <w:r w:rsidR="002529B1" w:rsidDel="00587CA5">
          <w:delText>r</w:delText>
        </w:r>
      </w:del>
      <w:r w:rsidR="002529B1">
        <w:t xml:space="preserve">adium </w:t>
      </w:r>
      <w:ins w:id="150" w:author="Microsoft Office User" w:date="2016-10-15T11:08:00Z">
        <w:r w:rsidR="00587CA5">
          <w:t xml:space="preserve">precipitates </w:t>
        </w:r>
      </w:ins>
      <w:del w:id="151" w:author="Microsoft Office User" w:date="2016-10-15T11:08:00Z">
        <w:r w:rsidR="002529B1" w:rsidDel="00587CA5">
          <w:delText>can precipitate</w:delText>
        </w:r>
      </w:del>
      <w:r w:rsidR="002529B1">
        <w:t xml:space="preserve"> with sulfate (log </w:t>
      </w:r>
      <w:proofErr w:type="spellStart"/>
      <w:r w:rsidR="002529B1">
        <w:t>K</w:t>
      </w:r>
      <w:r w:rsidR="002529B1">
        <w:rPr>
          <w:vertAlign w:val="subscript"/>
        </w:rPr>
        <w:t>sp</w:t>
      </w:r>
      <w:proofErr w:type="spellEnd"/>
      <w:r w:rsidR="002529B1">
        <w:t xml:space="preserve"> = -10.38)</w:t>
      </w:r>
      <w:ins w:id="152" w:author="Microsoft Office User" w:date="2016-10-15T11:08:00Z">
        <w:r w:rsidR="00587CA5">
          <w:t>,</w:t>
        </w:r>
      </w:ins>
      <w:r w:rsidR="002529B1">
        <w:t xml:space="preserve"> and will co-precipitate with barium and strontium 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w:t>
      </w:r>
      <w:ins w:id="153" w:author="Microsoft Office User" w:date="2016-10-15T13:17:00Z">
        <w:r w:rsidR="00CA08B0">
          <w:t xml:space="preserve"> (reference xxx)</w:t>
        </w:r>
      </w:ins>
      <w:r w:rsidR="002529B1">
        <w:t>)</w:t>
      </w:r>
      <w:ins w:id="154" w:author="Microsoft Office User" w:date="2016-10-15T11:08:00Z">
        <w:r w:rsidR="00587CA5">
          <w:t xml:space="preserve">. However </w:t>
        </w:r>
      </w:ins>
      <w:del w:id="155" w:author="Microsoft Office User" w:date="2016-10-15T11:08:00Z">
        <w:r w:rsidR="002529B1" w:rsidDel="00587CA5">
          <w:delText xml:space="preserve">, </w:delText>
        </w:r>
      </w:del>
      <w:r w:rsidR="002529B1">
        <w:t xml:space="preserve">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2529B1">
        <w:t xml:space="preserve"> natural systems </w:t>
      </w:r>
      <w:r w:rsidR="00E8100A">
        <w:t xml:space="preserve">barring radioactive decay </w:t>
      </w:r>
      <w:r w:rsidR="00F85567">
        <w:fldChar w:fldCharType="begin" w:fldLock="1"/>
      </w:r>
      <w:r w:rsidR="00865E01">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F85567">
        <w:fldChar w:fldCharType="separate"/>
      </w:r>
      <w:r w:rsidR="00330973" w:rsidRPr="00330973">
        <w:rPr>
          <w:noProof/>
        </w:rPr>
        <w:t>[1]</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C62434">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"[2], [9]", "plainTextFormattedCitation" : "[2], [9]", "previouslyFormattedCitation" : "[2], [9]" }, "properties" : { "noteIndex" : 0 }, "schema" : "https://github.com/citation-style-language/schema/raw/master/csl-citation.json" }</w:instrText>
      </w:r>
      <w:r w:rsidR="0098357D">
        <w:fldChar w:fldCharType="separate"/>
      </w:r>
      <w:r w:rsidR="00865E01" w:rsidRPr="00865E01">
        <w:rPr>
          <w:noProof/>
        </w:rPr>
        <w:t>[2], [9]</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ins w:id="156" w:author="Microsoft Office User" w:date="2016-10-15T11:09:00Z">
        <w:r w:rsidR="00587CA5">
          <w:t>exceed environmentally relevant activities</w:t>
        </w:r>
      </w:ins>
      <w:del w:id="157" w:author="Microsoft Office User" w:date="2016-10-15T11:09:00Z">
        <w:r w:rsidR="00E23CF6" w:rsidDel="00587CA5">
          <w:delText>are high (</w:delText>
        </w:r>
        <w:commentRangeStart w:id="158"/>
        <w:r w:rsidR="00E23CF6" w:rsidDel="00587CA5">
          <w:delText>greater than 1</w:delText>
        </w:r>
        <w:r w:rsidDel="00587CA5">
          <w:delText xml:space="preserve"> M</w:delText>
        </w:r>
        <w:commentRangeEnd w:id="158"/>
        <w:r w:rsidR="00E23CF6" w:rsidDel="00587CA5">
          <w:rPr>
            <w:rStyle w:val="CommentReference"/>
          </w:rPr>
          <w:commentReference w:id="158"/>
        </w:r>
        <w:r w:rsidDel="00587CA5">
          <w:delText xml:space="preserve">) </w:delText>
        </w:r>
      </w:del>
      <w:r w:rsidR="00EF1070">
        <w:fldChar w:fldCharType="begin" w:fldLock="1"/>
      </w:r>
      <w:r w:rsidR="00C62434">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"[12]", "plainTextFormattedCitation" : "[12]", "previouslyFormattedCitation" : "[12]" }, "properties" : { "noteIndex" : 0 }, "schema" : "https://github.com/citation-style-language/schema/raw/master/csl-citation.json" }</w:instrText>
      </w:r>
      <w:r w:rsidR="00EF1070">
        <w:fldChar w:fldCharType="separate"/>
      </w:r>
      <w:r w:rsidR="00865E01" w:rsidRPr="00865E01">
        <w:rPr>
          <w:noProof/>
        </w:rPr>
        <w:t>[12]</w:t>
      </w:r>
      <w:r w:rsidR="00EF1070">
        <w:fldChar w:fldCharType="end"/>
      </w:r>
      <w:r w:rsidR="00A57C4F">
        <w:t xml:space="preserve">. </w:t>
      </w:r>
    </w:p>
    <w:p w14:paraId="06D55E57" w14:textId="35D83524" w:rsidR="00B4664E" w:rsidDel="008843B0" w:rsidRDefault="00A57C4F">
      <w:pPr>
        <w:spacing w:line="360" w:lineRule="auto"/>
        <w:rPr>
          <w:del w:id="159" w:author="Microsoft Office User" w:date="2016-10-15T11:18:00Z"/>
        </w:rPr>
        <w:pPrChange w:id="160" w:author="Microsoft Office User" w:date="2016-10-15T11:17:00Z">
          <w:pPr>
            <w:spacing w:line="360" w:lineRule="auto"/>
            <w:ind w:firstLine="720"/>
          </w:pPr>
        </w:pPrChange>
      </w:pPr>
      <w:r>
        <w:t>Numerous studies have examined Ra (ad)</w:t>
      </w:r>
      <w:r w:rsidR="00AD1D21">
        <w:t>sorption</w:t>
      </w:r>
      <w:r>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rsidRPr="00587CA5">
        <w:rPr>
          <w:vertAlign w:val="subscript"/>
          <w:rPrChange w:id="161" w:author="Microsoft Office User" w:date="2016-10-15T11:10:00Z">
            <w:rPr/>
          </w:rPrChange>
        </w:rPr>
        <w:t>d</w:t>
      </w:r>
      <w:proofErr w:type="spellEnd"/>
      <w:r>
        <w:t xml:space="preserve"> </w:t>
      </w:r>
      <w:r w:rsidR="00C12AA1">
        <w:fldChar w:fldCharType="begin" w:fldLock="1"/>
      </w:r>
      <w:r w:rsidR="00C62434">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"[2], [13]\u2013[16]", "plainTextFormattedCitation" : "[2], [13]\u2013[16]", "previouslyFormattedCitation" : "[2], [13]\u2013[16]" }, "properties" : { "noteIndex" : 0 }, "schema" : "https://github.com/citation-style-language/schema/raw/master/csl-citation.json" }</w:instrText>
      </w:r>
      <w:r w:rsidR="00C12AA1">
        <w:fldChar w:fldCharType="separate"/>
      </w:r>
      <w:r w:rsidR="00865E01" w:rsidRPr="00865E01">
        <w:rPr>
          <w:noProof/>
        </w:rPr>
        <w:t>[2], [13]–[16]</w:t>
      </w:r>
      <w:r w:rsidR="00C12AA1">
        <w:fldChar w:fldCharType="end"/>
      </w:r>
      <w:r w:rsidR="00C12AA1">
        <w:t>.</w:t>
      </w:r>
      <w:r w:rsidR="00F9284E">
        <w:t xml:space="preserve"> In general, iron (</w:t>
      </w:r>
      <w:proofErr w:type="spellStart"/>
      <w:r w:rsidR="00F9284E">
        <w:t>hydr</w:t>
      </w:r>
      <w:proofErr w:type="spellEnd"/>
      <w:r w:rsidR="00F9284E">
        <w:t xml:space="preserve">)oxides, manganese oxides, and some clay minerals are found to be </w:t>
      </w:r>
      <w:del w:id="162" w:author="Microsoft Office User" w:date="2016-10-15T11:14:00Z">
        <w:r w:rsidR="00F9284E" w:rsidDel="00B4664E">
          <w:delText xml:space="preserve">the most </w:delText>
        </w:r>
      </w:del>
      <w:r w:rsidR="00F9284E">
        <w:t>potent sorbents of Ra.</w:t>
      </w:r>
      <w:r w:rsidR="00446751">
        <w:t xml:space="preserve"> Organic matter also </w:t>
      </w:r>
      <w:r w:rsidR="001C67BE">
        <w:t>plays</w:t>
      </w:r>
      <w:r w:rsidR="00446751">
        <w:t xml:space="preserve"> an important role</w:t>
      </w:r>
      <w:r w:rsidR="00B11586">
        <w:t>, but it is unclear how it compares to</w:t>
      </w:r>
      <w:del w:id="163" w:author="Microsoft Office User" w:date="2016-10-15T11:16:00Z">
        <w:r w:rsidR="00B11586" w:rsidDel="00B4664E">
          <w:delText xml:space="preserve"> the</w:delText>
        </w:r>
      </w:del>
      <w:r w:rsidR="00B11586">
        <w:t xml:space="preserve"> </w:t>
      </w:r>
      <w:del w:id="164" w:author="Microsoft Office User" w:date="2016-10-15T11:16:00Z">
        <w:r w:rsidR="00B11586" w:rsidDel="00B4664E">
          <w:delText xml:space="preserve">aforementioned </w:delText>
        </w:r>
      </w:del>
      <w:r w:rsidR="00B11586">
        <w:t>mineral phases</w:t>
      </w:r>
      <w:r w:rsidR="00167748">
        <w:t xml:space="preserve"> </w:t>
      </w:r>
      <w:r w:rsidR="00446751">
        <w:fldChar w:fldCharType="begin" w:fldLock="1"/>
      </w:r>
      <w:r w:rsidR="00C62434">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"[17]", "plainTextFormattedCitation" : "[17]", "previouslyFormattedCitation" : "[17]" }, "properties" : { "noteIndex" : 0 }, "schema" : "https://github.com/citation-style-language/schema/raw/master/csl-citation.json" }</w:instrText>
      </w:r>
      <w:r w:rsidR="00446751">
        <w:fldChar w:fldCharType="separate"/>
      </w:r>
      <w:r w:rsidR="00865E01" w:rsidRPr="00865E01">
        <w:rPr>
          <w:noProof/>
        </w:rPr>
        <w:t>[17]</w:t>
      </w:r>
      <w:r w:rsidR="00446751">
        <w:fldChar w:fldCharType="end"/>
      </w:r>
      <w:r w:rsidR="00446751">
        <w:t>.</w:t>
      </w:r>
      <w:ins w:id="165" w:author="Microsoft Office User" w:date="2016-10-15T11:15:00Z">
        <w:r w:rsidR="00B4664E">
          <w:t xml:space="preserve"> </w:t>
        </w:r>
      </w:ins>
      <w:del w:id="166" w:author="Microsoft Office User" w:date="2016-10-15T11:15:00Z">
        <w:r w:rsidR="00C12AA1" w:rsidDel="00B4664E">
          <w:delText xml:space="preserve"> </w:delText>
        </w:r>
      </w:del>
      <w:moveToRangeStart w:id="167" w:author="Microsoft Office User" w:date="2016-10-15T11:15:00Z" w:name="move464293469"/>
      <w:moveTo w:id="168" w:author="Microsoft Office User" w:date="2016-10-15T11:15:00Z">
        <w:del w:id="169" w:author="Microsoft Office User" w:date="2016-10-15T11:18:00Z">
          <w:r w:rsidR="00B4664E" w:rsidDel="008843B0">
            <w:delText xml:space="preserve">There is very little data examining the sorption of radium to reduced minerals that form during natural cycling of certain groundwaters. Reduced minerals are of particular interest during hydraulic fracturing when considering releases of deep, anoxic, radium enriched waters to the surface, or injection of oxic water into deep, anoxic formations that have accumulated radium over long periods of time. </w:delText>
          </w:r>
        </w:del>
        <w:del w:id="170" w:author="Microsoft Office User" w:date="2016-10-15T11:17:00Z">
          <w:r w:rsidR="00B4664E" w:rsidDel="008843B0">
            <w:delText>The gaps in the available data make it difficult to predict radium fate in groundwater where multiple mineral surfaces will compete to sorb dissolved radium in constantly shifting solution and mineralogical conditions.</w:delText>
          </w:r>
          <w:r w:rsidR="00B4664E" w:rsidDel="008843B0">
            <w:rPr>
              <w:rStyle w:val="CommentReference"/>
            </w:rPr>
            <w:commentReference w:id="171"/>
          </w:r>
        </w:del>
      </w:moveTo>
    </w:p>
    <w:moveToRangeEnd w:id="167"/>
    <w:p w14:paraId="3A7EB2E5" w14:textId="4B161ECB" w:rsidR="00493C1D" w:rsidRDefault="00AD1D21">
      <w:pPr>
        <w:spacing w:line="360" w:lineRule="auto"/>
        <w:pPrChange w:id="172" w:author="Microsoft Office User" w:date="2016-10-15T11:18:00Z">
          <w:pPr>
            <w:spacing w:line="360" w:lineRule="auto"/>
            <w:ind w:firstLine="720"/>
          </w:pPr>
        </w:pPrChange>
      </w:pPr>
      <w:r>
        <w:t xml:space="preserve">While </w:t>
      </w:r>
      <w:r w:rsidR="009E6615">
        <w:t xml:space="preserve">reported </w:t>
      </w:r>
      <w:proofErr w:type="spellStart"/>
      <w:r w:rsidR="009E6615">
        <w:t>K</w:t>
      </w:r>
      <w:r w:rsidR="009E6615" w:rsidRPr="00B4664E">
        <w:rPr>
          <w:vertAlign w:val="subscript"/>
          <w:rPrChange w:id="173" w:author="Microsoft Office User" w:date="2016-10-15T11:10:00Z">
            <w:rPr/>
          </w:rPrChange>
        </w:rPr>
        <w:t>d</w:t>
      </w:r>
      <w:proofErr w:type="spellEnd"/>
      <w:r w:rsidR="009E6615">
        <w:t xml:space="preserve"> values provide </w:t>
      </w:r>
      <w:r>
        <w:t>a useful indicator for the extent of radium retention</w:t>
      </w:r>
      <w:r w:rsidR="00C12AA1">
        <w:t xml:space="preserve"> in a given system</w:t>
      </w:r>
      <w:r>
        <w:t>, these coefficients are</w:t>
      </w:r>
      <w:r w:rsidR="00D76CE0">
        <w:t xml:space="preserve"> </w:t>
      </w:r>
      <w:r>
        <w:t xml:space="preserve">empirical and not easily adapted to </w:t>
      </w:r>
      <w:r w:rsidR="009E6615">
        <w:t xml:space="preserve">chemically </w:t>
      </w:r>
      <w:r w:rsidR="00BC00AE">
        <w:t xml:space="preserve">dynamic </w:t>
      </w:r>
      <w:r w:rsidR="009E6615">
        <w:t xml:space="preserve">and </w:t>
      </w:r>
      <w:del w:id="174" w:author="Microsoft Office User" w:date="2016-10-15T13:18:00Z">
        <w:r w:rsidR="009E6615" w:rsidDel="00CA08B0">
          <w:delText>mineralogically</w:delText>
        </w:r>
      </w:del>
      <w:proofErr w:type="spellStart"/>
      <w:ins w:id="175" w:author="Microsoft Office User" w:date="2016-10-15T13:18:00Z">
        <w:r w:rsidR="00CA08B0">
          <w:t>mineralogically</w:t>
        </w:r>
      </w:ins>
      <w:proofErr w:type="spellEnd"/>
      <w:r w:rsidR="009E6615">
        <w:t xml:space="preserve"> complex </w:t>
      </w:r>
      <w:r w:rsidR="00BC00AE">
        <w:t>systems</w:t>
      </w:r>
      <w:r>
        <w:t>.</w:t>
      </w:r>
      <w:r w:rsidR="007F6638">
        <w:t xml:space="preserve"> </w:t>
      </w:r>
      <w:commentRangeStart w:id="176"/>
      <w:commentRangeStart w:id="177"/>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w:t>
      </w:r>
      <w:commentRangeStart w:id="178"/>
      <w:del w:id="179" w:author="Microsoft Office User" w:date="2016-10-15T11:11:00Z">
        <w:r w:rsidR="007F6638" w:rsidDel="00B4664E">
          <w:delText xml:space="preserve">significant </w:delText>
        </w:r>
      </w:del>
      <w:ins w:id="180" w:author="Microsoft Office User" w:date="2016-10-15T11:11:00Z">
        <w:r w:rsidR="00B4664E">
          <w:t>appreciable</w:t>
        </w:r>
        <w:commentRangeEnd w:id="178"/>
        <w:r w:rsidR="00B4664E">
          <w:rPr>
            <w:rStyle w:val="CommentReference"/>
          </w:rPr>
          <w:commentReference w:id="178"/>
        </w:r>
        <w:r w:rsidR="00B4664E">
          <w:t xml:space="preserve"> </w:t>
        </w:r>
      </w:ins>
      <w:r w:rsidR="007F6638">
        <w:t xml:space="preserve">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181"/>
      </w:r>
      <w:r w:rsidR="007F6638">
        <w:t>, even when only</w:t>
      </w:r>
      <w:r w:rsidR="00F9284E">
        <w:t xml:space="preserve"> </w:t>
      </w:r>
      <w:del w:id="182" w:author="Microsoft Office User" w:date="2016-10-15T13:32:00Z">
        <w:r w:rsidR="00F9284E" w:rsidDel="00C00ABE">
          <w:delText xml:space="preserve">representative </w:delText>
        </w:r>
      </w:del>
      <w:r w:rsidR="007F6638">
        <w:t>synthetic iron oxide</w:t>
      </w:r>
      <w:r w:rsidR="00F9284E">
        <w:t>s</w:t>
      </w:r>
      <w:r w:rsidR="007F6638">
        <w:t xml:space="preserve"> </w:t>
      </w:r>
      <w:r w:rsidR="00F9284E">
        <w:t xml:space="preserve">were </w:t>
      </w:r>
      <w:r w:rsidR="007F6638">
        <w:t>considered</w:t>
      </w:r>
      <w:r w:rsidR="00D713C8">
        <w:t xml:space="preserve"> </w:t>
      </w:r>
      <w:commentRangeEnd w:id="176"/>
      <w:r w:rsidR="009E6615">
        <w:rPr>
          <w:rStyle w:val="CommentReference"/>
        </w:rPr>
        <w:commentReference w:id="176"/>
      </w:r>
      <w:commentRangeEnd w:id="177"/>
      <w:r w:rsidR="00B6602E">
        <w:rPr>
          <w:rStyle w:val="CommentReference"/>
        </w:rPr>
        <w:commentReference w:id="177"/>
      </w:r>
      <w:r w:rsidR="00D713C8">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"plainTextFormattedCitation" : "[18]", "previouslyFormattedCitation" : "[18]" }, "properties" : { "noteIndex" : 0 }, "schema" : "https://github.com/citation-style-language/schema/raw/master/csl-citation.json" }</w:instrText>
      </w:r>
      <w:r w:rsidR="00D713C8">
        <w:fldChar w:fldCharType="separate"/>
      </w:r>
      <w:r w:rsidR="00865E01" w:rsidRPr="00865E01">
        <w:rPr>
          <w:noProof/>
        </w:rPr>
        <w:t>[18]</w:t>
      </w:r>
      <w:r w:rsidR="00D713C8">
        <w:fldChar w:fldCharType="end"/>
      </w:r>
      <w:r w:rsidR="007F6638">
        <w:t>.</w:t>
      </w:r>
      <w:r w:rsidR="009E6615">
        <w:t xml:space="preserve"> </w:t>
      </w:r>
      <w:r w:rsidR="00F9284E">
        <w:t>S</w:t>
      </w:r>
      <w:commentRangeStart w:id="183"/>
      <w:r w:rsidR="00F9284E">
        <w:t>orption of other group II ions to montmorillonites and other clay minerals is</w:t>
      </w:r>
      <w:r w:rsidR="00493C1D">
        <w:t xml:space="preserve"> also</w:t>
      </w:r>
      <w:r w:rsidR="00F9284E">
        <w:t xml:space="preserve"> well studied </w:t>
      </w:r>
      <w:r w:rsidR="00F9284E">
        <w:fldChar w:fldCharType="begin" w:fldLock="1"/>
      </w:r>
      <w:r w:rsidR="00C62434">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"[19]\u2013[21]", "plainTextFormattedCitation" : "[19]\u2013[21]", "previouslyFormattedCitation" : "[19]\u2013[21]" }, "properties" : { "noteIndex" : 0 }, "schema" : "https://github.com/citation-style-language/schema/raw/master/csl-citation.json" }</w:instrText>
      </w:r>
      <w:r w:rsidR="00F9284E">
        <w:fldChar w:fldCharType="separate"/>
      </w:r>
      <w:r w:rsidR="00865E01" w:rsidRPr="00865E01">
        <w:rPr>
          <w:noProof/>
        </w:rPr>
        <w:t>[19]–[21]</w:t>
      </w:r>
      <w:r w:rsidR="00F9284E">
        <w:fldChar w:fldCharType="end"/>
      </w:r>
      <w:r w:rsidR="00F9284E">
        <w:t xml:space="preserve">, but there is only a limited data set for radium sorption </w:t>
      </w:r>
      <w:r w:rsidR="00F9284E">
        <w:fldChar w:fldCharType="begin" w:fldLock="1"/>
      </w:r>
      <w:r w:rsidR="00C6243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F9284E">
        <w:fldChar w:fldCharType="separate"/>
      </w:r>
      <w:r w:rsidR="00865E01" w:rsidRPr="00865E01">
        <w:rPr>
          <w:noProof/>
        </w:rPr>
        <w:t>[22]</w:t>
      </w:r>
      <w:r w:rsidR="00F9284E">
        <w:fldChar w:fldCharType="end"/>
      </w:r>
      <w:r w:rsidR="00F9284E">
        <w:t xml:space="preserve">. </w:t>
      </w:r>
      <w:moveFromRangeStart w:id="184" w:author="Microsoft Office User" w:date="2016-10-15T11:15:00Z" w:name="move464293469"/>
      <w:ins w:id="185" w:author="Microsoft Office User" w:date="2016-10-15T11:18:00Z">
        <w:r w:rsidR="008843B0">
          <w:t xml:space="preserve">There is very little data examining the sorption of radium to reduced minerals that form during natural cycling of certain </w:t>
        </w:r>
        <w:proofErr w:type="spellStart"/>
        <w:r w:rsidR="008843B0">
          <w:t>groundwaters</w:t>
        </w:r>
        <w:proofErr w:type="spellEnd"/>
        <w:r w:rsidR="008843B0">
          <w:t xml:space="preserve">. Reduced minerals are of particular interest during hydraulic fracturing when considering releases of deep, anoxic, radium enriched waters to the surface, or injection of </w:t>
        </w:r>
        <w:proofErr w:type="spellStart"/>
        <w:r w:rsidR="008843B0">
          <w:t>oxic</w:t>
        </w:r>
        <w:proofErr w:type="spellEnd"/>
        <w:r w:rsidR="008843B0">
          <w:t xml:space="preserve"> water into deep, anoxic formations that have accumulated radium over long periods of time. </w:t>
        </w:r>
      </w:ins>
      <w:moveFrom w:id="186" w:author="Microsoft Office User" w:date="2016-10-15T11:15:00Z">
        <w:r w:rsidR="00493C1D" w:rsidDel="00B4664E">
          <w:t>T</w:t>
        </w:r>
        <w:r w:rsidR="00F9284E" w:rsidDel="00B4664E">
          <w:t>here is very little data examining the sorption of radium to reduced minerals that form during natural cycling of certain groundwaters.</w:t>
        </w:r>
        <w:r w:rsidR="00493C1D" w:rsidDel="00B4664E">
          <w:t xml:space="preserve"> </w:t>
        </w:r>
        <w:r w:rsidR="00865E01" w:rsidDel="00B4664E">
          <w:t>Reduced minerals are</w:t>
        </w:r>
        <w:r w:rsidR="00493C1D" w:rsidDel="00B4664E">
          <w:t xml:space="preserve"> of particular interest</w:t>
        </w:r>
        <w:r w:rsidR="004F77BE" w:rsidDel="00B4664E">
          <w:t xml:space="preserve"> during hydraulic fracturing </w:t>
        </w:r>
        <w:r w:rsidR="00493C1D" w:rsidDel="00B4664E">
          <w:t>when considering releases of deep, anoxic, radium enriched waters</w:t>
        </w:r>
        <w:r w:rsidR="004F77BE" w:rsidDel="00B4664E">
          <w:t xml:space="preserve"> to the surface, or injection of oxic water into deep, anoxic formations that have accumulat</w:t>
        </w:r>
        <w:r w:rsidR="00FB24D8" w:rsidDel="00B4664E">
          <w:t>ed radium over long periods of time</w:t>
        </w:r>
        <w:r w:rsidR="004F77BE" w:rsidDel="00B4664E">
          <w:t>.</w:t>
        </w:r>
        <w:r w:rsidR="00F9284E" w:rsidDel="00B4664E">
          <w:t xml:space="preserve"> The gaps in the available data make it difficult to predict radium fate in groundwater where multiple mineral surfaces will compete to sorb dissolved radium</w:t>
        </w:r>
        <w:r w:rsidR="00B6602E" w:rsidDel="00B4664E">
          <w:t xml:space="preserve"> in constantly shifting solution </w:t>
        </w:r>
        <w:r w:rsidR="00865E01" w:rsidDel="00B4664E">
          <w:t xml:space="preserve">and mineralogical </w:t>
        </w:r>
        <w:r w:rsidR="00B6602E" w:rsidDel="00B4664E">
          <w:t>conditions</w:t>
        </w:r>
        <w:r w:rsidR="00F9284E" w:rsidDel="00B4664E">
          <w:t>.</w:t>
        </w:r>
        <w:commentRangeEnd w:id="183"/>
        <w:r w:rsidR="00F9284E" w:rsidDel="00B4664E">
          <w:rPr>
            <w:rStyle w:val="CommentReference"/>
          </w:rPr>
          <w:commentReference w:id="183"/>
        </w:r>
      </w:moveFrom>
      <w:moveFromRangeEnd w:id="184"/>
    </w:p>
    <w:p w14:paraId="0520F861" w14:textId="42B06D3E" w:rsidR="005F65E7" w:rsidRDefault="00620736" w:rsidP="0064184D">
      <w:pPr>
        <w:spacing w:line="360" w:lineRule="auto"/>
        <w:ind w:firstLine="720"/>
        <w:rPr>
          <w:ins w:id="187" w:author="Microsoft Office User" w:date="2016-10-15T15:44:00Z"/>
        </w:rPr>
      </w:pPr>
      <w:ins w:id="188" w:author="Microsoft Office User" w:date="2016-10-15T15:12:00Z">
        <w:r>
          <w:t>Radium</w:t>
        </w:r>
      </w:ins>
      <w:ins w:id="189" w:author="Microsoft Office User" w:date="2016-10-15T15:11:00Z">
        <w:r>
          <w:t xml:space="preserve"> adsorption </w:t>
        </w:r>
      </w:ins>
      <w:ins w:id="190" w:author="Microsoft Office User" w:date="2016-10-15T15:12:00Z">
        <w:r>
          <w:t>is most often described using the distribution coefficient (</w:t>
        </w:r>
        <w:proofErr w:type="spellStart"/>
        <w:r>
          <w:t>Kd</w:t>
        </w:r>
        <w:proofErr w:type="spellEnd"/>
        <w:r>
          <w:t xml:space="preserve">), </w:t>
        </w:r>
      </w:ins>
      <w:ins w:id="191" w:author="Microsoft Office User" w:date="2016-10-15T14:15:00Z">
        <w:r w:rsidR="00BC1BEA">
          <w:t xml:space="preserve">a useful </w:t>
        </w:r>
      </w:ins>
      <w:ins w:id="192" w:author="Microsoft Office User" w:date="2016-10-15T15:33:00Z">
        <w:r w:rsidR="00BC1BEA">
          <w:t>parameter</w:t>
        </w:r>
      </w:ins>
      <w:ins w:id="193" w:author="Microsoft Office User" w:date="2016-10-15T14:15:00Z">
        <w:r w:rsidR="00BC1BEA">
          <w:t xml:space="preserve"> </w:t>
        </w:r>
      </w:ins>
      <w:ins w:id="194" w:author="Microsoft Office User" w:date="2016-10-15T18:09:00Z">
        <w:r w:rsidR="008B2A28">
          <w:t>when</w:t>
        </w:r>
      </w:ins>
      <w:ins w:id="195" w:author="Microsoft Office User" w:date="2016-10-15T13:58:00Z">
        <w:r w:rsidR="003F5463">
          <w:t xml:space="preserve"> </w:t>
        </w:r>
      </w:ins>
      <w:ins w:id="196" w:author="Microsoft Office User" w:date="2016-10-15T14:03:00Z">
        <w:r w:rsidR="003F5463">
          <w:t xml:space="preserve">making general comparisons </w:t>
        </w:r>
      </w:ins>
      <w:ins w:id="197" w:author="Microsoft Office User" w:date="2016-10-15T14:31:00Z">
        <w:r w:rsidR="00487C61">
          <w:t>of solute-solid partitioning</w:t>
        </w:r>
      </w:ins>
      <w:ins w:id="198" w:author="Microsoft Office User" w:date="2016-10-15T14:03:00Z">
        <w:r w:rsidR="003F5463">
          <w:t xml:space="preserve"> (xxx)</w:t>
        </w:r>
      </w:ins>
      <w:ins w:id="199" w:author="Microsoft Office User" w:date="2016-10-15T14:31:00Z">
        <w:r w:rsidR="00487C61">
          <w:t xml:space="preserve"> under specific </w:t>
        </w:r>
      </w:ins>
      <w:ins w:id="200" w:author="Microsoft Office User" w:date="2016-10-15T15:43:00Z">
        <w:r w:rsidR="005F65E7">
          <w:t>geo</w:t>
        </w:r>
      </w:ins>
      <w:ins w:id="201" w:author="Microsoft Office User" w:date="2016-10-15T14:31:00Z">
        <w:r w:rsidR="00487C61">
          <w:t>chemical conditions</w:t>
        </w:r>
      </w:ins>
      <w:ins w:id="202" w:author="Microsoft Office User" w:date="2016-10-15T14:03:00Z">
        <w:r w:rsidR="003F5463">
          <w:t xml:space="preserve"> (xxx)</w:t>
        </w:r>
      </w:ins>
      <w:ins w:id="203" w:author="Microsoft Office User" w:date="2016-10-15T14:19:00Z">
        <w:r w:rsidR="008869D0">
          <w:t>.</w:t>
        </w:r>
      </w:ins>
      <w:ins w:id="204" w:author="Microsoft Office User" w:date="2016-10-15T15:10:00Z">
        <w:r>
          <w:t xml:space="preserve"> </w:t>
        </w:r>
      </w:ins>
      <w:ins w:id="205" w:author="Microsoft Office User" w:date="2016-10-15T14:19:00Z">
        <w:r w:rsidR="008869D0">
          <w:t xml:space="preserve"> However, </w:t>
        </w:r>
      </w:ins>
      <w:proofErr w:type="spellStart"/>
      <w:ins w:id="206" w:author="Microsoft Office User" w:date="2016-10-15T15:16:00Z">
        <w:r>
          <w:t>Kd</w:t>
        </w:r>
        <w:proofErr w:type="spellEnd"/>
        <w:r>
          <w:t xml:space="preserve">-based </w:t>
        </w:r>
      </w:ins>
      <w:ins w:id="207" w:author="Microsoft Office User" w:date="2016-10-15T15:13:00Z">
        <w:r>
          <w:t>geochemical models</w:t>
        </w:r>
      </w:ins>
      <w:ins w:id="208" w:author="Microsoft Office User" w:date="2016-10-15T15:16:00Z">
        <w:r w:rsidR="008B2A28">
          <w:t xml:space="preserve"> are </w:t>
        </w:r>
        <w:r>
          <w:t xml:space="preserve">prone to uncertainty when </w:t>
        </w:r>
        <w:r>
          <w:lastRenderedPageBreak/>
          <w:t>describing</w:t>
        </w:r>
      </w:ins>
      <w:ins w:id="209" w:author="Microsoft Office User" w:date="2016-10-15T15:13:00Z">
        <w:r>
          <w:t xml:space="preserve"> adsorption and transport </w:t>
        </w:r>
      </w:ins>
      <w:ins w:id="210" w:author="Microsoft Office User" w:date="2016-10-15T15:16:00Z">
        <w:r>
          <w:t>within</w:t>
        </w:r>
      </w:ins>
      <w:ins w:id="211" w:author="Microsoft Office User" w:date="2016-10-15T14:34:00Z">
        <w:r w:rsidR="00883960">
          <w:t xml:space="preserve"> natural systems where geochemical variation is common (</w:t>
        </w:r>
      </w:ins>
      <w:proofErr w:type="spellStart"/>
      <w:ins w:id="212" w:author="Microsoft Office User" w:date="2016-10-15T14:36:00Z">
        <w:r w:rsidR="00883960">
          <w:t>Bethke</w:t>
        </w:r>
        <w:proofErr w:type="spellEnd"/>
        <w:r w:rsidR="00883960">
          <w:t xml:space="preserve"> and Brady, 2000, Davis et al, 2004</w:t>
        </w:r>
      </w:ins>
      <w:ins w:id="213" w:author="Microsoft Office User" w:date="2016-10-15T18:43:00Z">
        <w:r w:rsidR="006C700C">
          <w:t>)</w:t>
        </w:r>
      </w:ins>
      <w:ins w:id="214" w:author="Microsoft Office User" w:date="2016-10-15T14:36:00Z">
        <w:r w:rsidR="00883960">
          <w:t>. In contrast, s</w:t>
        </w:r>
      </w:ins>
      <w:ins w:id="215" w:author="Microsoft Office User" w:date="2016-10-15T14:03:00Z">
        <w:r w:rsidR="003F5463">
          <w:t xml:space="preserve">urface complexation modeling (SCM) </w:t>
        </w:r>
      </w:ins>
      <w:ins w:id="216" w:author="Microsoft Office User" w:date="2016-10-15T14:16:00Z">
        <w:r w:rsidR="00867067">
          <w:t>employs mass action equations</w:t>
        </w:r>
      </w:ins>
      <w:ins w:id="217" w:author="Microsoft Office User" w:date="2016-10-15T14:39:00Z">
        <w:r w:rsidR="00883960">
          <w:t xml:space="preserve"> </w:t>
        </w:r>
      </w:ins>
      <w:ins w:id="218" w:author="Microsoft Office User" w:date="2016-10-15T14:42:00Z">
        <w:r w:rsidR="00AB2DE6">
          <w:t>subject to thermodynamic and electrostatic constraints to describe</w:t>
        </w:r>
      </w:ins>
      <w:ins w:id="219" w:author="Microsoft Office User" w:date="2016-10-15T14:39:00Z">
        <w:r w:rsidR="00883960">
          <w:t xml:space="preserve"> solute-solid phase interactions</w:t>
        </w:r>
      </w:ins>
      <w:ins w:id="220" w:author="Microsoft Office User" w:date="2016-10-15T14:51:00Z">
        <w:r w:rsidR="00314E0A">
          <w:t>. They are typically calibrated</w:t>
        </w:r>
        <w:r w:rsidR="00F83574">
          <w:t xml:space="preserve"> </w:t>
        </w:r>
      </w:ins>
      <w:ins w:id="221" w:author="Microsoft Office User" w:date="2016-10-15T14:47:00Z">
        <w:r w:rsidR="00AB2DE6">
          <w:t>using adsorption isotherm</w:t>
        </w:r>
      </w:ins>
      <w:ins w:id="222" w:author="Microsoft Office User" w:date="2016-10-15T18:16:00Z">
        <w:r w:rsidR="00314E0A">
          <w:t>/titration</w:t>
        </w:r>
      </w:ins>
      <w:ins w:id="223" w:author="Microsoft Office User" w:date="2016-10-15T14:47:00Z">
        <w:r w:rsidR="00AB2DE6">
          <w:t xml:space="preserve"> data collected across a range of geochemical conditions</w:t>
        </w:r>
      </w:ins>
      <w:ins w:id="224" w:author="Microsoft Office User" w:date="2016-10-15T15:44:00Z">
        <w:r w:rsidR="005F65E7">
          <w:t xml:space="preserve"> (xxx), sometimes with the aid of spectroscopic tools or </w:t>
        </w:r>
        <w:r w:rsidR="005F65E7" w:rsidRPr="005F65E7">
          <w:rPr>
            <w:i/>
            <w:rPrChange w:id="225" w:author="Microsoft Office User" w:date="2016-10-15T15:44:00Z">
              <w:rPr/>
            </w:rPrChange>
          </w:rPr>
          <w:t xml:space="preserve">ab </w:t>
        </w:r>
        <w:proofErr w:type="spellStart"/>
        <w:r w:rsidR="005F65E7" w:rsidRPr="005F65E7">
          <w:rPr>
            <w:i/>
            <w:rPrChange w:id="226" w:author="Microsoft Office User" w:date="2016-10-15T15:44:00Z">
              <w:rPr/>
            </w:rPrChange>
          </w:rPr>
          <w:t>inito</w:t>
        </w:r>
        <w:proofErr w:type="spellEnd"/>
        <w:r w:rsidR="005F65E7">
          <w:t xml:space="preserve"> modeling (xxx23, 24)</w:t>
        </w:r>
      </w:ins>
      <w:ins w:id="227" w:author="Microsoft Office User" w:date="2016-10-15T15:17:00Z">
        <w:r>
          <w:t xml:space="preserve">. </w:t>
        </w:r>
      </w:ins>
      <w:ins w:id="228" w:author="Microsoft Office User" w:date="2016-10-15T18:43:00Z">
        <w:r w:rsidR="006C700C">
          <w:t>In general, they are used to</w:t>
        </w:r>
      </w:ins>
      <w:ins w:id="229" w:author="Microsoft Office User" w:date="2016-10-15T18:27:00Z">
        <w:r w:rsidR="000D021D">
          <w:t xml:space="preserve"> 1)</w:t>
        </w:r>
      </w:ins>
      <w:ins w:id="230" w:author="Microsoft Office User" w:date="2016-10-15T18:30:00Z">
        <w:r w:rsidR="000D021D">
          <w:t xml:space="preserve"> describe</w:t>
        </w:r>
      </w:ins>
      <w:ins w:id="231" w:author="Microsoft Office User" w:date="2016-10-15T18:33:00Z">
        <w:r w:rsidR="000D021D">
          <w:t xml:space="preserve"> and </w:t>
        </w:r>
      </w:ins>
      <w:ins w:id="232" w:author="Microsoft Office User" w:date="2016-10-15T18:44:00Z">
        <w:r w:rsidR="006C700C">
          <w:t xml:space="preserve">validate </w:t>
        </w:r>
      </w:ins>
      <w:ins w:id="233" w:author="Microsoft Office User" w:date="2016-10-15T18:45:00Z">
        <w:r w:rsidR="0064184D">
          <w:t xml:space="preserve">surface </w:t>
        </w:r>
      </w:ins>
      <w:ins w:id="234" w:author="Microsoft Office User" w:date="2016-10-15T18:44:00Z">
        <w:r w:rsidR="006C700C">
          <w:t xml:space="preserve">chemical reactions </w:t>
        </w:r>
      </w:ins>
      <w:ins w:id="235" w:author="Microsoft Office User" w:date="2016-10-15T18:45:00Z">
        <w:r w:rsidR="0064184D">
          <w:t xml:space="preserve">for specific </w:t>
        </w:r>
      </w:ins>
      <w:ins w:id="236" w:author="Microsoft Office User" w:date="2016-10-15T18:46:00Z">
        <w:r w:rsidR="0064184D">
          <w:t>minerals</w:t>
        </w:r>
      </w:ins>
      <w:ins w:id="237" w:author="Microsoft Office User" w:date="2016-10-15T18:32:00Z">
        <w:r w:rsidR="000D021D">
          <w:t>,</w:t>
        </w:r>
      </w:ins>
      <w:ins w:id="238" w:author="Microsoft Office User" w:date="2016-10-15T18:30:00Z">
        <w:r w:rsidR="000D021D">
          <w:t xml:space="preserve"> </w:t>
        </w:r>
      </w:ins>
      <w:ins w:id="239" w:author="Microsoft Office User" w:date="2016-10-15T18:31:00Z">
        <w:r w:rsidR="000D021D">
          <w:t xml:space="preserve">with the goal of </w:t>
        </w:r>
      </w:ins>
      <w:ins w:id="240" w:author="Microsoft Office User" w:date="2016-10-15T18:46:00Z">
        <w:r w:rsidR="0064184D">
          <w:t xml:space="preserve">assessing and </w:t>
        </w:r>
      </w:ins>
      <w:ins w:id="241" w:author="Microsoft Office User" w:date="2016-10-15T18:47:00Z">
        <w:r w:rsidR="0064184D">
          <w:t>predicting</w:t>
        </w:r>
      </w:ins>
      <w:ins w:id="242" w:author="Microsoft Office User" w:date="2016-10-15T18:46:00Z">
        <w:r w:rsidR="0064184D">
          <w:t xml:space="preserve"> their role in</w:t>
        </w:r>
      </w:ins>
      <w:ins w:id="243" w:author="Microsoft Office User" w:date="2016-10-15T18:47:00Z">
        <w:r w:rsidR="0064184D">
          <w:t xml:space="preserve"> retaining or releasing important solutes</w:t>
        </w:r>
      </w:ins>
      <w:ins w:id="244" w:author="Microsoft Office User" w:date="2016-10-15T18:33:00Z">
        <w:r w:rsidR="000D021D">
          <w:t xml:space="preserve"> and 2) define and </w:t>
        </w:r>
      </w:ins>
      <w:ins w:id="245" w:author="Microsoft Office User" w:date="2016-10-15T18:34:00Z">
        <w:r w:rsidR="000D021D">
          <w:t xml:space="preserve">estimate important surface reactions </w:t>
        </w:r>
        <w:r w:rsidR="0064184D">
          <w:t xml:space="preserve">for complex mineral mixtures (e.g. soil and sediment samples) with </w:t>
        </w:r>
      </w:ins>
      <w:ins w:id="246" w:author="Microsoft Office User" w:date="2016-10-15T18:49:00Z">
        <w:r w:rsidR="0064184D">
          <w:t>the</w:t>
        </w:r>
      </w:ins>
      <w:ins w:id="247" w:author="Microsoft Office User" w:date="2016-10-15T18:34:00Z">
        <w:r w:rsidR="0064184D">
          <w:t xml:space="preserve"> </w:t>
        </w:r>
      </w:ins>
      <w:ins w:id="248" w:author="Microsoft Office User" w:date="2016-10-15T18:49:00Z">
        <w:r w:rsidR="0064184D">
          <w:t xml:space="preserve">goal of refining a SCM that will facilitate predictions of solute mobility and fate in specific soil and aquifer systems. </w:t>
        </w:r>
      </w:ins>
      <w:ins w:id="249" w:author="Microsoft Office User" w:date="2016-10-15T15:20:00Z">
        <w:r w:rsidR="00107A69">
          <w:t>Challenges associated with</w:t>
        </w:r>
        <w:r w:rsidR="008B2A28">
          <w:t xml:space="preserve"> using </w:t>
        </w:r>
        <w:r w:rsidR="00107A69">
          <w:t xml:space="preserve">and comparing results </w:t>
        </w:r>
      </w:ins>
      <w:ins w:id="250" w:author="Microsoft Office User" w:date="2016-10-15T18:13:00Z">
        <w:r w:rsidR="008B2A28">
          <w:t>of SCM</w:t>
        </w:r>
      </w:ins>
      <w:ins w:id="251" w:author="Microsoft Office User" w:date="2016-10-15T18:51:00Z">
        <w:r w:rsidR="0064184D">
          <w:t>s</w:t>
        </w:r>
      </w:ins>
      <w:ins w:id="252" w:author="Microsoft Office User" w:date="2016-10-15T18:13:00Z">
        <w:r w:rsidR="008B2A28">
          <w:t xml:space="preserve"> </w:t>
        </w:r>
      </w:ins>
      <w:ins w:id="253" w:author="Microsoft Office User" w:date="2016-10-15T15:20:00Z">
        <w:r w:rsidR="00107A69">
          <w:t>within the scientific literature include</w:t>
        </w:r>
      </w:ins>
      <w:ins w:id="254" w:author="Microsoft Office User" w:date="2016-10-15T14:55:00Z">
        <w:r w:rsidR="003A72DC">
          <w:t xml:space="preserve"> </w:t>
        </w:r>
      </w:ins>
      <w:ins w:id="255" w:author="Microsoft Office User" w:date="2016-10-15T15:07:00Z">
        <w:r w:rsidR="003A72DC">
          <w:t>t</w:t>
        </w:r>
      </w:ins>
      <w:ins w:id="256" w:author="Microsoft Office User" w:date="2016-10-15T15:05:00Z">
        <w:r w:rsidR="003A72DC">
          <w:t xml:space="preserve">he variety of experimental systems </w:t>
        </w:r>
      </w:ins>
      <w:ins w:id="257" w:author="Microsoft Office User" w:date="2016-10-15T18:13:00Z">
        <w:r w:rsidR="008B2A28">
          <w:t xml:space="preserve">and conditions </w:t>
        </w:r>
      </w:ins>
      <w:ins w:id="258" w:author="Microsoft Office User" w:date="2016-10-15T15:05:00Z">
        <w:r w:rsidR="003A72DC">
          <w:t>used for</w:t>
        </w:r>
      </w:ins>
      <w:ins w:id="259" w:author="Microsoft Office User" w:date="2016-10-15T15:20:00Z">
        <w:r w:rsidR="00107A69">
          <w:t xml:space="preserve"> </w:t>
        </w:r>
      </w:ins>
      <w:ins w:id="260" w:author="Microsoft Office User" w:date="2016-10-15T18:13:00Z">
        <w:r w:rsidR="008B2A28">
          <w:t xml:space="preserve">model </w:t>
        </w:r>
      </w:ins>
      <w:ins w:id="261" w:author="Microsoft Office User" w:date="2016-10-15T15:05:00Z">
        <w:r w:rsidR="003A72DC">
          <w:t>calibration</w:t>
        </w:r>
      </w:ins>
      <w:ins w:id="262" w:author="Microsoft Office User" w:date="2016-10-15T15:09:00Z">
        <w:r w:rsidR="00BC1BEA">
          <w:t>,</w:t>
        </w:r>
      </w:ins>
      <w:ins w:id="263" w:author="Microsoft Office User" w:date="2016-10-15T18:14:00Z">
        <w:r w:rsidR="00314E0A">
          <w:t xml:space="preserve"> and</w:t>
        </w:r>
      </w:ins>
      <w:ins w:id="264" w:author="Microsoft Office User" w:date="2016-10-15T15:09:00Z">
        <w:r>
          <w:t xml:space="preserve"> </w:t>
        </w:r>
      </w:ins>
      <w:ins w:id="265" w:author="Microsoft Office User" w:date="2016-10-15T15:07:00Z">
        <w:r>
          <w:t xml:space="preserve">non-standard methodology </w:t>
        </w:r>
      </w:ins>
      <w:ins w:id="266" w:author="Microsoft Office User" w:date="2016-10-15T15:10:00Z">
        <w:r>
          <w:t>for</w:t>
        </w:r>
      </w:ins>
      <w:ins w:id="267" w:author="Microsoft Office User" w:date="2016-10-15T15:07:00Z">
        <w:r>
          <w:t xml:space="preserve"> choosing model parameters</w:t>
        </w:r>
      </w:ins>
      <w:ins w:id="268" w:author="Microsoft Office User" w:date="2016-10-15T15:10:00Z">
        <w:r w:rsidR="00107A69">
          <w:t xml:space="preserve"> </w:t>
        </w:r>
      </w:ins>
      <w:ins w:id="269" w:author="Microsoft Office User" w:date="2016-10-15T15:07:00Z">
        <w:r>
          <w:t xml:space="preserve">and </w:t>
        </w:r>
      </w:ins>
      <w:ins w:id="270" w:author="Microsoft Office User" w:date="2016-10-15T18:14:00Z">
        <w:r w:rsidR="00314E0A">
          <w:t xml:space="preserve">SCM </w:t>
        </w:r>
      </w:ins>
      <w:ins w:id="271" w:author="Microsoft Office User" w:date="2016-10-15T15:07:00Z">
        <w:r>
          <w:t>chemical reactions</w:t>
        </w:r>
      </w:ins>
      <w:ins w:id="272" w:author="Microsoft Office User" w:date="2016-10-15T15:32:00Z">
        <w:r w:rsidR="00BC1BEA">
          <w:t xml:space="preserve"> (25xxx)</w:t>
        </w:r>
      </w:ins>
      <w:ins w:id="273" w:author="Microsoft Office User" w:date="2016-10-15T15:07:00Z">
        <w:r w:rsidR="00107A69">
          <w:t xml:space="preserve">. </w:t>
        </w:r>
      </w:ins>
      <w:ins w:id="274" w:author="Microsoft Office User" w:date="2016-10-15T18:10:00Z">
        <w:r w:rsidR="008B2A28">
          <w:t>Nevertheless,</w:t>
        </w:r>
      </w:ins>
      <w:ins w:id="275" w:author="Microsoft Office User" w:date="2016-10-15T15:07:00Z">
        <w:r w:rsidR="00107A69">
          <w:t xml:space="preserve"> SCM</w:t>
        </w:r>
      </w:ins>
      <w:ins w:id="276" w:author="Microsoft Office User" w:date="2016-10-15T15:22:00Z">
        <w:r w:rsidR="00107A69">
          <w:t xml:space="preserve"> provide</w:t>
        </w:r>
      </w:ins>
      <w:ins w:id="277" w:author="Microsoft Office User" w:date="2016-10-15T18:14:00Z">
        <w:r w:rsidR="00314E0A">
          <w:t>s</w:t>
        </w:r>
      </w:ins>
      <w:ins w:id="278" w:author="Microsoft Office User" w:date="2016-10-15T15:22:00Z">
        <w:r w:rsidR="00107A69">
          <w:t xml:space="preserve"> a quantitative</w:t>
        </w:r>
      </w:ins>
      <w:ins w:id="279" w:author="Microsoft Office User" w:date="2016-10-15T18:15:00Z">
        <w:r w:rsidR="00314E0A">
          <w:t xml:space="preserve"> and (chemically)</w:t>
        </w:r>
      </w:ins>
      <w:ins w:id="280" w:author="Microsoft Office User" w:date="2016-10-15T15:22:00Z">
        <w:r w:rsidR="00107A69">
          <w:t xml:space="preserve"> </w:t>
        </w:r>
      </w:ins>
      <w:ins w:id="281" w:author="Microsoft Office User" w:date="2016-10-15T15:32:00Z">
        <w:r w:rsidR="005F65E7">
          <w:t xml:space="preserve">descriptive framework </w:t>
        </w:r>
      </w:ins>
      <w:ins w:id="282" w:author="Microsoft Office User" w:date="2016-10-15T15:36:00Z">
        <w:r w:rsidR="005F65E7">
          <w:t xml:space="preserve">for comparing and estimating solute-solid interactions, </w:t>
        </w:r>
      </w:ins>
      <w:ins w:id="283" w:author="Microsoft Office User" w:date="2016-10-15T18:12:00Z">
        <w:r w:rsidR="008B2A28">
          <w:t>whic</w:t>
        </w:r>
        <w:r w:rsidR="00314E0A">
          <w:t xml:space="preserve">h is particularly valuable </w:t>
        </w:r>
      </w:ins>
      <w:ins w:id="284" w:author="Microsoft Office User" w:date="2016-10-15T18:15:00Z">
        <w:r w:rsidR="00314E0A">
          <w:t xml:space="preserve">when </w:t>
        </w:r>
      </w:ins>
      <w:ins w:id="285" w:author="Microsoft Office User" w:date="2016-10-15T18:51:00Z">
        <w:r w:rsidR="0064184D">
          <w:t xml:space="preserve">important reactions governing </w:t>
        </w:r>
      </w:ins>
      <w:ins w:id="286" w:author="Microsoft Office User" w:date="2016-10-15T18:52:00Z">
        <w:r w:rsidR="0064184D">
          <w:t>the</w:t>
        </w:r>
      </w:ins>
      <w:ins w:id="287" w:author="Microsoft Office User" w:date="2016-10-15T18:51:00Z">
        <w:r w:rsidR="0064184D">
          <w:t xml:space="preserve"> </w:t>
        </w:r>
      </w:ins>
      <w:ins w:id="288" w:author="Microsoft Office User" w:date="2016-10-15T18:52:00Z">
        <w:r w:rsidR="0064184D">
          <w:t xml:space="preserve">fate of a particular solute such as Ra are poorly constrained. </w:t>
        </w:r>
      </w:ins>
    </w:p>
    <w:p w14:paraId="04B740B7" w14:textId="63B9501E" w:rsidR="00A5532E" w:rsidDel="00BF4AE3" w:rsidRDefault="005F65E7">
      <w:pPr>
        <w:spacing w:line="360" w:lineRule="auto"/>
        <w:ind w:firstLine="720"/>
        <w:rPr>
          <w:del w:id="289" w:author="Microsoft Office User" w:date="2016-10-15T11:58:00Z"/>
        </w:rPr>
      </w:pPr>
      <w:ins w:id="290" w:author="Microsoft Office User" w:date="2016-10-15T15:38:00Z">
        <w:r>
          <w:t xml:space="preserve">Although a wealth of </w:t>
        </w:r>
        <w:proofErr w:type="spellStart"/>
        <w:r>
          <w:t>Kd</w:t>
        </w:r>
        <w:proofErr w:type="spellEnd"/>
        <w:r>
          <w:t xml:space="preserve"> values have been tabulated for Ra adsorption to natural and synthetic solids, o</w:t>
        </w:r>
      </w:ins>
      <w:ins w:id="291" w:author="Microsoft Office User" w:date="2016-10-15T12:00:00Z">
        <w:r w:rsidR="00BF4AE3">
          <w:t xml:space="preserve">nly one study has used SCM to examine Ra adsorption to </w:t>
        </w:r>
        <w:proofErr w:type="spellStart"/>
        <w:r w:rsidR="00BF4AE3">
          <w:t>ferrihydrite</w:t>
        </w:r>
        <w:proofErr w:type="spellEnd"/>
        <w:r w:rsidR="00BF4AE3">
          <w:t xml:space="preserve"> and </w:t>
        </w:r>
      </w:ins>
      <w:ins w:id="292" w:author="Microsoft Office User" w:date="2016-10-15T12:04:00Z">
        <w:r w:rsidR="00BF4AE3">
          <w:t>goethite</w:t>
        </w:r>
      </w:ins>
      <w:ins w:id="293" w:author="Microsoft Office User" w:date="2016-10-15T12:00:00Z">
        <w:r w:rsidR="00BF4AE3">
          <w:t xml:space="preserve"> (</w:t>
        </w:r>
        <w:proofErr w:type="spellStart"/>
        <w:r w:rsidR="00BF4AE3">
          <w:t>Sajih</w:t>
        </w:r>
        <w:proofErr w:type="spellEnd"/>
        <w:r w:rsidR="00BF4AE3">
          <w:t xml:space="preserve">, </w:t>
        </w:r>
        <w:proofErr w:type="spellStart"/>
        <w:r w:rsidR="00BF4AE3">
          <w:t>xxxx</w:t>
        </w:r>
      </w:ins>
      <w:proofErr w:type="spellEnd"/>
      <w:ins w:id="294" w:author="Microsoft Office User" w:date="2016-10-15T15:39:00Z">
        <w:r>
          <w:t>), and</w:t>
        </w:r>
      </w:ins>
      <w:ins w:id="295" w:author="Microsoft Office User" w:date="2016-10-15T15:41:00Z">
        <w:r>
          <w:t xml:space="preserve"> SCM</w:t>
        </w:r>
      </w:ins>
      <w:ins w:id="296" w:author="Microsoft Office User" w:date="2016-10-15T15:42:00Z">
        <w:r>
          <w:t xml:space="preserve">’s have not yet been developed for Ra adsorption to reduced iron (sulfide) or clay minerals. </w:t>
        </w:r>
      </w:ins>
      <w:ins w:id="297" w:author="Microsoft Office User" w:date="2016-10-15T15:39:00Z">
        <w:r>
          <w:t xml:space="preserve"> </w:t>
        </w:r>
      </w:ins>
      <w:del w:id="298" w:author="Microsoft Office User" w:date="2016-10-15T15:42:00Z">
        <w:r w:rsidR="009E6615" w:rsidDel="005F65E7">
          <w:delText>Recently,</w:delText>
        </w:r>
      </w:del>
      <w:del w:id="299" w:author="Microsoft Office User" w:date="2016-10-15T11:45:00Z">
        <w:r w:rsidR="009E6615" w:rsidDel="00C03C8C">
          <w:delText xml:space="preserve"> </w:delText>
        </w:r>
        <w:r w:rsidR="00493C1D" w:rsidDel="00C03C8C">
          <w:delText>a</w:delText>
        </w:r>
        <w:r w:rsidR="009E6615" w:rsidDel="00C03C8C">
          <w:delText xml:space="preserve"> more sophisticated approach for modeling</w:delText>
        </w:r>
      </w:del>
      <w:del w:id="300" w:author="Microsoft Office User" w:date="2016-10-15T15:42:00Z">
        <w:r w:rsidR="009E6615" w:rsidDel="005F65E7">
          <w:delText xml:space="preserve"> Ra adsorption to </w:delText>
        </w:r>
      </w:del>
      <w:del w:id="301" w:author="Microsoft Office User" w:date="2016-10-15T11:45:00Z">
        <w:r w:rsidR="009E6615" w:rsidDel="00C03C8C">
          <w:delText xml:space="preserve">minerals </w:delText>
        </w:r>
      </w:del>
      <w:del w:id="302" w:author="Microsoft Office User" w:date="2016-10-15T15:42:00Z">
        <w:r w:rsidR="009E6615" w:rsidDel="005F65E7">
          <w:delText xml:space="preserve">was </w:delText>
        </w:r>
      </w:del>
      <w:del w:id="303" w:author="Microsoft Office User" w:date="2016-10-15T11:45:00Z">
        <w:r w:rsidR="00493C1D" w:rsidDel="00C03C8C">
          <w:delText>considered</w:delText>
        </w:r>
        <w:r w:rsidR="009E6615" w:rsidDel="00C03C8C">
          <w:delText xml:space="preserve"> by</w:delText>
        </w:r>
      </w:del>
      <w:del w:id="304" w:author="Microsoft Office User" w:date="2016-10-15T15:42:00Z">
        <w:r w:rsidR="009E6615" w:rsidDel="005F65E7">
          <w:delText xml:space="preserve"> Sajih et al, </w:delText>
        </w:r>
      </w:del>
      <w:del w:id="305" w:author="Microsoft Office User" w:date="2016-10-15T11:46:00Z">
        <w:r w:rsidR="009E6615" w:rsidDel="00C03C8C">
          <w:delText>who used surface complexation modeling</w:delText>
        </w:r>
        <w:r w:rsidR="00493C1D" w:rsidDel="00C03C8C">
          <w:delText xml:space="preserve"> (SCM)</w:delText>
        </w:r>
        <w:r w:rsidR="009E6615" w:rsidDel="00C03C8C">
          <w:delText xml:space="preserve"> to</w:delText>
        </w:r>
        <w:r w:rsidR="00493C1D" w:rsidDel="00C03C8C">
          <w:delText xml:space="preserve"> predict radium adsorption behavior to ferrihydrite and goethite.</w:delText>
        </w:r>
        <w:r w:rsidR="009E6615" w:rsidDel="00C03C8C">
          <w:delText xml:space="preserve"> SCM accounts for variations in solution and solid phase </w:delText>
        </w:r>
        <w:r w:rsidR="00B6602E" w:rsidDel="00C03C8C">
          <w:delText>chemistry</w:delText>
        </w:r>
        <w:r w:rsidR="009E6615" w:rsidDel="00C03C8C">
          <w:delText xml:space="preserve"> that impart important controls on adsorption, including surface charge, surface area, </w:delText>
        </w:r>
        <w:r w:rsidR="00493C1D" w:rsidDel="00C03C8C">
          <w:delText>solution speciation, surface site behavior with respect to ligands, and surface site availability</w:delText>
        </w:r>
        <w:r w:rsidR="00927583" w:rsidDel="00C03C8C">
          <w:delText xml:space="preserve">. SCM’s are often informed by spectroscopic </w:delText>
        </w:r>
        <w:r w:rsidR="004F77BE" w:rsidDel="00C03C8C">
          <w:delText>measurements</w:delText>
        </w:r>
        <w:r w:rsidR="00927583" w:rsidDel="00C03C8C">
          <w:delText xml:space="preserve"> or </w:delText>
        </w:r>
        <w:r w:rsidR="00927583" w:rsidRPr="001938A7" w:rsidDel="00C03C8C">
          <w:rPr>
            <w:i/>
          </w:rPr>
          <w:delText>ab intio</w:delText>
        </w:r>
        <w:r w:rsidR="00927583" w:rsidDel="00C03C8C">
          <w:delText xml:space="preserve"> modeling of sorbate coordination with a mineral surface </w:delText>
        </w:r>
        <w:r w:rsidR="00B6602E" w:rsidDel="00C03C8C">
          <w:fldChar w:fldCharType="begin" w:fldLock="1"/>
        </w:r>
        <w:r w:rsidR="00C62434" w:rsidDel="00C03C8C">
          <w:del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"[23], [24]", "plainTextFormattedCitation" : "[23], [24]", "previouslyFormattedCitation" : "[23], [24]" }, "properties" : { "noteIndex" : 0 }, "schema" : "https://github.com/citation-style-language/schema/raw/master/csl-citation.json" }</w:delInstrText>
        </w:r>
        <w:r w:rsidR="00B6602E" w:rsidDel="00C03C8C">
          <w:fldChar w:fldCharType="separate"/>
        </w:r>
        <w:r w:rsidR="00865E01" w:rsidRPr="00865E01" w:rsidDel="00C03C8C">
          <w:rPr>
            <w:noProof/>
          </w:rPr>
          <w:delText>[23], [24]</w:delText>
        </w:r>
        <w:r w:rsidR="00B6602E" w:rsidDel="00C03C8C">
          <w:fldChar w:fldCharType="end"/>
        </w:r>
        <w:r w:rsidR="00493C1D" w:rsidDel="00C03C8C">
          <w:delText xml:space="preserve">. </w:delText>
        </w:r>
        <w:r w:rsidR="004F77BE" w:rsidDel="00C03C8C">
          <w:delText>As of current, there are not agreed upon formulations for these models, resulting in large</w:delText>
        </w:r>
        <w:r w:rsidR="00B6602E" w:rsidDel="00C03C8C">
          <w:delText xml:space="preserve"> variations in the specific factors considered</w:delText>
        </w:r>
        <w:r w:rsidR="004F77BE" w:rsidDel="00C03C8C">
          <w:delText xml:space="preserve">. Particularly, the experimental systems, sets of surface complexation reactions and associated constants have not </w:delText>
        </w:r>
        <w:commentRangeStart w:id="306"/>
        <w:r w:rsidR="004F77BE" w:rsidDel="00C03C8C">
          <w:delText>been subjected to</w:delText>
        </w:r>
        <w:r w:rsidR="00B6602E" w:rsidDel="00C03C8C">
          <w:delText xml:space="preserve"> a high-level standardization between labs, hindering attempts to make comparisons between different studies </w:delText>
        </w:r>
        <w:r w:rsidR="00B6602E" w:rsidDel="00C03C8C">
          <w:fldChar w:fldCharType="begin" w:fldLock="1"/>
        </w:r>
        <w:r w:rsidR="00C62434" w:rsidDel="00C03C8C">
          <w:del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"[25]", "plainTextFormattedCitation" : "[25]", "previouslyFormattedCitation" : "[25]" }, "properties" : { "noteIndex" : 0 }, "schema" : "https://github.com/citation-style-language/schema/raw/master/csl-citation.json" }</w:delInstrText>
        </w:r>
        <w:r w:rsidR="00B6602E" w:rsidDel="00C03C8C">
          <w:fldChar w:fldCharType="separate"/>
        </w:r>
        <w:r w:rsidR="00865E01" w:rsidRPr="00865E01" w:rsidDel="00C03C8C">
          <w:rPr>
            <w:noProof/>
          </w:rPr>
          <w:delText>[25]</w:delText>
        </w:r>
        <w:r w:rsidR="00B6602E" w:rsidDel="00C03C8C">
          <w:fldChar w:fldCharType="end"/>
        </w:r>
        <w:r w:rsidR="004F77BE" w:rsidDel="00C03C8C">
          <w:delText>.</w:delText>
        </w:r>
        <w:commentRangeEnd w:id="306"/>
        <w:r w:rsidR="004F77BE" w:rsidDel="00C03C8C">
          <w:rPr>
            <w:rStyle w:val="CommentReference"/>
          </w:rPr>
          <w:commentReference w:id="306"/>
        </w:r>
      </w:del>
    </w:p>
    <w:p w14:paraId="4D70E478" w14:textId="726A8098" w:rsidR="00F31B86" w:rsidRPr="004B3E94" w:rsidRDefault="003751A5" w:rsidP="00E744F7">
      <w:pPr>
        <w:spacing w:line="360" w:lineRule="auto"/>
        <w:ind w:firstLine="720"/>
      </w:pPr>
      <w:del w:id="307" w:author="Microsoft Office User" w:date="2016-10-15T11:58:00Z">
        <w:r w:rsidDel="00BF4AE3">
          <w:delText>O</w:delText>
        </w:r>
      </w:del>
      <w:commentRangeStart w:id="308"/>
      <w:del w:id="309" w:author="Microsoft Office User" w:date="2016-10-15T15:42:00Z">
        <w:r w:rsidR="00AE6156" w:rsidDel="005F65E7">
          <w:delText xml:space="preserve">nly </w:delText>
        </w:r>
        <w:r w:rsidDel="005F65E7">
          <w:delText>Ra</w:delText>
        </w:r>
      </w:del>
      <w:del w:id="310" w:author="Microsoft Office User" w:date="2016-10-15T11:58:00Z">
        <w:r w:rsidDel="00BF4AE3">
          <w:delText>dium</w:delText>
        </w:r>
      </w:del>
      <w:del w:id="311" w:author="Microsoft Office User" w:date="2016-10-15T15:42:00Z">
        <w:r w:rsidDel="005F65E7">
          <w:delText xml:space="preserve"> sorption to </w:delText>
        </w:r>
        <w:r w:rsidR="00AE6156" w:rsidDel="005F65E7">
          <w:delText xml:space="preserve">iron oxides have had a more detailed examination </w:delText>
        </w:r>
        <w:r w:rsidDel="005F65E7">
          <w:delText>using</w:delText>
        </w:r>
        <w:r w:rsidR="00AE6156" w:rsidDel="005F65E7">
          <w:delText xml:space="preserve"> </w:delText>
        </w:r>
        <w:r w:rsidDel="005F65E7">
          <w:delText>SCM</w:delText>
        </w:r>
        <w:r w:rsidR="00AE6156" w:rsidDel="005F65E7">
          <w:delText>, while reduced minerals</w:delText>
        </w:r>
        <w:r w:rsidDel="005F65E7">
          <w:delText xml:space="preserve"> or clays</w:delText>
        </w:r>
        <w:r w:rsidR="00AE6156" w:rsidDel="005F65E7">
          <w:delText xml:space="preserve"> </w:delText>
        </w:r>
        <w:r w:rsidR="004F77BE" w:rsidDel="005F65E7">
          <w:delText>have only barely been addressed</w:delText>
        </w:r>
        <w:r w:rsidR="00AE6156" w:rsidDel="005F65E7">
          <w:delText xml:space="preserve">. </w:delText>
        </w:r>
      </w:del>
      <w:del w:id="312" w:author="Microsoft Office User" w:date="2016-10-15T11:59:00Z">
        <w:r w:rsidR="00A5532E" w:rsidDel="00BF4AE3">
          <w:delText xml:space="preserve">Although numerous studies illuminate trends in Ra (ad)sorption to natural earth materials and specific minerals, there is a paucity of data evaluating Ra adsorption to common soil and aquifer minerals, particularly at low Ra concentrations observed within most groundwater systems. </w:delText>
        </w:r>
      </w:del>
      <w:commentRangeEnd w:id="308"/>
      <w:r w:rsidR="00AE6156">
        <w:rPr>
          <w:rStyle w:val="CommentReference"/>
        </w:rPr>
        <w:commentReference w:id="308"/>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313"/>
      <w:r w:rsidR="00AE6156">
        <w:t xml:space="preserve">aquifers </w:t>
      </w:r>
      <w:commentRangeEnd w:id="313"/>
      <w:r w:rsidR="004B3E94">
        <w:rPr>
          <w:rStyle w:val="CommentReference"/>
        </w:rPr>
        <w:commentReference w:id="313"/>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w:t>
      </w:r>
      <w:ins w:id="314" w:author="Microsoft Office User" w:date="2016-10-15T15:46:00Z">
        <w:r w:rsidR="00102CC0">
          <w:t>in a</w:t>
        </w:r>
      </w:ins>
      <w:r w:rsidR="009E1557">
        <w:t xml:space="preserve"> </w:t>
      </w:r>
      <w:del w:id="315" w:author="Microsoft Office User" w:date="2016-10-15T15:46:00Z">
        <w:r w:rsidR="009E1557" w:rsidDel="00102CC0">
          <w:delText xml:space="preserve">a </w:delText>
        </w:r>
      </w:del>
      <w:r w:rsidR="009E1557">
        <w:t>low salinity background solution</w:t>
      </w:r>
      <w:r w:rsidR="00960229">
        <w:t xml:space="preserve"> and</w:t>
      </w:r>
      <w:r w:rsidR="00D847FF">
        <w:t xml:space="preserve"> </w:t>
      </w:r>
      <w:del w:id="316" w:author="Microsoft Office User" w:date="2016-10-15T15:47:00Z">
        <w:r w:rsidR="00D847FF" w:rsidDel="00102CC0">
          <w:delText>then</w:delText>
        </w:r>
        <w:r w:rsidR="00960229" w:rsidDel="00102CC0">
          <w:delText xml:space="preserve"> </w:delText>
        </w:r>
      </w:del>
      <w:r w:rsidR="00960229">
        <w:t xml:space="preserve">model radium sorption behavior through SCM. These minerals are representative of </w:t>
      </w:r>
      <w:ins w:id="317" w:author="Microsoft Office User" w:date="2016-10-15T15:49:00Z">
        <w:r w:rsidR="00102CC0">
          <w:t xml:space="preserve">widespread, </w:t>
        </w:r>
      </w:ins>
      <w:del w:id="318" w:author="Microsoft Office User" w:date="2016-10-15T15:47:00Z">
        <w:r w:rsidR="00960229" w:rsidDel="00102CC0">
          <w:delText xml:space="preserve">previously studied </w:delText>
        </w:r>
      </w:del>
      <w:r w:rsidR="00960229">
        <w:t>dominant sorbents</w:t>
      </w:r>
      <w:ins w:id="319" w:author="Microsoft Office User" w:date="2016-10-15T15:47:00Z">
        <w:r w:rsidR="00102CC0">
          <w:t xml:space="preserve"> found </w:t>
        </w:r>
      </w:ins>
      <w:ins w:id="320" w:author="Microsoft Office User" w:date="2016-10-15T15:49:00Z">
        <w:r w:rsidR="00102CC0">
          <w:t xml:space="preserve">in many soil-sediment systems (Na-montmorillonite) </w:t>
        </w:r>
      </w:ins>
      <w:ins w:id="321" w:author="Microsoft Office User" w:date="2016-10-15T15:47:00Z">
        <w:r w:rsidR="00102CC0">
          <w:t xml:space="preserve">under </w:t>
        </w:r>
        <w:proofErr w:type="spellStart"/>
        <w:r w:rsidR="00102CC0">
          <w:t>oxic</w:t>
        </w:r>
        <w:proofErr w:type="spellEnd"/>
        <w:r w:rsidR="00102CC0">
          <w:t xml:space="preserve"> </w:t>
        </w:r>
      </w:ins>
      <w:del w:id="322" w:author="Microsoft Office User" w:date="2016-10-15T15:50:00Z">
        <w:r w:rsidR="00960229" w:rsidDel="00102CC0">
          <w:delText xml:space="preserve"> </w:delText>
        </w:r>
      </w:del>
      <w:r w:rsidR="00960229">
        <w:t>(iron oxides</w:t>
      </w:r>
      <w:del w:id="323" w:author="Microsoft Office User" w:date="2016-10-15T15:48:00Z">
        <w:r w:rsidR="00960229" w:rsidDel="00102CC0">
          <w:delText>, clays</w:delText>
        </w:r>
      </w:del>
      <w:r w:rsidR="00960229">
        <w:t>)</w:t>
      </w:r>
      <w:ins w:id="324" w:author="Microsoft Office User" w:date="2016-10-15T15:48:00Z">
        <w:r w:rsidR="00102CC0">
          <w:t>,</w:t>
        </w:r>
      </w:ins>
      <w:r w:rsidR="004B3E94">
        <w:t xml:space="preserve"> </w:t>
      </w:r>
      <w:ins w:id="325" w:author="Microsoft Office User" w:date="2016-10-15T16:03:00Z">
        <w:r w:rsidR="003431D9">
          <w:t xml:space="preserve">and anoxic (iron sulfide—pyrite) conditions. </w:t>
        </w:r>
      </w:ins>
      <w:ins w:id="326" w:author="Microsoft Office User" w:date="2016-10-15T15:48:00Z">
        <w:r w:rsidR="00102CC0">
          <w:t xml:space="preserve"> </w:t>
        </w:r>
      </w:ins>
      <w:del w:id="327" w:author="Microsoft Office User" w:date="2016-10-15T15:49:00Z">
        <w:r w:rsidR="004B3E94" w:rsidDel="00102CC0">
          <w:delText>and</w:delText>
        </w:r>
      </w:del>
      <w:del w:id="328" w:author="Microsoft Office User" w:date="2016-10-15T15:48:00Z">
        <w:r w:rsidR="004B3E94" w:rsidDel="00102CC0">
          <w:delText xml:space="preserve"> a</w:delText>
        </w:r>
      </w:del>
      <w:del w:id="329" w:author="Microsoft Office User" w:date="2016-10-15T15:49:00Z">
        <w:r w:rsidR="004B3E94" w:rsidDel="00102CC0">
          <w:delText xml:space="preserve"> relatively understudied </w:delText>
        </w:r>
      </w:del>
      <w:del w:id="330" w:author="Microsoft Office User" w:date="2016-10-15T15:48:00Z">
        <w:r w:rsidR="004B3E94" w:rsidDel="00102CC0">
          <w:delText>sorbent</w:delText>
        </w:r>
      </w:del>
      <w:del w:id="331" w:author="Microsoft Office User" w:date="2016-10-15T15:49:00Z">
        <w:r w:rsidR="004B3E94" w:rsidDel="00102CC0">
          <w:delText xml:space="preserve"> (redu</w:delText>
        </w:r>
      </w:del>
      <w:del w:id="332" w:author="Microsoft Office User" w:date="2016-10-15T15:47:00Z">
        <w:r w:rsidR="004B3E94" w:rsidDel="00102CC0">
          <w:delText>ced iron minerals</w:delText>
        </w:r>
      </w:del>
      <w:del w:id="333" w:author="Microsoft Office User" w:date="2016-10-15T15:49:00Z">
        <w:r w:rsidR="004B3E94" w:rsidDel="00102CC0">
          <w:delText>)</w:delText>
        </w:r>
        <w:r w:rsidR="00960229" w:rsidDel="00102CC0">
          <w:delText xml:space="preserve">, </w:delText>
        </w:r>
      </w:del>
      <w:del w:id="334" w:author="Microsoft Office User" w:date="2016-10-15T16:04:00Z">
        <w:r w:rsidR="00960229" w:rsidDel="00070B78">
          <w:delText>allowing for comparison to previous work while also enabling comparison between the same experimental conditions to determine the minerals’ relative importance.</w:delText>
        </w:r>
        <w:r w:rsidR="009E1557" w:rsidDel="00070B78">
          <w:delText xml:space="preserve">  </w:delText>
        </w:r>
      </w:del>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r w:rsidR="00E44B72">
        <w:t>)oxides</w:t>
      </w:r>
      <w:r w:rsidR="009E1557">
        <w:t>,</w:t>
      </w:r>
      <w:r w:rsidR="00E44B72">
        <w:t xml:space="preserve"> which are often though</w:t>
      </w:r>
      <w:r w:rsidR="002B7B99">
        <w:t>t</w:t>
      </w:r>
      <w:r w:rsidR="00E44B72">
        <w:t xml:space="preserve"> </w:t>
      </w:r>
      <w:del w:id="335" w:author="Microsoft Office User" w:date="2016-10-15T16:04:00Z">
        <w:r w:rsidR="00E44B72" w:rsidDel="00070B78">
          <w:delText>to dominate adsorption</w:delText>
        </w:r>
      </w:del>
      <w:ins w:id="336" w:author="Microsoft Office User" w:date="2016-10-15T16:04:00Z">
        <w:r w:rsidR="00070B78">
          <w:t>as dominant adsorbent minerals</w:t>
        </w:r>
      </w:ins>
      <w:r w:rsidR="00E44B72">
        <w:t xml:space="preserve">. </w:t>
      </w:r>
      <w:r w:rsidR="00291774">
        <w:t>This result is mirrored in the surface complexation model</w:t>
      </w:r>
      <w:r w:rsidR="000017A2">
        <w:t>ing</w:t>
      </w:r>
      <w:ins w:id="337" w:author="Microsoft Office User" w:date="2016-10-15T16:05:00Z">
        <w:r w:rsidR="00070B78">
          <w:t xml:space="preserve">; </w:t>
        </w:r>
      </w:ins>
      <w:del w:id="338" w:author="Microsoft Office User" w:date="2016-10-15T16:05:00Z">
        <w:r w:rsidR="00291774" w:rsidDel="00070B78">
          <w:delText xml:space="preserve">, </w:delText>
        </w:r>
        <w:r w:rsidR="000017A2" w:rsidDel="00070B78">
          <w:delText xml:space="preserve">suggesting </w:delText>
        </w:r>
        <w:r w:rsidR="00291774" w:rsidDel="00070B78">
          <w:delText xml:space="preserve">that </w:delText>
        </w:r>
      </w:del>
      <w:r w:rsidR="00291774">
        <w:t>exchange reactions</w:t>
      </w:r>
      <w:r w:rsidR="00AF55A8">
        <w:t xml:space="preserve"> with</w:t>
      </w:r>
      <w:ins w:id="339" w:author="Microsoft Office User" w:date="2016-10-15T16:05:00Z">
        <w:r w:rsidR="00070B78">
          <w:t xml:space="preserve"> clay</w:t>
        </w:r>
      </w:ins>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shows little affinity for </w:t>
      </w:r>
      <w:del w:id="340" w:author="Microsoft Office User" w:date="2016-10-15T16:06:00Z">
        <w:r w:rsidR="004B3E94" w:rsidDel="00070B78">
          <w:delText>radium</w:delText>
        </w:r>
      </w:del>
      <w:ins w:id="341" w:author="Microsoft Office User" w:date="2016-10-15T16:06:00Z">
        <w:r w:rsidR="00070B78">
          <w:t>Ra</w:t>
        </w:r>
      </w:ins>
      <w:r w:rsidR="004B3E94">
        <w:t xml:space="preserve">, however, the formation of </w:t>
      </w:r>
      <w:del w:id="342" w:author="Microsoft Office User" w:date="2016-10-15T16:06:00Z">
        <w:r w:rsidR="008028FC" w:rsidDel="00070B78">
          <w:delText xml:space="preserve">more extensively sorbing </w:delText>
        </w:r>
      </w:del>
      <w:r w:rsidR="004B3E94">
        <w:t xml:space="preserve">iron </w:t>
      </w:r>
      <w:ins w:id="343" w:author="Microsoft Office User" w:date="2016-10-15T16:07:00Z">
        <w:r w:rsidR="00070B78">
          <w:t>(</w:t>
        </w:r>
        <w:proofErr w:type="spellStart"/>
        <w:r w:rsidR="00070B78">
          <w:t>hydr</w:t>
        </w:r>
        <w:proofErr w:type="spellEnd"/>
        <w:r w:rsidR="00070B78">
          <w:t>)</w:t>
        </w:r>
      </w:ins>
      <w:r w:rsidR="004B3E94">
        <w:t>oxide coatings</w:t>
      </w:r>
      <w:ins w:id="344" w:author="Microsoft Office User" w:date="2016-10-15T16:08:00Z">
        <w:r w:rsidR="00070B78">
          <w:t xml:space="preserve"> </w:t>
        </w:r>
        <w:r w:rsidR="00070B78">
          <w:lastRenderedPageBreak/>
          <w:t>after O</w:t>
        </w:r>
        <w:r w:rsidR="00070B78">
          <w:rPr>
            <w:vertAlign w:val="subscript"/>
          </w:rPr>
          <w:t xml:space="preserve">2 </w:t>
        </w:r>
        <w:r w:rsidR="00070B78">
          <w:t xml:space="preserve">exposure and possessing high adsorption capacity toward Ra </w:t>
        </w:r>
      </w:ins>
      <w:del w:id="345" w:author="Microsoft Office User" w:date="2016-10-15T16:08:00Z">
        <w:r w:rsidR="004B3E94" w:rsidDel="00070B78">
          <w:delText xml:space="preserve"> after O</w:delText>
        </w:r>
        <w:r w:rsidR="004B3E94" w:rsidDel="00070B78">
          <w:rPr>
            <w:vertAlign w:val="subscript"/>
          </w:rPr>
          <w:delText xml:space="preserve">2 </w:delText>
        </w:r>
        <w:r w:rsidR="004B3E94" w:rsidDel="00070B78">
          <w:delText xml:space="preserve">exposure </w:delText>
        </w:r>
      </w:del>
      <w:del w:id="346" w:author="Microsoft Office User" w:date="2016-10-15T16:09:00Z">
        <w:r w:rsidR="004B3E94" w:rsidDel="00070B78">
          <w:delText>suggests the possibility</w:delText>
        </w:r>
      </w:del>
      <w:ins w:id="347" w:author="Microsoft Office User" w:date="2016-10-15T16:09:00Z">
        <w:r w:rsidR="00070B78">
          <w:t>demonstrates</w:t>
        </w:r>
      </w:ins>
      <w:r w:rsidR="004B3E94">
        <w:t xml:space="preserve"> that</w:t>
      </w:r>
      <w:ins w:id="348" w:author="Microsoft Office User" w:date="2016-10-15T16:09:00Z">
        <w:r w:rsidR="00070B78">
          <w:t xml:space="preserve"> oxidation of Fe(II)-bearing minerals</w:t>
        </w:r>
      </w:ins>
      <w:ins w:id="349" w:author="Microsoft Office User" w:date="2016-10-15T16:10:00Z">
        <w:r w:rsidR="00070B78">
          <w:t xml:space="preserve"> under altered or fluctuating redox conditions will impart overarching controls on Ra mobility. </w:t>
        </w:r>
      </w:ins>
      <w:del w:id="350" w:author="Microsoft Office User" w:date="2016-10-15T16:09:00Z">
        <w:r w:rsidR="004B3E94" w:rsidDel="00070B78">
          <w:delText xml:space="preserve"> it will be a key sorbent in aquifers </w:delText>
        </w:r>
        <w:r w:rsidR="008028FC" w:rsidDel="00070B78">
          <w:delText xml:space="preserve">that </w:delText>
        </w:r>
        <w:r w:rsidR="004B3E94" w:rsidDel="00070B78">
          <w:delText>transition between anoxic and oxic states</w:delText>
        </w:r>
      </w:del>
      <w:del w:id="351" w:author="Microsoft Office User" w:date="2016-10-15T16:10:00Z">
        <w:r w:rsidR="004B3E94" w:rsidDel="00070B78">
          <w:delTex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7E540019" w:rsidR="009C7C54" w:rsidDel="008976EC" w:rsidRDefault="009C7C54" w:rsidP="00B53860">
      <w:pPr>
        <w:spacing w:line="360" w:lineRule="auto"/>
        <w:ind w:firstLine="720"/>
        <w:rPr>
          <w:del w:id="352" w:author="Microsoft Office User" w:date="2016-10-15T20:03:00Z"/>
        </w:rPr>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r w:rsidR="00490D23">
        <w:t>was provided by the MIT Environmental, Health, and Safety office</w:t>
      </w:r>
      <w:r w:rsidR="0068268E">
        <w:t xml:space="preserve"> and used for all experiments</w:t>
      </w:r>
      <w:r w:rsidR="00DE72DF">
        <w:t>.</w:t>
      </w:r>
    </w:p>
    <w:p w14:paraId="33DD1791" w14:textId="1729D8C5" w:rsidR="00DE72DF" w:rsidDel="008976EC" w:rsidRDefault="00DE72DF" w:rsidP="00B53860">
      <w:pPr>
        <w:spacing w:line="360" w:lineRule="auto"/>
        <w:rPr>
          <w:del w:id="353" w:author="Microsoft Office User" w:date="2016-10-15T20:03:00Z"/>
        </w:rPr>
      </w:pPr>
      <w:del w:id="354" w:author="Microsoft Office User" w:date="2016-10-15T20:03:00Z">
        <w:r w:rsidDel="008976EC">
          <w:delText>2.1 MINERAL PREPARATION</w:delText>
        </w:r>
      </w:del>
    </w:p>
    <w:p w14:paraId="311590D6" w14:textId="3B6DBFBB" w:rsidR="00DE72DF" w:rsidDel="00FC3645" w:rsidRDefault="008976EC" w:rsidP="00B53860">
      <w:pPr>
        <w:spacing w:line="360" w:lineRule="auto"/>
        <w:rPr>
          <w:del w:id="355" w:author="Microsoft Office User" w:date="2016-10-15T16:18:00Z"/>
        </w:rPr>
      </w:pPr>
      <w:ins w:id="356" w:author="Microsoft Office User" w:date="2016-10-15T20:03:00Z">
        <w:r>
          <w:t xml:space="preserve"> </w:t>
        </w:r>
      </w:ins>
      <w:del w:id="357" w:author="Microsoft Office User" w:date="2016-10-15T20:03:00Z">
        <w:r w:rsidR="00DE72DF" w:rsidDel="008976EC">
          <w:tab/>
        </w:r>
      </w:del>
      <w:r w:rsidR="0043349A">
        <w:t xml:space="preserve">Both </w:t>
      </w:r>
      <w:proofErr w:type="spellStart"/>
      <w:r w:rsidR="0043349A">
        <w:t>ferrihydrite</w:t>
      </w:r>
      <w:proofErr w:type="spellEnd"/>
      <w:r w:rsidR="0043349A">
        <w:t xml:space="preserve"> and goethite </w:t>
      </w:r>
      <w:del w:id="358" w:author="Microsoft Office User" w:date="2016-10-15T16:12:00Z">
        <w:r w:rsidR="0043349A" w:rsidDel="00FC3645">
          <w:delText xml:space="preserve">minerals </w:delText>
        </w:r>
      </w:del>
      <w:r w:rsidR="0043349A">
        <w:t xml:space="preserve">were prepared using standard methods </w:t>
      </w:r>
      <w:r w:rsidR="00167D90">
        <w:fldChar w:fldCharType="begin" w:fldLock="1"/>
      </w:r>
      <w:r w:rsidR="00C62434">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"[26]", "plainTextFormattedCitation" : "[26]", "previouslyFormattedCitation" : "[26]" }, "properties" : { "noteIndex" : 0 }, "schema" : "https://github.com/citation-style-language/schema/raw/master/csl-citation.json" }</w:instrText>
      </w:r>
      <w:r w:rsidR="00167D90">
        <w:fldChar w:fldCharType="separate"/>
      </w:r>
      <w:r w:rsidR="00865E01" w:rsidRPr="00865E01">
        <w:rPr>
          <w:noProof/>
        </w:rPr>
        <w:t>[26]</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w:t>
      </w:r>
      <w:del w:id="359" w:author="Microsoft Office User" w:date="2016-10-15T16:12:00Z">
        <w:r w:rsidR="00030050" w:rsidDel="00FC3645">
          <w:delText>-8</w:delText>
        </w:r>
      </w:del>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C62434">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"[27]", "plainTextFormattedCitation" : "[27]", "previouslyFormattedCitation" : "[27]" }, "properties" : { "noteIndex" : 0 }, "schema" : "https://github.com/citation-style-language/schema/raw/master/csl-citation.json" }</w:instrText>
      </w:r>
      <w:r w:rsidR="00167D90">
        <w:fldChar w:fldCharType="separate"/>
      </w:r>
      <w:r w:rsidR="00865E01" w:rsidRPr="00865E01">
        <w:rPr>
          <w:noProof/>
        </w:rPr>
        <w:t>[27]</w:t>
      </w:r>
      <w:r w:rsidR="00167D90">
        <w:fldChar w:fldCharType="end"/>
      </w:r>
      <w:r w:rsidR="00E35B25">
        <w:t>.</w:t>
      </w:r>
      <w:r w:rsidR="00167D90">
        <w:t xml:space="preserve"> </w:t>
      </w:r>
      <w:ins w:id="360" w:author="Microsoft Office User" w:date="2016-10-15T16:13:00Z">
        <w:r w:rsidR="00FC3645">
          <w:t xml:space="preserve">Slurry </w:t>
        </w:r>
      </w:ins>
      <w:del w:id="361" w:author="Microsoft Office User" w:date="2016-10-15T16:13:00Z">
        <w:r w:rsidR="00E35B25" w:rsidDel="00FC3645">
          <w:delText>A</w:delText>
        </w:r>
        <w:r w:rsidR="00167D90" w:rsidDel="00FC3645">
          <w:delText xml:space="preserve">liquots </w:delText>
        </w:r>
      </w:del>
      <w:ins w:id="362" w:author="Microsoft Office User" w:date="2016-10-15T16:13:00Z">
        <w:r w:rsidR="00FC3645">
          <w:t xml:space="preserve">aliquots </w:t>
        </w:r>
      </w:ins>
      <w:del w:id="363" w:author="Microsoft Office User" w:date="2016-10-15T16:13:00Z">
        <w:r w:rsidR="00167D90" w:rsidDel="00FC3645">
          <w:delText>of the</w:delText>
        </w:r>
      </w:del>
      <w:del w:id="364" w:author="Microsoft Office User" w:date="2016-10-15T16:12:00Z">
        <w:r w:rsidR="00167D90" w:rsidDel="00FC3645">
          <w:delText xml:space="preserve"> </w:delText>
        </w:r>
        <w:r w:rsidR="00E35B25" w:rsidDel="00FC3645">
          <w:delText>stirred</w:delText>
        </w:r>
      </w:del>
      <w:del w:id="365" w:author="Microsoft Office User" w:date="2016-10-15T16:13:00Z">
        <w:r w:rsidR="00E35B25" w:rsidDel="00FC3645">
          <w:delText xml:space="preserve"> </w:delText>
        </w:r>
        <w:r w:rsidR="00167D90" w:rsidDel="00FC3645">
          <w:delText xml:space="preserve">slurry </w:delText>
        </w:r>
      </w:del>
      <w:r w:rsidR="00167D90">
        <w:t>were added directly to the experiments</w:t>
      </w:r>
      <w:r w:rsidR="00E35B25">
        <w:t xml:space="preserve"> to </w:t>
      </w:r>
      <w:del w:id="366" w:author="Microsoft Office User" w:date="2016-10-15T16:13:00Z">
        <w:r w:rsidR="00E35B25" w:rsidDel="00FC3645">
          <w:delText xml:space="preserve">obtain </w:delText>
        </w:r>
      </w:del>
      <w:proofErr w:type="spellStart"/>
      <w:ins w:id="367" w:author="Microsoft Office User" w:date="2016-10-15T16:13:00Z">
        <w:r w:rsidR="00FC3645">
          <w:t>acheive</w:t>
        </w:r>
        <w:proofErr w:type="spellEnd"/>
        <w:r w:rsidR="00FC3645">
          <w:t xml:space="preserve"> </w:t>
        </w:r>
      </w:ins>
      <w:r w:rsidR="00E35B25">
        <w:t>the desired mineral mass</w:t>
      </w:r>
      <w:r w:rsidR="00167D90">
        <w:t xml:space="preserve">. Goethite was prepared </w:t>
      </w:r>
      <w:r w:rsidR="00E44B72">
        <w:t xml:space="preserve">through </w:t>
      </w:r>
      <w:r w:rsidR="00167D90">
        <w:t xml:space="preserve">slow </w:t>
      </w:r>
      <w:ins w:id="368" w:author="Microsoft Office User" w:date="2016-10-15T16:13:00Z">
        <w:r w:rsidR="00FC3645">
          <w:t>air-</w:t>
        </w:r>
      </w:ins>
      <w:r w:rsidR="00167D90">
        <w:t>oxidation of a</w:t>
      </w:r>
      <w:del w:id="369" w:author="Microsoft Office User" w:date="2016-10-15T16:13:00Z">
        <w:r w:rsidR="00167D90" w:rsidDel="00FC3645">
          <w:delText>n</w:delText>
        </w:r>
      </w:del>
      <w:r w:rsidR="000504B0">
        <w:t xml:space="preserve"> </w:t>
      </w:r>
      <w:r w:rsidR="00D847FF">
        <w:t>50</w:t>
      </w:r>
      <w:r w:rsidR="00E44B72">
        <w:t xml:space="preserve"> </w:t>
      </w:r>
      <w:proofErr w:type="spellStart"/>
      <w:r w:rsidR="00E44B72">
        <w:t>mM</w:t>
      </w:r>
      <w:proofErr w:type="spellEnd"/>
      <w:r w:rsidR="00E44B72">
        <w:t xml:space="preserve"> Fe</w:t>
      </w:r>
      <w:r w:rsidR="00E44B72" w:rsidRPr="00FC3645">
        <w:rPr>
          <w:vertAlign w:val="superscript"/>
          <w:rPrChange w:id="370" w:author="Microsoft Office User" w:date="2016-10-15T16:13:00Z">
            <w:rPr/>
          </w:rPrChange>
        </w:rPr>
        <w:t>2+</w:t>
      </w:r>
      <w:r w:rsidR="00E44B72">
        <w:t xml:space="preserve">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w:t>
      </w:r>
      <w:del w:id="371" w:author="Microsoft Office User" w:date="2016-10-15T16:13:00Z">
        <w:r w:rsidR="00167D90" w:rsidDel="00FC3645">
          <w:delText xml:space="preserve">using air </w:delText>
        </w:r>
      </w:del>
      <w:r w:rsidR="00167D90">
        <w:t xml:space="preserve">over </w:t>
      </w:r>
      <w:del w:id="372" w:author="Microsoft Office User" w:date="2016-10-15T16:14:00Z">
        <w:r w:rsidR="00167D90" w:rsidDel="00FC3645">
          <w:delText xml:space="preserve">the course of </w:delText>
        </w:r>
      </w:del>
      <w:r w:rsidR="00167D90">
        <w:t xml:space="preserve">2 days. The resulting </w:t>
      </w:r>
      <w:r w:rsidR="00874970">
        <w:t xml:space="preserve">goethite </w:t>
      </w:r>
      <w:r w:rsidR="00167D90">
        <w:t xml:space="preserve">mineral was centrifuged and washed to remove background electrolyte, and then dried for 2 hours at </w:t>
      </w:r>
      <w:r w:rsidR="00D847FF">
        <w:t>70</w:t>
      </w:r>
      <w:r w:rsidR="008028FC">
        <w:t xml:space="preserve"> </w:t>
      </w:r>
      <w:r w:rsidR="008028FC">
        <w:rPr>
          <w:rFonts w:cstheme="minorHAnsi"/>
        </w:rPr>
        <w:t>°</w:t>
      </w:r>
      <w:r w:rsidR="00167D90">
        <w:t xml:space="preserve">C. </w:t>
      </w:r>
      <w:del w:id="373" w:author="Microsoft Office User" w:date="2016-10-15T16:14:00Z">
        <w:r w:rsidR="00167D90" w:rsidDel="00FC3645">
          <w:delText xml:space="preserve">Both iron minerals were characterized using </w:delText>
        </w:r>
        <w:commentRangeStart w:id="374"/>
        <w:r w:rsidR="00167D90" w:rsidDel="00FC3645">
          <w:delText xml:space="preserve">x-ray diffraction </w:delText>
        </w:r>
        <w:commentRangeEnd w:id="374"/>
        <w:r w:rsidR="008028FC" w:rsidDel="00FC3645">
          <w:rPr>
            <w:rStyle w:val="CommentReference"/>
          </w:rPr>
          <w:commentReference w:id="374"/>
        </w:r>
        <w:r w:rsidR="00167D90" w:rsidDel="00FC3645">
          <w:delText>to confirm their composition</w:delText>
        </w:r>
        <w:r w:rsidR="00D91D3B" w:rsidDel="00FC3645">
          <w:delText xml:space="preserve">, </w:delText>
        </w:r>
      </w:del>
      <w:del w:id="375" w:author="Microsoft Office User" w:date="2016-10-15T16:15:00Z">
        <w:r w:rsidR="00D91D3B" w:rsidDel="00FC3645">
          <w:delText>and had surface area measured using an N</w:delText>
        </w:r>
        <w:r w:rsidR="00D91D3B" w:rsidRPr="00AE78E0" w:rsidDel="00FC3645">
          <w:rPr>
            <w:vertAlign w:val="subscript"/>
          </w:rPr>
          <w:delText>2</w:delText>
        </w:r>
        <w:r w:rsidR="00D91D3B" w:rsidDel="00FC3645">
          <w:delText xml:space="preserve"> BET surface area analyzer</w:delText>
        </w:r>
        <w:r w:rsidR="00CD6EFC" w:rsidDel="00FC3645">
          <w:delText xml:space="preserve"> </w:delText>
        </w:r>
      </w:del>
      <w:del w:id="376" w:author="Microsoft Office User" w:date="2016-10-15T16:18:00Z">
        <w:r w:rsidR="00CD6EFC" w:rsidDel="00FC3645">
          <w:delText>(table 1</w:delText>
        </w:r>
        <w:r w:rsidR="00563D7C" w:rsidDel="00FC3645">
          <w:delText>)</w:delText>
        </w:r>
        <w:r w:rsidR="00167D90" w:rsidDel="00FC3645">
          <w:delText>.</w:delText>
        </w:r>
        <w:r w:rsidR="00D91D3B" w:rsidDel="00FC3645">
          <w:delText xml:space="preserve"> </w:delText>
        </w:r>
      </w:del>
      <w:del w:id="377" w:author="Microsoft Office User" w:date="2016-10-15T16:15:00Z">
        <w:r w:rsidR="00D91D3B" w:rsidDel="00FC3645">
          <w:delText>The ferrihydrite was air dried for these</w:delText>
        </w:r>
        <w:r w:rsidR="0052565F" w:rsidDel="00FC3645">
          <w:delText xml:space="preserve"> two</w:delText>
        </w:r>
        <w:r w:rsidR="00D91D3B" w:rsidDel="00FC3645">
          <w:delText xml:space="preserve"> analyses to prevent transformations to other iron minerals.</w:delText>
        </w:r>
      </w:del>
    </w:p>
    <w:p w14:paraId="2867F6E7" w14:textId="54AFA1FE" w:rsidR="0093777B" w:rsidDel="008976EC" w:rsidRDefault="00167D90">
      <w:pPr>
        <w:spacing w:line="360" w:lineRule="auto"/>
        <w:ind w:firstLine="720"/>
        <w:rPr>
          <w:del w:id="378" w:author="Microsoft Office User" w:date="2016-10-15T20:04:00Z"/>
        </w:rPr>
        <w:pPrChange w:id="379" w:author="Microsoft Office User" w:date="2016-10-15T20:03:00Z">
          <w:pPr>
            <w:spacing w:line="360" w:lineRule="auto"/>
          </w:pPr>
        </w:pPrChange>
      </w:pPr>
      <w:del w:id="380" w:author="Microsoft Office User" w:date="2016-10-15T16:18:00Z">
        <w:r w:rsidDel="00FC3645">
          <w:tab/>
        </w:r>
      </w:del>
      <w:commentRangeStart w:id="381"/>
      <w:r>
        <w:t>Calcium</w:t>
      </w:r>
      <w:commentRangeEnd w:id="381"/>
      <w:r w:rsidR="00E44B72">
        <w:rPr>
          <w:rStyle w:val="CommentReference"/>
        </w:rPr>
        <w:commentReference w:id="381"/>
      </w:r>
      <w:r>
        <w:t xml:space="preserve"> montmorillonite ST</w:t>
      </w:r>
      <w:r w:rsidR="0052565F">
        <w:t>X-1b was ordered from the clay m</w:t>
      </w:r>
      <w:r>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C6243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85600F">
        <w:fldChar w:fldCharType="separate"/>
      </w:r>
      <w:r w:rsidR="00865E01" w:rsidRPr="00865E01">
        <w:rPr>
          <w:noProof/>
        </w:rPr>
        <w:t>[22]</w:t>
      </w:r>
      <w:r w:rsidR="0085600F">
        <w:fldChar w:fldCharType="end"/>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w:t>
      </w:r>
      <w:ins w:id="382" w:author="Microsoft Office User" w:date="2016-10-15T16:16:00Z">
        <w:r w:rsidR="00FC3645">
          <w:t xml:space="preserve"> (</w:t>
        </w:r>
      </w:ins>
      <w:del w:id="383" w:author="Microsoft Office User" w:date="2016-10-15T16:16:00Z">
        <w:r w:rsidR="00B51EE3" w:rsidDel="00FC3645">
          <w:delText xml:space="preserve">, set to </w:delText>
        </w:r>
      </w:del>
      <w:r w:rsidR="00B51EE3">
        <w:t>pH 5</w:t>
      </w:r>
      <w:ins w:id="384" w:author="Microsoft Office User" w:date="2016-10-15T16:16:00Z">
        <w:r w:rsidR="00FC3645">
          <w:t>)</w:t>
        </w:r>
      </w:ins>
      <w:r w:rsidR="00B51EE3">
        <w:t xml:space="preserve"> </w:t>
      </w:r>
      <w:del w:id="385" w:author="Microsoft Office User" w:date="2016-10-15T16:16:00Z">
        <w:r w:rsidR="00B51EE3" w:rsidDel="00FC3645">
          <w:delText xml:space="preserve">using glacial acetic acid, which </w:delText>
        </w:r>
        <w:r w:rsidR="00AE78E0" w:rsidDel="00FC3645">
          <w:delText>removed any</w:delText>
        </w:r>
        <w:commentRangeStart w:id="386"/>
        <w:r w:rsidR="00B51EE3" w:rsidDel="00FC3645">
          <w:delText xml:space="preserve"> carbonates</w:delText>
        </w:r>
        <w:commentRangeEnd w:id="386"/>
        <w:r w:rsidR="001B752A" w:rsidDel="00FC3645">
          <w:rPr>
            <w:rStyle w:val="CommentReference"/>
          </w:rPr>
          <w:commentReference w:id="386"/>
        </w:r>
      </w:del>
      <w:ins w:id="387" w:author="Microsoft Office User" w:date="2016-10-15T16:16:00Z">
        <w:r w:rsidR="00FC3645">
          <w:t>to remove residual carbonate minerals</w:t>
        </w:r>
      </w:ins>
      <w:r w:rsidR="00B01788">
        <w:t xml:space="preserve"> </w:t>
      </w:r>
      <w:r w:rsidR="00B01788">
        <w:fldChar w:fldCharType="begin" w:fldLock="1"/>
      </w:r>
      <w:r w:rsidR="00C62434">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"[28]", "plainTextFormattedCitation" : "[28]", "previouslyFormattedCitation" : "[28]" }, "properties" : { "noteIndex" : 0 }, "schema" : "https://github.com/citation-style-language/schema/raw/master/csl-citation.json" }</w:instrText>
      </w:r>
      <w:r w:rsidR="00B01788">
        <w:fldChar w:fldCharType="separate"/>
      </w:r>
      <w:r w:rsidR="00865E01" w:rsidRPr="00865E01">
        <w:rPr>
          <w:noProof/>
        </w:rPr>
        <w:t>[28]</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del w:id="388" w:author="Microsoft Office User" w:date="2016-10-15T16:17:00Z">
        <w:r w:rsidR="00B51EE3" w:rsidDel="00FC3645">
          <w:delText xml:space="preserve">carefully </w:delText>
        </w:r>
      </w:del>
      <w:ins w:id="389" w:author="Microsoft Office User" w:date="2016-10-15T16:17:00Z">
        <w:r w:rsidR="00FC3645">
          <w:t xml:space="preserve">gently </w:t>
        </w:r>
      </w:ins>
      <w:del w:id="390" w:author="Microsoft Office User" w:date="2016-10-15T16:17:00Z">
        <w:r w:rsidR="00B51EE3" w:rsidDel="00FC3645">
          <w:delText xml:space="preserve">ground </w:delText>
        </w:r>
      </w:del>
      <w:ins w:id="391" w:author="Microsoft Office User" w:date="2016-10-15T16:17:00Z">
        <w:r w:rsidR="00FC3645">
          <w:t xml:space="preserve">powdered </w:t>
        </w:r>
      </w:ins>
      <w:r w:rsidR="00B51EE3">
        <w:t>using mortar and pestle.</w:t>
      </w:r>
      <w:r w:rsidR="0085600F" w:rsidDel="0085600F">
        <w:t xml:space="preserve"> </w:t>
      </w:r>
      <w:moveFromRangeStart w:id="392" w:author="Microsoft Office User" w:date="2016-10-15T16:18:00Z" w:name="move464311638"/>
      <w:moveFrom w:id="393" w:author="Microsoft Office User" w:date="2016-10-15T16:18:00Z">
        <w:r w:rsidR="00D91D3B" w:rsidDel="00FC3645">
          <w:t xml:space="preserve">The surface area </w:t>
        </w:r>
        <w:r w:rsidR="00CD6EFC" w:rsidDel="00FC3645">
          <w:t>(table 1</w:t>
        </w:r>
        <w:r w:rsidR="00563D7C" w:rsidDel="00FC3645">
          <w:t xml:space="preserve">) </w:t>
        </w:r>
        <w:r w:rsidR="00D91D3B" w:rsidDel="00FC3645">
          <w:t>of the montmorillonite was also measured using an N</w:t>
        </w:r>
        <w:r w:rsidR="00D91D3B" w:rsidRPr="00AE78E0" w:rsidDel="00FC3645">
          <w:rPr>
            <w:vertAlign w:val="subscript"/>
          </w:rPr>
          <w:t>2</w:t>
        </w:r>
        <w:r w:rsidR="00D91D3B" w:rsidDel="00FC3645">
          <w:t xml:space="preserve"> BET surface area analyzer to compare with the clay society measurements.</w:t>
        </w:r>
      </w:moveFrom>
      <w:moveFromRangeEnd w:id="392"/>
    </w:p>
    <w:p w14:paraId="70E67C51" w14:textId="37BBE684" w:rsidR="00FC3645" w:rsidRDefault="003F60EB">
      <w:pPr>
        <w:spacing w:line="360" w:lineRule="auto"/>
        <w:ind w:firstLine="720"/>
        <w:pPrChange w:id="394" w:author="Microsoft Office User" w:date="2016-10-15T20:04:00Z">
          <w:pPr>
            <w:spacing w:line="360" w:lineRule="auto"/>
          </w:pPr>
        </w:pPrChange>
      </w:pPr>
      <w:del w:id="395" w:author="Microsoft Office User" w:date="2016-10-15T20:04:00Z">
        <w:r w:rsidDel="008976EC">
          <w:tab/>
        </w:r>
      </w:del>
      <w:ins w:id="396" w:author="Microsoft Office User" w:date="2016-10-15T16:24:00Z">
        <w:r w:rsidR="00F14C3E">
          <w:t>P</w:t>
        </w:r>
      </w:ins>
      <w:del w:id="397" w:author="Microsoft Office User" w:date="2016-10-15T16:19:00Z">
        <w:r w:rsidR="0072409D" w:rsidDel="00FC3645">
          <w:delText>P</w:delText>
        </w:r>
        <w:r w:rsidDel="00FC3645">
          <w:delText xml:space="preserve">yrite </w:delText>
        </w:r>
      </w:del>
      <w:ins w:id="398" w:author="Microsoft Office User" w:date="2016-10-15T16:19:00Z">
        <w:r w:rsidR="00FC3645">
          <w:t xml:space="preserve">yrite </w:t>
        </w:r>
      </w:ins>
      <w:r>
        <w:t>was ordered from</w:t>
      </w:r>
      <w:r w:rsidR="00EF62ED">
        <w:t xml:space="preserve"> Ward’s Science (www.wardsci.com)</w:t>
      </w:r>
      <w:r>
        <w:t xml:space="preserve">, ground using mortar and pestle, </w:t>
      </w:r>
      <w:del w:id="399" w:author="Microsoft Office User" w:date="2016-10-15T16:19:00Z">
        <w:r w:rsidDel="00FC3645">
          <w:delText xml:space="preserve">and </w:delText>
        </w:r>
      </w:del>
      <w:r w:rsidR="002B323A">
        <w:t xml:space="preserve">passed through sieves to select for </w:t>
      </w:r>
      <w:r>
        <w:t xml:space="preserve">45-250 um </w:t>
      </w:r>
      <w:r w:rsidR="002B323A">
        <w:t>particles</w:t>
      </w:r>
      <w:ins w:id="400" w:author="Microsoft Office User" w:date="2016-10-15T16:19:00Z">
        <w:r w:rsidR="00FC3645">
          <w:t xml:space="preserve">, and </w:t>
        </w:r>
      </w:ins>
      <w:del w:id="401" w:author="Microsoft Office User" w:date="2016-10-15T16:19:00Z">
        <w:r w:rsidDel="00FC3645">
          <w:delText xml:space="preserve">. The pyrite was </w:delText>
        </w:r>
        <w:r w:rsidR="002B323A" w:rsidDel="00FC3645">
          <w:delText xml:space="preserve">then </w:delText>
        </w:r>
      </w:del>
      <w:del w:id="402" w:author="Microsoft Office User" w:date="2016-10-15T16:20:00Z">
        <w:r w:rsidDel="00FC3645">
          <w:delText>placed into a</w:delText>
        </w:r>
      </w:del>
      <w:ins w:id="403" w:author="Microsoft Office User" w:date="2016-10-15T16:20:00Z">
        <w:r w:rsidR="00FC3645">
          <w:t>transferred to an</w:t>
        </w:r>
      </w:ins>
      <w:del w:id="404" w:author="Microsoft Office User" w:date="2016-10-15T16:19:00Z">
        <w:r w:rsidDel="00FC3645">
          <w:delText>n</w:delText>
        </w:r>
      </w:del>
      <w:r>
        <w:t xml:space="preserve"> anaerobic glove bag </w:t>
      </w:r>
      <w:del w:id="405" w:author="Microsoft Office User" w:date="2016-10-15T16:19:00Z">
        <w:r w:rsidDel="00FC3645">
          <w:delText xml:space="preserve">with a </w:delText>
        </w:r>
      </w:del>
      <w:ins w:id="406" w:author="Microsoft Office User" w:date="2016-10-15T16:19:00Z">
        <w:r w:rsidR="00FC3645">
          <w:t>(</w:t>
        </w:r>
      </w:ins>
      <w:r>
        <w:t xml:space="preserve">5% </w:t>
      </w:r>
      <w:del w:id="407" w:author="Microsoft Office User" w:date="2016-10-15T16:19:00Z">
        <w:r w:rsidDel="00FC3645">
          <w:delText xml:space="preserve">hydrogen </w:delText>
        </w:r>
      </w:del>
      <w:ins w:id="408" w:author="Microsoft Office User" w:date="2016-10-15T16:19:00Z">
        <w:r w:rsidR="00FC3645">
          <w:t>H</w:t>
        </w:r>
        <w:r w:rsidR="00FC3645" w:rsidRPr="00FC3645">
          <w:rPr>
            <w:vertAlign w:val="subscript"/>
            <w:rPrChange w:id="409" w:author="Microsoft Office User" w:date="2016-10-15T16:20:00Z">
              <w:rPr/>
            </w:rPrChange>
          </w:rPr>
          <w:t>2</w:t>
        </w:r>
        <w:r w:rsidR="00FC3645">
          <w:t xml:space="preserve">: </w:t>
        </w:r>
      </w:ins>
      <w:del w:id="410" w:author="Microsoft Office User" w:date="2016-10-15T16:19:00Z">
        <w:r w:rsidDel="00FC3645">
          <w:delText xml:space="preserve">and </w:delText>
        </w:r>
      </w:del>
      <w:r>
        <w:t xml:space="preserve">95% </w:t>
      </w:r>
      <w:del w:id="411" w:author="Microsoft Office User" w:date="2016-10-15T16:19:00Z">
        <w:r w:rsidR="00B01788" w:rsidDel="00FC3645">
          <w:delText xml:space="preserve">nitrogen </w:delText>
        </w:r>
      </w:del>
      <w:ins w:id="412" w:author="Microsoft Office User" w:date="2016-10-15T16:19:00Z">
        <w:r w:rsidR="00FC3645">
          <w:t>N</w:t>
        </w:r>
        <w:r w:rsidR="00FC3645" w:rsidRPr="00FC3645">
          <w:rPr>
            <w:vertAlign w:val="subscript"/>
            <w:rPrChange w:id="413" w:author="Microsoft Office User" w:date="2016-10-15T16:20:00Z">
              <w:rPr/>
            </w:rPrChange>
          </w:rPr>
          <w:t>2</w:t>
        </w:r>
        <w:r w:rsidR="00FC3645">
          <w:t>)</w:t>
        </w:r>
      </w:ins>
      <w:del w:id="414" w:author="Microsoft Office User" w:date="2016-10-15T16:20:00Z">
        <w:r w:rsidDel="00FC3645">
          <w:delText>atmosphere</w:delText>
        </w:r>
      </w:del>
      <w:r>
        <w:t xml:space="preserve">. </w:t>
      </w:r>
      <w:del w:id="415" w:author="Microsoft Office User" w:date="2016-10-15T16:20:00Z">
        <w:r w:rsidR="00483D6E" w:rsidDel="00FC3645">
          <w:delText>Once in the glove bag, the</w:delText>
        </w:r>
      </w:del>
      <w:ins w:id="416" w:author="Microsoft Office User" w:date="2016-10-15T16:20:00Z">
        <w:r w:rsidR="00FC3645">
          <w:t>It was then</w:t>
        </w:r>
      </w:ins>
      <w:del w:id="417" w:author="Microsoft Office User" w:date="2016-10-15T16:20:00Z">
        <w:r w:rsidR="00483D6E" w:rsidDel="00FC3645">
          <w:delText xml:space="preserve"> pyrite</w:delText>
        </w:r>
      </w:del>
      <w:r w:rsidR="00483D6E">
        <w:t xml:space="preserve"> was washed in 6 N </w:t>
      </w:r>
      <w:proofErr w:type="spellStart"/>
      <w:r w:rsidR="00483D6E">
        <w:t>HCl</w:t>
      </w:r>
      <w:proofErr w:type="spellEnd"/>
      <w:r w:rsidR="00483D6E">
        <w:t xml:space="preserve"> overnight to remove any iron oxide coatings, </w:t>
      </w:r>
      <w:ins w:id="418" w:author="Microsoft Office User" w:date="2016-10-15T16:25:00Z">
        <w:r w:rsidR="00F14C3E">
          <w:t xml:space="preserve">and </w:t>
        </w:r>
      </w:ins>
      <w:del w:id="419" w:author="Microsoft Office User" w:date="2016-10-15T16:25:00Z">
        <w:r w:rsidR="00483D6E" w:rsidDel="00F14C3E">
          <w:delText xml:space="preserve">and then </w:delText>
        </w:r>
      </w:del>
      <w:r w:rsidR="00980406">
        <w:t xml:space="preserve">rinsed </w:t>
      </w:r>
      <w:r w:rsidR="00483D6E">
        <w:t xml:space="preserve">with </w:t>
      </w:r>
      <w:r w:rsidR="00980406">
        <w:t xml:space="preserve">deoxygenated </w:t>
      </w:r>
      <w:r w:rsidR="00483D6E">
        <w:t>DI water</w:t>
      </w:r>
      <w:r w:rsidR="00980406">
        <w:t xml:space="preserve"> </w:t>
      </w:r>
      <w:del w:id="420" w:author="Microsoft Office User" w:date="2016-10-15T16:25:00Z">
        <w:r w:rsidR="00980406" w:rsidDel="00F14C3E">
          <w:delText xml:space="preserve">multiple </w:delText>
        </w:r>
      </w:del>
      <w:ins w:id="421" w:author="Microsoft Office User" w:date="2016-10-15T16:25:00Z">
        <w:r w:rsidR="00F14C3E">
          <w:t xml:space="preserve">three </w:t>
        </w:r>
      </w:ins>
      <w:r w:rsidR="00980406">
        <w:t>times</w:t>
      </w:r>
      <w:r w:rsidR="00B41C18">
        <w:t xml:space="preserve"> to remove </w:t>
      </w:r>
      <w:del w:id="422" w:author="Microsoft Office User" w:date="2016-10-15T16:25:00Z">
        <w:r w:rsidR="00B41C18" w:rsidDel="00F14C3E">
          <w:delText>the remaining</w:delText>
        </w:r>
      </w:del>
      <w:ins w:id="423" w:author="Microsoft Office User" w:date="2016-10-15T16:25:00Z">
        <w:r w:rsidR="00F14C3E">
          <w:t>residual</w:t>
        </w:r>
      </w:ins>
      <w:r w:rsidR="00B41C18">
        <w:t xml:space="preserve"> acid</w:t>
      </w:r>
      <w:r w:rsidR="00483D6E">
        <w:t xml:space="preserve">. Lastly, the pyrite was </w:t>
      </w:r>
      <w:r w:rsidR="002B323A">
        <w:t>dried anaerobically</w:t>
      </w:r>
      <w:ins w:id="424" w:author="Microsoft Office User" w:date="2016-10-15T16:26:00Z">
        <w:r w:rsidR="00F14C3E">
          <w:t xml:space="preserve"> at room temperature</w:t>
        </w:r>
      </w:ins>
      <w:r w:rsidR="002B323A">
        <w:t xml:space="preserve">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ins w:id="425" w:author="Microsoft Office User" w:date="2016-10-15T16:27:00Z">
        <w:r w:rsidR="00F14C3E">
          <w:t xml:space="preserve">The composition of pyrite, </w:t>
        </w:r>
        <w:proofErr w:type="spellStart"/>
        <w:r w:rsidR="00F14C3E">
          <w:t>ferrihydrite</w:t>
        </w:r>
        <w:proofErr w:type="spellEnd"/>
        <w:r w:rsidR="00F14C3E">
          <w:t xml:space="preserve"> and goethite was confirmed using XRD, and surface area was measured for all minerals using BET (table 1). </w:t>
        </w:r>
      </w:ins>
      <w:del w:id="426" w:author="Microsoft Office User" w:date="2016-10-15T16:26:00Z">
        <w:r w:rsidR="00C4280C" w:rsidDel="00F14C3E">
          <w:delText>The p</w:delText>
        </w:r>
      </w:del>
      <w:del w:id="427" w:author="Microsoft Office User" w:date="2016-10-15T16:28:00Z">
        <w:r w:rsidR="00C4280C" w:rsidDel="00F14C3E">
          <w:delText xml:space="preserve">yrite composition was </w:delText>
        </w:r>
        <w:r w:rsidR="00B01788" w:rsidDel="00F14C3E">
          <w:delText xml:space="preserve">also </w:delText>
        </w:r>
        <w:r w:rsidR="00C4280C" w:rsidDel="00F14C3E">
          <w:delText>confirmed through XRD</w:delText>
        </w:r>
        <w:r w:rsidR="00C3162E" w:rsidDel="00F14C3E">
          <w:delText>, and surface area measured using an N2 BET surface area analyzer</w:delText>
        </w:r>
        <w:r w:rsidR="00563D7C" w:rsidDel="00F14C3E">
          <w:delText xml:space="preserve">, reported in table </w:delText>
        </w:r>
        <w:r w:rsidR="00CD6EFC" w:rsidDel="00F14C3E">
          <w:delText>1</w:delText>
        </w:r>
        <w:r w:rsidR="00C4280C" w:rsidDel="00F14C3E">
          <w:delText>.</w:delText>
        </w:r>
      </w:del>
      <w:moveToRangeStart w:id="428" w:author="Microsoft Office User" w:date="2016-10-15T16:18:00Z" w:name="move464311638"/>
      <w:moveTo w:id="429" w:author="Microsoft Office User" w:date="2016-10-15T16:18:00Z">
        <w:del w:id="430" w:author="Microsoft Office User" w:date="2016-10-15T16:28:00Z">
          <w:r w:rsidR="00FC3645" w:rsidDel="00F14C3E">
            <w:delText>The surface area (table 1) of the montmorillonite was also measured using an N</w:delText>
          </w:r>
          <w:r w:rsidR="00FC3645" w:rsidRPr="00AE78E0" w:rsidDel="00F14C3E">
            <w:rPr>
              <w:vertAlign w:val="subscript"/>
            </w:rPr>
            <w:delText>2</w:delText>
          </w:r>
          <w:r w:rsidR="00FC3645" w:rsidDel="00F14C3E">
            <w:delText xml:space="preserve"> BET surface area analyzer to compare with the clay society measurements.</w:delText>
          </w:r>
        </w:del>
      </w:moveTo>
    </w:p>
    <w:moveToRangeEnd w:id="428"/>
    <w:p w14:paraId="67283FA2" w14:textId="1748B0CD" w:rsidR="00D91D3B" w:rsidDel="008976EC" w:rsidRDefault="008976EC">
      <w:pPr>
        <w:spacing w:line="360" w:lineRule="auto"/>
        <w:rPr>
          <w:del w:id="431" w:author="Microsoft Office User" w:date="2016-10-15T20:03:00Z"/>
        </w:rPr>
      </w:pPr>
      <w:ins w:id="432" w:author="Microsoft Office User" w:date="2016-10-15T16:18:00Z">
        <w:r>
          <w:tab/>
        </w:r>
      </w:ins>
      <w:ins w:id="433" w:author="Microsoft Office User" w:date="2016-10-15T20:04:00Z">
        <w:r>
          <w:t xml:space="preserve">Isotherms were conducted using </w:t>
        </w:r>
      </w:ins>
    </w:p>
    <w:p w14:paraId="4F0C2599" w14:textId="092509E0" w:rsidR="00490D23" w:rsidDel="008976EC" w:rsidRDefault="00FA1FCF">
      <w:pPr>
        <w:spacing w:line="360" w:lineRule="auto"/>
        <w:rPr>
          <w:del w:id="434" w:author="Microsoft Office User" w:date="2016-10-15T20:03:00Z"/>
        </w:rPr>
      </w:pPr>
      <w:del w:id="435" w:author="Microsoft Office User" w:date="2016-10-15T20:03:00Z">
        <w:r w:rsidDel="008976EC">
          <w:delText>2.2</w:delText>
        </w:r>
        <w:r w:rsidR="008A0962" w:rsidDel="008976EC">
          <w:delText xml:space="preserve"> SORPTION</w:delText>
        </w:r>
        <w:r w:rsidR="00490D23" w:rsidDel="008976EC">
          <w:delText xml:space="preserve"> EXPERIMENTAL SETUP</w:delText>
        </w:r>
      </w:del>
    </w:p>
    <w:p w14:paraId="4468AD1E" w14:textId="235A7804" w:rsidR="007B346B" w:rsidRDefault="002B323A">
      <w:pPr>
        <w:spacing w:line="360" w:lineRule="auto"/>
        <w:pPrChange w:id="436" w:author="Microsoft Office User" w:date="2016-10-15T20:04:00Z">
          <w:pPr>
            <w:spacing w:line="360" w:lineRule="auto"/>
            <w:ind w:firstLine="720"/>
          </w:pPr>
        </w:pPrChange>
      </w:pPr>
      <w:del w:id="437" w:author="Microsoft Office User" w:date="2016-10-15T20:04:00Z">
        <w:r w:rsidDel="008976EC">
          <w:delText>S</w:delText>
        </w:r>
      </w:del>
      <w:ins w:id="438" w:author="Microsoft Office User" w:date="2016-10-15T20:04:00Z">
        <w:r w:rsidR="008976EC">
          <w:t>s</w:t>
        </w:r>
      </w:ins>
      <w:r>
        <w:t>erum vials (200 mL)</w:t>
      </w:r>
      <w:r w:rsidR="00490D23">
        <w:t xml:space="preserve"> </w:t>
      </w:r>
      <w:del w:id="439" w:author="Microsoft Office User" w:date="2016-10-15T20:04:00Z">
        <w:r w:rsidR="00490D23" w:rsidDel="008976EC">
          <w:delText xml:space="preserve">were </w:delText>
        </w:r>
      </w:del>
      <w:r w:rsidR="00490D23">
        <w:t xml:space="preserve">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w:t>
      </w:r>
      <w:ins w:id="440" w:author="Microsoft Office User" w:date="2016-10-15T16:28:00Z">
        <w:r w:rsidR="00F14C3E">
          <w:t xml:space="preserve"> a single</w:t>
        </w:r>
      </w:ins>
      <w:r w:rsidR="00490D23">
        <w:t xml:space="preserve"> </w:t>
      </w:r>
      <w:del w:id="441" w:author="Microsoft Office User" w:date="2016-10-15T16:28:00Z">
        <w:r w:rsidR="00490D23" w:rsidDel="00F14C3E">
          <w:delText xml:space="preserve">one </w:delText>
        </w:r>
      </w:del>
      <w:ins w:id="442" w:author="Microsoft Office User" w:date="2016-10-15T16:28:00Z">
        <w:r w:rsidR="00F14C3E">
          <w:t xml:space="preserve">mineral </w:t>
        </w:r>
      </w:ins>
      <w:del w:id="443" w:author="Microsoft Office User" w:date="2016-10-15T16:28:00Z">
        <w:r w:rsidR="00490D23" w:rsidDel="00F14C3E">
          <w:delText xml:space="preserve">mineral </w:delText>
        </w:r>
      </w:del>
      <w:r w:rsidR="00490D23">
        <w:t xml:space="preserve">(except for the case of pyrite, where 40 mg was used), and 5-270 </w:t>
      </w:r>
      <w:proofErr w:type="spellStart"/>
      <w:r w:rsidR="00490D23">
        <w:t>Bq</w:t>
      </w:r>
      <w:proofErr w:type="spellEnd"/>
      <w:r w:rsidR="00490D23">
        <w:t xml:space="preserve"> of </w:t>
      </w:r>
      <w:r>
        <w:t>226</w:t>
      </w:r>
      <w:r w:rsidR="008F7C4D">
        <w:t>-</w:t>
      </w:r>
      <w:r w:rsidR="00490D23">
        <w:t xml:space="preserve">Ra </w:t>
      </w:r>
      <w:del w:id="444" w:author="Microsoft Office User" w:date="2016-10-15T20:04:00Z">
        <w:r w:rsidR="00490D23" w:rsidDel="008976EC">
          <w:delText>Stock</w:delText>
        </w:r>
      </w:del>
      <w:ins w:id="445" w:author="Microsoft Office User" w:date="2016-10-15T20:04:00Z">
        <w:r w:rsidR="008976EC">
          <w:t>stock</w:t>
        </w:r>
      </w:ins>
      <w:r w:rsidR="00FF24E5">
        <w:t>. Experiments using pyrite were performed in an anaerobic glove ba</w:t>
      </w:r>
      <w:r>
        <w:t xml:space="preserve">g, and all solutions </w:t>
      </w:r>
      <w:r>
        <w:lastRenderedPageBreak/>
        <w:t>were purged with N</w:t>
      </w:r>
      <w:r w:rsidRPr="008028FC">
        <w:rPr>
          <w:vertAlign w:val="subscript"/>
        </w:rPr>
        <w:t>2</w:t>
      </w:r>
      <w:r>
        <w:t xml:space="preserve"> prior to placement in the anaerobic chamber</w:t>
      </w:r>
      <w:r w:rsidR="00FF24E5">
        <w:t xml:space="preserve">. The pH was </w:t>
      </w:r>
      <w:r w:rsidR="00FA7E83">
        <w:t>titrated</w:t>
      </w:r>
      <w:r w:rsidR="00FF24E5">
        <w:t xml:space="preserve"> to 3,5,7 or 9 +/- 0.0</w:t>
      </w:r>
      <w:r>
        <w:t xml:space="preserve">5 through use of an </w:t>
      </w:r>
      <w:proofErr w:type="spellStart"/>
      <w:r>
        <w:t>autotitrator</w:t>
      </w:r>
      <w:proofErr w:type="spellEnd"/>
      <w:r>
        <w:t>,</w:t>
      </w:r>
      <w:r w:rsidR="00FF24E5">
        <w:t xml:space="preserve"> and the bottle was sealed with a</w:t>
      </w:r>
      <w:ins w:id="446" w:author="Microsoft Office User" w:date="2016-10-15T16:29:00Z">
        <w:r w:rsidR="00F14C3E">
          <w:t xml:space="preserve"> thick</w:t>
        </w:r>
      </w:ins>
      <w:r w:rsidR="00FF24E5">
        <w:t xml:space="preserve"> butyl stopper. Bottles were shaken for 24 hours</w:t>
      </w:r>
      <w:ins w:id="447" w:author="Microsoft Office User" w:date="2016-10-15T16:29:00Z">
        <w:r w:rsidR="00F14C3E">
          <w:t xml:space="preserve"> to allow </w:t>
        </w:r>
      </w:ins>
      <w:del w:id="448" w:author="Microsoft Office User" w:date="2016-10-15T16:29:00Z">
        <w:r w:rsidR="005D7205" w:rsidDel="00F14C3E">
          <w:delText xml:space="preserve">, as previous work has established that this is </w:delText>
        </w:r>
      </w:del>
      <w:r w:rsidR="005D7205">
        <w:t xml:space="preserve">sufficient time for sorption equilibrium </w:t>
      </w:r>
      <w:del w:id="449" w:author="Microsoft Office User" w:date="2016-10-15T16:29:00Z">
        <w:r w:rsidR="005D7205" w:rsidDel="00F14C3E">
          <w:delText xml:space="preserve">to iron surfaces </w:delText>
        </w:r>
        <w:r w:rsidR="005D7205" w:rsidDel="00F14C3E">
          <w:fldChar w:fldCharType="begin" w:fldLock="1"/>
        </w:r>
        <w:r w:rsidR="00C62434" w:rsidDel="00F14C3E">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delInstrText>
        </w:r>
        <w:r w:rsidR="005D7205" w:rsidDel="00F14C3E">
          <w:fldChar w:fldCharType="separate"/>
        </w:r>
        <w:r w:rsidR="00865E01" w:rsidRPr="00865E01" w:rsidDel="00F14C3E">
          <w:rPr>
            <w:noProof/>
          </w:rPr>
          <w:delText>[29]</w:delText>
        </w:r>
        <w:r w:rsidR="005D7205" w:rsidDel="00F14C3E">
          <w:fldChar w:fldCharType="end"/>
        </w:r>
        <w:r w:rsidR="005D7205" w:rsidDel="00F14C3E">
          <w:delText xml:space="preserve">, </w:delText>
        </w:r>
      </w:del>
      <w:ins w:id="450" w:author="Microsoft Office User" w:date="2016-10-15T16:29:00Z">
        <w:r w:rsidR="00F14C3E">
          <w:fldChar w:fldCharType="begin" w:fldLock="1"/>
        </w:r>
        <w:r w:rsidR="00F14C3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instrText>
        </w:r>
        <w:r w:rsidR="00F14C3E">
          <w:fldChar w:fldCharType="separate"/>
        </w:r>
        <w:r w:rsidR="00F14C3E" w:rsidRPr="00865E01">
          <w:rPr>
            <w:noProof/>
          </w:rPr>
          <w:t>[29]</w:t>
        </w:r>
        <w:r w:rsidR="00F14C3E">
          <w:fldChar w:fldCharType="end"/>
        </w:r>
        <w:r w:rsidR="00F14C3E">
          <w:t xml:space="preserve">.  </w:t>
        </w:r>
      </w:ins>
      <w:ins w:id="451" w:author="Microsoft Office User" w:date="2016-10-15T16:30:00Z">
        <w:r w:rsidR="00F14C3E">
          <w:t xml:space="preserve">A kinetic study of Ra adsorption </w:t>
        </w:r>
      </w:ins>
      <w:commentRangeStart w:id="452"/>
      <w:del w:id="453" w:author="Microsoft Office User" w:date="2016-10-15T16:29:00Z">
        <w:r w:rsidR="005D7205" w:rsidDel="00F14C3E">
          <w:delText>while s</w:delText>
        </w:r>
      </w:del>
      <w:del w:id="454" w:author="Microsoft Office User" w:date="2016-10-15T16:30:00Z">
        <w:r w:rsidR="005D7205" w:rsidDel="00F14C3E">
          <w:delText xml:space="preserve">orption </w:delText>
        </w:r>
      </w:del>
      <w:r w:rsidR="005D7205">
        <w:t xml:space="preserve">to montmorillonite </w:t>
      </w:r>
      <w:ins w:id="455" w:author="Microsoft Office User" w:date="2016-10-15T16:48:00Z">
        <w:r w:rsidR="003339A0">
          <w:t xml:space="preserve">confirmed </w:t>
        </w:r>
      </w:ins>
      <w:del w:id="456" w:author="Microsoft Office User" w:date="2016-10-15T16:31:00Z">
        <w:r w:rsidR="005D7205" w:rsidDel="00CF467D">
          <w:delText>was evaluated</w:delText>
        </w:r>
      </w:del>
      <w:del w:id="457" w:author="Microsoft Office User" w:date="2016-10-15T16:30:00Z">
        <w:r w:rsidR="005D7205" w:rsidDel="00F14C3E">
          <w:delText xml:space="preserve"> using the same set up with different</w:delText>
        </w:r>
        <w:r w:rsidR="00162BC2" w:rsidDel="00F14C3E">
          <w:delText xml:space="preserve"> shaking</w:delText>
        </w:r>
        <w:r w:rsidR="005D7205" w:rsidDel="00F14C3E">
          <w:delText xml:space="preserve"> time</w:delText>
        </w:r>
        <w:r w:rsidR="00162BC2" w:rsidDel="00F14C3E">
          <w:delText>s</w:delText>
        </w:r>
        <w:commentRangeEnd w:id="452"/>
        <w:r w:rsidR="005D7205" w:rsidDel="00F14C3E">
          <w:rPr>
            <w:rStyle w:val="CommentReference"/>
          </w:rPr>
          <w:commentReference w:id="452"/>
        </w:r>
        <w:r w:rsidR="005D7205" w:rsidDel="00F14C3E">
          <w:delText xml:space="preserve">, </w:delText>
        </w:r>
      </w:del>
      <w:del w:id="458" w:author="Microsoft Office User" w:date="2016-10-15T16:31:00Z">
        <w:r w:rsidR="00162BC2" w:rsidDel="00CF467D">
          <w:delText xml:space="preserve">finding </w:delText>
        </w:r>
      </w:del>
      <w:r w:rsidR="00162BC2">
        <w:t>24 hours</w:t>
      </w:r>
      <w:r w:rsidR="008028FC">
        <w:t xml:space="preserve"> </w:t>
      </w:r>
      <w:del w:id="459" w:author="Microsoft Office User" w:date="2016-10-15T16:31:00Z">
        <w:r w:rsidR="008028FC" w:rsidDel="00CF467D">
          <w:delText xml:space="preserve">is </w:delText>
        </w:r>
      </w:del>
      <w:ins w:id="460" w:author="Microsoft Office User" w:date="2016-10-15T16:31:00Z">
        <w:r w:rsidR="00CF467D">
          <w:t xml:space="preserve">is </w:t>
        </w:r>
      </w:ins>
      <w:del w:id="461" w:author="Microsoft Office User" w:date="2016-10-15T16:32:00Z">
        <w:r w:rsidR="008028FC" w:rsidDel="00CF467D">
          <w:delText>also</w:delText>
        </w:r>
        <w:r w:rsidR="00162BC2" w:rsidDel="00CF467D">
          <w:delText xml:space="preserve"> </w:delText>
        </w:r>
      </w:del>
      <w:r w:rsidR="00162BC2">
        <w:t xml:space="preserve">sufficient </w:t>
      </w:r>
      <w:del w:id="462" w:author="Microsoft Office User" w:date="2016-10-15T16:32:00Z">
        <w:r w:rsidR="00162BC2" w:rsidDel="00CF467D">
          <w:delText>to achieve</w:delText>
        </w:r>
      </w:del>
      <w:ins w:id="463" w:author="Microsoft Office User" w:date="2016-10-15T16:49:00Z">
        <w:r w:rsidR="00616615">
          <w:t xml:space="preserve">to achieve </w:t>
        </w:r>
      </w:ins>
      <w:del w:id="464" w:author="Microsoft Office User" w:date="2016-10-15T16:49:00Z">
        <w:r w:rsidR="00162BC2" w:rsidDel="00616615">
          <w:delText xml:space="preserve"> </w:delText>
        </w:r>
      </w:del>
      <w:r w:rsidR="00162BC2">
        <w:t>equilibrium</w:t>
      </w:r>
      <w:r w:rsidR="005D7205">
        <w:t>.</w:t>
      </w:r>
      <w:r w:rsidR="00FF24E5">
        <w:t xml:space="preserve"> </w:t>
      </w:r>
      <w:r>
        <w:t xml:space="preserve">Following equilibration, </w:t>
      </w:r>
      <w:r w:rsidR="00FF24E5">
        <w:t>pH was</w:t>
      </w:r>
      <w:r w:rsidR="005D7205">
        <w:t xml:space="preserve"> </w:t>
      </w:r>
      <w:r w:rsidR="00FF24E5">
        <w:t>checked and re-titrated to the desired value</w:t>
      </w:r>
      <w:r w:rsidR="00005A7C">
        <w:t xml:space="preserve"> if necessary</w:t>
      </w:r>
      <w:r>
        <w:t>;</w:t>
      </w:r>
      <w:r w:rsidR="00FA7E83">
        <w:t xml:space="preserve"> </w:t>
      </w:r>
      <w:r>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t>H</w:t>
      </w:r>
      <w:r w:rsidR="00005A7C">
        <w:t>.</w:t>
      </w:r>
      <w:proofErr w:type="spellEnd"/>
      <w:r w:rsidR="004664DA">
        <w:t xml:space="preserve"> </w:t>
      </w:r>
      <w:r>
        <w:t>Acid (</w:t>
      </w:r>
      <w:proofErr w:type="spellStart"/>
      <w:r>
        <w:t>HCl</w:t>
      </w:r>
      <w:proofErr w:type="spellEnd"/>
      <w:r>
        <w:t>) and base (</w:t>
      </w:r>
      <w:proofErr w:type="spellStart"/>
      <w:r>
        <w:t>NaOH</w:t>
      </w:r>
      <w:proofErr w:type="spellEnd"/>
      <w:r>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del w:id="465" w:author="Microsoft Office User" w:date="2016-10-15T16:49:00Z">
        <w:r w:rsidR="004664DA" w:rsidDel="00616615">
          <w:delText xml:space="preserve">polyethersulfone </w:delText>
        </w:r>
      </w:del>
      <w:ins w:id="466" w:author="Microsoft Office User" w:date="2016-10-15T16:49:00Z">
        <w:r w:rsidR="00616615">
          <w:t xml:space="preserve">PES </w:t>
        </w:r>
      </w:ins>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4864DDE9"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w:t>
      </w:r>
      <w:proofErr w:type="spellStart"/>
      <w:r>
        <w:t>Ultima</w:t>
      </w:r>
      <w:proofErr w:type="spellEnd"/>
      <w:r>
        <w:t xml:space="preserve"> Gold XR (Perkin Elmer) and sealed for 30 days to allow </w:t>
      </w:r>
      <w:r w:rsidR="008F7C4D">
        <w:t>226-Ra</w:t>
      </w:r>
      <w:r>
        <w:t xml:space="preserve"> to reach </w:t>
      </w:r>
      <w:del w:id="467" w:author="Microsoft Office User" w:date="2016-10-15T16:50:00Z">
        <w:r w:rsidDel="00616615">
          <w:delText xml:space="preserve">a </w:delText>
        </w:r>
      </w:del>
      <w:r w:rsidR="009E6A32">
        <w:t>secular</w:t>
      </w:r>
      <w:commentRangeStart w:id="468"/>
      <w:r>
        <w:t xml:space="preserve"> equilibrium </w:t>
      </w:r>
      <w:commentRangeEnd w:id="468"/>
      <w:r w:rsidR="006366B1">
        <w:rPr>
          <w:rStyle w:val="CommentReference"/>
        </w:rPr>
        <w:commentReference w:id="468"/>
      </w:r>
      <w:r>
        <w:t>with its daughter products</w:t>
      </w:r>
      <w:ins w:id="469" w:author="Microsoft Office User" w:date="2016-10-15T16:50:00Z">
        <w:r w:rsidR="00616615">
          <w:t xml:space="preserve"> (</w:t>
        </w:r>
        <w:proofErr w:type="spellStart"/>
        <w:r w:rsidR="00616615">
          <w:t>referencexxx</w:t>
        </w:r>
        <w:proofErr w:type="spellEnd"/>
        <w:r w:rsidR="00616615">
          <w:t>)</w:t>
        </w:r>
      </w:ins>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del w:id="470" w:author="Microsoft Office User" w:date="2016-10-15T16:50:00Z">
        <w:r w:rsidDel="00616615">
          <w:delText xml:space="preserve">Except for points involving </w:delText>
        </w:r>
      </w:del>
      <w:del w:id="471" w:author="Microsoft Office User" w:date="2016-10-15T16:51:00Z">
        <w:r w:rsidDel="00616615">
          <w:delText>ferrihydrite at pH 9, t</w:delText>
        </w:r>
      </w:del>
      <w:ins w:id="472" w:author="Microsoft Office User" w:date="2016-10-15T16:51:00Z">
        <w:r w:rsidR="00616615">
          <w:t>T</w:t>
        </w:r>
      </w:ins>
      <w:r>
        <w:t>his was sufficient to determine the extent of sorption and develop isotherms</w:t>
      </w:r>
      <w:ins w:id="473" w:author="Microsoft Office User" w:date="2016-10-15T16:51:00Z">
        <w:r w:rsidR="00616615">
          <w:t>, with the</w:t>
        </w:r>
      </w:ins>
      <w:ins w:id="474" w:author="Microsoft Office User" w:date="2016-10-15T16:52:00Z">
        <w:r w:rsidR="00616615">
          <w:t xml:space="preserve"> single</w:t>
        </w:r>
      </w:ins>
      <w:ins w:id="475" w:author="Microsoft Office User" w:date="2016-10-15T16:51:00Z">
        <w:r w:rsidR="00616615">
          <w:t xml:space="preserve"> exception of </w:t>
        </w:r>
      </w:ins>
      <w:ins w:id="476" w:author="Microsoft Office User" w:date="2016-10-15T16:52:00Z">
        <w:r w:rsidR="00616615">
          <w:t xml:space="preserve">experiments using </w:t>
        </w:r>
      </w:ins>
      <w:proofErr w:type="spellStart"/>
      <w:ins w:id="477" w:author="Microsoft Office User" w:date="2016-10-15T16:51:00Z">
        <w:r w:rsidR="00616615">
          <w:t>ferrihydrite</w:t>
        </w:r>
        <w:proofErr w:type="spellEnd"/>
        <w:r w:rsidR="00616615">
          <w:t xml:space="preserve"> </w:t>
        </w:r>
      </w:ins>
      <w:ins w:id="478" w:author="Microsoft Office User" w:date="2016-10-15T16:52:00Z">
        <w:r w:rsidR="00616615">
          <w:t xml:space="preserve">at </w:t>
        </w:r>
      </w:ins>
      <w:ins w:id="479" w:author="Microsoft Office User" w:date="2016-10-15T16:51:00Z">
        <w:r w:rsidR="00616615">
          <w:t>pH 9</w:t>
        </w:r>
      </w:ins>
      <w:ins w:id="480" w:author="Microsoft Office User" w:date="2016-10-15T16:52:00Z">
        <w:r w:rsidR="00616615">
          <w:t>, where gamma spectroscopy was used to quantify Ra (</w:t>
        </w:r>
      </w:ins>
      <w:ins w:id="481" w:author="Microsoft Office User" w:date="2016-10-15T16:55:00Z">
        <w:r w:rsidR="00616615">
          <w:t>see below</w:t>
        </w:r>
      </w:ins>
      <w:ins w:id="482" w:author="Microsoft Office User" w:date="2016-10-15T16:52:00Z">
        <w:r w:rsidR="00616615">
          <w:t>)</w:t>
        </w:r>
      </w:ins>
      <w:r>
        <w:t>.</w:t>
      </w:r>
      <w:r w:rsidR="009378CA">
        <w:t xml:space="preserve"> Background concentrations were also quantified to develop a limit of blank of 1.4 counts per second (cps)</w:t>
      </w:r>
      <w:ins w:id="483" w:author="Microsoft Office User" w:date="2016-10-15T16:53:00Z">
        <w:r w:rsidR="00616615">
          <w:t xml:space="preserve">, and activities </w:t>
        </w:r>
      </w:ins>
      <w:ins w:id="484" w:author="Microsoft Office User" w:date="2016-10-15T16:54:00Z">
        <w:r w:rsidR="00616615">
          <w:t xml:space="preserve">reported only for </w:t>
        </w:r>
      </w:ins>
      <w:del w:id="485" w:author="Microsoft Office User" w:date="2016-10-15T16:54:00Z">
        <w:r w:rsidR="009378CA" w:rsidDel="00616615">
          <w:delText>.</w:delText>
        </w:r>
      </w:del>
      <w:ins w:id="486" w:author="Microsoft Office User" w:date="2016-10-15T16:54:00Z">
        <w:r w:rsidR="00616615">
          <w:t xml:space="preserve">samples that exceeded this value by a factor of 1.5. </w:t>
        </w:r>
      </w:ins>
      <w:del w:id="487" w:author="Microsoft Office User" w:date="2016-10-15T16:54:00Z">
        <w:r w:rsidR="009378CA" w:rsidDel="00616615">
          <w:delText xml:space="preserve"> We </w:delText>
        </w:r>
        <w:r w:rsidR="00F43B04" w:rsidDel="00616615">
          <w:delText xml:space="preserve">only </w:delText>
        </w:r>
        <w:r w:rsidR="009378CA" w:rsidDel="00616615">
          <w:delText>consider</w:delText>
        </w:r>
        <w:r w:rsidR="00F43B04" w:rsidDel="00616615">
          <w:delText>ed</w:delText>
        </w:r>
        <w:r w:rsidR="003505D1" w:rsidDel="00616615">
          <w:delText xml:space="preserve"> any</w:delText>
        </w:r>
        <w:r w:rsidR="00F43B04" w:rsidDel="00616615">
          <w:delText xml:space="preserve"> samples having </w:delText>
        </w:r>
        <w:r w:rsidR="009378CA" w:rsidDel="00616615">
          <w:delText xml:space="preserve">1.5 times that </w:delText>
        </w:r>
        <w:r w:rsidR="00F43B04" w:rsidDel="00616615">
          <w:delText>limit in subsequent analyses.</w:delText>
        </w:r>
      </w:del>
    </w:p>
    <w:p w14:paraId="7D6B63E3" w14:textId="4EF94FCC" w:rsidR="00D91D3B" w:rsidRDefault="008A0962" w:rsidP="00B53860">
      <w:pPr>
        <w:spacing w:line="360" w:lineRule="auto"/>
      </w:pPr>
      <w:r>
        <w:tab/>
      </w:r>
      <w:del w:id="488" w:author="Microsoft Office User" w:date="2016-10-15T16:54:00Z">
        <w:r w:rsidR="006366B1" w:rsidDel="00616615">
          <w:delText>Supernatent</w:delText>
        </w:r>
      </w:del>
      <w:ins w:id="489" w:author="Microsoft Office User" w:date="2016-10-15T16:54:00Z">
        <w:r w:rsidR="00616615">
          <w:t>Supernatant</w:t>
        </w:r>
      </w:ins>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del w:id="490" w:author="Microsoft Office User" w:date="2016-10-15T16:56:00Z">
        <w:r w:rsidR="00F54DEB" w:rsidDel="00616615">
          <w:delText xml:space="preserve"> in addition to the scintillation counted supernatant</w:delText>
        </w:r>
      </w:del>
      <w:r w:rsidR="009378CA">
        <w:t xml:space="preserve">. </w:t>
      </w:r>
      <w:r w:rsidR="00755D5E">
        <w:t>A Canberra</w:t>
      </w:r>
      <w:r w:rsidR="0067175C">
        <w:t xml:space="preserve"> low energy germanium</w:t>
      </w:r>
      <w:r w:rsidR="00755D5E">
        <w:t xml:space="preserve"> detector</w:t>
      </w:r>
      <w:del w:id="491" w:author="Microsoft Office User" w:date="2016-10-15T16:58:00Z">
        <w:r w:rsidR="0067175C" w:rsidDel="00616615">
          <w:delText xml:space="preserve"> </w:delText>
        </w:r>
        <w:r w:rsidR="00755D5E" w:rsidDel="00616615">
          <w:delText xml:space="preserve">with </w:delText>
        </w:r>
        <w:r w:rsidR="0067175C" w:rsidDel="00616615">
          <w:delText>a Canberra</w:delText>
        </w:r>
      </w:del>
      <w:ins w:id="492" w:author="Microsoft Office User" w:date="2016-10-15T16:58:00Z">
        <w:r w:rsidR="00616615">
          <w:t xml:space="preserve"> and</w:t>
        </w:r>
      </w:ins>
      <w:r w:rsidR="0067175C">
        <w:t xml:space="preserve">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t>
      </w:r>
      <w:ins w:id="493" w:author="Microsoft Office User" w:date="2016-10-15T16:56:00Z">
        <w:r w:rsidR="00616615">
          <w:fldChar w:fldCharType="begin"/>
        </w:r>
        <w:r w:rsidR="00616615">
          <w:instrText xml:space="preserve"> HYPERLINK "http://</w:instrText>
        </w:r>
      </w:ins>
      <w:r w:rsidR="00616615">
        <w:instrText>www.ezag.com)</w:instrText>
      </w:r>
      <w:ins w:id="494" w:author="Microsoft Office User" w:date="2016-10-15T16:56:00Z">
        <w:r w:rsidR="00616615">
          <w:instrText xml:space="preserve">" </w:instrText>
        </w:r>
        <w:r w:rsidR="00616615">
          <w:fldChar w:fldCharType="separate"/>
        </w:r>
      </w:ins>
      <w:r w:rsidR="00616615" w:rsidRPr="002B4434">
        <w:rPr>
          <w:rStyle w:val="Hyperlink"/>
        </w:rPr>
        <w:t>www.ezag.com)</w:t>
      </w:r>
      <w:ins w:id="495" w:author="Microsoft Office User" w:date="2016-10-15T16:56:00Z">
        <w:r w:rsidR="00616615">
          <w:fldChar w:fldCharType="end"/>
        </w:r>
        <w:r w:rsidR="00616615">
          <w:t xml:space="preserve">, and </w:t>
        </w:r>
      </w:ins>
      <w:del w:id="496" w:author="Microsoft Office User" w:date="2016-10-15T16:56:00Z">
        <w:r w:rsidR="009378CA" w:rsidDel="00616615">
          <w:delText xml:space="preserve">. </w:delText>
        </w:r>
      </w:del>
      <w:r w:rsidR="008028FC">
        <w:t xml:space="preserve">Ra-226 activities </w:t>
      </w:r>
      <w:r w:rsidR="00671B0D">
        <w:t xml:space="preserve">were determined using </w:t>
      </w:r>
      <w:del w:id="497" w:author="Microsoft Office User" w:date="2016-10-15T16:57:00Z">
        <w:r w:rsidR="00671B0D" w:rsidDel="00616615">
          <w:delText xml:space="preserve">the </w:delText>
        </w:r>
      </w:del>
      <w:r w:rsidR="00671B0D">
        <w:t>Canberra Genie</w:t>
      </w:r>
      <w:ins w:id="498" w:author="Microsoft Office User" w:date="2016-10-15T16:58:00Z">
        <w:r w:rsidR="00616615">
          <w:t xml:space="preserve"> software</w:t>
        </w:r>
        <w:r w:rsidR="00616615" w:rsidDel="00616615">
          <w:t xml:space="preserve"> </w:t>
        </w:r>
      </w:ins>
      <w:del w:id="499" w:author="Microsoft Office User" w:date="2016-10-15T16:58:00Z">
        <w:r w:rsidR="00671B0D" w:rsidDel="00616615">
          <w:delText xml:space="preserve"> so</w:delText>
        </w:r>
      </w:del>
      <w:del w:id="500" w:author="Microsoft Office User" w:date="2016-10-15T16:57:00Z">
        <w:r w:rsidR="00671B0D" w:rsidDel="00616615">
          <w:delText>ftware, which performed</w:delText>
        </w:r>
        <w:r w:rsidR="008028FC" w:rsidDel="00616615">
          <w:delText xml:space="preserve"> signal counting,</w:delText>
        </w:r>
        <w:r w:rsidR="00671B0D" w:rsidDel="00616615">
          <w:delText xml:space="preserve"> peak identification, peak area summation, background subtraction, and nuclide activity calculation. </w:delText>
        </w:r>
        <w:r w:rsidR="008F7C4D" w:rsidDel="00616615">
          <w:delText>226-Ra</w:delText>
        </w:r>
        <w:r w:rsidR="00671B0D" w:rsidDel="00616615">
          <w:delText xml:space="preserve"> was primarily counted through the 186 keV peak</w:delText>
        </w:r>
      </w:del>
      <w:r w:rsidR="00671B0D">
        <w:t xml:space="preserve">. </w:t>
      </w:r>
      <w:r w:rsidR="009378CA">
        <w:t>The solid samples on PES filters were placed in scintillation vials, and c</w:t>
      </w:r>
      <w:r>
        <w:t xml:space="preserve">ounted directly on the counter, with the resulting counts being adjusted for </w:t>
      </w:r>
      <w:proofErr w:type="spellStart"/>
      <w:r>
        <w:t>ferr</w:t>
      </w:r>
      <w:r w:rsidR="00B5451B">
        <w:t>ihydr</w:t>
      </w:r>
      <w:r w:rsidR="00737E5A">
        <w:t>ite</w:t>
      </w:r>
      <w:proofErr w:type="spellEnd"/>
      <w:r w:rsidR="00737E5A">
        <w:t xml:space="preserve"> loss during filtration. </w:t>
      </w:r>
      <w:del w:id="501" w:author="Microsoft Office User" w:date="2016-10-15T16:58:00Z">
        <w:r w:rsidR="00737E5A" w:rsidDel="00616615">
          <w:delText>The physical arrangement</w:delText>
        </w:r>
        <w:r w:rsidR="00B5451B" w:rsidDel="00616615">
          <w:delText xml:space="preserve"> closely matches that o</w:delText>
        </w:r>
        <w:r w:rsidR="00737E5A" w:rsidDel="00616615">
          <w:delText>f the multinuclide standard, so</w:delText>
        </w:r>
        <w:r w:rsidR="00B5451B" w:rsidDel="00616615">
          <w:delText xml:space="preserve"> no geometry corrections were used.</w:delText>
        </w:r>
        <w:r w:rsidR="00322F9A" w:rsidDel="00616615">
          <w:delText xml:space="preserve"> </w:delText>
        </w:r>
      </w:del>
      <w:del w:id="502" w:author="Microsoft Office User" w:date="2016-10-15T16:59:00Z">
        <w:r w:rsidR="00322F9A" w:rsidDel="00616615">
          <w:delText>This gamma</w:delText>
        </w:r>
      </w:del>
      <w:ins w:id="503" w:author="Microsoft Office User" w:date="2016-10-15T16:59:00Z">
        <w:r w:rsidR="00616615">
          <w:t>Gamma spectroscopy</w:t>
        </w:r>
      </w:ins>
      <w:del w:id="504" w:author="Microsoft Office User" w:date="2016-10-15T16:59:00Z">
        <w:r w:rsidR="00322F9A" w:rsidDel="00616615">
          <w:delText xml:space="preserve"> counter</w:delText>
        </w:r>
      </w:del>
      <w:r w:rsidR="00322F9A">
        <w:t xml:space="preserve"> was also used to quantify</w:t>
      </w:r>
      <w:ins w:id="505" w:author="Microsoft Office User" w:date="2016-10-15T16:58:00Z">
        <w:r w:rsidR="00616615">
          <w:t>-confirm</w:t>
        </w:r>
      </w:ins>
      <w:r w:rsidR="00322F9A">
        <w:t xml:space="preserve"> the </w:t>
      </w:r>
      <w:r w:rsidR="00CD6EFC">
        <w:t xml:space="preserve">226-Ra </w:t>
      </w:r>
      <w:r w:rsidR="00322F9A">
        <w:t>standard curve used in</w:t>
      </w:r>
      <w:del w:id="506" w:author="Microsoft Office User" w:date="2016-10-15T16:59:00Z">
        <w:r w:rsidR="00322F9A" w:rsidDel="00616615">
          <w:delText xml:space="preserve"> the</w:delText>
        </w:r>
      </w:del>
      <w:r w:rsidR="00322F9A">
        <w:t xml:space="preserve">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730169C3" w:rsidR="00476ACB" w:rsidRDefault="00476ACB" w:rsidP="00B53860">
      <w:pPr>
        <w:spacing w:line="360" w:lineRule="auto"/>
      </w:pPr>
      <w:r>
        <w:lastRenderedPageBreak/>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C62434">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"[30]", "plainTextFormattedCitation" : "[30]", "previouslyFormattedCitation" : "[30]" }, "properties" : { "noteIndex" : 0 }, "schema" : "https://github.com/citation-style-language/schema/raw/master/csl-citation.json" }</w:instrText>
      </w:r>
      <w:r w:rsidR="00570A6F">
        <w:fldChar w:fldCharType="separate"/>
      </w:r>
      <w:r w:rsidR="00865E01" w:rsidRPr="00865E01">
        <w:rPr>
          <w:noProof/>
        </w:rPr>
        <w:t>[30]</w:t>
      </w:r>
      <w:r w:rsidR="00570A6F">
        <w:fldChar w:fldCharType="end"/>
      </w:r>
      <w:r>
        <w:t xml:space="preserve">. </w:t>
      </w:r>
      <w:commentRangeStart w:id="507"/>
      <w:r w:rsidR="00CE4109">
        <w:t>Simple single site models were used to fit the data alongside models previously established in the literature</w:t>
      </w:r>
      <w:ins w:id="508" w:author="Microsoft Office User" w:date="2016-10-15T16:59:00Z">
        <w:r w:rsidR="00616615">
          <w:t xml:space="preserve"> (xxx)</w:t>
        </w:r>
      </w:ins>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C62434">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"[31]\u2013[33]", "plainTextFormattedCitation" : "[31]\u2013[33]", "previouslyFormattedCitation" : "[31]\u2013[33]" }, "properties" : { "noteIndex" : 0 }, "schema" : "https://github.com/citation-style-language/schema/raw/master/csl-citation.json" }</w:instrText>
      </w:r>
      <w:r w:rsidR="00946431">
        <w:fldChar w:fldCharType="separate"/>
      </w:r>
      <w:r w:rsidR="00865E01" w:rsidRPr="00865E01">
        <w:rPr>
          <w:noProof/>
        </w:rPr>
        <w:t>[31]–[33]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C62434">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"[34], [35]", "plainTextFormattedCitation" : "[34], [35]", "previouslyFormattedCitation" : "[34], [35]" }, "properties" : { "noteIndex" : 0 }, "schema" : "https://github.com/citation-style-language/schema/raw/master/csl-citation.json" }</w:instrText>
      </w:r>
      <w:r w:rsidR="00567F2A">
        <w:fldChar w:fldCharType="separate"/>
      </w:r>
      <w:r w:rsidR="00865E01" w:rsidRPr="00865E01">
        <w:rPr>
          <w:noProof/>
        </w:rPr>
        <w:t>[34], [35]</w:t>
      </w:r>
      <w:r w:rsidR="00567F2A">
        <w:fldChar w:fldCharType="end"/>
      </w:r>
      <w:r w:rsidR="00836777">
        <w:t>.</w:t>
      </w:r>
      <w:r w:rsidR="003D2C05">
        <w:t xml:space="preserve"> </w:t>
      </w:r>
      <w:commentRangeEnd w:id="507"/>
      <w:r w:rsidR="00AA7551">
        <w:rPr>
          <w:rStyle w:val="CommentReference"/>
        </w:rPr>
        <w:commentReference w:id="507"/>
      </w:r>
      <w:r>
        <w:t>Experimental sorption data</w:t>
      </w:r>
      <w:r w:rsidR="00570A6F">
        <w:t xml:space="preserve"> was fit only by varying radium sorption reaction constants</w:t>
      </w:r>
      <w:r w:rsidR="008066A2">
        <w:t xml:space="preserve"> and site densities, </w:t>
      </w:r>
      <w:commentRangeStart w:id="509"/>
      <w:r w:rsidR="008066A2">
        <w:t>though surface area measurements or literature</w:t>
      </w:r>
      <w:r w:rsidR="00CE4109">
        <w:t xml:space="preserve"> values</w:t>
      </w:r>
      <w:r w:rsidR="008066A2">
        <w:t xml:space="preserve"> were preferred </w:t>
      </w:r>
      <w:commentRangeEnd w:id="509"/>
      <w:r w:rsidR="00AA7551">
        <w:rPr>
          <w:rStyle w:val="CommentReference"/>
        </w:rPr>
        <w:commentReference w:id="509"/>
      </w:r>
      <w:r w:rsidR="00570A6F">
        <w:fldChar w:fldCharType="begin" w:fldLock="1"/>
      </w:r>
      <w:r w:rsidR="00C62434">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[36]", "plainTextFormattedCitation" : "[29], [36]", "previouslyFormattedCitation" : "[29], [36]" }, "properties" : { "noteIndex" : 0 }, "schema" : "https://github.com/citation-style-language/schema/raw/master/csl-citation.json" }</w:instrText>
      </w:r>
      <w:r w:rsidR="00570A6F">
        <w:fldChar w:fldCharType="separate"/>
      </w:r>
      <w:r w:rsidR="00865E01" w:rsidRPr="00865E01">
        <w:rPr>
          <w:noProof/>
        </w:rPr>
        <w:t>[29], [36]</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004BA957" w:rsidR="00FA7E83" w:rsidRDefault="007444BF" w:rsidP="00B53860">
      <w:pPr>
        <w:spacing w:line="360" w:lineRule="auto"/>
      </w:pPr>
      <w:r>
        <w:t xml:space="preserve">SECTION 3: </w:t>
      </w:r>
      <w:del w:id="510" w:author="Microsoft Office User" w:date="2016-10-15T19:02:00Z">
        <w:r w:rsidDel="00B212A9">
          <w:delText>RESULTS</w:delText>
        </w:r>
        <w:r w:rsidR="00FA7E83" w:rsidDel="00B212A9">
          <w:delText xml:space="preserve"> AND </w:delText>
        </w:r>
        <w:r w:rsidR="00B00F8C" w:rsidDel="00B212A9">
          <w:delText>DISCUSSION</w:delText>
        </w:r>
      </w:del>
      <w:ins w:id="511" w:author="Microsoft Office User" w:date="2016-10-15T20:04:00Z">
        <w:r w:rsidR="008976EC">
          <w:t>RESULTS</w:t>
        </w:r>
      </w:ins>
    </w:p>
    <w:p w14:paraId="3C9A3709" w14:textId="74416816" w:rsidR="00BB777D" w:rsidRDefault="00BB777D" w:rsidP="00B53860">
      <w:pPr>
        <w:spacing w:line="360" w:lineRule="auto"/>
      </w:pPr>
      <w:r>
        <w:t>SECTION 3.1</w:t>
      </w:r>
      <w:r w:rsidR="006674E7">
        <w:t>.1</w:t>
      </w:r>
      <w:r>
        <w:t xml:space="preserve"> SORPTION ISOTHERM</w:t>
      </w:r>
      <w:del w:id="512" w:author="Microsoft Office User" w:date="2016-10-15T20:04:00Z">
        <w:r w:rsidDel="008976EC">
          <w:delText xml:space="preserve"> RESULTS</w:delText>
        </w:r>
      </w:del>
      <w:del w:id="513" w:author="Microsoft Office User" w:date="2016-10-15T20:01:00Z">
        <w:r w:rsidR="002137B6" w:rsidDel="00830020">
          <w:delText xml:space="preserve">: </w:delText>
        </w:r>
        <w:r w:rsidR="006674E7" w:rsidDel="00830020">
          <w:delText>Iron Oxides</w:delText>
        </w:r>
      </w:del>
      <w:ins w:id="514" w:author="Microsoft Office User" w:date="2016-10-15T20:04:00Z">
        <w:r w:rsidR="008976EC">
          <w:t>S</w:t>
        </w:r>
      </w:ins>
    </w:p>
    <w:p w14:paraId="7D935258" w14:textId="5A0AA94E" w:rsidR="006B4EBE" w:rsidRDefault="002137B6" w:rsidP="00B53860">
      <w:pPr>
        <w:spacing w:line="360" w:lineRule="auto"/>
      </w:pPr>
      <w:commentRangeStart w:id="515"/>
      <w:r>
        <w:t>The</w:t>
      </w:r>
      <w:commentRangeEnd w:id="515"/>
      <w:r w:rsidR="00145207">
        <w:rPr>
          <w:rStyle w:val="CommentReference"/>
        </w:rPr>
        <w:commentReference w:id="515"/>
      </w:r>
      <w:r>
        <w:t xml:space="preserve"> sorption isotherm results for </w:t>
      </w:r>
      <w:proofErr w:type="spellStart"/>
      <w:r>
        <w:t>ferrihydrite</w:t>
      </w:r>
      <w:proofErr w:type="spellEnd"/>
      <w:r>
        <w:t xml:space="preserve"> and goethite are plotted in figur</w:t>
      </w:r>
      <w:r w:rsidR="006674E7">
        <w:t xml:space="preserve">es 1a and 1b, respectively. The data points for each mineral and pH combination show linear behavior in the range considered, and the associated </w:t>
      </w:r>
      <w:proofErr w:type="spellStart"/>
      <w:r w:rsidR="006674E7">
        <w:t>K</w:t>
      </w:r>
      <w:r w:rsidR="006674E7">
        <w:rPr>
          <w:vertAlign w:val="subscript"/>
        </w:rPr>
        <w:t>d</w:t>
      </w:r>
      <w:proofErr w:type="spellEnd"/>
      <w:r w:rsidR="00852277">
        <w:t xml:space="preserve"> values presented in table 1</w:t>
      </w:r>
      <w:r w:rsidR="006B4EBE">
        <w:t xml:space="preserve">. </w:t>
      </w:r>
      <w:r w:rsidR="00747938">
        <w:t xml:space="preserve">This </w:t>
      </w:r>
      <w:proofErr w:type="spellStart"/>
      <w:r w:rsidR="00747938">
        <w:t>K</w:t>
      </w:r>
      <w:r w:rsidR="00747938">
        <w:rPr>
          <w:vertAlign w:val="subscript"/>
        </w:rPr>
        <w:t>d</w:t>
      </w:r>
      <w:proofErr w:type="spellEnd"/>
      <w:r w:rsidR="00747938">
        <w:rPr>
          <w:vertAlign w:val="subscript"/>
        </w:rPr>
        <w:t xml:space="preserve"> </w:t>
      </w:r>
      <w:r w:rsidR="00747938">
        <w:t xml:space="preserve">is calculated from the slope of the line fitted </w:t>
      </w:r>
      <w:r w:rsidR="007E46AD">
        <w:t xml:space="preserve">to </w:t>
      </w:r>
      <w:r w:rsidR="00747938">
        <w:t xml:space="preserve">the experimental points. </w:t>
      </w:r>
      <w:r w:rsidR="006674E7">
        <w:t xml:space="preserve">Sorption to both iron oxides show a strong dependence on pH, with </w:t>
      </w:r>
      <w:proofErr w:type="spellStart"/>
      <w:r w:rsidR="006674E7">
        <w:t>ferrihydrite</w:t>
      </w:r>
      <w:proofErr w:type="spellEnd"/>
      <w:r w:rsidR="006674E7">
        <w:t xml:space="preserve"> showing </w:t>
      </w:r>
      <w:del w:id="516" w:author="Microsoft Office User" w:date="2016-10-15T17:33:00Z">
        <w:r w:rsidR="006674E7" w:rsidDel="00AE1591">
          <w:delText>more overall</w:delText>
        </w:r>
      </w:del>
      <w:ins w:id="517" w:author="Microsoft Office User" w:date="2016-10-15T17:33:00Z">
        <w:r w:rsidR="00AE1591">
          <w:t>greater</w:t>
        </w:r>
      </w:ins>
      <w:r w:rsidR="006674E7">
        <w:t xml:space="preserve"> sorption </w:t>
      </w:r>
      <w:ins w:id="518" w:author="Microsoft Office User" w:date="2016-10-15T17:06:00Z">
        <w:r w:rsidR="00AA7551">
          <w:t xml:space="preserve">across </w:t>
        </w:r>
      </w:ins>
      <w:del w:id="519" w:author="Microsoft Office User" w:date="2016-10-15T17:06:00Z">
        <w:r w:rsidR="006674E7" w:rsidDel="00AA7551">
          <w:delText xml:space="preserve">at a given </w:delText>
        </w:r>
      </w:del>
      <w:ins w:id="520" w:author="Microsoft Office User" w:date="2016-10-15T17:06:00Z">
        <w:r w:rsidR="00AA7551">
          <w:t>all pH values</w:t>
        </w:r>
      </w:ins>
      <w:del w:id="521" w:author="Microsoft Office User" w:date="2016-10-15T17:06:00Z">
        <w:r w:rsidR="006674E7" w:rsidDel="00AA7551">
          <w:delText>pH</w:delText>
        </w:r>
      </w:del>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del w:id="522" w:author="Microsoft Office User" w:date="2016-10-15T17:27:00Z">
        <w:r w:rsidR="006674E7" w:rsidDel="00486A10">
          <w:delText>pHs</w:delText>
        </w:r>
      </w:del>
      <w:ins w:id="523" w:author="Microsoft Office User" w:date="2016-10-15T17:27:00Z">
        <w:r w:rsidR="00486A10">
          <w:t>pH values</w:t>
        </w:r>
      </w:ins>
      <w:r w:rsidR="006674E7">
        <w:t>, and</w:t>
      </w:r>
      <w:r w:rsidR="00651429">
        <w:t xml:space="preserve"> </w:t>
      </w:r>
      <w:proofErr w:type="spellStart"/>
      <w:r w:rsidR="006674E7">
        <w:t>ferrihydrite</w:t>
      </w:r>
      <w:proofErr w:type="spellEnd"/>
      <w:r w:rsidR="006674E7">
        <w:t xml:space="preserve"> shows the most sorption at pH 9</w:t>
      </w:r>
      <w:del w:id="524" w:author="Microsoft Office User" w:date="2016-10-15T17:27:00Z">
        <w:r w:rsidR="006674E7" w:rsidDel="00486A10">
          <w:delText xml:space="preserve"> compared to all of the other minerals</w:delText>
        </w:r>
      </w:del>
      <w:r w:rsidR="006674E7">
        <w:t>.</w:t>
      </w:r>
      <w:r w:rsidR="00BE6AF9">
        <w:t xml:space="preserve"> </w:t>
      </w:r>
      <w:commentRangeStart w:id="525"/>
      <w:r w:rsidR="00651429">
        <w:t>Both minerals clearly show pH dependent sorption behavior</w:t>
      </w:r>
      <w:commentRangeEnd w:id="525"/>
      <w:r w:rsidR="00486A10">
        <w:rPr>
          <w:rStyle w:val="CommentReference"/>
        </w:rPr>
        <w:commentReference w:id="525"/>
      </w:r>
      <w:commentRangeStart w:id="526"/>
      <w:r w:rsidR="00651429">
        <w:t xml:space="preserve">, though differences in sorption for the same mass, which </w:t>
      </w:r>
      <w:r w:rsidR="00B30AA4">
        <w:t>are likely</w:t>
      </w:r>
      <w:r w:rsidR="00651429">
        <w:t xml:space="preserve"> driven by the significant differences in mineral surface area.</w:t>
      </w:r>
      <w:r w:rsidR="000F650E">
        <w:t xml:space="preserve"> </w:t>
      </w:r>
      <w:commentRangeEnd w:id="526"/>
      <w:r w:rsidR="00432504">
        <w:rPr>
          <w:rStyle w:val="CommentReference"/>
        </w:rPr>
        <w:commentReference w:id="526"/>
      </w:r>
    </w:p>
    <w:p w14:paraId="507B0CE8" w14:textId="6B18DE3C" w:rsidR="006B4EBE" w:rsidDel="003E7C7D" w:rsidRDefault="006B4EBE" w:rsidP="00B53860">
      <w:pPr>
        <w:spacing w:line="360" w:lineRule="auto"/>
        <w:rPr>
          <w:del w:id="527" w:author="Microsoft Office User" w:date="2016-10-15T17:21:00Z"/>
        </w:rPr>
      </w:pPr>
      <w:r>
        <w:tab/>
      </w:r>
      <w:del w:id="528" w:author="Microsoft Office User" w:date="2016-10-15T17:19:00Z">
        <w:r w:rsidDel="003E7C7D">
          <w:delText>There is an abundance of prior work examining</w:delText>
        </w:r>
      </w:del>
      <w:ins w:id="529" w:author="Microsoft Office User" w:date="2016-10-15T17:19:00Z">
        <w:r w:rsidR="003E7C7D">
          <w:t>Several studies examine</w:t>
        </w:r>
      </w:ins>
      <w:r>
        <w:t xml:space="preserve"> </w:t>
      </w:r>
      <w:commentRangeStart w:id="530"/>
      <w:r>
        <w:t>sorption of radium to iron</w:t>
      </w:r>
      <w:ins w:id="531" w:author="Microsoft Office User" w:date="2016-10-15T17:19:00Z">
        <w:r w:rsidR="003E7C7D">
          <w:t xml:space="preserve"> (</w:t>
        </w:r>
        <w:proofErr w:type="spellStart"/>
        <w:r w:rsidR="003E7C7D">
          <w:t>hydr</w:t>
        </w:r>
        <w:proofErr w:type="spellEnd"/>
        <w:r w:rsidR="003E7C7D">
          <w:t>)</w:t>
        </w:r>
      </w:ins>
      <w:r>
        <w:t xml:space="preserve"> oxides</w:t>
      </w:r>
      <w:commentRangeEnd w:id="530"/>
      <w:r w:rsidR="00711BC8">
        <w:rPr>
          <w:rStyle w:val="CommentReference"/>
        </w:rPr>
        <w:commentReference w:id="530"/>
      </w:r>
      <w:r>
        <w:t xml:space="preserve"> such as </w:t>
      </w:r>
      <w:proofErr w:type="spellStart"/>
      <w:r>
        <w:t>ferrihydrite</w:t>
      </w:r>
      <w:proofErr w:type="spellEnd"/>
      <w:r>
        <w:t xml:space="preserve"> and goethite</w:t>
      </w:r>
      <w:r w:rsidR="00655749">
        <w:t xml:space="preserve"> </w:t>
      </w:r>
      <w:commentRangeStart w:id="532"/>
      <w:r w:rsidR="000F650E">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"[9], [13], [18], [29]", "plainTextFormattedCitation" : "[9], [13], [18], [29]", "previouslyFormattedCitation" : "[9], [13], [18], [29]" }, "properties" : { "noteIndex" : 0 }, "schema" : "https://github.com/citation-style-language/schema/raw/master/csl-citation.json" }</w:instrText>
      </w:r>
      <w:r w:rsidR="000F650E">
        <w:fldChar w:fldCharType="separate"/>
      </w:r>
      <w:r w:rsidR="00C62434" w:rsidRPr="00C62434">
        <w:rPr>
          <w:noProof/>
        </w:rPr>
        <w:t>[9], [13], [18], [29]</w:t>
      </w:r>
      <w:r w:rsidR="000F650E">
        <w:fldChar w:fldCharType="end"/>
      </w:r>
      <w:r w:rsidR="00655749">
        <w:t xml:space="preserve">; </w:t>
      </w:r>
      <w:r w:rsidR="0012510C">
        <w:t>however</w:t>
      </w:r>
      <w:r w:rsidR="00655749">
        <w:t xml:space="preserve"> direct comparison </w:t>
      </w:r>
      <w:commentRangeStart w:id="533"/>
      <w:r w:rsidR="00655749">
        <w:t>is</w:t>
      </w:r>
      <w:commentRangeEnd w:id="533"/>
      <w:r w:rsidR="00486A10">
        <w:rPr>
          <w:rStyle w:val="CommentReference"/>
        </w:rPr>
        <w:commentReference w:id="533"/>
      </w:r>
      <w:r w:rsidR="00655749">
        <w:t xml:space="preserve"> problematic, owing to differences in solution composition and solid-solution ratio, which are known to impact </w:t>
      </w:r>
      <w:commentRangeStart w:id="534"/>
      <w:r w:rsidR="00655749">
        <w:t>fitting parameters</w:t>
      </w:r>
      <w:r w:rsidR="000F650E">
        <w:t xml:space="preserve"> </w:t>
      </w:r>
      <w:commentRangeEnd w:id="534"/>
      <w:r w:rsidR="00486A10">
        <w:rPr>
          <w:rStyle w:val="CommentReference"/>
        </w:rPr>
        <w:commentReference w:id="534"/>
      </w:r>
      <w:commentRangeEnd w:id="532"/>
      <w:r w:rsidR="00AE1591">
        <w:rPr>
          <w:rStyle w:val="CommentReference"/>
        </w:rPr>
        <w:commentReference w:id="532"/>
      </w:r>
      <w:r w:rsidR="000F650E">
        <w:fldChar w:fldCharType="begin" w:fldLock="1"/>
      </w:r>
      <w:r w:rsidR="00C62434">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"[33]", "plainTextFormattedCitation" : "[33]", "previouslyFormattedCitation" : "[33]" }, "properties" : { "noteIndex" : 0 }, "schema" : "https://github.com/citation-style-language/schema/raw/master/csl-citation.json" }</w:instrText>
      </w:r>
      <w:r w:rsidR="000F650E">
        <w:fldChar w:fldCharType="separate"/>
      </w:r>
      <w:r w:rsidR="00865E01" w:rsidRPr="00865E01">
        <w:rPr>
          <w:noProof/>
        </w:rPr>
        <w:t>[33]</w:t>
      </w:r>
      <w:r w:rsidR="000F650E">
        <w:fldChar w:fldCharType="end"/>
      </w:r>
      <w:r w:rsidR="00655749">
        <w:t xml:space="preserve">. </w:t>
      </w:r>
      <w:del w:id="535" w:author="Microsoft Office User" w:date="2016-10-15T17:36:00Z">
        <w:r w:rsidR="00747938" w:rsidDel="00AE1591">
          <w:delText>Table 1</w:delText>
        </w:r>
        <w:r w:rsidR="00C62434" w:rsidDel="00AE1591">
          <w:delText xml:space="preserve"> also</w:delText>
        </w:r>
        <w:r w:rsidR="006D16E0" w:rsidDel="00AE1591">
          <w:delText xml:space="preserve"> </w:delText>
        </w:r>
        <w:r w:rsidR="00450C29" w:rsidDel="00AE1591">
          <w:delText>compares</w:delText>
        </w:r>
        <w:r w:rsidR="00747938" w:rsidDel="00AE1591">
          <w:delText xml:space="preserve"> s</w:delText>
        </w:r>
      </w:del>
      <w:ins w:id="536" w:author="Microsoft Office User" w:date="2016-10-15T17:36:00Z">
        <w:r w:rsidR="00AE1591">
          <w:t>S</w:t>
        </w:r>
      </w:ins>
      <w:r w:rsidR="00747938">
        <w:t>elected experimental results from the literature</w:t>
      </w:r>
      <w:ins w:id="537" w:author="Microsoft Office User" w:date="2016-10-15T17:36:00Z">
        <w:r w:rsidR="00AE1591">
          <w:t xml:space="preserve"> are presented in Table 1</w:t>
        </w:r>
      </w:ins>
      <w:r w:rsidR="00747938">
        <w:t xml:space="preserve">, using calculated </w:t>
      </w:r>
      <w:proofErr w:type="spellStart"/>
      <w:r w:rsidR="00747938">
        <w:t>K</w:t>
      </w:r>
      <w:r w:rsidR="00747938">
        <w:rPr>
          <w:vertAlign w:val="subscript"/>
        </w:rPr>
        <w:t>d</w:t>
      </w:r>
      <w:proofErr w:type="spellEnd"/>
      <w:r w:rsidR="00747938">
        <w:t xml:space="preserve"> values </w:t>
      </w:r>
      <w:r w:rsidR="003E1F1F">
        <w:t>to compare</w:t>
      </w:r>
      <w:r w:rsidR="00747938">
        <w:t xml:space="preserve"> relative sorption extent. In some cases, it was necessary to calculate a </w:t>
      </w:r>
      <w:proofErr w:type="spellStart"/>
      <w:r w:rsidR="00747938">
        <w:t>K</w:t>
      </w:r>
      <w:r w:rsidR="00747938">
        <w:rPr>
          <w:vertAlign w:val="subscript"/>
        </w:rPr>
        <w:t>d</w:t>
      </w:r>
      <w:proofErr w:type="spellEnd"/>
      <w:r w:rsidR="00747938">
        <w:t xml:space="preserve"> value</w:t>
      </w:r>
      <w:r w:rsidR="008B0456">
        <w:t xml:space="preserve"> from the reported data</w:t>
      </w:r>
      <w:r w:rsidR="00747938">
        <w:t xml:space="preserve">, </w:t>
      </w:r>
      <w:r w:rsidR="00747938">
        <w:lastRenderedPageBreak/>
        <w:t>since none was calculated</w:t>
      </w:r>
      <w:r w:rsidR="008B0456">
        <w:t xml:space="preserve"> or was calculated using a different formulation, such as a Langmuir or </w:t>
      </w:r>
      <w:proofErr w:type="spellStart"/>
      <w:r w:rsidR="008B0456">
        <w:t>Freundlich</w:t>
      </w:r>
      <w:proofErr w:type="spellEnd"/>
      <w:del w:id="538" w:author="Microsoft Office User" w:date="2016-10-15T17:20:00Z">
        <w:r w:rsidR="008B0456" w:rsidDel="003E7C7D">
          <w:delText xml:space="preserve"> style</w:delText>
        </w:r>
      </w:del>
      <w:r w:rsidR="008B0456">
        <w:t xml:space="preserve"> isotherm. The solid/solution ratios (solid mass divided by total solution), as well as the pH and background electrolyte are also reported.</w:t>
      </w:r>
      <w:ins w:id="539" w:author="Microsoft Office User" w:date="2016-10-15T17:21:00Z">
        <w:r w:rsidR="003E7C7D">
          <w:t xml:space="preserve"> </w:t>
        </w:r>
      </w:ins>
    </w:p>
    <w:p w14:paraId="6C67AD7B" w14:textId="18B1E347" w:rsidR="008B0456" w:rsidRDefault="008B0456" w:rsidP="00B53860">
      <w:pPr>
        <w:spacing w:line="360" w:lineRule="auto"/>
      </w:pPr>
      <w:del w:id="540" w:author="Microsoft Office User" w:date="2016-10-15T17:21:00Z">
        <w:r w:rsidDel="003E7C7D">
          <w:tab/>
        </w:r>
      </w:del>
      <w:r w:rsidR="00655749">
        <w:t xml:space="preserve">Two studies report isotherm data for Ra sorption to </w:t>
      </w:r>
      <w:proofErr w:type="spellStart"/>
      <w:r>
        <w:t>ferrihydrite</w:t>
      </w:r>
      <w:proofErr w:type="spellEnd"/>
      <w:r w:rsidR="00655749">
        <w:t>, and the</w:t>
      </w:r>
      <w:r>
        <w:t xml:space="preserve"> experimental results presented here match</w:t>
      </w:r>
      <w:r w:rsidR="00655749">
        <w:t xml:space="preserve"> both reported values to</w:t>
      </w:r>
      <w:r>
        <w:t xml:space="preserve"> within an order of magnitude of the </w:t>
      </w:r>
      <w:proofErr w:type="spellStart"/>
      <w:r>
        <w:t>K</w:t>
      </w:r>
      <w:r>
        <w:rPr>
          <w:vertAlign w:val="subscript"/>
        </w:rPr>
        <w:t>d</w:t>
      </w:r>
      <w:proofErr w:type="spellEnd"/>
      <w:r>
        <w:rPr>
          <w:vertAlign w:val="subscript"/>
        </w:rPr>
        <w:t xml:space="preserve"> </w:t>
      </w:r>
      <w:r>
        <w:t xml:space="preserve">values </w:t>
      </w:r>
      <w:r>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[29]", "plainTextFormattedCitation" : "[18], [29]", "previouslyFormattedCitation" : "[18], [29]" }, "properties" : { "noteIndex" : 0 }, "schema" : "https://github.com/citation-style-language/schema/raw/master/csl-citation.json" }</w:instrText>
      </w:r>
      <w:r>
        <w:fldChar w:fldCharType="separate"/>
      </w:r>
      <w:r w:rsidR="00865E01" w:rsidRPr="00865E01">
        <w:rPr>
          <w:noProof/>
        </w:rPr>
        <w:t>[18], [29]</w:t>
      </w:r>
      <w:r>
        <w:fldChar w:fldCharType="end"/>
      </w:r>
      <w:r>
        <w:t xml:space="preserv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del w:id="541" w:author="Microsoft Office User" w:date="2016-10-15T17:37:00Z">
        <w:r w:rsidR="000660E0" w:rsidDel="00AE1591">
          <w:delText>which matches</w:delText>
        </w:r>
      </w:del>
      <w:ins w:id="542" w:author="Microsoft Office User" w:date="2016-10-15T17:37:00Z">
        <w:r w:rsidR="00AE1591">
          <w:t>consistent</w:t>
        </w:r>
      </w:ins>
      <w:r w:rsidR="000660E0">
        <w:t xml:space="preserve"> with previous results suggesting </w:t>
      </w:r>
      <w:del w:id="543" w:author="Microsoft Office User" w:date="2016-10-15T17:37:00Z">
        <w:r w:rsidR="000660E0" w:rsidDel="00AE1591">
          <w:delText xml:space="preserve">that </w:delText>
        </w:r>
      </w:del>
      <w:r w:rsidR="000660E0">
        <w:t xml:space="preserve">increased salinity </w:t>
      </w:r>
      <w:del w:id="544" w:author="Microsoft Office User" w:date="2016-10-15T17:37:00Z">
        <w:r w:rsidR="000660E0" w:rsidDel="00AE1591">
          <w:delText xml:space="preserve">will </w:delText>
        </w:r>
      </w:del>
      <w:r w:rsidR="000660E0">
        <w:t>reduce</w:t>
      </w:r>
      <w:ins w:id="545" w:author="Microsoft Office User" w:date="2016-10-15T17:37:00Z">
        <w:r w:rsidR="00AE1591">
          <w:t>s the extent of</w:t>
        </w:r>
      </w:ins>
      <w:r w:rsidR="000660E0">
        <w:t xml:space="preserve"> radium sorption</w:t>
      </w:r>
      <w:del w:id="546" w:author="Microsoft Office User" w:date="2016-10-15T17:37:00Z">
        <w:r w:rsidR="000660E0" w:rsidDel="00AE1591">
          <w:delText xml:space="preserve"> extent</w:delText>
        </w:r>
      </w:del>
      <w:r w:rsidR="0031487F">
        <w:t xml:space="preserve"> </w:t>
      </w:r>
      <w:r w:rsidR="000660E0">
        <w:fldChar w:fldCharType="begin" w:fldLock="1"/>
      </w:r>
      <w:r w:rsidR="00C62434">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"[9]", "plainTextFormattedCitation" : "[9]", "previouslyFormattedCitation" : "[9]" }, "properties" : { "noteIndex" : 0 }, "schema" : "https://github.com/citation-style-language/schema/raw/master/csl-citation.json" }</w:instrText>
      </w:r>
      <w:r w:rsidR="000660E0">
        <w:fldChar w:fldCharType="separate"/>
      </w:r>
      <w:r w:rsidR="00865E01" w:rsidRPr="00865E01">
        <w:rPr>
          <w:noProof/>
        </w:rPr>
        <w:t>[9]</w:t>
      </w:r>
      <w:r w:rsidR="000660E0">
        <w:fldChar w:fldCharType="end"/>
      </w:r>
      <w:r w:rsidR="00613839">
        <w:t xml:space="preserve"> </w:t>
      </w:r>
      <w:commentRangeStart w:id="547"/>
      <w:r w:rsidR="00613839">
        <w:t xml:space="preserve">and </w:t>
      </w:r>
      <w:del w:id="548" w:author="Microsoft Office User" w:date="2016-10-15T17:38:00Z">
        <w:r w:rsidR="00613839" w:rsidDel="00AE1591">
          <w:delText xml:space="preserve">that </w:delText>
        </w:r>
      </w:del>
      <w:ins w:id="549" w:author="Microsoft Office User" w:date="2016-10-15T17:38:00Z">
        <w:r w:rsidR="00AE1591">
          <w:t xml:space="preserve">that sorption increases with </w:t>
        </w:r>
      </w:ins>
      <w:r w:rsidR="00613839">
        <w:t>increasing surface</w:t>
      </w:r>
      <w:ins w:id="550" w:author="Microsoft Office User" w:date="2016-10-15T17:38:00Z">
        <w:r w:rsidR="00AE1591">
          <w:t xml:space="preserve"> area</w:t>
        </w:r>
        <w:commentRangeEnd w:id="547"/>
        <w:r w:rsidR="00AE1591">
          <w:rPr>
            <w:rStyle w:val="CommentReference"/>
          </w:rPr>
          <w:commentReference w:id="547"/>
        </w:r>
      </w:ins>
      <w:del w:id="551" w:author="Microsoft Office User" w:date="2016-10-15T17:38:00Z">
        <w:r w:rsidR="00613839" w:rsidDel="00AE1591">
          <w:delText xml:space="preserve"> area will increase sorption extent</w:delText>
        </w:r>
      </w:del>
      <w:r w:rsidR="000660E0">
        <w:t>.</w:t>
      </w:r>
      <w:r w:rsidR="00651429">
        <w:t xml:space="preserve"> </w:t>
      </w:r>
      <w:r w:rsidR="00483129">
        <w:t xml:space="preserve">In our study, </w:t>
      </w:r>
      <w:commentRangeStart w:id="552"/>
      <w:r w:rsidR="00483129">
        <w:t>Ra</w:t>
      </w:r>
      <w:commentRangeStart w:id="553"/>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613839">
        <w:t xml:space="preserve">, except at pH 5 where goethite </w:t>
      </w:r>
      <w:proofErr w:type="spellStart"/>
      <w:r w:rsidR="00613839">
        <w:t>sorbed</w:t>
      </w:r>
      <w:proofErr w:type="spellEnd"/>
      <w:r w:rsidR="00613839">
        <w:t xml:space="preserve"> slightly more radium compared to </w:t>
      </w:r>
      <w:proofErr w:type="spellStart"/>
      <w:r w:rsidR="00613839">
        <w:t>ferrihydrite</w:t>
      </w:r>
      <w:proofErr w:type="spellEnd"/>
      <w:r w:rsidR="00C238ED">
        <w:t xml:space="preserve">. </w:t>
      </w:r>
      <w:r w:rsidR="00651429">
        <w:t>O</w:t>
      </w:r>
      <w:r w:rsidR="000660E0">
        <w:t xml:space="preserve">ne </w:t>
      </w:r>
      <w:commentRangeEnd w:id="553"/>
      <w:r w:rsidR="00D76794">
        <w:rPr>
          <w:rStyle w:val="CommentReference"/>
        </w:rPr>
        <w:commentReference w:id="553"/>
      </w:r>
      <w:commentRangeEnd w:id="552"/>
      <w:r w:rsidR="00486A10">
        <w:rPr>
          <w:rStyle w:val="CommentReference"/>
        </w:rPr>
        <w:commentReference w:id="552"/>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"plainTextFormattedCitation" : "[18]", "previouslyFormattedCitation" : "[18]" }, "properties" : { "noteIndex" : 0 }, "schema" : "https://github.com/citation-style-language/schema/raw/master/csl-citation.json" }</w:instrText>
      </w:r>
      <w:r w:rsidR="000660E0">
        <w:fldChar w:fldCharType="separate"/>
      </w:r>
      <w:r w:rsidR="00865E01" w:rsidRPr="00865E01">
        <w:rPr>
          <w:noProof/>
        </w:rPr>
        <w:t>[18]</w:t>
      </w:r>
      <w:r w:rsidR="000660E0">
        <w:fldChar w:fldCharType="end"/>
      </w:r>
      <w:r w:rsidR="000660E0">
        <w:t>. This suggests</w:t>
      </w:r>
      <w:del w:id="554" w:author="Microsoft Office User" w:date="2016-10-15T17:30:00Z">
        <w:r w:rsidR="000660E0" w:rsidDel="00486A10">
          <w:delText xml:space="preserve"> that</w:delText>
        </w:r>
      </w:del>
      <w:r w:rsidR="000660E0">
        <w:t xml:space="preserve"> the sorption isotherm results </w:t>
      </w:r>
      <w:del w:id="555" w:author="Microsoft Office User" w:date="2016-10-15T17:31:00Z">
        <w:r w:rsidR="000660E0" w:rsidDel="00486A10">
          <w:delText xml:space="preserve">found </w:delText>
        </w:r>
      </w:del>
      <w:ins w:id="556" w:author="Microsoft Office User" w:date="2016-10-15T17:31:00Z">
        <w:r w:rsidR="00486A10">
          <w:t xml:space="preserve">presented </w:t>
        </w:r>
      </w:ins>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5AA31466" w:rsidR="000660E0" w:rsidRDefault="003F3BF5">
      <w:pPr>
        <w:spacing w:line="360" w:lineRule="auto"/>
        <w:ind w:firstLine="720"/>
        <w:pPrChange w:id="557" w:author="Microsoft Office User" w:date="2016-10-15T17:39:00Z">
          <w:pPr>
            <w:spacing w:line="360" w:lineRule="auto"/>
          </w:pPr>
        </w:pPrChange>
      </w:pPr>
      <w:ins w:id="558" w:author="Microsoft Office User" w:date="2016-10-15T17:45:00Z">
        <w:r>
          <w:t>A</w:t>
        </w:r>
      </w:ins>
      <w:ins w:id="559" w:author="Microsoft Office User" w:date="2016-10-15T17:43:00Z">
        <w:r>
          <w:t xml:space="preserve"> </w:t>
        </w:r>
      </w:ins>
      <w:ins w:id="560" w:author="Microsoft Office User" w:date="2016-10-15T17:39:00Z">
        <w:r w:rsidR="00AE1591">
          <w:t>greater number studies</w:t>
        </w:r>
      </w:ins>
      <w:ins w:id="561" w:author="Microsoft Office User" w:date="2016-10-15T17:45:00Z">
        <w:r>
          <w:t xml:space="preserve"> were found that</w:t>
        </w:r>
      </w:ins>
      <w:ins w:id="562" w:author="Microsoft Office User" w:date="2016-10-15T17:41:00Z">
        <w:r w:rsidR="00AE1591">
          <w:t xml:space="preserve"> </w:t>
        </w:r>
      </w:ins>
      <w:ins w:id="563" w:author="Microsoft Office User" w:date="2016-10-15T17:39:00Z">
        <w:r w:rsidR="00AE1591">
          <w:t xml:space="preserve">examined </w:t>
        </w:r>
      </w:ins>
      <w:ins w:id="564" w:author="Microsoft Office User" w:date="2016-10-15T17:40:00Z">
        <w:r w:rsidR="00AE1591">
          <w:t>r</w:t>
        </w:r>
      </w:ins>
      <w:ins w:id="565" w:author="Microsoft Office User" w:date="2016-10-15T17:39:00Z">
        <w:r w:rsidR="00AE1591">
          <w:t xml:space="preserve">adium adsorption to </w:t>
        </w:r>
      </w:ins>
      <w:del w:id="566" w:author="Microsoft Office User" w:date="2016-10-15T17:39:00Z">
        <w:r w:rsidR="00DD73D3" w:rsidDel="00AE1591">
          <w:tab/>
        </w:r>
        <w:r w:rsidR="00C735BD" w:rsidDel="00AE1591">
          <w:delText>G</w:delText>
        </w:r>
      </w:del>
      <w:ins w:id="567" w:author="Microsoft Office User" w:date="2016-10-15T17:39:00Z">
        <w:r w:rsidR="00AE1591">
          <w:t>g</w:t>
        </w:r>
      </w:ins>
      <w:r w:rsidR="00C735BD">
        <w:t>oethite</w:t>
      </w:r>
      <w:ins w:id="568" w:author="Microsoft Office User" w:date="2016-10-15T17:42:00Z">
        <w:r w:rsidR="00AE1591">
          <w:t xml:space="preserve"> than to</w:t>
        </w:r>
      </w:ins>
      <w:r w:rsidR="00C735BD">
        <w:t xml:space="preserve"> </w:t>
      </w:r>
      <w:del w:id="569" w:author="Microsoft Office User" w:date="2016-10-15T17:40:00Z">
        <w:r w:rsidR="00C735BD" w:rsidDel="00AE1591">
          <w:delText>has a larger available pool of radium sorption data to draw from compared to</w:delText>
        </w:r>
      </w:del>
      <w:del w:id="570" w:author="Microsoft Office User" w:date="2016-10-15T17:41:00Z">
        <w:r w:rsidR="00C735BD" w:rsidDel="00AE1591">
          <w:delText xml:space="preserve"> </w:delText>
        </w:r>
      </w:del>
      <w:proofErr w:type="spellStart"/>
      <w:r w:rsidR="00C735BD">
        <w:t>ferrihydrite</w:t>
      </w:r>
      <w:proofErr w:type="spellEnd"/>
      <w:ins w:id="571" w:author="Microsoft Office User" w:date="2016-10-15T17:42:00Z">
        <w:r w:rsidR="00AE1591">
          <w:t xml:space="preserve"> </w:t>
        </w:r>
        <w:r>
          <w:t xml:space="preserve">(references </w:t>
        </w:r>
        <w:proofErr w:type="spellStart"/>
        <w:r>
          <w:t>xxxx</w:t>
        </w:r>
        <w:proofErr w:type="spellEnd"/>
        <w:r>
          <w:t>)</w:t>
        </w:r>
      </w:ins>
      <w:ins w:id="572" w:author="Microsoft Office User" w:date="2016-10-15T17:45:00Z">
        <w:r>
          <w:t xml:space="preserve">, and </w:t>
        </w:r>
      </w:ins>
      <w:ins w:id="573" w:author="Microsoft Office User" w:date="2016-10-15T18:53:00Z">
        <w:r w:rsidR="0064184D">
          <w:t xml:space="preserve">reported values of </w:t>
        </w:r>
        <w:proofErr w:type="spellStart"/>
        <w:r w:rsidR="0064184D">
          <w:t>Kd</w:t>
        </w:r>
        <w:proofErr w:type="spellEnd"/>
        <w:r w:rsidR="0064184D">
          <w:t xml:space="preserve"> and experimental conditions vary widely. </w:t>
        </w:r>
      </w:ins>
      <w:ins w:id="574" w:author="Microsoft Office User" w:date="2016-10-15T17:45:00Z">
        <w:r>
          <w:t>(Table 1)</w:t>
        </w:r>
      </w:ins>
      <w:ins w:id="575" w:author="Microsoft Office User" w:date="2016-10-15T17:42:00Z">
        <w:r>
          <w:t xml:space="preserve"> </w:t>
        </w:r>
      </w:ins>
      <w:del w:id="576" w:author="Microsoft Office User" w:date="2016-10-15T17:41:00Z">
        <w:r w:rsidR="00C735BD" w:rsidDel="00AE1591">
          <w:delText>, however, there</w:delText>
        </w:r>
      </w:del>
      <w:del w:id="577" w:author="Microsoft Office User" w:date="2016-10-15T17:42:00Z">
        <w:r w:rsidR="00C735BD" w:rsidDel="00AE1591">
          <w:delText xml:space="preserve"> are also larger differences </w:delText>
        </w:r>
      </w:del>
      <w:del w:id="578" w:author="Microsoft Office User" w:date="2016-10-15T17:43:00Z">
        <w:r w:rsidR="00C735BD" w:rsidDel="003F3BF5">
          <w:delText xml:space="preserve">between the results in this study compared to </w:delText>
        </w:r>
        <w:commentRangeStart w:id="579"/>
        <w:r w:rsidR="00C735BD" w:rsidDel="003F3BF5">
          <w:delText>others</w:delText>
        </w:r>
      </w:del>
      <w:del w:id="580" w:author="Microsoft Office User" w:date="2016-10-15T17:47:00Z">
        <w:r w:rsidR="00DD73D3" w:rsidDel="003F3BF5">
          <w:delText>. The result</w:delText>
        </w:r>
        <w:r w:rsidR="00486D37" w:rsidDel="003F3BF5">
          <w:delText>s are displayed in table 1</w:delText>
        </w:r>
        <w:r w:rsidR="00FC6BEA" w:rsidDel="003F3BF5">
          <w:delText>, along with the other mineral specific results</w:delText>
        </w:r>
      </w:del>
      <w:r w:rsidR="00FC6BEA">
        <w:t xml:space="preserve">. Unlike </w:t>
      </w:r>
      <w:ins w:id="581" w:author="Microsoft Office User" w:date="2016-10-15T17:48:00Z">
        <w:r>
          <w:t xml:space="preserve">results obtained for </w:t>
        </w:r>
      </w:ins>
      <w:del w:id="582" w:author="Microsoft Office User" w:date="2016-10-15T17:48:00Z">
        <w:r w:rsidR="00FC6BEA" w:rsidDel="003F3BF5">
          <w:delText xml:space="preserve">with </w:delText>
        </w:r>
      </w:del>
      <w:proofErr w:type="spellStart"/>
      <w:r w:rsidR="00FC6BEA">
        <w:t>ferrihydrite</w:t>
      </w:r>
      <w:proofErr w:type="spellEnd"/>
      <w:r w:rsidR="00FC6BEA">
        <w:t xml:space="preserve">, we </w:t>
      </w:r>
      <w:r w:rsidR="00C55505">
        <w:t>observe</w:t>
      </w:r>
      <w:r w:rsidR="00FC6BEA">
        <w:t xml:space="preserve"> a larger extent of </w:t>
      </w:r>
      <w:ins w:id="583" w:author="Microsoft Office User" w:date="2016-10-15T17:49:00Z">
        <w:r>
          <w:t xml:space="preserve">Ra </w:t>
        </w:r>
      </w:ins>
      <w:r w:rsidR="00FC6BEA">
        <w:t xml:space="preserve">sorption </w:t>
      </w:r>
      <w:ins w:id="584" w:author="Microsoft Office User" w:date="2016-10-15T17:50:00Z">
        <w:r>
          <w:t xml:space="preserve">at pH values similar to </w:t>
        </w:r>
      </w:ins>
      <w:del w:id="585" w:author="Microsoft Office User" w:date="2016-10-15T17:49:00Z">
        <w:r w:rsidR="00FC6BEA" w:rsidDel="003F3BF5">
          <w:delText xml:space="preserve">for solutions of </w:delText>
        </w:r>
        <w:r w:rsidR="00C55505" w:rsidDel="003F3BF5">
          <w:delText>similar</w:delText>
        </w:r>
        <w:r w:rsidR="00FC6BEA" w:rsidDel="003F3BF5">
          <w:delText xml:space="preserve"> pH</w:delText>
        </w:r>
        <w:r w:rsidR="00C55505" w:rsidDel="003F3BF5">
          <w:delText xml:space="preserve"> compared to previous work</w:delText>
        </w:r>
      </w:del>
      <w:ins w:id="586" w:author="Microsoft Office User" w:date="2016-10-15T17:50:00Z">
        <w:r>
          <w:t>previous studies</w:t>
        </w:r>
      </w:ins>
      <w:r w:rsidR="000C5422">
        <w:t xml:space="preserve"> </w:t>
      </w:r>
      <w:r w:rsidR="000C5422">
        <w:fldChar w:fldCharType="begin" w:fldLock="1"/>
      </w:r>
      <w:r w:rsidR="00C62434">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"[15], [18], [29]", "plainTextFormattedCitation" : "[15], [18], [29]", "previouslyFormattedCitation" : "[15], [18], [29]" }, "properties" : { "noteIndex" : 0 }, "schema" : "https://github.com/citation-style-language/schema/raw/master/csl-citation.json" }</w:instrText>
      </w:r>
      <w:r w:rsidR="000C5422">
        <w:fldChar w:fldCharType="separate"/>
      </w:r>
      <w:r w:rsidR="00865E01" w:rsidRPr="00865E01">
        <w:rPr>
          <w:noProof/>
        </w:rPr>
        <w:t>[15], [18], [29]</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del w:id="587" w:author="Microsoft Office User" w:date="2016-10-15T17:51:00Z">
        <w:r w:rsidR="00613839" w:rsidDel="003F3BF5">
          <w:delText>The K</w:delText>
        </w:r>
        <w:r w:rsidR="00613839" w:rsidRPr="00C62434" w:rsidDel="003F3BF5">
          <w:rPr>
            <w:vertAlign w:val="subscript"/>
          </w:rPr>
          <w:delText>d</w:delText>
        </w:r>
        <w:r w:rsidR="00613839" w:rsidDel="003F3BF5">
          <w:delText xml:space="preserve"> values w</w:delText>
        </w:r>
      </w:del>
      <w:ins w:id="588" w:author="Microsoft Office User" w:date="2016-10-15T17:51:00Z">
        <w:r>
          <w:t>W</w:t>
        </w:r>
      </w:ins>
      <w:r w:rsidR="00613839">
        <w:t>hen normalized by surface area</w:t>
      </w:r>
      <w:ins w:id="589" w:author="Microsoft Office User" w:date="2016-10-15T17:51:00Z">
        <w:r>
          <w:t xml:space="preserve">, </w:t>
        </w:r>
        <w:proofErr w:type="spellStart"/>
        <w:r>
          <w:t>Kd</w:t>
        </w:r>
        <w:proofErr w:type="spellEnd"/>
        <w:r>
          <w:t xml:space="preserve"> values</w:t>
        </w:r>
      </w:ins>
      <w:r w:rsidR="00613839">
        <w:t xml:space="preserve"> are similar in some cases</w:t>
      </w:r>
      <w:r w:rsidR="00905D56">
        <w:t xml:space="preserve"> </w:t>
      </w:r>
      <w:r w:rsidR="00905D56">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instrText>
      </w:r>
      <w:r w:rsidR="00905D56">
        <w:fldChar w:fldCharType="separate"/>
      </w:r>
      <w:r w:rsidR="00C62434" w:rsidRPr="00C62434">
        <w:rPr>
          <w:noProof/>
        </w:rPr>
        <w:t>[29]</w:t>
      </w:r>
      <w:r w:rsidR="00905D56">
        <w:fldChar w:fldCharType="end"/>
      </w:r>
      <w:r w:rsidR="00613839">
        <w:t xml:space="preserve">, </w:t>
      </w:r>
      <w:del w:id="590" w:author="Microsoft Office User" w:date="2016-10-15T20:00:00Z">
        <w:r w:rsidR="00613839" w:rsidDel="00830020">
          <w:delText>tho</w:delText>
        </w:r>
        <w:r w:rsidR="00905D56" w:rsidDel="00830020">
          <w:delText>ugh not</w:delText>
        </w:r>
      </w:del>
      <w:ins w:id="591" w:author="Microsoft Office User" w:date="2016-10-15T20:00:00Z">
        <w:r w:rsidR="00830020">
          <w:t xml:space="preserve">but </w:t>
        </w:r>
        <w:proofErr w:type="spellStart"/>
        <w:r w:rsidR="00830020">
          <w:t>appdifferent</w:t>
        </w:r>
      </w:ins>
      <w:proofErr w:type="spellEnd"/>
      <w:r w:rsidR="00905D56">
        <w:t xml:space="preserve"> in others</w:t>
      </w:r>
      <w:r w:rsidR="00C62434">
        <w:t xml:space="preserve"> where ionic strength was much higher</w:t>
      </w:r>
      <w:r w:rsidR="00905D56">
        <w:t xml:space="preserve"> </w:t>
      </w:r>
      <w:r w:rsidR="00905D56">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"plainTextFormattedCitation" : "[18]", "previouslyFormattedCitation" : "[18]" }, "properties" : { "noteIndex" : 0 }, "schema" : "https://github.com/citation-style-language/schema/raw/master/csl-citation.json" }</w:instrText>
      </w:r>
      <w:r w:rsidR="00905D56">
        <w:fldChar w:fldCharType="separate"/>
      </w:r>
      <w:r w:rsidR="00865E01" w:rsidRPr="00865E01">
        <w:rPr>
          <w:noProof/>
        </w:rPr>
        <w:t>[18]</w:t>
      </w:r>
      <w:r w:rsidR="00905D56">
        <w:fldChar w:fldCharType="end"/>
      </w:r>
      <w:r w:rsidR="00905D56">
        <w:t>.</w:t>
      </w:r>
      <w:r w:rsidR="00613839">
        <w:t xml:space="preserve"> </w:t>
      </w:r>
      <w:del w:id="592" w:author="Microsoft Office User" w:date="2016-10-15T17:53:00Z">
        <w:r w:rsidR="001F0F1F" w:rsidDel="003F3BF5">
          <w:delText xml:space="preserve">Other </w:delText>
        </w:r>
      </w:del>
      <w:del w:id="593" w:author="Microsoft Office User" w:date="2016-10-15T17:52:00Z">
        <w:r w:rsidR="001F0F1F" w:rsidDel="003F3BF5">
          <w:delText>po</w:delText>
        </w:r>
        <w:r w:rsidR="00613839" w:rsidDel="003F3BF5">
          <w:delText>ssible d</w:delText>
        </w:r>
        <w:r w:rsidR="00905D56" w:rsidDel="003F3BF5">
          <w:delText>eviations fro</w:delText>
        </w:r>
      </w:del>
      <w:ins w:id="594" w:author="Microsoft Office User" w:date="2016-10-15T17:53:00Z">
        <w:r>
          <w:t>Additionally,</w:t>
        </w:r>
      </w:ins>
      <w:ins w:id="595" w:author="Microsoft Office User" w:date="2016-10-15T19:57:00Z">
        <w:r w:rsidR="00830020">
          <w:t xml:space="preserve"> methods of goethite synthesis </w:t>
        </w:r>
      </w:ins>
      <w:ins w:id="596" w:author="Microsoft Office User" w:date="2016-10-15T19:58:00Z">
        <w:r w:rsidR="00830020">
          <w:t xml:space="preserve">vary, and may </w:t>
        </w:r>
      </w:ins>
      <w:ins w:id="597" w:author="Microsoft Office User" w:date="2016-10-15T19:57:00Z">
        <w:r w:rsidR="00830020">
          <w:t>yield product with</w:t>
        </w:r>
      </w:ins>
      <w:ins w:id="598" w:author="Microsoft Office User" w:date="2016-10-15T19:58:00Z">
        <w:r w:rsidR="00830020">
          <w:t xml:space="preserve"> disparate surface area;</w:t>
        </w:r>
      </w:ins>
      <w:del w:id="599" w:author="Microsoft Office User" w:date="2016-10-15T17:52:00Z">
        <w:r w:rsidR="00905D56" w:rsidDel="003F3BF5">
          <w:delText>m</w:delText>
        </w:r>
      </w:del>
      <w:del w:id="600" w:author="Microsoft Office User" w:date="2016-10-15T17:53:00Z">
        <w:r w:rsidR="00905D56" w:rsidDel="003F3BF5">
          <w:delText xml:space="preserve"> previous studies</w:delText>
        </w:r>
        <w:r w:rsidR="00613839" w:rsidDel="003F3BF5">
          <w:delText xml:space="preserve"> </w:delText>
        </w:r>
        <w:r w:rsidR="00905D56" w:rsidDel="003F3BF5">
          <w:delText>could be</w:delText>
        </w:r>
        <w:r w:rsidR="00613839" w:rsidDel="003F3BF5">
          <w:delText xml:space="preserve"> derived from</w:delText>
        </w:r>
        <w:r w:rsidR="001F0F1F" w:rsidDel="003F3BF5">
          <w:delText xml:space="preserve"> the</w:delText>
        </w:r>
      </w:del>
      <w:r w:rsidR="001F0F1F">
        <w:t xml:space="preserve"> </w:t>
      </w:r>
      <w:ins w:id="601" w:author="Microsoft Office User" w:date="2016-10-15T19:56:00Z">
        <w:r w:rsidR="00830020">
          <w:t xml:space="preserve"> </w:t>
        </w:r>
      </w:ins>
      <w:del w:id="602" w:author="Microsoft Office User" w:date="2016-10-15T17:53:00Z">
        <w:r w:rsidR="001F0F1F" w:rsidDel="003F3BF5">
          <w:delText xml:space="preserve">crystallinity of the </w:delText>
        </w:r>
      </w:del>
      <w:del w:id="603" w:author="Microsoft Office User" w:date="2016-10-15T19:56:00Z">
        <w:r w:rsidR="001F0F1F" w:rsidDel="00830020">
          <w:delText>goethite</w:delText>
        </w:r>
      </w:del>
      <w:ins w:id="604" w:author="Microsoft Office User" w:date="2016-10-15T19:59:00Z">
        <w:r w:rsidR="00830020">
          <w:t>this</w:t>
        </w:r>
      </w:ins>
      <w:del w:id="605" w:author="Microsoft Office User" w:date="2016-10-15T17:53:00Z">
        <w:r w:rsidR="001F0F1F" w:rsidDel="0090502E">
          <w:delText xml:space="preserve"> used, which </w:delText>
        </w:r>
      </w:del>
      <w:del w:id="606" w:author="Microsoft Office User" w:date="2016-10-15T17:54:00Z">
        <w:r w:rsidR="001F0F1F" w:rsidDel="0090502E">
          <w:delText>varies</w:delText>
        </w:r>
      </w:del>
      <w:del w:id="607" w:author="Microsoft Office User" w:date="2016-10-15T17:56:00Z">
        <w:r w:rsidR="001F0F1F" w:rsidDel="0090502E">
          <w:delText xml:space="preserve"> </w:delText>
        </w:r>
      </w:del>
      <w:del w:id="608" w:author="Microsoft Office User" w:date="2016-10-15T17:53:00Z">
        <w:r w:rsidR="001F0F1F" w:rsidDel="0090502E">
          <w:delText xml:space="preserve">significantly </w:delText>
        </w:r>
      </w:del>
      <w:del w:id="609" w:author="Microsoft Office User" w:date="2016-10-15T17:56:00Z">
        <w:r w:rsidR="001F0F1F" w:rsidDel="0090502E">
          <w:delText>depending</w:delText>
        </w:r>
      </w:del>
      <w:del w:id="610" w:author="Microsoft Office User" w:date="2016-10-15T19:57:00Z">
        <w:r w:rsidR="001F0F1F" w:rsidDel="00830020">
          <w:delText xml:space="preserve"> on </w:delText>
        </w:r>
      </w:del>
      <w:del w:id="611" w:author="Microsoft Office User" w:date="2016-10-15T17:54:00Z">
        <w:r w:rsidR="001F0F1F" w:rsidDel="0090502E">
          <w:delText xml:space="preserve">the </w:delText>
        </w:r>
      </w:del>
      <w:del w:id="612" w:author="Microsoft Office User" w:date="2016-10-15T19:59:00Z">
        <w:r w:rsidR="001F0F1F" w:rsidDel="00830020">
          <w:delText>synthesis</w:delText>
        </w:r>
      </w:del>
      <w:del w:id="613" w:author="Microsoft Office User" w:date="2016-10-15T17:56:00Z">
        <w:r w:rsidR="001F0F1F" w:rsidDel="0090502E">
          <w:delText xml:space="preserve"> method</w:delText>
        </w:r>
      </w:del>
      <w:ins w:id="614" w:author="Microsoft Office User" w:date="2016-10-15T17:54:00Z">
        <w:r w:rsidR="0090502E">
          <w:t xml:space="preserve">  may </w:t>
        </w:r>
      </w:ins>
      <w:ins w:id="615" w:author="Microsoft Office User" w:date="2016-10-15T17:55:00Z">
        <w:r w:rsidR="0090502E">
          <w:t>also</w:t>
        </w:r>
      </w:ins>
      <w:ins w:id="616" w:author="Microsoft Office User" w:date="2016-10-15T17:56:00Z">
        <w:r w:rsidR="0090502E">
          <w:t xml:space="preserve"> impact the extent of Ra adsorption and account for </w:t>
        </w:r>
      </w:ins>
      <w:ins w:id="617" w:author="Microsoft Office User" w:date="2016-10-15T17:57:00Z">
        <w:r w:rsidR="0090502E">
          <w:t>discrepancies</w:t>
        </w:r>
      </w:ins>
      <w:ins w:id="618" w:author="Microsoft Office User" w:date="2016-10-15T17:56:00Z">
        <w:r w:rsidR="0090502E">
          <w:t xml:space="preserve"> between reported values</w:t>
        </w:r>
      </w:ins>
      <w:ins w:id="619" w:author="Microsoft Office User" w:date="2016-10-15T17:55:00Z">
        <w:r w:rsidR="0090502E">
          <w:t xml:space="preserve"> </w:t>
        </w:r>
      </w:ins>
      <w:commentRangeStart w:id="620"/>
      <w:r w:rsidR="001F0F1F">
        <w:t xml:space="preserve">. We expect relatively low </w:t>
      </w:r>
      <w:del w:id="621" w:author="Microsoft Office User" w:date="2016-10-15T19:59:00Z">
        <w:r w:rsidR="001F0F1F" w:rsidDel="00830020">
          <w:delText xml:space="preserve">crystallinity </w:delText>
        </w:r>
      </w:del>
      <w:ins w:id="622" w:author="Microsoft Office User" w:date="2016-10-15T19:59:00Z">
        <w:r w:rsidR="00830020">
          <w:t xml:space="preserve">surface-area </w:t>
        </w:r>
      </w:ins>
      <w:r w:rsidR="001F0F1F">
        <w:t xml:space="preserve">goethite </w:t>
      </w:r>
      <w:commentRangeEnd w:id="620"/>
      <w:r w:rsidR="00830020">
        <w:rPr>
          <w:rStyle w:val="CommentReference"/>
        </w:rPr>
        <w:commentReference w:id="620"/>
      </w:r>
      <w:r w:rsidR="001F0F1F">
        <w:t xml:space="preserve">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C62434">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"[26]", "plainTextFormattedCitation" : "[26]", "previouslyFormattedCitation" : "[26]" }, "properties" : { "noteIndex" : 0 }, "schema" : "https://github.com/citation-style-language/schema/raw/master/csl-citation.json" }</w:instrText>
      </w:r>
      <w:r w:rsidR="001F0F1F">
        <w:fldChar w:fldCharType="separate"/>
      </w:r>
      <w:r w:rsidR="00865E01" w:rsidRPr="00865E01">
        <w:rPr>
          <w:noProof/>
        </w:rPr>
        <w:t>[26]</w:t>
      </w:r>
      <w:r w:rsidR="001F0F1F">
        <w:fldChar w:fldCharType="end"/>
      </w:r>
      <w:r w:rsidR="001F0F1F">
        <w:t>.</w:t>
      </w:r>
      <w:r w:rsidR="005A3496">
        <w:t xml:space="preserve"> These differences underscore the limitations of</w:t>
      </w:r>
      <w:ins w:id="623" w:author="Microsoft Office User" w:date="2016-10-15T17:58:00Z">
        <w:r w:rsidR="0090502E">
          <w:t xml:space="preserve"> using</w:t>
        </w:r>
      </w:ins>
      <w:r w:rsidR="005A3496">
        <w:t xml:space="preserve"> </w:t>
      </w:r>
      <w:proofErr w:type="spellStart"/>
      <w:r w:rsidR="005A3496">
        <w:t>K</w:t>
      </w:r>
      <w:r w:rsidR="00A77D01" w:rsidRPr="00062851">
        <w:rPr>
          <w:vertAlign w:val="subscript"/>
        </w:rPr>
        <w:t>d</w:t>
      </w:r>
      <w:proofErr w:type="spellEnd"/>
      <w:del w:id="624" w:author="Microsoft Office User" w:date="2016-10-15T17:58:00Z">
        <w:r w:rsidR="005A3496" w:rsidDel="0090502E">
          <w:delText xml:space="preserve"> style approache</w:delText>
        </w:r>
      </w:del>
      <w:del w:id="625" w:author="Microsoft Office User" w:date="2016-10-15T17:57:00Z">
        <w:r w:rsidR="005A3496" w:rsidDel="0090502E">
          <w:delText>s</w:delText>
        </w:r>
      </w:del>
      <w:r w:rsidR="005A3496">
        <w:t>,</w:t>
      </w:r>
      <w:ins w:id="626" w:author="Microsoft Office User" w:date="2016-10-15T17:58:00Z">
        <w:r w:rsidR="0090502E">
          <w:t xml:space="preserve"> to describe and report solute-solid interactions</w:t>
        </w:r>
      </w:ins>
      <w:ins w:id="627" w:author="Microsoft Office User" w:date="2016-10-15T20:01:00Z">
        <w:r w:rsidR="00830020">
          <w:t>.</w:t>
        </w:r>
      </w:ins>
      <w:del w:id="628" w:author="Microsoft Office User" w:date="2016-10-15T17:58:00Z">
        <w:r w:rsidR="005A3496" w:rsidDel="0090502E">
          <w:delText xml:space="preserve"> </w:delText>
        </w:r>
      </w:del>
      <w:del w:id="629" w:author="Microsoft Office User" w:date="2016-10-15T20:01:00Z">
        <w:r w:rsidR="005A3496" w:rsidDel="00830020">
          <w:delText>as they</w:delText>
        </w:r>
      </w:del>
      <w:del w:id="630" w:author="Microsoft Office User" w:date="2016-10-15T18:00:00Z">
        <w:r w:rsidR="005A3496" w:rsidDel="0090502E">
          <w:delText xml:space="preserve"> provide limited </w:delText>
        </w:r>
      </w:del>
      <w:del w:id="631" w:author="Microsoft Office User" w:date="2016-10-15T17:59:00Z">
        <w:r w:rsidR="005A3496" w:rsidDel="0090502E">
          <w:delText>means to understand the driving factors that create the differences between different forms of the same mineral.</w:delText>
        </w:r>
        <w:commentRangeEnd w:id="579"/>
        <w:r w:rsidR="00BD4A5A" w:rsidDel="0090502E">
          <w:rPr>
            <w:rStyle w:val="CommentReference"/>
          </w:rPr>
          <w:commentReference w:id="579"/>
        </w:r>
      </w:del>
    </w:p>
    <w:p w14:paraId="667676F0" w14:textId="6C01A119" w:rsidR="00EC6FB3" w:rsidDel="00830020" w:rsidRDefault="00EC6FB3" w:rsidP="00B53860">
      <w:pPr>
        <w:spacing w:line="360" w:lineRule="auto"/>
        <w:rPr>
          <w:del w:id="632" w:author="Microsoft Office User" w:date="2016-10-15T19:54:00Z"/>
        </w:rPr>
      </w:pPr>
      <w:commentRangeStart w:id="633"/>
      <w:del w:id="634" w:author="Microsoft Office User" w:date="2016-10-15T19:54:00Z">
        <w:r w:rsidDel="00830020">
          <w:delText>SECTION 3.1.2: SORPTION ISOTHERMS</w:delText>
        </w:r>
        <w:r w:rsidR="00832FDC" w:rsidDel="00830020">
          <w:delText xml:space="preserve"> AND SORPTION KINETICS</w:delText>
        </w:r>
        <w:r w:rsidDel="00830020">
          <w:delText>: MONTMORILLONITE</w:delText>
        </w:r>
        <w:commentRangeEnd w:id="633"/>
        <w:r w:rsidR="008D5E6F" w:rsidDel="00830020">
          <w:rPr>
            <w:rStyle w:val="CommentReference"/>
          </w:rPr>
          <w:commentReference w:id="633"/>
        </w:r>
      </w:del>
    </w:p>
    <w:p w14:paraId="18C2F2B6" w14:textId="200268CE" w:rsidR="0051444A" w:rsidRDefault="00E14811" w:rsidP="00B53860">
      <w:pPr>
        <w:spacing w:line="360" w:lineRule="auto"/>
      </w:pPr>
      <w:r>
        <w:tab/>
        <w:t>Sorption isotherm results for radium onto sodium montmorillonite are plotted in figure 2</w:t>
      </w:r>
      <w:r w:rsidR="00E3344E">
        <w:t>a</w:t>
      </w:r>
      <w:r>
        <w:t xml:space="preserve">, the calculated </w:t>
      </w:r>
      <w:proofErr w:type="spellStart"/>
      <w:r>
        <w:t>K</w:t>
      </w:r>
      <w:r>
        <w:rPr>
          <w:vertAlign w:val="subscript"/>
        </w:rPr>
        <w:t>d</w:t>
      </w:r>
      <w:proofErr w:type="spellEnd"/>
      <w:r>
        <w:rPr>
          <w:vertAlign w:val="subscript"/>
        </w:rPr>
        <w:t xml:space="preserve"> </w:t>
      </w:r>
      <w:r>
        <w:t>values</w:t>
      </w:r>
      <w:r w:rsidR="004B34D2">
        <w:t xml:space="preserve"> listed in table 1</w:t>
      </w:r>
      <w:r w:rsidR="00D46D77">
        <w:t xml:space="preserve">, </w:t>
      </w:r>
      <w:commentRangeStart w:id="635"/>
      <w:r w:rsidR="00D46D77">
        <w:t>and the kineti</w:t>
      </w:r>
      <w:r w:rsidR="00BB16C8">
        <w:t xml:space="preserve">c experiment results in </w:t>
      </w:r>
      <w:r w:rsidR="00856D9D">
        <w:t>figure</w:t>
      </w:r>
      <w:r w:rsidR="00BB16C8">
        <w:t xml:space="preserve"> 2b</w:t>
      </w:r>
      <w:commentRangeEnd w:id="635"/>
      <w:r w:rsidR="0064184D">
        <w:rPr>
          <w:rStyle w:val="CommentReference"/>
        </w:rPr>
        <w:commentReference w:id="635"/>
      </w:r>
      <w:r>
        <w:t>.</w:t>
      </w:r>
      <w:r w:rsidR="0051444A">
        <w:t xml:space="preserve"> </w:t>
      </w:r>
      <w:ins w:id="636" w:author="Microsoft Office User" w:date="2016-10-15T18:56:00Z">
        <w:r w:rsidR="00B212A9">
          <w:t xml:space="preserve">The Ra- Na </w:t>
        </w:r>
        <w:proofErr w:type="spellStart"/>
        <w:r w:rsidR="00B212A9">
          <w:t>montomorillonite</w:t>
        </w:r>
        <w:proofErr w:type="spellEnd"/>
        <w:r w:rsidR="00B212A9">
          <w:t xml:space="preserve"> </w:t>
        </w:r>
      </w:ins>
      <w:del w:id="637" w:author="Microsoft Office User" w:date="2016-10-15T18:56:00Z">
        <w:r w:rsidR="0051444A" w:rsidDel="00B212A9">
          <w:delText>The results</w:delText>
        </w:r>
        <w:r w:rsidR="002701AC" w:rsidDel="00B212A9">
          <w:delText xml:space="preserve"> for the i</w:delText>
        </w:r>
      </w:del>
      <w:ins w:id="638" w:author="Microsoft Office User" w:date="2016-10-15T18:56:00Z">
        <w:r w:rsidR="00B212A9">
          <w:t>I</w:t>
        </w:r>
      </w:ins>
      <w:r w:rsidR="002701AC">
        <w:t>sotherms</w:t>
      </w:r>
      <w:r w:rsidR="0051444A">
        <w:t xml:space="preserve"> are remarkably linear for the range </w:t>
      </w:r>
      <w:r w:rsidR="00613839">
        <w:t>of radium activities considered</w:t>
      </w:r>
      <w:del w:id="639" w:author="Microsoft Office User" w:date="2016-10-15T18:56:00Z">
        <w:r w:rsidR="00613839" w:rsidDel="00B212A9">
          <w:delText xml:space="preserve"> and tha</w:delText>
        </w:r>
        <w:r w:rsidR="002701AC" w:rsidDel="00B212A9">
          <w:delText>t the 24 hour equilibration time was sufficient to achieve a steady state for sorption over relevant time scales for groundwater</w:delText>
        </w:r>
      </w:del>
      <w:ins w:id="640" w:author="Microsoft Office User" w:date="2016-10-15T18:57:00Z">
        <w:r w:rsidR="00B212A9">
          <w:t>.</w:t>
        </w:r>
      </w:ins>
      <w:del w:id="641" w:author="Microsoft Office User" w:date="2016-10-15T18:57:00Z">
        <w:r w:rsidR="002701AC" w:rsidDel="00B212A9">
          <w:delText>.</w:delText>
        </w:r>
      </w:del>
      <w:r>
        <w:t xml:space="preserve"> </w:t>
      </w:r>
      <w:ins w:id="642" w:author="Microsoft Office User" w:date="2016-10-15T18:58:00Z">
        <w:r w:rsidR="00B212A9">
          <w:t xml:space="preserve">With the exception of  </w:t>
        </w:r>
        <w:proofErr w:type="spellStart"/>
        <w:r w:rsidR="00B212A9">
          <w:t>ferrihydrite</w:t>
        </w:r>
        <w:proofErr w:type="spellEnd"/>
        <w:r w:rsidR="00B212A9">
          <w:t xml:space="preserve"> at pH 9, </w:t>
        </w:r>
      </w:ins>
      <w:del w:id="643" w:author="Microsoft Office User" w:date="2016-10-15T18:58:00Z">
        <w:r w:rsidR="00A21468" w:rsidDel="00B212A9">
          <w:delText>T</w:delText>
        </w:r>
        <w:r w:rsidDel="00B212A9">
          <w:delText xml:space="preserve">he </w:delText>
        </w:r>
      </w:del>
      <w:ins w:id="644" w:author="Microsoft Office User" w:date="2016-10-15T18:58:00Z">
        <w:r w:rsidR="00B212A9">
          <w:t xml:space="preserve">the </w:t>
        </w:r>
      </w:ins>
      <w:r w:rsidR="00800E52">
        <w:t xml:space="preserve">total </w:t>
      </w:r>
      <w:r>
        <w:t>extent of</w:t>
      </w:r>
      <w:r w:rsidR="00C55505">
        <w:t xml:space="preserve"> </w:t>
      </w:r>
      <w:r w:rsidR="00AC09E0">
        <w:t>sorption to montmorillonite</w:t>
      </w:r>
      <w:r w:rsidR="00C55505">
        <w:t xml:space="preserve"> </w:t>
      </w:r>
      <w:r>
        <w:t xml:space="preserve">is </w:t>
      </w:r>
      <w:del w:id="645" w:author="Microsoft Office User" w:date="2016-10-15T18:57:00Z">
        <w:r w:rsidDel="00B212A9">
          <w:delText xml:space="preserve">significantly </w:delText>
        </w:r>
      </w:del>
      <w:r>
        <w:t>larger</w:t>
      </w:r>
      <w:r w:rsidR="00C55505">
        <w:t xml:space="preserve"> than iron oxides</w:t>
      </w:r>
      <w:r>
        <w:t xml:space="preserve"> over </w:t>
      </w:r>
      <w:del w:id="646" w:author="Microsoft Office User" w:date="2016-10-15T18:57:00Z">
        <w:r w:rsidDel="00B212A9">
          <w:delText>the whole range of</w:delText>
        </w:r>
      </w:del>
      <w:ins w:id="647" w:author="Microsoft Office User" w:date="2016-10-15T18:57:00Z">
        <w:r w:rsidR="00B212A9">
          <w:t>all</w:t>
        </w:r>
      </w:ins>
      <w:r>
        <w:t xml:space="preserve"> pH values</w:t>
      </w:r>
      <w:del w:id="648" w:author="Microsoft Office User" w:date="2016-10-15T18:58:00Z">
        <w:r w:rsidR="000F7D14" w:rsidDel="00B212A9">
          <w:delText xml:space="preserve">. </w:delText>
        </w:r>
        <w:r w:rsidR="00905D56" w:rsidDel="00B212A9">
          <w:delText>Only the isotherm for</w:delText>
        </w:r>
      </w:del>
      <w:ins w:id="649" w:author="Microsoft Office User" w:date="2016-10-15T18:58:00Z">
        <w:r w:rsidR="00B212A9">
          <w:t>.</w:t>
        </w:r>
      </w:ins>
      <w:del w:id="650" w:author="Microsoft Office User" w:date="2016-10-15T18:58:00Z">
        <w:r w:rsidR="00905D56" w:rsidDel="00B212A9">
          <w:delText xml:space="preserve"> ferrihydrite at pH 9 shows a larger extent of sorption</w:delText>
        </w:r>
      </w:del>
      <w:r w:rsidR="00800E52">
        <w:t>.</w:t>
      </w:r>
      <w:r w:rsidR="00905D56">
        <w:t xml:space="preserve"> However, a </w:t>
      </w:r>
      <w:del w:id="651" w:author="Microsoft Office User" w:date="2016-10-15T18:59:00Z">
        <w:r w:rsidR="00905D56" w:rsidDel="00B212A9">
          <w:delText>comparitively</w:delText>
        </w:r>
      </w:del>
      <w:ins w:id="652" w:author="Microsoft Office User" w:date="2016-10-15T18:59:00Z">
        <w:r w:rsidR="00B212A9">
          <w:t>comparatively</w:t>
        </w:r>
      </w:ins>
      <w:r w:rsidR="00C55505">
        <w:t xml:space="preserve"> weaker pH dependence is observed for montmorillonite sorption</w:t>
      </w:r>
      <w:ins w:id="653" w:author="Microsoft Office User" w:date="2016-10-15T18:59:00Z">
        <w:r w:rsidR="00B212A9">
          <w:t>;</w:t>
        </w:r>
      </w:ins>
      <w:ins w:id="654" w:author="Microsoft Office User" w:date="2016-10-15T19:00:00Z">
        <w:r w:rsidR="00B212A9">
          <w:t xml:space="preserve"> above pH 3,</w:t>
        </w:r>
      </w:ins>
      <w:ins w:id="655" w:author="Microsoft Office User" w:date="2016-10-15T18:59:00Z">
        <w:r w:rsidR="00B212A9">
          <w:t xml:space="preserve"> </w:t>
        </w:r>
      </w:ins>
      <w:ins w:id="656" w:author="Microsoft Office User" w:date="2016-10-15T19:01:00Z">
        <w:r w:rsidR="00B212A9">
          <w:t>quantities of</w:t>
        </w:r>
      </w:ins>
      <w:ins w:id="657" w:author="Microsoft Office User" w:date="2016-10-15T18:59:00Z">
        <w:r w:rsidR="00B212A9">
          <w:t xml:space="preserve"> Ra adsorbed by Na-</w:t>
        </w:r>
        <w:proofErr w:type="spellStart"/>
        <w:r w:rsidR="00B212A9">
          <w:t>montomorillointe</w:t>
        </w:r>
        <w:proofErr w:type="spellEnd"/>
        <w:r w:rsidR="00B212A9">
          <w:t xml:space="preserve"> is similar in</w:t>
        </w:r>
      </w:ins>
      <w:ins w:id="658" w:author="Microsoft Office User" w:date="2016-10-15T19:01:00Z">
        <w:r w:rsidR="00B212A9">
          <w:t xml:space="preserve"> all pH treatments</w:t>
        </w:r>
      </w:ins>
      <w:r w:rsidR="00C55505">
        <w:t xml:space="preserve">. </w:t>
      </w:r>
      <w:r w:rsidR="00800E52">
        <w:t xml:space="preserve">This result suggests that the dominant mechanism controlling montmorillonite sorption </w:t>
      </w:r>
      <w:r w:rsidR="00800E52">
        <w:lastRenderedPageBreak/>
        <w:t>is not complexation with</w:t>
      </w:r>
      <w:r w:rsidR="00A21468">
        <w:t xml:space="preserve"> pH </w:t>
      </w:r>
      <w:r w:rsidR="00BD4A5A">
        <w:t xml:space="preserve">dependent </w:t>
      </w:r>
      <w:r w:rsidR="00800E52">
        <w:t>surface</w:t>
      </w:r>
      <w:ins w:id="659" w:author="Microsoft Office User" w:date="2016-10-15T19:01:00Z">
        <w:r w:rsidR="00B212A9">
          <w:t xml:space="preserve"> functional</w:t>
        </w:r>
      </w:ins>
      <w:r w:rsidR="00800E52">
        <w:t xml:space="preserve"> groups, but rather exchange of radium with sodium in the inner layer of the clay. </w:t>
      </w:r>
      <w:del w:id="660" w:author="Microsoft Office User" w:date="2016-10-15T19:01:00Z">
        <w:r w:rsidR="00520539" w:rsidDel="00B212A9">
          <w:delText>This concept is explored further in section 3.2 through the surface complexation modeling.</w:delText>
        </w:r>
      </w:del>
    </w:p>
    <w:p w14:paraId="35D6F2D1" w14:textId="246D287B" w:rsidR="00D46D77" w:rsidRPr="002C3E2F" w:rsidRDefault="0051444A" w:rsidP="00B53860">
      <w:pPr>
        <w:spacing w:line="360" w:lineRule="auto"/>
      </w:pPr>
      <w:r>
        <w:tab/>
      </w:r>
      <w:commentRangeStart w:id="661"/>
      <w:r w:rsidR="00905D56">
        <w:t xml:space="preserve">Comparison of the measured sorption </w:t>
      </w:r>
      <w:proofErr w:type="spellStart"/>
      <w:r w:rsidR="00905D56">
        <w:t>Kd</w:t>
      </w:r>
      <w:proofErr w:type="spellEnd"/>
      <w:r w:rsidR="00905D56">
        <w:t xml:space="preserve"> values here </w:t>
      </w:r>
      <w:r w:rsidR="00A21155">
        <w:t>to earlier</w:t>
      </w:r>
      <w:r w:rsidR="00905D56">
        <w:t xml:space="preserve"> studies reveal </w:t>
      </w:r>
      <w:del w:id="662" w:author="Microsoft Office User" w:date="2016-10-15T19:02:00Z">
        <w:r w:rsidR="00905D56" w:rsidDel="00B212A9">
          <w:delText xml:space="preserve">significant </w:delText>
        </w:r>
      </w:del>
      <w:ins w:id="663" w:author="Microsoft Office User" w:date="2016-10-15T19:02:00Z">
        <w:r w:rsidR="00B212A9">
          <w:t xml:space="preserve">appreciable </w:t>
        </w:r>
      </w:ins>
      <w:r w:rsidR="00905D56">
        <w:t>differences</w:t>
      </w:r>
      <w:ins w:id="664" w:author="Microsoft Office User" w:date="2016-10-15T19:05:00Z">
        <w:r w:rsidR="00B212A9">
          <w:t xml:space="preserve">, with values </w:t>
        </w:r>
        <w:r w:rsidR="007A01B7">
          <w:t>spanning approximately one order of magnitude</w:t>
        </w:r>
      </w:ins>
      <w:r w:rsidR="00905D56">
        <w:t xml:space="preserve">. </w:t>
      </w:r>
      <w:r w:rsidR="00DF2206">
        <w:t xml:space="preserve">Previous studies using </w:t>
      </w:r>
      <w:r w:rsidR="00BD4A5A">
        <w:t>a high solid-solution ratio</w:t>
      </w:r>
      <w:commentRangeStart w:id="665"/>
      <w:r w:rsidR="00DF2206">
        <w:t xml:space="preserve"> </w:t>
      </w:r>
      <w:commentRangeEnd w:id="665"/>
      <w:r w:rsidR="00BD4A5A">
        <w:rPr>
          <w:rStyle w:val="CommentReference"/>
        </w:rPr>
        <w:commentReference w:id="665"/>
      </w:r>
      <w:r w:rsidR="00A21155">
        <w:t>(3000-50000 mg/L</w:t>
      </w:r>
      <w:r w:rsidR="008525C9">
        <w:t xml:space="preserve">) </w:t>
      </w:r>
      <w:r w:rsidR="00DF2206">
        <w:t xml:space="preserve">resulted in less sorption compared to </w:t>
      </w:r>
      <w:r w:rsidR="008525C9">
        <w:t xml:space="preserve">sorption with the </w:t>
      </w:r>
      <w:r w:rsidR="00BD4A5A">
        <w:t xml:space="preserve">lower solid solution ratio used </w:t>
      </w:r>
      <w:del w:id="666" w:author="Microsoft Office User" w:date="2016-10-15T19:04:00Z">
        <w:r w:rsidR="00BD4A5A" w:rsidDel="00B212A9">
          <w:delText>in this study</w:delText>
        </w:r>
      </w:del>
      <w:ins w:id="667" w:author="Microsoft Office User" w:date="2016-10-15T19:04:00Z">
        <w:r w:rsidR="00B212A9">
          <w:t>here</w:t>
        </w:r>
      </w:ins>
      <w:r w:rsidR="00A21155">
        <w:t xml:space="preserve"> (300 mg/L</w:t>
      </w:r>
      <w:r w:rsidR="00DF2206">
        <w:t xml:space="preserve">) </w:t>
      </w:r>
      <w:r>
        <w:fldChar w:fldCharType="begin" w:fldLock="1"/>
      </w:r>
      <w:r w:rsidR="00C62434">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"[22], [37]", "plainTextFormattedCitation" : "[22], [37]", "previouslyFormattedCitation" : "[22], [37]" }, "properties" : { "noteIndex" : 0 }, "schema" : "https://github.com/citation-style-language/schema/raw/master/csl-citation.json" }</w:instrText>
      </w:r>
      <w:r>
        <w:fldChar w:fldCharType="separate"/>
      </w:r>
      <w:r w:rsidR="00C62434" w:rsidRPr="00C62434">
        <w:rPr>
          <w:noProof/>
        </w:rPr>
        <w:t>[22], [37]</w:t>
      </w:r>
      <w:r>
        <w:fldChar w:fldCharType="end"/>
      </w:r>
      <w:r w:rsidR="005974D7">
        <w:t xml:space="preserve">. </w:t>
      </w:r>
      <w:commentRangeStart w:id="668"/>
      <w:del w:id="669" w:author="Microsoft Office User" w:date="2016-10-15T19:06:00Z">
        <w:r w:rsidR="005974D7" w:rsidDel="007A01B7">
          <w:delText>The compared</w:delText>
        </w:r>
        <w:r w:rsidDel="007A01B7">
          <w:delText xml:space="preserve"> </w:delText>
        </w:r>
      </w:del>
      <w:del w:id="670" w:author="Microsoft Office User" w:date="2016-10-15T19:03:00Z">
        <w:r w:rsidDel="00B212A9">
          <w:delText xml:space="preserve">data </w:delText>
        </w:r>
      </w:del>
      <w:del w:id="671" w:author="Microsoft Office User" w:date="2016-10-15T19:06:00Z">
        <w:r w:rsidDel="007A01B7">
          <w:delText xml:space="preserve">span </w:delText>
        </w:r>
      </w:del>
      <w:del w:id="672" w:author="Microsoft Office User" w:date="2016-10-15T19:03:00Z">
        <w:r w:rsidDel="00B212A9">
          <w:delText xml:space="preserve">roughly </w:delText>
        </w:r>
      </w:del>
      <w:del w:id="673" w:author="Microsoft Office User" w:date="2016-10-15T19:06:00Z">
        <w:r w:rsidDel="007A01B7">
          <w:delText>an order</w:delText>
        </w:r>
        <w:r w:rsidR="00450C29" w:rsidDel="007A01B7">
          <w:delText xml:space="preserve"> of magnitude</w:delText>
        </w:r>
      </w:del>
      <w:del w:id="674" w:author="Microsoft Office User" w:date="2016-10-15T19:03:00Z">
        <w:r w:rsidR="00450C29" w:rsidDel="00B212A9">
          <w:delText xml:space="preserve"> in difference for</w:delText>
        </w:r>
        <w:r w:rsidR="005974D7" w:rsidDel="00B212A9">
          <w:delText xml:space="preserve"> </w:delText>
        </w:r>
        <w:r w:rsidDel="00B212A9">
          <w:delText>K</w:delText>
        </w:r>
        <w:r w:rsidDel="00B212A9">
          <w:rPr>
            <w:vertAlign w:val="subscript"/>
          </w:rPr>
          <w:delText>d</w:delText>
        </w:r>
        <w:r w:rsidDel="00B212A9">
          <w:delText xml:space="preserve"> value</w:delText>
        </w:r>
      </w:del>
      <w:del w:id="675" w:author="Microsoft Office User" w:date="2016-10-15T19:06:00Z">
        <w:r w:rsidDel="007A01B7">
          <w:delText xml:space="preserve">, in spite of distinct similarities in experimental methodology, particularly in dealing with clay treatment. </w:delText>
        </w:r>
      </w:del>
      <w:r>
        <w:t>It is possible that differences in the source clay</w:t>
      </w:r>
      <w:r w:rsidR="00A21155">
        <w:t xml:space="preserve"> itself</w:t>
      </w:r>
      <w:r>
        <w:t xml:space="preserve"> ma</w:t>
      </w:r>
      <w:r w:rsidR="00A21155">
        <w:t>y drive some of this variation, as the CEC and measured surface area</w:t>
      </w:r>
      <w:r w:rsidR="00C62434">
        <w:t xml:space="preserve">s are close </w:t>
      </w:r>
      <w:r w:rsidR="00BB52F1">
        <w:fldChar w:fldCharType="begin" w:fldLock="1"/>
      </w:r>
      <w:r w:rsidR="00C6243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BB52F1">
        <w:fldChar w:fldCharType="separate"/>
      </w:r>
      <w:r w:rsidR="00865E01" w:rsidRPr="00865E01">
        <w:rPr>
          <w:noProof/>
        </w:rPr>
        <w:t>[22]</w:t>
      </w:r>
      <w:r w:rsidR="00BB52F1">
        <w:fldChar w:fldCharType="end"/>
      </w:r>
      <w:commentRangeEnd w:id="668"/>
      <w:r w:rsidR="007A01B7">
        <w:rPr>
          <w:rStyle w:val="CommentReference"/>
        </w:rPr>
        <w:commentReference w:id="668"/>
      </w:r>
      <w:r w:rsidR="002C3E2F">
        <w:t xml:space="preserve">. </w:t>
      </w:r>
      <w:commentRangeStart w:id="676"/>
      <w:r w:rsidR="00A77D01">
        <w:t>The differences in surface area</w:t>
      </w:r>
      <w:r w:rsidR="00F100D0">
        <w:t>, however, will</w:t>
      </w:r>
      <w:r w:rsidR="00A77D01">
        <w:t xml:space="preserve"> most likely impact the protonated surface sites, which would provide </w:t>
      </w:r>
      <w:r w:rsidR="00F100D0">
        <w:t xml:space="preserve">only </w:t>
      </w:r>
      <w:r w:rsidR="00A77D01">
        <w:t xml:space="preserve">a modest adjustment to the </w:t>
      </w:r>
      <w:proofErr w:type="spellStart"/>
      <w:r w:rsidR="00A77D01">
        <w:t>K</w:t>
      </w:r>
      <w:r w:rsidR="00A77D01">
        <w:rPr>
          <w:vertAlign w:val="subscript"/>
        </w:rPr>
        <w:t>d</w:t>
      </w:r>
      <w:proofErr w:type="spellEnd"/>
      <w:r w:rsidR="00A77D01">
        <w:rPr>
          <w:vertAlign w:val="subscript"/>
        </w:rPr>
        <w:t xml:space="preserve"> </w:t>
      </w:r>
      <w:r w:rsidR="00A77D01">
        <w:t>value calculated</w:t>
      </w:r>
      <w:commentRangeEnd w:id="676"/>
      <w:r w:rsidR="00392323">
        <w:rPr>
          <w:rStyle w:val="CommentReference"/>
        </w:rPr>
        <w:commentReference w:id="676"/>
      </w:r>
      <w:r w:rsidR="00A77D01">
        <w:t xml:space="preserve">. </w:t>
      </w:r>
      <w:r w:rsidR="008525C9">
        <w:t>Differences in the source region</w:t>
      </w:r>
      <w:r w:rsidR="00783CAA">
        <w:t xml:space="preserve"> and geologic history</w:t>
      </w:r>
      <w:r w:rsidR="008525C9">
        <w:t xml:space="preserve"> for the clays</w:t>
      </w:r>
      <w:r w:rsidR="002D576A">
        <w:t xml:space="preserve"> could </w:t>
      </w:r>
      <w:r w:rsidR="008525C9">
        <w:t xml:space="preserve">result in </w:t>
      </w:r>
      <w:r w:rsidR="00783CAA">
        <w:t>major variations</w:t>
      </w:r>
      <w:r w:rsidR="008525C9">
        <w:t xml:space="preserve"> in </w:t>
      </w:r>
      <w:commentRangeStart w:id="677"/>
      <w:r w:rsidR="008525C9">
        <w:t>isomorphic substitutions</w:t>
      </w:r>
      <w:commentRangeEnd w:id="677"/>
      <w:r w:rsidR="007A01B7">
        <w:rPr>
          <w:rStyle w:val="CommentReference"/>
        </w:rPr>
        <w:commentReference w:id="677"/>
      </w:r>
      <w:commentRangeStart w:id="678"/>
      <w:r w:rsidR="008525C9">
        <w:t xml:space="preserve">, layer charge, </w:t>
      </w:r>
      <w:commentRangeEnd w:id="678"/>
      <w:r w:rsidR="007A01B7">
        <w:rPr>
          <w:rStyle w:val="CommentReference"/>
        </w:rPr>
        <w:commentReference w:id="678"/>
      </w:r>
      <w:r w:rsidR="008525C9">
        <w:t>and metal ion loading</w:t>
      </w:r>
      <w:r w:rsidR="00783CAA">
        <w:t xml:space="preserve">, which in turn would alter the radium 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661"/>
      <w:r w:rsidR="000C55A4">
        <w:rPr>
          <w:rStyle w:val="CommentReference"/>
        </w:rPr>
        <w:commentReference w:id="661"/>
      </w:r>
    </w:p>
    <w:p w14:paraId="71D1D77B" w14:textId="3D526F10" w:rsidR="00EE5C81" w:rsidDel="00830020" w:rsidRDefault="00EE5C81" w:rsidP="00B53860">
      <w:pPr>
        <w:spacing w:line="360" w:lineRule="auto"/>
        <w:rPr>
          <w:del w:id="679" w:author="Microsoft Office User" w:date="2016-10-15T20:01:00Z"/>
        </w:rPr>
      </w:pPr>
      <w:del w:id="680" w:author="Microsoft Office User" w:date="2016-10-15T20:01:00Z">
        <w:r w:rsidDel="00830020">
          <w:delText>SECTION 3.1.3: SORPTION ISOTHERMS: PYRITE</w:delText>
        </w:r>
      </w:del>
    </w:p>
    <w:p w14:paraId="17DAFE13" w14:textId="2660DBF0" w:rsidR="00C2009C" w:rsidRPr="0051444A" w:rsidRDefault="00520539" w:rsidP="00B53860">
      <w:pPr>
        <w:spacing w:line="360" w:lineRule="auto"/>
      </w:pPr>
      <w:r>
        <w:tab/>
        <w:t xml:space="preserve">Pyrite showed limited sorption of radium </w:t>
      </w:r>
      <w:del w:id="681" w:author="Microsoft Office User" w:date="2016-10-15T19:34:00Z">
        <w:r w:rsidDel="00AE2970">
          <w:delText>over most pH values</w:delText>
        </w:r>
      </w:del>
      <w:ins w:id="682" w:author="Microsoft Office User" w:date="2016-10-15T19:34:00Z">
        <w:r w:rsidR="00AE2970">
          <w:t>at low pH (3 and 5), but appreciable sorption at higher values, with little difference observed between</w:t>
        </w:r>
      </w:ins>
      <w:ins w:id="683" w:author="Microsoft Office User" w:date="2016-10-15T19:35:00Z">
        <w:r w:rsidR="00AE2970">
          <w:t xml:space="preserve"> isotherms performed at</w:t>
        </w:r>
      </w:ins>
      <w:ins w:id="684" w:author="Microsoft Office User" w:date="2016-10-15T19:34:00Z">
        <w:r w:rsidR="00AE2970">
          <w:t xml:space="preserve"> pH 7 and 9</w:t>
        </w:r>
      </w:ins>
      <w:ins w:id="685" w:author="Microsoft Office User" w:date="2016-10-15T19:35:00Z">
        <w:r w:rsidR="00AE2970">
          <w:t xml:space="preserve"> </w:t>
        </w:r>
      </w:ins>
      <w:del w:id="686" w:author="Microsoft Office User" w:date="2016-10-15T19:35:00Z">
        <w:r w:rsidDel="00AE2970">
          <w:delText xml:space="preserve">, with </w:delText>
        </w:r>
      </w:del>
      <w:del w:id="687" w:author="Microsoft Office User" w:date="2016-10-15T19:32:00Z">
        <w:r w:rsidDel="00A0040E">
          <w:delText>almost no</w:delText>
        </w:r>
      </w:del>
      <w:del w:id="688" w:author="Microsoft Office User" w:date="2016-10-15T19:35:00Z">
        <w:r w:rsidDel="00AE2970">
          <w:delText xml:space="preserve"> sorption at acidic pH v</w:delText>
        </w:r>
        <w:r w:rsidR="00832FDC" w:rsidDel="00AE2970">
          <w:delText>alues</w:delText>
        </w:r>
      </w:del>
      <w:del w:id="689" w:author="Microsoft Office User" w:date="2016-10-15T19:19:00Z">
        <w:r w:rsidR="00832FDC" w:rsidDel="00947637">
          <w:delText xml:space="preserve">, </w:delText>
        </w:r>
      </w:del>
      <w:del w:id="690" w:author="Microsoft Office User" w:date="2016-10-15T19:32:00Z">
        <w:r w:rsidR="00832FDC" w:rsidDel="00AE2970">
          <w:delText>and limited sorption</w:delText>
        </w:r>
      </w:del>
      <w:del w:id="691" w:author="Microsoft Office User" w:date="2016-10-15T19:35:00Z">
        <w:r w:rsidR="00832FDC" w:rsidDel="00AE2970">
          <w:delText xml:space="preserve"> </w:delText>
        </w:r>
      </w:del>
      <w:del w:id="692" w:author="Microsoft Office User" w:date="2016-10-15T19:17:00Z">
        <w:r w:rsidR="00832FDC" w:rsidDel="004D3F45">
          <w:delText>at more basic pH values</w:delText>
        </w:r>
      </w:del>
      <w:del w:id="693" w:author="Microsoft Office User" w:date="2016-10-15T19:18:00Z">
        <w:r w:rsidR="00832FDC" w:rsidDel="004D3F45">
          <w:delText xml:space="preserve">. </w:delText>
        </w:r>
      </w:del>
      <w:del w:id="694" w:author="Microsoft Office User" w:date="2016-10-15T19:17:00Z">
        <w:r w:rsidR="00832FDC" w:rsidDel="004D3F45">
          <w:delText>Interestingly, t</w:delText>
        </w:r>
      </w:del>
      <w:del w:id="695" w:author="Microsoft Office User" w:date="2016-10-15T19:20:00Z">
        <w:r w:rsidR="00832FDC" w:rsidDel="00947637">
          <w:delText>here seems to be</w:delText>
        </w:r>
      </w:del>
      <w:del w:id="696" w:author="Microsoft Office User" w:date="2016-10-15T19:35:00Z">
        <w:r w:rsidR="00832FDC" w:rsidDel="00AE2970">
          <w:delText xml:space="preserve"> little difference in sorption at a circumneutral pH compared to basic </w:delText>
        </w:r>
        <w:commentRangeStart w:id="697"/>
        <w:r w:rsidR="00832FDC" w:rsidDel="00AE2970">
          <w:delText>pH</w:delText>
        </w:r>
        <w:commentRangeEnd w:id="697"/>
        <w:r w:rsidR="007E3D80" w:rsidDel="00AE2970">
          <w:rPr>
            <w:rStyle w:val="CommentReference"/>
          </w:rPr>
          <w:commentReference w:id="697"/>
        </w:r>
        <w:r w:rsidR="00270DA5" w:rsidDel="00AE2970">
          <w:delText xml:space="preserve"> </w:delText>
        </w:r>
      </w:del>
      <w:r w:rsidR="00270DA5">
        <w:t>(figure 3</w:t>
      </w:r>
      <w:r w:rsidR="007E461B">
        <w:t>)</w:t>
      </w:r>
      <w:r w:rsidR="00832FDC">
        <w:t xml:space="preserve">. As with </w:t>
      </w:r>
      <w:del w:id="698" w:author="Microsoft Office User" w:date="2016-10-15T19:35:00Z">
        <w:r w:rsidR="00832FDC" w:rsidDel="00AE2970">
          <w:delText xml:space="preserve">the </w:delText>
        </w:r>
      </w:del>
      <w:r w:rsidR="00832FDC">
        <w:t xml:space="preserve">other minerals, </w:t>
      </w:r>
      <w:proofErr w:type="spellStart"/>
      <w:r w:rsidR="00832FDC">
        <w:t>K</w:t>
      </w:r>
      <w:r w:rsidR="00832FDC">
        <w:rPr>
          <w:vertAlign w:val="subscript"/>
        </w:rPr>
        <w:t>d</w:t>
      </w:r>
      <w:proofErr w:type="spell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w:t>
      </w:r>
      <w:ins w:id="699" w:author="Microsoft Office User" w:date="2016-10-15T19:40:00Z">
        <w:r w:rsidR="006772AE">
          <w:t xml:space="preserve">While the quantity of </w:t>
        </w:r>
        <w:proofErr w:type="spellStart"/>
        <w:r w:rsidR="006772AE">
          <w:t>sorbed</w:t>
        </w:r>
        <w:proofErr w:type="spellEnd"/>
        <w:r w:rsidR="006772AE">
          <w:t xml:space="preserve"> Ra at pH 5 </w:t>
        </w:r>
      </w:ins>
      <w:ins w:id="700" w:author="Microsoft Office User" w:date="2016-10-15T19:41:00Z">
        <w:r w:rsidR="006772AE">
          <w:t>and</w:t>
        </w:r>
      </w:ins>
      <w:ins w:id="701" w:author="Microsoft Office User" w:date="2016-10-15T19:40:00Z">
        <w:r w:rsidR="006772AE">
          <w:t xml:space="preserve"> </w:t>
        </w:r>
      </w:ins>
      <w:ins w:id="702" w:author="Microsoft Office User" w:date="2016-10-15T19:41:00Z">
        <w:r w:rsidR="001029A8">
          <w:t xml:space="preserve">7 per unit mass was lower than </w:t>
        </w:r>
        <w:proofErr w:type="spellStart"/>
        <w:r w:rsidR="001029A8">
          <w:t>ferrihydrite</w:t>
        </w:r>
        <w:proofErr w:type="spellEnd"/>
        <w:r w:rsidR="001029A8">
          <w:t xml:space="preserve">, goethite and Na-montmorillonite, </w:t>
        </w:r>
      </w:ins>
      <w:del w:id="703" w:author="Microsoft Office User" w:date="2016-10-15T19:40:00Z">
        <w:r w:rsidR="00B21C31" w:rsidDel="006772AE">
          <w:delText>Curiously, t</w:delText>
        </w:r>
      </w:del>
      <w:ins w:id="704" w:author="Microsoft Office User" w:date="2016-10-15T19:43:00Z">
        <w:r w:rsidR="001029A8">
          <w:t>the</w:t>
        </w:r>
      </w:ins>
      <w:del w:id="705" w:author="Microsoft Office User" w:date="2016-10-15T19:43:00Z">
        <w:r w:rsidR="00B21C31" w:rsidDel="001029A8">
          <w:delText>he</w:delText>
        </w:r>
      </w:del>
      <w:r w:rsidR="00B21C31">
        <w:t xml:space="preserve"> </w:t>
      </w:r>
      <w:proofErr w:type="spellStart"/>
      <w:r w:rsidR="00B21C31">
        <w:t>K</w:t>
      </w:r>
      <w:r w:rsidR="00B21C31" w:rsidRPr="00B21C31">
        <w:rPr>
          <w:vertAlign w:val="subscript"/>
        </w:rPr>
        <w:t>d</w:t>
      </w:r>
      <w:proofErr w:type="spellEnd"/>
      <w:r w:rsidR="00B21C31">
        <w:t xml:space="preserve"> </w:t>
      </w:r>
      <w:ins w:id="706" w:author="Microsoft Office User" w:date="2016-10-15T19:44:00Z">
        <w:r w:rsidR="001029A8">
          <w:t>at these pH values was highest for all minerals when normalized to surface area</w:t>
        </w:r>
      </w:ins>
      <w:ins w:id="707" w:author="Microsoft Office User" w:date="2016-10-15T19:45:00Z">
        <w:r w:rsidR="001029A8">
          <w:t>.</w:t>
        </w:r>
      </w:ins>
      <w:ins w:id="708" w:author="Microsoft Office User" w:date="2016-10-15T19:44:00Z">
        <w:r w:rsidR="001029A8">
          <w:t xml:space="preserve"> </w:t>
        </w:r>
      </w:ins>
      <w:del w:id="709" w:author="Microsoft Office User" w:date="2016-10-15T19:43:00Z">
        <w:r w:rsidR="00B21C31" w:rsidDel="001029A8">
          <w:delText xml:space="preserve">normalized by surface area </w:delText>
        </w:r>
      </w:del>
      <w:del w:id="710" w:author="Microsoft Office User" w:date="2016-10-15T19:45:00Z">
        <w:r w:rsidR="00B21C31" w:rsidDel="001029A8">
          <w:delText xml:space="preserve">is the highest for pyrite compared to other minerals, though this is likely driven by the extremely low surface area of pyrite instead of a large extent of sorption. </w:delText>
        </w:r>
      </w:del>
      <w:r w:rsidR="00832FDC">
        <w:t xml:space="preserve">Radium sorption to goethite is comparable to that of pyrite at </w:t>
      </w:r>
      <w:proofErr w:type="spellStart"/>
      <w:r w:rsidR="00832FDC">
        <w:t>circumneutral</w:t>
      </w:r>
      <w:proofErr w:type="spellEnd"/>
      <w:r w:rsidR="00832FDC">
        <w:t xml:space="preserve"> pH values, though the extent of sorption to goethite </w:t>
      </w:r>
      <w:commentRangeStart w:id="711"/>
      <w:r w:rsidR="00832FDC">
        <w:t>is much larger at increasingly basic solution conditions</w:t>
      </w:r>
      <w:ins w:id="712" w:author="Microsoft Office User" w:date="2016-10-15T19:45:00Z">
        <w:r w:rsidR="001029A8">
          <w:t xml:space="preserve"> </w:t>
        </w:r>
        <w:commentRangeEnd w:id="711"/>
        <w:r w:rsidR="001029A8">
          <w:rPr>
            <w:rStyle w:val="CommentReference"/>
          </w:rPr>
          <w:commentReference w:id="711"/>
        </w:r>
      </w:ins>
      <w:r w:rsidR="00832FDC">
        <w:t>. There is very little, if any existing data examining the sorption of radium to any reduced iron solid.</w:t>
      </w:r>
      <w:r w:rsidR="006B7DCE">
        <w:t xml:space="preserve"> A previous study examining sorption of strontium to </w:t>
      </w:r>
      <w:del w:id="713" w:author="Microsoft Office User" w:date="2016-10-15T19:46:00Z">
        <w:r w:rsidR="006B7DCE" w:rsidDel="001029A8">
          <w:delText xml:space="preserve">unoxidized </w:delText>
        </w:r>
      </w:del>
      <w:r w:rsidR="006B7DCE">
        <w:t xml:space="preserve">pyrite found no discernable sorption, </w:t>
      </w:r>
      <w:commentRangeStart w:id="714"/>
      <w:r w:rsidR="006B7DCE">
        <w:t xml:space="preserve">which suggests radium sorption would also be limited as found </w:t>
      </w:r>
      <w:commentRangeEnd w:id="714"/>
      <w:r w:rsidR="001029A8">
        <w:rPr>
          <w:rStyle w:val="CommentReference"/>
        </w:rPr>
        <w:commentReference w:id="714"/>
      </w:r>
      <w:commentRangeStart w:id="715"/>
      <w:r w:rsidR="006B7DCE">
        <w:t xml:space="preserve">here </w:t>
      </w:r>
      <w:r w:rsidR="006B7DCE">
        <w:fldChar w:fldCharType="begin" w:fldLock="1"/>
      </w:r>
      <w:r w:rsidR="00C6243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"[38]", "plainTextFormattedCitation" : "[38]", "previouslyFormattedCitation" : "[38]" }, "properties" : { "noteIndex" : 0 }, "schema" : "https://github.com/citation-style-language/schema/raw/master/csl-citation.json" }</w:instrText>
      </w:r>
      <w:r w:rsidR="006B7DCE">
        <w:fldChar w:fldCharType="separate"/>
      </w:r>
      <w:r w:rsidR="00C62434" w:rsidRPr="00C62434">
        <w:rPr>
          <w:noProof/>
        </w:rPr>
        <w:t>[38]</w:t>
      </w:r>
      <w:r w:rsidR="006B7DCE">
        <w:fldChar w:fldCharType="end"/>
      </w:r>
      <w:r w:rsidR="006B7DCE">
        <w:t>.</w:t>
      </w:r>
      <w:r w:rsidR="00832FDC">
        <w:t xml:space="preserve"> </w:t>
      </w:r>
      <w:commentRangeStart w:id="716"/>
      <w:r w:rsidR="00832FDC" w:rsidRPr="009261AC">
        <w:rPr>
          <w:strike/>
          <w:rPrChange w:id="717" w:author="Microsoft Office User" w:date="2016-10-17T11:03:00Z">
            <w:rPr/>
          </w:rPrChange>
        </w:rPr>
        <w:t>These results suggest that reduced iron</w:t>
      </w:r>
      <w:r w:rsidR="00A443C5" w:rsidRPr="009261AC">
        <w:rPr>
          <w:strike/>
          <w:rPrChange w:id="718" w:author="Microsoft Office User" w:date="2016-10-17T11:03:00Z">
            <w:rPr/>
          </w:rPrChange>
        </w:rPr>
        <w:t xml:space="preserve"> sulfide</w:t>
      </w:r>
      <w:r w:rsidR="00832FDC" w:rsidRPr="009261AC">
        <w:rPr>
          <w:strike/>
          <w:rPrChange w:id="719" w:author="Microsoft Office User" w:date="2016-10-17T11:03:00Z">
            <w:rPr/>
          </w:rPrChange>
        </w:rPr>
        <w:t xml:space="preserve"> minerals may play a limited role in controlling radium sorption in anoxic environments</w:t>
      </w:r>
      <w:commentRangeEnd w:id="716"/>
      <w:r w:rsidR="009261AC">
        <w:rPr>
          <w:rStyle w:val="CommentReference"/>
        </w:rPr>
        <w:commentReference w:id="716"/>
      </w:r>
      <w:r w:rsidR="00832FDC">
        <w:t>, however</w:t>
      </w:r>
      <w:r w:rsidR="00C47C96">
        <w:t xml:space="preserve">, the iron oxides result suggests the formation of </w:t>
      </w:r>
      <w:proofErr w:type="spellStart"/>
      <w:r w:rsidR="00C47C96">
        <w:t>oxic</w:t>
      </w:r>
      <w:proofErr w:type="spellEnd"/>
      <w:r w:rsidR="00C47C96">
        <w:t xml:space="preserve"> coatings on the pyrite surface may lead to </w:t>
      </w:r>
      <w:r w:rsidR="00A94F9E">
        <w:t>enhanced sorption following oxidation</w:t>
      </w:r>
      <w:r w:rsidR="000A2270">
        <w:t>.</w:t>
      </w:r>
      <w:commentRangeEnd w:id="715"/>
      <w:r w:rsidR="001029A8">
        <w:rPr>
          <w:rStyle w:val="CommentReference"/>
        </w:rPr>
        <w:commentReference w:id="715"/>
      </w:r>
      <w:r w:rsidR="00C2009C">
        <w:tab/>
      </w:r>
    </w:p>
    <w:p w14:paraId="669CC40D" w14:textId="5F2040BD" w:rsidR="00493C1D" w:rsidDel="00757989" w:rsidRDefault="00493C1D" w:rsidP="00B53860">
      <w:pPr>
        <w:spacing w:line="360" w:lineRule="auto"/>
        <w:rPr>
          <w:del w:id="720" w:author="Microsoft Office User" w:date="2016-10-17T15:41:00Z"/>
        </w:rPr>
      </w:pPr>
      <w:moveFromRangeStart w:id="721" w:author="Microsoft Office User" w:date="2016-10-15T20:02:00Z" w:name="move464325065"/>
      <w:commentRangeStart w:id="722"/>
      <w:moveFrom w:id="723" w:author="Microsoft Office User" w:date="2016-10-15T20:02:00Z">
        <w:r w:rsidDel="00830020">
          <w:t>SECTION 3.1.4: THE USE OF ANALOG COMPOUNDS</w:t>
        </w:r>
      </w:moveFrom>
    </w:p>
    <w:p w14:paraId="271A198D" w14:textId="20072B62" w:rsidR="00493C1D" w:rsidRPr="001938A7" w:rsidDel="00830020" w:rsidRDefault="00493C1D" w:rsidP="00757989">
      <w:pPr>
        <w:spacing w:line="360" w:lineRule="auto"/>
        <w:rPr>
          <w:b/>
        </w:rPr>
        <w:pPrChange w:id="724" w:author="Microsoft Office User" w:date="2016-10-17T15:41:00Z">
          <w:pPr>
            <w:spacing w:line="360" w:lineRule="auto"/>
            <w:ind w:firstLine="720"/>
          </w:pPr>
        </w:pPrChange>
      </w:pPr>
      <w:moveFrom w:id="725" w:author="Microsoft Office User" w:date="2016-10-15T20:02:00Z">
        <w:r w:rsidDel="00830020">
          <w:t xml:space="preserve">The availability and radiotoxicity of radium has limited its study, thus analog compounds possessing similar chemistry and lower health risks are often used </w:t>
        </w:r>
        <w:r w:rsidDel="00830020">
          <w:fldChar w:fldCharType="begin" w:fldLock="1"/>
        </w:r>
        <w:r w:rsidR="00C62434" w:rsidDel="00830020">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instrText>
        </w:r>
        <w:r w:rsidDel="00830020">
          <w:fldChar w:fldCharType="separate"/>
        </w:r>
        <w:r w:rsidR="00865E01" w:rsidRPr="00865E01" w:rsidDel="00830020">
          <w:rPr>
            <w:noProof/>
          </w:rPr>
          <w:t>[29]</w:t>
        </w:r>
        <w:r w:rsidDel="00830020">
          <w:fldChar w:fldCharType="end"/>
        </w:r>
        <w:r w:rsidDel="00830020">
          <w:t xml:space="preserve">. Barium is also a group 2 element, and possesses similar chemical characteristics to Ra; it is therefore  commonly used as an experimental analog for radium </w:t>
        </w:r>
        <w:r w:rsidDel="00830020">
          <w:fldChar w:fldCharType="begin" w:fldLock="1"/>
        </w:r>
        <w:r w:rsidR="00C62434" w:rsidDel="0083002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"[35]", "plainTextFormattedCitation" : "[35]", "previouslyFormattedCitation" : "[35]" }, "properties" : { "noteIndex" : 0 }, "schema" : "https://github.com/citation-style-language/schema/raw/master/csl-citation.json" }</w:instrText>
        </w:r>
        <w:r w:rsidDel="00830020">
          <w:fldChar w:fldCharType="separate"/>
        </w:r>
        <w:r w:rsidR="00865E01" w:rsidRPr="00865E01" w:rsidDel="00830020">
          <w:rPr>
            <w:noProof/>
          </w:rPr>
          <w:t>[35]</w:t>
        </w:r>
        <w:r w:rsidDel="00830020">
          <w:fldChar w:fldCharType="end"/>
        </w:r>
        <w:r w:rsidDel="00830020">
          <w:t>. Barium can remove radium from hydraulic fracturing produced waters by coprecipitation in the presence of sulfate, with barium sulfate and radium sulfate having similar solubility products</w:t>
        </w:r>
        <w:r w:rsidR="00B21C31" w:rsidDel="00830020">
          <w:t xml:space="preserve"> (log K</w:t>
        </w:r>
        <w:r w:rsidR="00B21C31" w:rsidDel="00830020">
          <w:rPr>
            <w:vertAlign w:val="subscript"/>
          </w:rPr>
          <w:t>sp</w:t>
        </w:r>
        <w:r w:rsidR="00B21C31" w:rsidDel="00830020">
          <w:t xml:space="preserve"> = -9.99 and -10.38, respectively</w:t>
        </w:r>
        <w:r w:rsidR="007E461B" w:rsidDel="00830020">
          <w:t>)</w:t>
        </w:r>
        <w:r w:rsidDel="00830020">
          <w:t xml:space="preserve"> </w:t>
        </w:r>
        <w:r w:rsidDel="00830020">
          <w:fldChar w:fldCharType="begin" w:fldLock="1"/>
        </w:r>
        <w:r w:rsidR="00865E01" w:rsidDel="00830020">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Del="00830020">
          <w:fldChar w:fldCharType="separate"/>
        </w:r>
        <w:r w:rsidR="00330973" w:rsidRPr="00330973" w:rsidDel="00830020">
          <w:rPr>
            <w:noProof/>
          </w:rPr>
          <w:t>[1]</w:t>
        </w:r>
        <w:r w:rsidDel="00830020">
          <w:fldChar w:fldCharType="end"/>
        </w:r>
        <w:r w:rsidDel="00830020">
          <w: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differences in Ra sorption to carbonate-bearing minerals  </w:t>
        </w:r>
        <w:r w:rsidDel="00830020">
          <w:fldChar w:fldCharType="begin" w:fldLock="1"/>
        </w:r>
        <w:r w:rsidR="00C62434" w:rsidDel="00830020">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"[39]", "plainTextFormattedCitation" : "[39]", "previouslyFormattedCitation" : "[39]" }, "properties" : { "noteIndex" : 0 }, "schema" : "https://github.com/citation-style-language/schema/raw/master/csl-citation.json" }</w:instrText>
        </w:r>
        <w:r w:rsidDel="00830020">
          <w:fldChar w:fldCharType="separate"/>
        </w:r>
        <w:r w:rsidR="00C62434" w:rsidRPr="00C62434" w:rsidDel="00830020">
          <w:rPr>
            <w:noProof/>
          </w:rPr>
          <w:t>[39]</w:t>
        </w:r>
        <w:r w:rsidDel="00830020">
          <w:fldChar w:fldCharType="end"/>
        </w:r>
        <w:r w:rsidDel="00830020">
          <w:t>. Comparison of barium and strontium, another possible</w:t>
        </w:r>
        <w:r w:rsidR="007E461B" w:rsidDel="00830020">
          <w:t xml:space="preserve"> group 2</w:t>
        </w:r>
        <w:r w:rsidDel="00830020">
          <w:t xml:space="preserve"> radium analogue, also show significant differences in sorption to clay minerals </w:t>
        </w:r>
        <w:r w:rsidDel="00830020">
          <w:fldChar w:fldCharType="begin" w:fldLock="1"/>
        </w:r>
        <w:r w:rsidR="00C62434" w:rsidDel="00830020">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"[40]", "plainTextFormattedCitation" : "[40]", "previouslyFormattedCitation" : "[40]" }, "properties" : { "noteIndex" : 0 }, "schema" : "https://github.com/citation-style-language/schema/raw/master/csl-citation.json" }</w:instrText>
        </w:r>
        <w:r w:rsidDel="00830020">
          <w:fldChar w:fldCharType="separate"/>
        </w:r>
        <w:r w:rsidR="00C62434" w:rsidRPr="00C62434" w:rsidDel="00830020">
          <w:rPr>
            <w:noProof/>
          </w:rPr>
          <w:t>[40]</w:t>
        </w:r>
        <w:r w:rsidDel="00830020">
          <w:fldChar w:fldCharType="end"/>
        </w:r>
        <w:r w:rsidDel="00830020">
          <w:t>. These diff</w:t>
        </w:r>
        <w:r w:rsidR="007E461B" w:rsidDel="00830020">
          <w:t>erences underscore that using barium or strontium</w:t>
        </w:r>
        <w:r w:rsidDel="00830020">
          <w:t xml:space="preserve"> as chemical analog</w:t>
        </w:r>
        <w:r w:rsidR="007E461B" w:rsidDel="00830020">
          <w:t>s to approximate radium</w:t>
        </w:r>
        <w:r w:rsidDel="00830020">
          <w:t xml:space="preserve"> adsorption may provide misleading results</w:t>
        </w:r>
        <w:r w:rsidR="007E461B" w:rsidDel="00830020">
          <w:t>.</w:t>
        </w:r>
      </w:moveFrom>
    </w:p>
    <w:moveFromRangeEnd w:id="721"/>
    <w:commentRangeEnd w:id="722"/>
    <w:p w14:paraId="46557DF1" w14:textId="2518AC15" w:rsidR="00F80772" w:rsidRDefault="001029A8" w:rsidP="00B53860">
      <w:pPr>
        <w:spacing w:line="360" w:lineRule="auto"/>
      </w:pPr>
      <w:r>
        <w:rPr>
          <w:rStyle w:val="CommentReference"/>
        </w:rPr>
        <w:commentReference w:id="722"/>
      </w:r>
      <w:r w:rsidR="00D42F7E">
        <w:t>SECTION 3.2 SURFACE COMPLEXATION MODELING</w:t>
      </w:r>
    </w:p>
    <w:p w14:paraId="3CCCC385" w14:textId="25115017" w:rsidR="00741E18" w:rsidRDefault="000A2B77" w:rsidP="00B53860">
      <w:pPr>
        <w:spacing w:line="360" w:lineRule="auto"/>
      </w:pPr>
      <w:r>
        <w:tab/>
      </w:r>
      <w:ins w:id="726" w:author="Microsoft Office User" w:date="2016-10-15T20:07:00Z">
        <w:r w:rsidR="00CB077A">
          <w:t xml:space="preserve">A </w:t>
        </w:r>
      </w:ins>
      <w:del w:id="727" w:author="Microsoft Office User" w:date="2016-10-15T20:07:00Z">
        <w:r w:rsidR="00651E46" w:rsidDel="00CB077A">
          <w:delText>Figure</w:delText>
        </w:r>
        <w:r w:rsidR="00C85273" w:rsidDel="00CB077A">
          <w:delText>s</w:delText>
        </w:r>
        <w:r w:rsidR="00651E46" w:rsidDel="00CB077A">
          <w:delText xml:space="preserve"> 4</w:delText>
        </w:r>
        <w:r w:rsidR="00C85273" w:rsidDel="00CB077A">
          <w:delText>a and 4b</w:delText>
        </w:r>
        <w:r w:rsidR="00F11FB1" w:rsidDel="00CB077A">
          <w:delText xml:space="preserve"> compare</w:delText>
        </w:r>
        <w:r w:rsidR="006A239A" w:rsidDel="00CB077A">
          <w:delText xml:space="preserve"> the surface complexation modeling results for </w:delText>
        </w:r>
      </w:del>
      <w:del w:id="728" w:author="Microsoft Office User" w:date="2016-10-15T20:06:00Z">
        <w:r w:rsidR="006A239A" w:rsidDel="00CB077A">
          <w:delText>goethite and for ferrihydrite</w:delText>
        </w:r>
        <w:r w:rsidR="007934FD" w:rsidDel="00CB077A">
          <w:delText xml:space="preserve"> </w:delText>
        </w:r>
      </w:del>
      <w:del w:id="729" w:author="Microsoft Office User" w:date="2016-10-15T20:07:00Z">
        <w:r w:rsidR="007934FD" w:rsidDel="00CB077A">
          <w:delText xml:space="preserve">using a </w:delText>
        </w:r>
      </w:del>
      <w:r w:rsidR="007934FD">
        <w:t xml:space="preserve">single site, </w:t>
      </w:r>
      <w:proofErr w:type="spellStart"/>
      <w:r w:rsidR="007934FD">
        <w:t>monodentate</w:t>
      </w:r>
      <w:proofErr w:type="spellEnd"/>
      <w:r w:rsidR="007934FD">
        <w:t xml:space="preserve"> reaction</w:t>
      </w:r>
      <w:ins w:id="730" w:author="Microsoft Office User" w:date="2016-10-15T20:07:00Z">
        <w:r w:rsidR="00CB077A">
          <w:t xml:space="preserve"> was used to describe Ra adsorption to </w:t>
        </w:r>
      </w:ins>
      <w:del w:id="731" w:author="Microsoft Office User" w:date="2016-10-17T15:37:00Z">
        <w:r w:rsidR="007934FD" w:rsidDel="00A24BA3">
          <w:delText xml:space="preserve"> </w:delText>
        </w:r>
      </w:del>
      <w:ins w:id="732" w:author="Microsoft Office User" w:date="2016-10-15T20:07:00Z">
        <w:r w:rsidR="00CB077A">
          <w:t xml:space="preserve">goethite and </w:t>
        </w:r>
        <w:proofErr w:type="spellStart"/>
        <w:r w:rsidR="00CB077A">
          <w:t>ferrihydrite</w:t>
        </w:r>
      </w:ins>
      <w:proofErr w:type="spellEnd"/>
      <w:ins w:id="733" w:author="Microsoft Office User" w:date="2016-10-15T20:08:00Z">
        <w:r w:rsidR="00CB077A">
          <w:t xml:space="preserve">; constrained fitting of </w:t>
        </w:r>
      </w:ins>
      <w:commentRangeStart w:id="734"/>
      <w:ins w:id="735" w:author="Microsoft Office User" w:date="2016-10-17T11:04:00Z">
        <w:r w:rsidR="009261AC">
          <w:t>xxx-xxx</w:t>
        </w:r>
      </w:ins>
      <w:ins w:id="736" w:author="Microsoft Office User" w:date="2016-10-15T20:08:00Z">
        <w:r w:rsidR="00CB077A">
          <w:t xml:space="preserve"> </w:t>
        </w:r>
      </w:ins>
      <w:commentRangeEnd w:id="734"/>
      <w:ins w:id="737" w:author="Microsoft Office User" w:date="2016-10-17T11:04:00Z">
        <w:r w:rsidR="009261AC">
          <w:rPr>
            <w:rStyle w:val="CommentReference"/>
          </w:rPr>
          <w:commentReference w:id="734"/>
        </w:r>
      </w:ins>
      <w:ins w:id="738" w:author="Microsoft Office User" w:date="2016-10-15T20:08:00Z">
        <w:r w:rsidR="009261AC">
          <w:t xml:space="preserve"> closely simulated experimental data</w:t>
        </w:r>
        <w:r w:rsidR="00CB077A">
          <w:t>.</w:t>
        </w:r>
      </w:ins>
      <w:ins w:id="739" w:author="Microsoft Office User" w:date="2016-10-15T20:07:00Z">
        <w:r w:rsidR="00CB077A" w:rsidDel="00CB077A">
          <w:t xml:space="preserve"> </w:t>
        </w:r>
      </w:ins>
      <w:del w:id="740" w:author="Microsoft Office User" w:date="2016-10-15T20:07:00Z">
        <w:r w:rsidR="007934FD" w:rsidDel="00CB077A">
          <w:delText>formulation</w:delText>
        </w:r>
      </w:del>
      <w:ins w:id="741" w:author="Microsoft Office User" w:date="2016-10-15T20:06:00Z">
        <w:r w:rsidR="00CB077A">
          <w:t>(Figures 4a and 4b)</w:t>
        </w:r>
      </w:ins>
      <w:ins w:id="742" w:author="Microsoft Office User" w:date="2016-10-15T20:07:00Z">
        <w:r w:rsidR="00CB077A">
          <w:t xml:space="preserve">. </w:t>
        </w:r>
      </w:ins>
      <w:del w:id="743" w:author="Microsoft Office User" w:date="2016-10-15T20:07:00Z">
        <w:r w:rsidR="006A239A" w:rsidDel="00CB077A">
          <w:delText xml:space="preserve">, </w:delText>
        </w:r>
      </w:del>
      <w:del w:id="744" w:author="Microsoft Office User" w:date="2016-10-17T11:06:00Z">
        <w:r w:rsidR="006A239A" w:rsidDel="009261AC">
          <w:delText>both showing</w:delText>
        </w:r>
        <w:r w:rsidR="00C07D4E" w:rsidDel="009261AC">
          <w:delText xml:space="preserve"> a good fit to the corresponding experimental data.</w:delText>
        </w:r>
      </w:del>
      <w:r w:rsidR="00C07D4E">
        <w:t xml:space="preserve">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commentRangeStart w:id="745"/>
      <w:proofErr w:type="spellStart"/>
      <w:r w:rsidR="00C07D4E">
        <w:lastRenderedPageBreak/>
        <w:t>ferrihydrite</w:t>
      </w:r>
      <w:proofErr w:type="spellEnd"/>
      <w:r w:rsidR="00A94F9E">
        <w:t xml:space="preserve"> is more extensive than to</w:t>
      </w:r>
      <w:r w:rsidR="00C07D4E">
        <w:t xml:space="preserve"> goethite</w:t>
      </w:r>
      <w:commentRangeEnd w:id="745"/>
      <w:r w:rsidR="009261AC">
        <w:rPr>
          <w:rStyle w:val="CommentReference"/>
        </w:rPr>
        <w:commentReference w:id="745"/>
      </w:r>
      <w:r w:rsidR="00C07D4E">
        <w:t xml:space="preserv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C62434">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"[31]", "plainTextFormattedCitation" : "[31]", "previouslyFormattedCitation" : "[31]" }, "properties" : { "noteIndex" : 0 }, "schema" : "https://github.com/citation-style-language/schema/raw/master/csl-citation.json" }</w:instrText>
      </w:r>
      <w:r w:rsidR="00346B02">
        <w:fldChar w:fldCharType="separate"/>
      </w:r>
      <w:r w:rsidR="00865E01" w:rsidRPr="00865E01">
        <w:rPr>
          <w:noProof/>
        </w:rPr>
        <w:t>[31]</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was observed,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simpler two site model, and obtained a </w:t>
      </w:r>
      <w:del w:id="746" w:author="Microsoft Office User" w:date="2016-10-17T15:38:00Z">
        <w:r w:rsidR="00F02AD5" w:rsidDel="00A24BA3">
          <w:delText xml:space="preserve"> </w:delText>
        </w:r>
      </w:del>
      <w:r w:rsidR="00F02AD5">
        <w:t xml:space="preserve">complexation constant that was roughly 1-2 log units larger than found here. </w:t>
      </w:r>
      <w:r w:rsidR="00346B02">
        <w:t xml:space="preserve">Other recent work examining radium sorption to </w:t>
      </w:r>
      <w:proofErr w:type="spellStart"/>
      <w:r w:rsidR="00346B02">
        <w:t>ferrihydrite</w:t>
      </w:r>
      <w:proofErr w:type="spellEnd"/>
      <w:r w:rsidR="00346B02">
        <w:t xml:space="preserve"> used a</w:t>
      </w:r>
      <w:r w:rsidR="005269AC">
        <w:t xml:space="preserve"> single site</w:t>
      </w:r>
      <w:r w:rsidR="00A94F9E">
        <w:t xml:space="preserve"> model</w:t>
      </w:r>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"[24], [29]", "plainTextFormattedCitation" : "[24], [29]", "previouslyFormattedCitation" : "[24], [29]" }, "properties" : { "noteIndex" : 0 }, "schema" : "https://github.com/citation-style-language/schema/raw/master/csl-citation.json" }</w:instrText>
      </w:r>
      <w:r w:rsidR="00346B02">
        <w:fldChar w:fldCharType="separate"/>
      </w:r>
      <w:r w:rsidR="00865E01" w:rsidRPr="00865E01">
        <w:rPr>
          <w:noProof/>
        </w:rPr>
        <w:t>[24], [29]</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w:t>
      </w:r>
      <w:proofErr w:type="spellStart"/>
      <w:r w:rsidR="00E37D03">
        <w:t>ferrihydrite</w:t>
      </w:r>
      <w:proofErr w:type="spellEnd"/>
      <w:r w:rsidR="00E37D03">
        <w:t xml:space="preserve"> data were not </w:t>
      </w:r>
      <w:commentRangeStart w:id="747"/>
      <w:r w:rsidR="00E37D03">
        <w:t>noticeably better</w:t>
      </w:r>
      <w:commentRangeEnd w:id="747"/>
      <w:r w:rsidR="009261AC">
        <w:rPr>
          <w:rStyle w:val="CommentReference"/>
        </w:rPr>
        <w:commentReference w:id="747"/>
      </w:r>
      <w:r w:rsidR="00E37D03">
        <w:t xml:space="preserve">, but the fits to the goethite data were </w:t>
      </w:r>
      <w:commentRangeStart w:id="748"/>
      <w:r w:rsidR="00E37D03">
        <w:t>improved</w:t>
      </w:r>
      <w:commentRangeEnd w:id="748"/>
      <w:r w:rsidR="009261AC">
        <w:rPr>
          <w:rStyle w:val="CommentReference"/>
        </w:rPr>
        <w:commentReference w:id="748"/>
      </w:r>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w:t>
      </w:r>
      <w:commentRangeStart w:id="749"/>
      <w:r w:rsidR="00E748D5">
        <w:t xml:space="preserve">significantly </w:t>
      </w:r>
      <w:commentRangeEnd w:id="749"/>
      <w:r w:rsidR="009261AC">
        <w:rPr>
          <w:rStyle w:val="CommentReference"/>
        </w:rPr>
        <w:commentReference w:id="749"/>
      </w:r>
      <w:r w:rsidR="00E748D5">
        <w:t>different (nearly 20 log units smaller)</w:t>
      </w:r>
      <w:r w:rsidR="002C0846">
        <w:t xml:space="preserve"> while</w:t>
      </w:r>
      <w:r w:rsidR="00D40B97">
        <w:t xml:space="preserve">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C62434">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"[41]", "plainTextFormattedCitation" : "[41]", "previouslyFormattedCitation" : "[41]" }, "properties" : { "noteIndex" : 0 }, "schema" : "https://github.com/citation-style-language/schema/raw/master/csl-citation.json" }</w:instrText>
      </w:r>
      <w:r w:rsidR="00ED6F41">
        <w:fldChar w:fldCharType="separate"/>
      </w:r>
      <w:r w:rsidR="00C62434" w:rsidRPr="00C62434">
        <w:rPr>
          <w:noProof/>
        </w:rPr>
        <w:t>[41]</w:t>
      </w:r>
      <w:r w:rsidR="00ED6F41">
        <w:fldChar w:fldCharType="end"/>
      </w:r>
      <w:r w:rsidR="00D54B1B">
        <w:t xml:space="preserve">. </w:t>
      </w:r>
      <w:r w:rsidR="00737310">
        <w:t xml:space="preserve">It is unclear though, why there would be similarities in the sorption </w:t>
      </w:r>
      <w:proofErr w:type="spellStart"/>
      <w:r w:rsidR="00737310">
        <w:t>Kd</w:t>
      </w:r>
      <w:proofErr w:type="spellEnd"/>
      <w:r w:rsidR="00737310">
        <w:t xml:space="preserve"> values, but such larger differences in log K</w:t>
      </w:r>
      <w:r w:rsidR="00E748D5">
        <w:t xml:space="preserve"> for surface complexation</w:t>
      </w:r>
      <w:r w:rsidR="00737310">
        <w:t>.</w:t>
      </w:r>
    </w:p>
    <w:p w14:paraId="7D42F0A3" w14:textId="0988F5D3" w:rsidR="00741E18" w:rsidRPr="002B0979" w:rsidRDefault="00741E18">
      <w:pPr>
        <w:spacing w:line="360" w:lineRule="auto"/>
        <w:ind w:firstLine="720"/>
        <w:pPrChange w:id="750" w:author="Microsoft Office User" w:date="2016-10-17T11:35:00Z">
          <w:pPr>
            <w:spacing w:line="360" w:lineRule="auto"/>
          </w:pPr>
        </w:pPrChange>
      </w:pPr>
      <w:del w:id="751" w:author="Microsoft Office User" w:date="2016-10-17T11:12:00Z">
        <w:r w:rsidDel="009261AC">
          <w:tab/>
        </w:r>
        <w:r w:rsidDel="00592430">
          <w:delText>While the set of data that uses</w:delText>
        </w:r>
      </w:del>
      <w:del w:id="752" w:author="Microsoft Office User" w:date="2016-10-17T11:33:00Z">
        <w:r w:rsidDel="005E0705">
          <w:delText xml:space="preserve"> </w:delText>
        </w:r>
      </w:del>
      <w:del w:id="753" w:author="Microsoft Office User" w:date="2016-10-17T11:13:00Z">
        <w:r w:rsidDel="00592430">
          <w:delText>surface complex modeling</w:delText>
        </w:r>
      </w:del>
      <w:del w:id="754" w:author="Microsoft Office User" w:date="2016-10-17T11:33:00Z">
        <w:r w:rsidDel="005E0705">
          <w:delText xml:space="preserve"> to examine radium </w:delText>
        </w:r>
        <w:commentRangeStart w:id="755"/>
        <w:r w:rsidDel="005E0705">
          <w:delText>behavior</w:delText>
        </w:r>
        <w:commentRangeEnd w:id="755"/>
        <w:r w:rsidR="009261AC" w:rsidDel="005E0705">
          <w:rPr>
            <w:rStyle w:val="CommentReference"/>
          </w:rPr>
          <w:commentReference w:id="755"/>
        </w:r>
      </w:del>
      <w:del w:id="756" w:author="Microsoft Office User" w:date="2016-10-17T11:18:00Z">
        <w:r w:rsidDel="00592430">
          <w:delText xml:space="preserve"> is limited</w:delText>
        </w:r>
      </w:del>
      <w:del w:id="757" w:author="Microsoft Office User" w:date="2016-10-17T11:33:00Z">
        <w:r w:rsidDel="005E0705">
          <w:delText xml:space="preserve">, </w:delText>
        </w:r>
      </w:del>
      <w:del w:id="758" w:author="Microsoft Office User" w:date="2016-10-17T11:13:00Z">
        <w:r w:rsidDel="00592430">
          <w:delText xml:space="preserve">there is a broader set of surface complexation studies </w:delText>
        </w:r>
        <w:r w:rsidR="00AC74CE" w:rsidDel="00592430">
          <w:delText xml:space="preserve">examining </w:delText>
        </w:r>
        <w:r w:rsidR="001C7580" w:rsidDel="00592430">
          <w:delText>iron oxide</w:delText>
        </w:r>
        <w:r w:rsidR="00AC74CE" w:rsidDel="00592430">
          <w:delText xml:space="preserve"> interactions </w:delText>
        </w:r>
        <w:r w:rsidR="001C7580" w:rsidDel="00592430">
          <w:delText>with the</w:delText>
        </w:r>
        <w:r w:rsidDel="00592430">
          <w:delText xml:space="preserve"> analog compounds </w:delText>
        </w:r>
      </w:del>
      <w:del w:id="759" w:author="Microsoft Office User" w:date="2016-10-17T11:22:00Z">
        <w:r w:rsidDel="00592430">
          <w:delText>barium and strontiu</w:delText>
        </w:r>
      </w:del>
      <w:ins w:id="760" w:author="Microsoft Office User" w:date="2016-10-17T11:29:00Z">
        <w:r w:rsidR="00FA2A3D">
          <w:t>C</w:t>
        </w:r>
      </w:ins>
      <w:ins w:id="761" w:author="Microsoft Office User" w:date="2016-10-17T11:26:00Z">
        <w:r w:rsidR="00FA2A3D">
          <w:t xml:space="preserve">oncentrations of Ra used here are far below the analytical detection limits </w:t>
        </w:r>
      </w:ins>
      <w:ins w:id="762" w:author="Microsoft Office User" w:date="2016-10-17T11:28:00Z">
        <w:r w:rsidR="00FA2A3D">
          <w:t xml:space="preserve">for techniques used to describe and constrain the bonding environment of Ra to solids. Hence, the SCM </w:t>
        </w:r>
      </w:ins>
      <w:ins w:id="763" w:author="Microsoft Office User" w:date="2016-10-17T11:29:00Z">
        <w:r w:rsidR="00FA2A3D">
          <w:t>developed</w:t>
        </w:r>
      </w:ins>
      <w:ins w:id="764" w:author="Microsoft Office User" w:date="2016-10-17T11:28:00Z">
        <w:r w:rsidR="00FA2A3D">
          <w:t xml:space="preserve"> </w:t>
        </w:r>
      </w:ins>
      <w:ins w:id="765" w:author="Microsoft Office User" w:date="2016-10-17T11:29:00Z">
        <w:r w:rsidR="00FA2A3D">
          <w:t>here for Ra adsorption is compared with similar studies</w:t>
        </w:r>
      </w:ins>
      <w:ins w:id="766" w:author="Microsoft Office User" w:date="2016-10-17T11:32:00Z">
        <w:r w:rsidR="00FA2A3D">
          <w:t xml:space="preserve"> that combine </w:t>
        </w:r>
        <w:r w:rsidR="005E0705">
          <w:t>SCM with spectroscopic techniques used to constrain</w:t>
        </w:r>
      </w:ins>
      <w:ins w:id="767" w:author="Microsoft Office User" w:date="2016-10-17T11:34:00Z">
        <w:r w:rsidR="005E0705">
          <w:t xml:space="preserve"> surface reactions of other group 2 elements, which may react with solids in a similar way as Ra.</w:t>
        </w:r>
      </w:ins>
      <w:ins w:id="768" w:author="Microsoft Office User" w:date="2016-10-17T11:33:00Z">
        <w:r w:rsidR="005E0705">
          <w:t xml:space="preserve"> X</w:t>
        </w:r>
      </w:ins>
      <w:del w:id="769" w:author="Microsoft Office User" w:date="2016-10-17T11:21:00Z">
        <w:r w:rsidDel="00592430">
          <w:delText>m</w:delText>
        </w:r>
      </w:del>
      <w:del w:id="770" w:author="Microsoft Office User" w:date="2016-10-17T11:22:00Z">
        <w:r w:rsidR="003C4F0E" w:rsidDel="00FA2A3D">
          <w:delText>.</w:delText>
        </w:r>
        <w:r w:rsidDel="00FA2A3D">
          <w:delText xml:space="preserve"> Comparison of these </w:delText>
        </w:r>
        <w:r w:rsidR="00F34338" w:rsidDel="00FA2A3D">
          <w:delText>results</w:delText>
        </w:r>
        <w:r w:rsidDel="00FA2A3D">
          <w:delText xml:space="preserve"> can elucidate how closely radium behavior compares with that </w:delText>
        </w:r>
      </w:del>
      <w:del w:id="771" w:author="Microsoft Office User" w:date="2016-10-17T11:20:00Z">
        <w:r w:rsidDel="00592430">
          <w:delText xml:space="preserve">of its </w:delText>
        </w:r>
        <w:commentRangeStart w:id="772"/>
        <w:r w:rsidDel="00592430">
          <w:delText>analogs</w:delText>
        </w:r>
        <w:commentRangeEnd w:id="772"/>
        <w:r w:rsidR="00592430" w:rsidDel="00592430">
          <w:rPr>
            <w:rStyle w:val="CommentReference"/>
          </w:rPr>
          <w:commentReference w:id="772"/>
        </w:r>
      </w:del>
      <w:del w:id="773" w:author="Microsoft Office User" w:date="2016-10-17T11:35:00Z">
        <w:r w:rsidDel="005E0705">
          <w:delText>.</w:delText>
        </w:r>
        <w:r w:rsidR="002B0979" w:rsidDel="005E0705">
          <w:delText xml:space="preserve"> </w:delText>
        </w:r>
      </w:del>
      <w:del w:id="774" w:author="Microsoft Office User" w:date="2016-10-17T11:15:00Z">
        <w:r w:rsidR="002B0979" w:rsidDel="00592430">
          <w:delText xml:space="preserve">A number of </w:delText>
        </w:r>
      </w:del>
      <w:del w:id="775" w:author="Microsoft Office User" w:date="2016-10-17T11:35:00Z">
        <w:r w:rsidR="002B0979" w:rsidDel="005E0705">
          <w:delText>X</w:delText>
        </w:r>
      </w:del>
      <w:r w:rsidR="002B0979">
        <w:t>-ray absorption spectroscopy</w:t>
      </w:r>
      <w:del w:id="776" w:author="Microsoft Office User" w:date="2016-10-17T11:17:00Z">
        <w:r w:rsidR="002B0979" w:rsidDel="00592430">
          <w:delText xml:space="preserve"> studies </w:delText>
        </w:r>
        <w:r w:rsidR="00EC072D" w:rsidDel="00592430">
          <w:delText>focused on</w:delText>
        </w:r>
      </w:del>
      <w:ins w:id="777" w:author="Microsoft Office User" w:date="2016-10-17T11:17:00Z">
        <w:r w:rsidR="00592430">
          <w:t xml:space="preserve"> was used to examine</w:t>
        </w:r>
      </w:ins>
      <w:r w:rsidR="00EC072D">
        <w:t xml:space="preserve"> </w:t>
      </w:r>
      <w:r w:rsidR="002B0979">
        <w:t>strontium behavior in contact with the surface of an iron oxide</w:t>
      </w:r>
      <w:ins w:id="778" w:author="Microsoft Office User" w:date="2016-10-17T11:17:00Z">
        <w:r w:rsidR="00592430">
          <w:t>, and</w:t>
        </w:r>
      </w:ins>
      <w:del w:id="779" w:author="Microsoft Office User" w:date="2016-10-17T11:15:00Z">
        <w:r w:rsidR="002B0979" w:rsidDel="00592430">
          <w:delText>, generally finding</w:delText>
        </w:r>
      </w:del>
      <w:ins w:id="780" w:author="Microsoft Office User" w:date="2016-10-17T11:15:00Z">
        <w:r w:rsidR="00592430">
          <w:t xml:space="preserve"> illustrate</w:t>
        </w:r>
      </w:ins>
      <w:ins w:id="781" w:author="Microsoft Office User" w:date="2016-10-17T11:17:00Z">
        <w:r w:rsidR="00592430">
          <w:t>d</w:t>
        </w:r>
      </w:ins>
      <w:r w:rsidR="002B0979">
        <w:t xml:space="preserve"> that </w:t>
      </w:r>
      <w:r w:rsidR="00997DC0">
        <w:t xml:space="preserve">strontium forms </w:t>
      </w:r>
      <w:commentRangeStart w:id="782"/>
      <w:r w:rsidR="00997DC0">
        <w:t xml:space="preserve">weaker bound </w:t>
      </w:r>
      <w:r w:rsidR="002B0979">
        <w:t>outer sphere complex</w:t>
      </w:r>
      <w:r w:rsidR="00997DC0">
        <w:t>es</w:t>
      </w:r>
      <w:commentRangeEnd w:id="782"/>
      <w:r w:rsidR="00FA2A3D">
        <w:rPr>
          <w:rStyle w:val="CommentReference"/>
        </w:rPr>
        <w:commentReference w:id="782"/>
      </w:r>
      <w:r w:rsidR="002B0979">
        <w:t xml:space="preserve"> with the surface of iron oxides </w:t>
      </w:r>
      <w:r w:rsidR="002B0979">
        <w:fldChar w:fldCharType="begin" w:fldLock="1"/>
      </w:r>
      <w:r w:rsidR="00C62434">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"[42], [43]", "plainTextFormattedCitation" : "[42], [43]", "previouslyFormattedCitation" : "[42], [43]" }, "properties" : { "noteIndex" : 0 }, "schema" : "https://github.com/citation-style-language/schema/raw/master/csl-citation.json" }</w:instrText>
      </w:r>
      <w:r w:rsidR="002B0979">
        <w:fldChar w:fldCharType="separate"/>
      </w:r>
      <w:r w:rsidR="00C62434" w:rsidRPr="00C62434">
        <w:rPr>
          <w:noProof/>
        </w:rPr>
        <w:t>[42], [43]</w:t>
      </w:r>
      <w:r w:rsidR="002B0979">
        <w:fldChar w:fldCharType="end"/>
      </w:r>
      <w:r w:rsidR="002B0979">
        <w:t>.</w:t>
      </w:r>
      <w:r w:rsidR="00997DC0">
        <w:t xml:space="preserve"> </w:t>
      </w:r>
      <w:ins w:id="783" w:author="Microsoft Office User" w:date="2016-10-17T11:17:00Z">
        <w:r w:rsidR="00592430">
          <w:t>(in separate study?- )</w:t>
        </w:r>
      </w:ins>
      <w:r w:rsidR="00997DC0">
        <w:t>Modeling results of strontium behav</w:t>
      </w:r>
      <w:r w:rsidR="00CC1E62">
        <w:t>ior with go</w:t>
      </w:r>
      <w:r w:rsidR="00CD3234">
        <w:t>e</w:t>
      </w:r>
      <w:r w:rsidR="00CC1E62">
        <w:t xml:space="preserve">thite reinforce these spectroscopic results </w:t>
      </w:r>
      <w:r w:rsidR="00CC1E62">
        <w:fldChar w:fldCharType="begin" w:fldLock="1"/>
      </w:r>
      <w:r w:rsidR="00C62434">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"[44]", "plainTextFormattedCitation" : "[44]", "previouslyFormattedCitation" : "[44]" }, "properties" : { "noteIndex" : 0 }, "schema" : "https://github.com/citation-style-language/schema/raw/master/csl-citation.json" }</w:instrText>
      </w:r>
      <w:r w:rsidR="00CC1E62">
        <w:fldChar w:fldCharType="separate"/>
      </w:r>
      <w:r w:rsidR="00C62434" w:rsidRPr="00C62434">
        <w:rPr>
          <w:noProof/>
        </w:rPr>
        <w:t>[44]</w:t>
      </w:r>
      <w:r w:rsidR="00CC1E62">
        <w:fldChar w:fldCharType="end"/>
      </w:r>
      <w:r w:rsidR="00CC1E62">
        <w:t xml:space="preserve">, </w:t>
      </w:r>
      <w:commentRangeStart w:id="784"/>
      <w:r w:rsidR="00CC1E62">
        <w:t xml:space="preserve">suggesting that barium and radium would then also form outer sphere complexes. </w:t>
      </w:r>
      <w:commentRangeEnd w:id="784"/>
      <w:r w:rsidR="00FA2A3D">
        <w:rPr>
          <w:rStyle w:val="CommentReference"/>
        </w:rPr>
        <w:commentReference w:id="784"/>
      </w:r>
      <w:r w:rsidR="00EC072D">
        <w:t xml:space="preserve">Other </w:t>
      </w:r>
      <w:r w:rsidR="00CC1E62">
        <w:t>modeling efforts us</w:t>
      </w:r>
      <w:r w:rsidR="00EC072D">
        <w:t>ed</w:t>
      </w:r>
      <w:r w:rsidR="00CC1E62">
        <w:t xml:space="preserve"> </w:t>
      </w:r>
      <w:commentRangeStart w:id="785"/>
      <w:r w:rsidR="00CC1E62">
        <w:t xml:space="preserve">a </w:t>
      </w:r>
      <w:proofErr w:type="spellStart"/>
      <w:r w:rsidR="00CC1E62">
        <w:t>tetradentate</w:t>
      </w:r>
      <w:proofErr w:type="spellEnd"/>
      <w:r w:rsidR="00CC1E62">
        <w:t xml:space="preserve"> model</w:t>
      </w:r>
      <w:commentRangeEnd w:id="785"/>
      <w:r w:rsidR="005E0705">
        <w:rPr>
          <w:rStyle w:val="CommentReference"/>
        </w:rPr>
        <w:commentReference w:id="785"/>
      </w:r>
      <w:r w:rsidR="00CC1E62">
        <w:t xml:space="preserve">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C62434">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"[24], [34]", "plainTextFormattedCitation" : "[24], [34]", "previouslyFormattedCitation" : "[24], [34]" }, "properties" : { "noteIndex" : 0 }, "schema" : "https://github.com/citation-style-language/schema/raw/master/csl-citation.json" }</w:instrText>
      </w:r>
      <w:r w:rsidR="00CC1E62">
        <w:fldChar w:fldCharType="separate"/>
      </w:r>
      <w:r w:rsidR="00865E01" w:rsidRPr="00865E01">
        <w:rPr>
          <w:noProof/>
        </w:rPr>
        <w:t>[24], [34]</w:t>
      </w:r>
      <w:r w:rsidR="00CC1E62">
        <w:fldChar w:fldCharType="end"/>
      </w:r>
      <w:r w:rsidR="0032024C">
        <w:t>.</w:t>
      </w:r>
      <w:r w:rsidR="00C63F58">
        <w:t xml:space="preserve"> </w:t>
      </w:r>
      <w:commentRangeStart w:id="786"/>
      <w:r w:rsidR="00C63F58">
        <w:t>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C62434">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[45]", "plainTextFormattedCitation" : "[29], [45]", "previouslyFormattedCitation" : "[29], [45]" }, "properties" : { "noteIndex" : 0 }, "schema" : "https://github.com/citation-style-language/schema/raw/master/csl-citation.json" }</w:instrText>
      </w:r>
      <w:r w:rsidR="00CC1E62">
        <w:fldChar w:fldCharType="separate"/>
      </w:r>
      <w:r w:rsidR="00C62434" w:rsidRPr="00C62434">
        <w:rPr>
          <w:noProof/>
        </w:rPr>
        <w:t>[29], [45]</w:t>
      </w:r>
      <w:r w:rsidR="00CC1E62">
        <w:fldChar w:fldCharType="end"/>
      </w:r>
      <w:r w:rsidR="00CD3D7F">
        <w:t xml:space="preserve">, nor with the experimental </w:t>
      </w:r>
      <w:commentRangeStart w:id="787"/>
      <w:r w:rsidR="00CD3D7F">
        <w:t>data fit here</w:t>
      </w:r>
      <w:commentRangeEnd w:id="787"/>
      <w:r w:rsidR="00B338DA">
        <w:rPr>
          <w:rStyle w:val="CommentReference"/>
        </w:rPr>
        <w:commentReference w:id="787"/>
      </w:r>
      <w:r w:rsidR="0059019C">
        <w:t xml:space="preserve"> (Table 3)</w:t>
      </w:r>
      <w:commentRangeEnd w:id="786"/>
      <w:r w:rsidR="005E0705">
        <w:rPr>
          <w:rStyle w:val="CommentReference"/>
        </w:rPr>
        <w:commentReference w:id="786"/>
      </w:r>
      <w:r w:rsidR="00CC1E62">
        <w:t>.</w:t>
      </w:r>
      <w:r w:rsidR="00DF5ACA">
        <w:t xml:space="preserve"> </w:t>
      </w:r>
      <w:commentRangeStart w:id="788"/>
      <w:r w:rsidR="00C63F58">
        <w:t xml:space="preserve">These comparisons have their </w:t>
      </w:r>
      <w:r w:rsidR="00C63F58">
        <w:lastRenderedPageBreak/>
        <w:t>limitations since many different reaction formulations are used,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commentRangeStart w:id="789"/>
      <w:r w:rsidR="002B2259">
        <w:t>specific radium behavior</w:t>
      </w:r>
      <w:commentRangeEnd w:id="789"/>
      <w:r w:rsidR="005E0705">
        <w:rPr>
          <w:rStyle w:val="CommentReference"/>
        </w:rPr>
        <w:commentReference w:id="789"/>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commentRangeEnd w:id="788"/>
      <w:r w:rsidR="005E0705">
        <w:rPr>
          <w:rStyle w:val="CommentReference"/>
        </w:rPr>
        <w:commentReference w:id="788"/>
      </w:r>
    </w:p>
    <w:p w14:paraId="4DDC3865" w14:textId="2525015D" w:rsidR="004D265C" w:rsidRDefault="00B261B9" w:rsidP="00B53860">
      <w:pPr>
        <w:spacing w:line="360" w:lineRule="auto"/>
        <w:ind w:firstLine="720"/>
      </w:pPr>
      <w:r>
        <w:t xml:space="preserve">Surface complexation modeling of radium </w:t>
      </w:r>
      <w:proofErr w:type="spellStart"/>
      <w:r w:rsidRPr="005E0705">
        <w:rPr>
          <w:strike/>
          <w:rPrChange w:id="790" w:author="Microsoft Office User" w:date="2016-10-17T11:39:00Z">
            <w:rPr/>
          </w:rPrChange>
        </w:rPr>
        <w:t>behavior</w:t>
      </w:r>
      <w:ins w:id="791" w:author="Microsoft Office User" w:date="2016-10-17T11:39:00Z">
        <w:r w:rsidR="005E0705">
          <w:t>adsorption</w:t>
        </w:r>
      </w:ins>
      <w:proofErr w:type="spellEnd"/>
      <w:r>
        <w:t xml:space="preserve"> </w:t>
      </w:r>
      <w:del w:id="792" w:author="Microsoft Office User" w:date="2016-10-17T11:39:00Z">
        <w:r w:rsidDel="005E0705">
          <w:delText xml:space="preserve">on </w:delText>
        </w:r>
      </w:del>
      <w:ins w:id="793" w:author="Microsoft Office User" w:date="2016-10-17T11:39:00Z">
        <w:r w:rsidR="005E0705">
          <w:t xml:space="preserve">to </w:t>
        </w:r>
      </w:ins>
      <w:r>
        <w:t>sodium montm</w:t>
      </w:r>
      <w:r w:rsidR="00576FCF">
        <w:t xml:space="preserve">orillonite was fit using </w:t>
      </w:r>
      <w:r w:rsidR="00B338DA">
        <w:t>two sites</w:t>
      </w:r>
      <w:ins w:id="794" w:author="Microsoft Office User" w:date="2016-10-17T11:39:00Z">
        <w:r w:rsidR="005E0705">
          <w:t xml:space="preserve">. </w:t>
        </w:r>
      </w:ins>
      <w:del w:id="795" w:author="Microsoft Office User" w:date="2016-10-17T11:39:00Z">
        <w:r w:rsidR="00B338DA" w:rsidDel="005E0705">
          <w:delText xml:space="preserve"> with o</w:delText>
        </w:r>
      </w:del>
      <w:ins w:id="796" w:author="Microsoft Office User" w:date="2016-10-17T11:39:00Z">
        <w:r w:rsidR="005E0705">
          <w:t>O</w:t>
        </w:r>
      </w:ins>
      <w:r w:rsidR="00B338DA">
        <w:t xml:space="preserve">ne </w:t>
      </w:r>
      <w:proofErr w:type="spellStart"/>
      <w:r w:rsidR="00881F32">
        <w:t>monodentate</w:t>
      </w:r>
      <w:proofErr w:type="spellEnd"/>
      <w:r w:rsidR="00881F32">
        <w:t xml:space="preserve"> reaction</w:t>
      </w:r>
      <w:ins w:id="797" w:author="Microsoft Office User" w:date="2016-10-17T11:39:00Z">
        <w:r w:rsidR="005E0705">
          <w:t xml:space="preserve"> was used to describe adsorption to xxx, </w:t>
        </w:r>
      </w:ins>
      <w:r w:rsidR="00B338DA">
        <w:t xml:space="preserve"> </w:t>
      </w:r>
      <w:del w:id="798" w:author="Microsoft Office User" w:date="2016-10-17T11:40:00Z">
        <w:r w:rsidR="00B338DA" w:rsidDel="005E0705">
          <w:delText>per site</w:delText>
        </w:r>
        <w:r w:rsidR="00075375" w:rsidDel="005E0705">
          <w:delText xml:space="preserve"> and an</w:delText>
        </w:r>
      </w:del>
      <w:ins w:id="799" w:author="Microsoft Office User" w:date="2016-10-17T11:40:00Z">
        <w:r w:rsidR="005E0705">
          <w:t>and an</w:t>
        </w:r>
      </w:ins>
      <w:r w:rsidR="00075375">
        <w:t xml:space="preserve"> exchange reaction </w:t>
      </w:r>
      <w:ins w:id="800" w:author="Microsoft Office User" w:date="2016-10-17T11:40:00Z">
        <w:r w:rsidR="005E0705">
          <w:t xml:space="preserve">was used to describe adsorption to </w:t>
        </w:r>
      </w:ins>
      <w:del w:id="801" w:author="Microsoft Office User" w:date="2016-10-17T11:40:00Z">
        <w:r w:rsidR="00075375" w:rsidDel="005E0705">
          <w:delText xml:space="preserve">with the </w:delText>
        </w:r>
      </w:del>
      <w:r w:rsidR="00075375">
        <w:t>inner layer</w:t>
      </w:r>
      <w:del w:id="802" w:author="Microsoft Office User" w:date="2016-10-17T11:40:00Z">
        <w:r w:rsidR="00075375" w:rsidDel="005E0705">
          <w:delText xml:space="preserve"> </w:delText>
        </w:r>
      </w:del>
      <w:ins w:id="803" w:author="Microsoft Office User" w:date="2016-10-17T11:40:00Z">
        <w:r w:rsidR="005E0705">
          <w:t xml:space="preserve"> sites</w:t>
        </w:r>
      </w:ins>
      <w:del w:id="804" w:author="Microsoft Office User" w:date="2016-10-17T11:40:00Z">
        <w:r w:rsidR="00075375" w:rsidDel="005E0705">
          <w:delText>cations</w:delText>
        </w:r>
      </w:del>
      <w:r w:rsidR="00576FCF">
        <w:t xml:space="preserve">, </w:t>
      </w:r>
      <w:del w:id="805" w:author="Microsoft Office User" w:date="2016-10-17T11:38:00Z">
        <w:r w:rsidR="00651E46" w:rsidDel="005E0705">
          <w:delText>as seen in</w:delText>
        </w:r>
      </w:del>
      <w:ins w:id="806" w:author="Microsoft Office User" w:date="2016-10-17T11:38:00Z">
        <w:r w:rsidR="005E0705">
          <w:t>(</w:t>
        </w:r>
      </w:ins>
      <w:r w:rsidR="00651E46">
        <w:t xml:space="preserve"> figure 6</w:t>
      </w:r>
      <w:ins w:id="807" w:author="Microsoft Office User" w:date="2016-10-17T11:38:00Z">
        <w:r w:rsidR="005E0705">
          <w:t>)</w:t>
        </w:r>
      </w:ins>
      <w:r w:rsidR="006B3EA5">
        <w:t xml:space="preserve">, </w:t>
      </w:r>
      <w:del w:id="808" w:author="Microsoft Office User" w:date="2016-10-17T11:41:00Z">
        <w:r w:rsidR="006B3EA5" w:rsidDel="005E0705">
          <w:delText>and in the fitt</w:delText>
        </w:r>
        <w:r w:rsidR="00733356" w:rsidDel="005E0705">
          <w:delText xml:space="preserve">ed reaction constants </w:delText>
        </w:r>
      </w:del>
      <w:del w:id="809" w:author="Microsoft Office User" w:date="2016-10-17T11:38:00Z">
        <w:r w:rsidR="00733356" w:rsidDel="005E0705">
          <w:delText xml:space="preserve">in </w:delText>
        </w:r>
      </w:del>
      <w:del w:id="810" w:author="Microsoft Office User" w:date="2016-10-17T11:41:00Z">
        <w:r w:rsidR="00733356" w:rsidDel="005E0705">
          <w:delText>table 2</w:delText>
        </w:r>
      </w:del>
      <w:ins w:id="811" w:author="Microsoft Office User" w:date="2016-10-17T11:38:00Z">
        <w:r w:rsidR="005E0705">
          <w:t>)</w:t>
        </w:r>
      </w:ins>
      <w:r>
        <w:t xml:space="preserve">. </w:t>
      </w:r>
      <w:r w:rsidR="00EA6A04">
        <w:t>Fitting the data required</w:t>
      </w:r>
      <w:r>
        <w:t xml:space="preserve"> an exchange reaction where radium displaced sodium</w:t>
      </w:r>
      <w:r w:rsidR="00AF2CAB">
        <w:t xml:space="preserve"> in the inner layer of the clay</w:t>
      </w:r>
      <w:ins w:id="812" w:author="Microsoft Office User" w:date="2016-10-17T11:41:00Z">
        <w:r w:rsidR="005E0705">
          <w:t xml:space="preserve"> (table 2</w:t>
        </w:r>
      </w:ins>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C62434">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"[20], [21]", "plainTextFormattedCitation" : "[20], [21]", "previouslyFormattedCitation" : "[20], [21]" }, "properties" : { "noteIndex" : 0 }, "schema" : "https://github.com/citation-style-language/schema/raw/master/csl-citation.json" }</w:instrText>
      </w:r>
      <w:r w:rsidR="00AF2CAB">
        <w:fldChar w:fldCharType="separate"/>
      </w:r>
      <w:r w:rsidR="00865E01" w:rsidRPr="00865E01">
        <w:rPr>
          <w:noProof/>
        </w:rPr>
        <w:t>[20], [21]</w:t>
      </w:r>
      <w:r w:rsidR="00AF2CAB">
        <w:fldChar w:fldCharType="end"/>
      </w:r>
      <w:r w:rsidR="00471810">
        <w:t xml:space="preserve">. </w:t>
      </w:r>
      <w:ins w:id="813" w:author="Microsoft Office User" w:date="2016-10-17T11:43:00Z">
        <w:r w:rsidR="00583695">
          <w:t xml:space="preserve">A similar suite of reactions was used to describe Ba adsorption to Na-montmorillonite, and </w:t>
        </w:r>
      </w:ins>
      <w:r w:rsidR="00624C90">
        <w:t xml:space="preserve">X-ray absorption spectroscopy </w:t>
      </w:r>
      <w:del w:id="814" w:author="Microsoft Office User" w:date="2016-10-17T11:42:00Z">
        <w:r w:rsidR="00624C90" w:rsidDel="005E0705">
          <w:delText xml:space="preserve">studies </w:delText>
        </w:r>
      </w:del>
      <w:ins w:id="815" w:author="Microsoft Office User" w:date="2016-10-17T11:43:00Z">
        <w:r w:rsidR="00583695">
          <w:t>confirmed</w:t>
        </w:r>
      </w:ins>
      <w:del w:id="816" w:author="Microsoft Office User" w:date="2016-10-17T11:43:00Z">
        <w:r w:rsidR="00624C90" w:rsidRPr="005E0705" w:rsidDel="00583695">
          <w:rPr>
            <w:strike/>
            <w:rPrChange w:id="817" w:author="Microsoft Office User" w:date="2016-10-17T11:42:00Z">
              <w:rPr/>
            </w:rPrChange>
          </w:rPr>
          <w:delText>of the analog compound</w:delText>
        </w:r>
        <w:r w:rsidR="00624C90" w:rsidDel="00583695">
          <w:delText>, barium</w:delText>
        </w:r>
      </w:del>
      <w:del w:id="818" w:author="Microsoft Office User" w:date="2016-10-17T11:42:00Z">
        <w:r w:rsidR="00624C90" w:rsidDel="005E0705">
          <w:delText>, with</w:delText>
        </w:r>
      </w:del>
      <w:del w:id="819" w:author="Microsoft Office User" w:date="2016-10-17T11:43:00Z">
        <w:r w:rsidR="00624C90" w:rsidDel="00583695">
          <w:delText xml:space="preserve"> montmorillonite </w:delText>
        </w:r>
      </w:del>
      <w:del w:id="820" w:author="Microsoft Office User" w:date="2016-10-17T11:42:00Z">
        <w:r w:rsidR="00624C90" w:rsidDel="005E0705">
          <w:delText xml:space="preserve">confirm </w:delText>
        </w:r>
        <w:r w:rsidR="00624C90" w:rsidDel="00583695">
          <w:delText>this</w:delText>
        </w:r>
        <w:r w:rsidR="009A0685" w:rsidDel="00583695">
          <w:delText xml:space="preserve"> </w:delText>
        </w:r>
        <w:r w:rsidR="009A0685" w:rsidDel="005E0705">
          <w:delText xml:space="preserve">dualistic </w:delText>
        </w:r>
        <w:r w:rsidR="009A0685" w:rsidDel="00583695">
          <w:delText>behavio</w:delText>
        </w:r>
      </w:del>
      <w:del w:id="821" w:author="Microsoft Office User" w:date="2016-10-17T11:43:00Z">
        <w:r w:rsidR="009A0685" w:rsidDel="00583695">
          <w:delText>r</w:delText>
        </w:r>
        <w:r w:rsidR="00624C90" w:rsidDel="00583695">
          <w:delText>, finding</w:delText>
        </w:r>
      </w:del>
      <w:r w:rsidR="00624C90">
        <w:t xml:space="preserve"> the formation of both inner sphere and outer sphere </w:t>
      </w:r>
      <w:commentRangeStart w:id="822"/>
      <w:r w:rsidR="00624C90">
        <w:t>complexes</w:t>
      </w:r>
      <w:commentRangeEnd w:id="822"/>
      <w:r w:rsidR="00583695">
        <w:rPr>
          <w:rStyle w:val="CommentReference"/>
        </w:rPr>
        <w:commentReference w:id="822"/>
      </w:r>
      <w:r w:rsidR="00624C90">
        <w:t xml:space="preserve"> </w:t>
      </w:r>
      <w:r w:rsidR="00624C90">
        <w:fldChar w:fldCharType="begin" w:fldLock="1"/>
      </w:r>
      <w:r w:rsidR="00C62434">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"[35]", "plainTextFormattedCitation" : "[35]", "previouslyFormattedCitation" : "[35]" }, "properties" : { "noteIndex" : 0 }, "schema" : "https://github.com/citation-style-language/schema/raw/master/csl-citation.json" }</w:instrText>
      </w:r>
      <w:r w:rsidR="00624C90">
        <w:fldChar w:fldCharType="separate"/>
      </w:r>
      <w:r w:rsidR="00865E01" w:rsidRPr="00865E01">
        <w:rPr>
          <w:noProof/>
        </w:rPr>
        <w:t>[35]</w:t>
      </w:r>
      <w:r w:rsidR="00624C90">
        <w:fldChar w:fldCharType="end"/>
      </w:r>
      <w:r w:rsidR="00624C90">
        <w:t xml:space="preserve">. </w:t>
      </w:r>
      <w:ins w:id="823" w:author="Microsoft Office User" w:date="2016-10-17T13:12:00Z">
        <w:r w:rsidR="00777680">
          <w:t xml:space="preserve">Other </w:t>
        </w:r>
      </w:ins>
      <w:del w:id="824" w:author="Microsoft Office User" w:date="2016-10-17T13:12:00Z">
        <w:r w:rsidR="009E1276" w:rsidDel="00777680">
          <w:delText xml:space="preserve">Previous </w:delText>
        </w:r>
      </w:del>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C62434">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"[46]", "plainTextFormattedCitation" : "[46]", "previouslyFormattedCitation" : "[46]" }, "properties" : { "noteIndex" : 0 }, "schema" : "https://github.com/citation-style-language/schema/raw/master/csl-citation.json" }</w:instrText>
      </w:r>
      <w:r w:rsidR="009E1276">
        <w:fldChar w:fldCharType="separate"/>
      </w:r>
      <w:r w:rsidR="00C62434" w:rsidRPr="00C62434">
        <w:rPr>
          <w:noProof/>
        </w:rPr>
        <w:t>[46]</w:t>
      </w:r>
      <w:r w:rsidR="009E1276">
        <w:fldChar w:fldCharType="end"/>
      </w:r>
      <w:r w:rsidR="009E1276">
        <w:t>.</w:t>
      </w:r>
      <w:r w:rsidR="00244302">
        <w:t xml:space="preserve"> </w:t>
      </w:r>
      <w:commentRangeStart w:id="825"/>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commentRangeEnd w:id="825"/>
      <w:r w:rsidR="00204B86">
        <w:rPr>
          <w:rStyle w:val="CommentReference"/>
        </w:rPr>
        <w:commentReference w:id="825"/>
      </w:r>
      <w:r w:rsidR="00D03E35">
        <w:t xml:space="preserve">. The </w:t>
      </w:r>
      <w:r w:rsidR="001426B8">
        <w:t>number of fitted sites</w:t>
      </w:r>
      <w:r w:rsidR="00D03E35">
        <w:t xml:space="preserve">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r w:rsidR="009E1276">
        <w:t>pHs</w:t>
      </w:r>
      <w:proofErr w:type="spellEnd"/>
      <w:r w:rsidR="009E1276">
        <w:t>, however, the fitted surface complexation constants also suggest that radium binds more strongly with the clay surface than either of the iron oxides</w:t>
      </w:r>
      <w:r w:rsidR="00624C90">
        <w:t xml:space="preserve">. </w:t>
      </w:r>
    </w:p>
    <w:p w14:paraId="60B5A7D8" w14:textId="342A9A5B" w:rsidR="003703BC" w:rsidRDefault="00624C90" w:rsidP="00B53860">
      <w:pPr>
        <w:spacing w:line="360" w:lineRule="auto"/>
        <w:ind w:firstLine="720"/>
      </w:pPr>
      <w:del w:id="826" w:author="Microsoft Office User" w:date="2016-10-17T13:15:00Z">
        <w:r w:rsidDel="00204B86">
          <w:delText>Unfortunately, t</w:delText>
        </w:r>
      </w:del>
      <w:ins w:id="827" w:author="Microsoft Office User" w:date="2016-10-17T13:15:00Z">
        <w:r w:rsidR="00204B86">
          <w:t>Although</w:t>
        </w:r>
      </w:ins>
      <w:del w:id="828" w:author="Microsoft Office User" w:date="2016-10-17T13:15:00Z">
        <w:r w:rsidDel="00204B86">
          <w:delText>here is a limited data set that uses</w:delText>
        </w:r>
      </w:del>
      <w:r>
        <w:t xml:space="preserve"> </w:t>
      </w:r>
      <w:del w:id="829" w:author="Microsoft Office User" w:date="2016-10-17T13:15:00Z">
        <w:r w:rsidDel="00204B86">
          <w:delText>surface complexation modeling</w:delText>
        </w:r>
      </w:del>
      <w:ins w:id="830" w:author="Microsoft Office User" w:date="2016-10-17T13:15:00Z">
        <w:r w:rsidR="00204B86">
          <w:t>SCM has not been extensively used</w:t>
        </w:r>
      </w:ins>
      <w:r>
        <w:t xml:space="preserve"> to examine group II cation </w:t>
      </w:r>
      <w:r w:rsidRPr="00204B86">
        <w:rPr>
          <w:strike/>
          <w:rPrChange w:id="831" w:author="Microsoft Office User" w:date="2016-10-17T13:16:00Z">
            <w:rPr/>
          </w:rPrChange>
        </w:rPr>
        <w:t>behavior</w:t>
      </w:r>
      <w:r>
        <w:t xml:space="preserve"> </w:t>
      </w:r>
      <w:ins w:id="832" w:author="Microsoft Office User" w:date="2016-10-17T13:16:00Z">
        <w:r w:rsidR="00204B86">
          <w:t xml:space="preserve">adsorption </w:t>
        </w:r>
      </w:ins>
      <w:r>
        <w:t>with montmorillonites</w:t>
      </w:r>
      <w:del w:id="833" w:author="Microsoft Office User" w:date="2016-10-17T13:15:00Z">
        <w:r w:rsidDel="00204B86">
          <w:delText>. T</w:delText>
        </w:r>
      </w:del>
      <w:ins w:id="834" w:author="Microsoft Office User" w:date="2016-10-17T13:15:00Z">
        <w:r w:rsidR="00204B86">
          <w:t>, t</w:t>
        </w:r>
      </w:ins>
      <w:r>
        <w:t>here is</w:t>
      </w:r>
      <w:del w:id="835" w:author="Microsoft Office User" w:date="2016-10-17T13:15:00Z">
        <w:r w:rsidDel="00204B86">
          <w:delText>, however,</w:delText>
        </w:r>
      </w:del>
      <w:r>
        <w:t xml:space="preserve"> a broad base of literature examining the strength of exchange and surface reactions with other metals </w:t>
      </w:r>
      <w:r>
        <w:fldChar w:fldCharType="begin" w:fldLock="1"/>
      </w:r>
      <w:r w:rsidR="00C62434">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"[21], [36], [46]", "plainTextFormattedCitation" : "[21], [36], [46]", "previouslyFormattedCitation" : "[21], [36], [46]" }, "properties" : { "noteIndex" : 0 }, "schema" : "https://github.com/citation-style-language/schema/raw/master/csl-citation.json" }</w:instrText>
      </w:r>
      <w:r>
        <w:fldChar w:fldCharType="separate"/>
      </w:r>
      <w:r w:rsidR="00C62434" w:rsidRPr="00C62434">
        <w:rPr>
          <w:noProof/>
        </w:rPr>
        <w:t>[21], [36], [46]</w:t>
      </w:r>
      <w:r>
        <w:fldChar w:fldCharType="end"/>
      </w:r>
      <w:r>
        <w:t xml:space="preserve">. </w:t>
      </w:r>
      <w:ins w:id="836" w:author="Microsoft Office User" w:date="2016-10-17T13:18:00Z">
        <w:r w:rsidR="00204B86">
          <w:t>Previously calculated</w:t>
        </w:r>
      </w:ins>
      <w:del w:id="837" w:author="Microsoft Office User" w:date="2016-10-17T13:18:00Z">
        <w:r w:rsidR="00DC7B2B" w:rsidDel="00204B86">
          <w:delText>Selectivity coefficients for</w:delText>
        </w:r>
      </w:del>
      <w:r w:rsidR="00DC7B2B">
        <w:t xml:space="preserve"> </w:t>
      </w:r>
      <w:del w:id="838" w:author="Microsoft Office User" w:date="2016-10-17T13:17:00Z">
        <w:r w:rsidR="00DC7B2B" w:rsidDel="00204B86">
          <w:delText xml:space="preserve">other metals </w:delText>
        </w:r>
      </w:del>
      <w:ins w:id="839" w:author="Microsoft Office User" w:date="2016-10-17T13:17:00Z">
        <w:r w:rsidR="00204B86">
          <w:t xml:space="preserve">metal exchange </w:t>
        </w:r>
      </w:ins>
      <w:ins w:id="840" w:author="Microsoft Office User" w:date="2016-10-17T13:18:00Z">
        <w:r w:rsidR="00204B86">
          <w:t>reactions with</w:t>
        </w:r>
      </w:ins>
      <w:ins w:id="841" w:author="Microsoft Office User" w:date="2016-10-17T13:17:00Z">
        <w:r w:rsidR="00204B86">
          <w:t xml:space="preserve"> </w:t>
        </w:r>
      </w:ins>
      <w:del w:id="842" w:author="Microsoft Office User" w:date="2016-10-17T13:17:00Z">
        <w:r w:rsidR="009B4C95" w:rsidDel="00204B86">
          <w:delText>and</w:delText>
        </w:r>
        <w:r w:rsidR="00DC7B2B" w:rsidDel="00204B86">
          <w:delText xml:space="preserve"> </w:delText>
        </w:r>
      </w:del>
      <w:r w:rsidR="00DC7B2B">
        <w:t>sodium montmorillonite</w:t>
      </w:r>
      <w:ins w:id="843" w:author="Microsoft Office User" w:date="2016-10-17T13:17:00Z">
        <w:r w:rsidR="00204B86">
          <w:t xml:space="preserve"> cations </w:t>
        </w:r>
      </w:ins>
      <w:r w:rsidR="009B4C95">
        <w:t xml:space="preserve"> </w:t>
      </w:r>
      <w:del w:id="844" w:author="Microsoft Office User" w:date="2016-10-17T13:18:00Z">
        <w:r w:rsidR="009B4C95" w:rsidDel="00204B86">
          <w:delText>have been calculated</w:delText>
        </w:r>
      </w:del>
      <w:del w:id="845" w:author="Microsoft Office User" w:date="2016-10-17T13:17:00Z">
        <w:r w:rsidR="009B4C95" w:rsidDel="00204B86">
          <w:delText xml:space="preserve"> previously</w:delText>
        </w:r>
      </w:del>
      <w:del w:id="846" w:author="Microsoft Office User" w:date="2016-10-17T13:18:00Z">
        <w:r w:rsidR="0018276F" w:rsidDel="00204B86">
          <w:delText>,</w:delText>
        </w:r>
        <w:r w:rsidDel="00204B86">
          <w:delText xml:space="preserve"> </w:delText>
        </w:r>
        <w:r w:rsidR="009B4C95" w:rsidDel="00204B86">
          <w:delText>showing</w:delText>
        </w:r>
      </w:del>
      <w:ins w:id="847" w:author="Microsoft Office User" w:date="2016-10-17T13:18:00Z">
        <w:r w:rsidR="00204B86">
          <w:t>show</w:t>
        </w:r>
      </w:ins>
      <w:r w:rsidR="009B4C95">
        <w:t xml:space="preserve">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"[2], [18]", "plainTextFormattedCitation" : "[2], [18]", "previouslyFormattedCitation" : "[2], [18]" }, "properties" : { "noteIndex" : 0 }, "schema" : "https://github.com/citation-style-language/schema/raw/master/csl-citation.json" }</w:instrText>
      </w:r>
      <w:r w:rsidR="00853600">
        <w:fldChar w:fldCharType="separate"/>
      </w:r>
      <w:r w:rsidR="00865E01" w:rsidRPr="00865E01">
        <w:rPr>
          <w:noProof/>
        </w:rPr>
        <w:t>[2], [18]</w:t>
      </w:r>
      <w:r w:rsidR="00853600">
        <w:fldChar w:fldCharType="end"/>
      </w:r>
      <w:r w:rsidR="00DC7B2B">
        <w:t>.</w:t>
      </w:r>
      <w:r>
        <w:t xml:space="preserve"> </w:t>
      </w:r>
      <w:commentRangeStart w:id="848"/>
      <w:r>
        <w:t>Comparisons of typical surface site reactions</w:t>
      </w:r>
      <w:ins w:id="849" w:author="Microsoft Office User" w:date="2016-10-17T13:25:00Z">
        <w:r w:rsidR="00F669FA">
          <w:t xml:space="preserve">, in contrast, </w:t>
        </w:r>
      </w:ins>
      <w:del w:id="850" w:author="Microsoft Office User" w:date="2016-10-17T13:25:00Z">
        <w:r w:rsidDel="00F669FA">
          <w:delText xml:space="preserve"> </w:delText>
        </w:r>
        <w:commentRangeEnd w:id="848"/>
        <w:r w:rsidR="00204B86" w:rsidDel="00F669FA">
          <w:rPr>
            <w:rStyle w:val="CommentReference"/>
          </w:rPr>
          <w:commentReference w:id="848"/>
        </w:r>
        <w:r w:rsidDel="00F669FA">
          <w:delText>reveal a different story, where</w:delText>
        </w:r>
      </w:del>
      <w:ins w:id="851" w:author="Microsoft Office User" w:date="2016-10-17T13:25:00Z">
        <w:r w:rsidR="00F669FA">
          <w:rPr>
            <w:rStyle w:val="CommentReference"/>
          </w:rPr>
          <w:t xml:space="preserve"> illustrate that</w:t>
        </w:r>
      </w:ins>
      <w:r w:rsidR="00162120">
        <w:t xml:space="preserve"> the</w:t>
      </w:r>
      <w:r>
        <w:t xml:space="preserve"> </w:t>
      </w:r>
      <w:r w:rsidR="00D54B1B">
        <w:t xml:space="preserve">extent of </w:t>
      </w:r>
      <w:r>
        <w:t xml:space="preserve">radium </w:t>
      </w:r>
      <w:r w:rsidR="00D54B1B">
        <w:t xml:space="preserve">adsorption </w:t>
      </w:r>
      <w:r w:rsidR="004756A9">
        <w:t>in our study</w:t>
      </w:r>
      <w:r w:rsidR="00162120">
        <w:t xml:space="preserve"> is</w:t>
      </w:r>
      <w:r>
        <w:t xml:space="preserve"> significantly </w:t>
      </w:r>
      <w:r w:rsidR="00D54B1B">
        <w:t xml:space="preserve">more </w:t>
      </w:r>
      <w:commentRangeStart w:id="852"/>
      <w:commentRangeStart w:id="853"/>
      <w:r w:rsidR="00D54B1B">
        <w:t>extensive</w:t>
      </w:r>
      <w:commentRangeEnd w:id="852"/>
      <w:r w:rsidR="00D54B1B">
        <w:rPr>
          <w:rStyle w:val="CommentReference"/>
        </w:rPr>
        <w:commentReference w:id="852"/>
      </w:r>
      <w:commentRangeEnd w:id="853"/>
      <w:r w:rsidR="007638D7">
        <w:rPr>
          <w:rStyle w:val="CommentReference"/>
        </w:rPr>
        <w:commentReference w:id="853"/>
      </w:r>
      <w:r w:rsidR="00D54B1B">
        <w:t xml:space="preserve"> </w:t>
      </w:r>
      <w:r>
        <w:t xml:space="preserve">than that </w:t>
      </w:r>
      <w:r w:rsidR="00162120">
        <w:t>found for</w:t>
      </w:r>
      <w:r>
        <w:t xml:space="preserve"> other </w:t>
      </w:r>
      <w:r w:rsidR="004756A9">
        <w:t xml:space="preserve">potentially </w:t>
      </w:r>
      <w:r w:rsidR="00154DE2">
        <w:t xml:space="preserve">hazardous </w:t>
      </w:r>
      <w:r>
        <w:t>metals such as uranium, americium</w:t>
      </w:r>
      <w:r w:rsidR="00162120">
        <w:t xml:space="preserve">, manganese, and cadmium, though not as </w:t>
      </w:r>
      <w:commentRangeStart w:id="854"/>
      <w:r w:rsidR="00162120">
        <w:t>strong</w:t>
      </w:r>
      <w:commentRangeEnd w:id="854"/>
      <w:r w:rsidR="00F669FA">
        <w:rPr>
          <w:rStyle w:val="CommentReference"/>
        </w:rPr>
        <w:commentReference w:id="854"/>
      </w:r>
      <w:r w:rsidR="00162120">
        <w:t xml:space="preserve"> as that of tin </w:t>
      </w:r>
      <w:r w:rsidR="00162120">
        <w:fldChar w:fldCharType="begin" w:fldLock="1"/>
      </w:r>
      <w:r w:rsidR="00C62434">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"[21], [47], [48]", "plainTextFormattedCitation" : "[21], [47], [48]", "previouslyFormattedCitation" : "[21], [47], [48]" }, "properties" : { "noteIndex" : 0 }, "schema" : "https://github.com/citation-style-language/schema/raw/master/csl-citation.json" }</w:instrText>
      </w:r>
      <w:r w:rsidR="00162120">
        <w:fldChar w:fldCharType="separate"/>
      </w:r>
      <w:r w:rsidR="00C62434" w:rsidRPr="00C62434">
        <w:rPr>
          <w:noProof/>
        </w:rPr>
        <w:t>[21], [47], [48]</w:t>
      </w:r>
      <w:r w:rsidR="00162120">
        <w:fldChar w:fldCharType="end"/>
      </w:r>
      <w:r w:rsidR="00162120">
        <w:t xml:space="preserve">. </w:t>
      </w:r>
      <w:commentRangeStart w:id="855"/>
      <w:r w:rsidR="00154DE2">
        <w:t xml:space="preserve">This suggests that interactions between multiple metals with a clay surface will be intricate, </w:t>
      </w:r>
      <w:r w:rsidR="00154DE2">
        <w:lastRenderedPageBreak/>
        <w:t xml:space="preserve">resulting in </w:t>
      </w:r>
      <w:r w:rsidR="001426B8">
        <w:t xml:space="preserve">differential </w:t>
      </w:r>
      <w:r w:rsidR="00154DE2">
        <w:t>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commentRangeEnd w:id="855"/>
      <w:r w:rsidR="00F669FA">
        <w:rPr>
          <w:rStyle w:val="CommentReference"/>
        </w:rPr>
        <w:commentReference w:id="855"/>
      </w:r>
    </w:p>
    <w:p w14:paraId="030170AF" w14:textId="6A2AF3CD" w:rsidR="008F1045" w:rsidDel="007D7DCD" w:rsidRDefault="00DC4D83" w:rsidP="00B53860">
      <w:pPr>
        <w:spacing w:line="360" w:lineRule="auto"/>
        <w:rPr>
          <w:del w:id="856" w:author="Microsoft Office User" w:date="2016-10-17T13:37:00Z"/>
        </w:rPr>
      </w:pPr>
      <w:r>
        <w:tab/>
        <w:t xml:space="preserve">Lastly, </w:t>
      </w:r>
      <w:ins w:id="857" w:author="Microsoft Office User" w:date="2016-10-17T13:30:00Z">
        <w:r w:rsidR="00F669FA">
          <w:t xml:space="preserve">SCM of Ra adsorption to pyrite was performed using a </w:t>
        </w:r>
      </w:ins>
      <w:ins w:id="858" w:author="Microsoft Office User" w:date="2016-10-17T13:31:00Z">
        <w:r w:rsidR="00F669FA">
          <w:t>similar</w:t>
        </w:r>
      </w:ins>
      <w:ins w:id="859" w:author="Microsoft Office User" w:date="2016-10-17T13:30:00Z">
        <w:r w:rsidR="00F669FA">
          <w:t xml:space="preserve"> </w:t>
        </w:r>
      </w:ins>
      <w:ins w:id="860" w:author="Microsoft Office User" w:date="2016-10-17T13:31:00Z">
        <w:r w:rsidR="00F669FA">
          <w:t>method as to iron (</w:t>
        </w:r>
        <w:proofErr w:type="spellStart"/>
        <w:r w:rsidR="00F669FA">
          <w:t>hdyr</w:t>
        </w:r>
        <w:proofErr w:type="spellEnd"/>
        <w:r w:rsidR="00F669FA">
          <w:t xml:space="preserve">)oxides, </w:t>
        </w:r>
      </w:ins>
      <w:ins w:id="861" w:author="Microsoft Office User" w:date="2016-10-17T15:40:00Z">
        <w:r w:rsidR="00757989">
          <w:t>using surficial S as</w:t>
        </w:r>
      </w:ins>
      <w:ins w:id="862" w:author="Microsoft Office User" w:date="2016-10-17T13:31:00Z">
        <w:r w:rsidR="00F669FA">
          <w:t xml:space="preserve"> the </w:t>
        </w:r>
      </w:ins>
      <w:ins w:id="863" w:author="Microsoft Office User" w:date="2016-10-17T13:32:00Z">
        <w:r w:rsidR="00F669FA">
          <w:t>adsorption</w:t>
        </w:r>
      </w:ins>
      <w:ins w:id="864" w:author="Microsoft Office User" w:date="2016-10-17T13:31:00Z">
        <w:r w:rsidR="00F669FA">
          <w:t xml:space="preserve"> site (</w:t>
        </w:r>
        <w:proofErr w:type="spellStart"/>
        <w:proofErr w:type="gramStart"/>
        <w:r w:rsidR="00F669FA">
          <w:t>reference?xxx</w:t>
        </w:r>
        <w:proofErr w:type="spellEnd"/>
        <w:proofErr w:type="gramEnd"/>
        <w:r w:rsidR="00F669FA">
          <w:t xml:space="preserve">) (table 2). </w:t>
        </w:r>
      </w:ins>
      <w:del w:id="865" w:author="Microsoft Office User" w:date="2016-10-17T13:32:00Z">
        <w:r w:rsidDel="00F669FA">
          <w:delText xml:space="preserve">pyrite experimental data was fit using </w:delText>
        </w:r>
        <w:r w:rsidR="00E17906" w:rsidDel="00F669FA">
          <w:delText>the same method as described for the others</w:delText>
        </w:r>
      </w:del>
      <w:del w:id="866" w:author="Microsoft Office User" w:date="2016-10-17T13:30:00Z">
        <w:r w:rsidR="00E17906" w:rsidDel="00F669FA">
          <w:delText>,</w:delText>
        </w:r>
      </w:del>
      <w:del w:id="867" w:author="Microsoft Office User" w:date="2016-10-17T13:32:00Z">
        <w:r w:rsidR="00E17906" w:rsidDel="00F669FA">
          <w:delText xml:space="preserve"> however, the surface reactions bear some difference </w:delText>
        </w:r>
        <w:r w:rsidR="00E92E6E" w:rsidDel="00F669FA">
          <w:delText xml:space="preserve">due </w:delText>
        </w:r>
        <w:r w:rsidR="00E17906" w:rsidDel="00F669FA">
          <w:delText>to the nature of the surface being mo</w:delText>
        </w:r>
        <w:r w:rsidR="00616231" w:rsidDel="00F669FA">
          <w:delText>deled, as can be seen in table 2</w:delText>
        </w:r>
        <w:r w:rsidR="00D334CA" w:rsidDel="00F669FA">
          <w:delText xml:space="preserve"> using a sulfur site instead of an oxygen site</w:delText>
        </w:r>
        <w:r w:rsidR="00E17906" w:rsidDel="00F669FA">
          <w:delText xml:space="preserve">. </w:delText>
        </w:r>
      </w:del>
      <w:del w:id="868" w:author="Microsoft Office User" w:date="2016-10-17T13:33:00Z">
        <w:r w:rsidR="00E17906" w:rsidDel="007D7DCD">
          <w:delText>The data</w:delText>
        </w:r>
      </w:del>
      <w:ins w:id="869" w:author="Microsoft Office User" w:date="2016-10-17T13:33:00Z">
        <w:r w:rsidR="007D7DCD">
          <w:t>Model fits capture the observed data points</w:t>
        </w:r>
      </w:ins>
      <w:r w:rsidR="00E17906">
        <w:t xml:space="preserve"> </w:t>
      </w:r>
      <w:del w:id="870" w:author="Microsoft Office User" w:date="2016-10-17T13:33:00Z">
        <w:r w:rsidR="00E17906" w:rsidDel="007D7DCD">
          <w:delText>fit is acceptable for the experimental data</w:delText>
        </w:r>
      </w:del>
      <w:r w:rsidR="00E17906">
        <w:t xml:space="preserve">, though </w:t>
      </w:r>
      <w:del w:id="871" w:author="Microsoft Office User" w:date="2016-10-17T13:33:00Z">
        <w:r w:rsidR="00E17906" w:rsidDel="007D7DCD">
          <w:delText>it is not</w:delText>
        </w:r>
      </w:del>
      <w:ins w:id="872" w:author="Microsoft Office User" w:date="2016-10-17T13:33:00Z">
        <w:r w:rsidR="007D7DCD">
          <w:t>not as well</w:t>
        </w:r>
      </w:ins>
      <w:r w:rsidR="00E17906">
        <w:t xml:space="preserve"> </w:t>
      </w:r>
      <w:del w:id="873" w:author="Microsoft Office User" w:date="2016-10-17T13:33:00Z">
        <w:r w:rsidR="00E17906" w:rsidDel="007D7DCD">
          <w:delText xml:space="preserve">as good </w:delText>
        </w:r>
      </w:del>
      <w:r w:rsidR="00E17906">
        <w:t xml:space="preserve">as for </w:t>
      </w:r>
      <w:ins w:id="874" w:author="Microsoft Office User" w:date="2016-10-17T13:33:00Z">
        <w:r w:rsidR="007D7DCD">
          <w:t xml:space="preserve">Ra adsorption to </w:t>
        </w:r>
      </w:ins>
      <w:del w:id="875" w:author="Microsoft Office User" w:date="2016-10-17T13:33:00Z">
        <w:r w:rsidR="00E17906" w:rsidDel="007D7DCD">
          <w:delText xml:space="preserve">the </w:delText>
        </w:r>
      </w:del>
      <w:r w:rsidR="00E17906">
        <w:t xml:space="preserve">montmorillonite or iron oxides, which indicates that a simple complexation model may not be sufficient to describe the observed behavior. </w:t>
      </w:r>
      <w:del w:id="876" w:author="Microsoft Office User" w:date="2016-10-17T13:36:00Z">
        <w:r w:rsidR="00E17906" w:rsidDel="007D7DCD">
          <w:delText>Reactions with</w:delText>
        </w:r>
      </w:del>
      <w:del w:id="877" w:author="Microsoft Office User" w:date="2016-10-17T13:34:00Z">
        <w:r w:rsidR="00E17906" w:rsidDel="007D7DCD">
          <w:delText xml:space="preserve"> </w:delText>
        </w:r>
        <w:commentRangeStart w:id="878"/>
        <w:r w:rsidR="00E17906" w:rsidDel="007D7DCD">
          <w:delText>the</w:delText>
        </w:r>
      </w:del>
      <w:del w:id="879" w:author="Microsoft Office User" w:date="2016-10-17T13:36:00Z">
        <w:r w:rsidR="00E17906" w:rsidDel="007D7DCD">
          <w:delText xml:space="preserve"> protonated site were considered, but</w:delText>
        </w:r>
        <w:r w:rsidR="00D15281" w:rsidDel="007D7DCD">
          <w:delText xml:space="preserve"> did not fit the data</w:delText>
        </w:r>
        <w:commentRangeEnd w:id="878"/>
        <w:r w:rsidR="00F669FA" w:rsidDel="007D7DCD">
          <w:rPr>
            <w:rStyle w:val="CommentReference"/>
          </w:rPr>
          <w:commentReference w:id="878"/>
        </w:r>
        <w:commentRangeStart w:id="880"/>
        <w:r w:rsidR="00E17906" w:rsidDel="007D7DCD">
          <w:delText xml:space="preserve">. </w:delText>
        </w:r>
      </w:del>
      <w:r w:rsidR="00E17906">
        <w:t xml:space="preserve">The fitted reaction constant is also the lowest of all of the fitted reaction constants found here by multiple log K units, suggesting that pyrite is the </w:t>
      </w:r>
      <w:r w:rsidR="00C73B01">
        <w:t xml:space="preserve">least </w:t>
      </w:r>
      <w:del w:id="881" w:author="Microsoft Office User" w:date="2016-10-17T13:27:00Z">
        <w:r w:rsidR="00C73B01" w:rsidDel="00F669FA">
          <w:delText>extenisive</w:delText>
        </w:r>
      </w:del>
      <w:ins w:id="882" w:author="Microsoft Office User" w:date="2016-10-17T13:27:00Z">
        <w:r w:rsidR="00F669FA">
          <w:t>extensive</w:t>
        </w:r>
      </w:ins>
      <w:r w:rsidR="00E17906">
        <w:t xml:space="preserve"> sorbent of all those considered here. This is reinforced by the observation of limited radium sorption over all pH ranges</w:t>
      </w:r>
      <w:commentRangeEnd w:id="880"/>
      <w:r w:rsidR="00F669FA">
        <w:rPr>
          <w:rStyle w:val="CommentReference"/>
        </w:rPr>
        <w:commentReference w:id="880"/>
      </w:r>
      <w:r w:rsidR="00E17906">
        <w:t>.</w:t>
      </w:r>
      <w:ins w:id="883" w:author="Microsoft Office User" w:date="2016-10-17T13:37:00Z">
        <w:r w:rsidR="007D7DCD">
          <w:t xml:space="preserve"> </w:t>
        </w:r>
      </w:ins>
      <w:ins w:id="884" w:author="Microsoft Office User" w:date="2016-10-17T13:39:00Z">
        <w:r w:rsidR="007D7DCD">
          <w:t>Similar to our results, a</w:t>
        </w:r>
      </w:ins>
      <w:ins w:id="885" w:author="Microsoft Office User" w:date="2016-10-17T13:38:00Z">
        <w:r w:rsidR="007D7DCD">
          <w:t xml:space="preserve"> previous study found no </w:t>
        </w:r>
      </w:ins>
    </w:p>
    <w:p w14:paraId="56AD0508" w14:textId="17695F5D" w:rsidR="00A57FB6" w:rsidRDefault="00E17906" w:rsidP="009C4B10">
      <w:pPr>
        <w:spacing w:line="360" w:lineRule="auto"/>
        <w:rPr>
          <w:ins w:id="886" w:author="Microsoft Office User" w:date="2016-10-17T13:43:00Z"/>
        </w:rPr>
      </w:pPr>
      <w:del w:id="887" w:author="Microsoft Office User" w:date="2016-10-17T13:36:00Z">
        <w:r w:rsidDel="007D7DCD">
          <w:tab/>
        </w:r>
        <w:r w:rsidR="00605B47" w:rsidDel="007D7DCD">
          <w:delText>Obtaining data for s</w:delText>
        </w:r>
        <w:r w:rsidR="000850CC" w:rsidDel="007D7DCD">
          <w:delText xml:space="preserve">urface complexation modeling of the pyrite surface is a particularly difficult problem, owing to the high reactivity of the pyrite surface with any available oxidant </w:delText>
        </w:r>
        <w:r w:rsidR="000850CC" w:rsidDel="007D7DCD">
          <w:fldChar w:fldCharType="begin" w:fldLock="1"/>
        </w:r>
        <w:r w:rsidR="00C62434" w:rsidDel="007D7DCD">
          <w:del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"[49]", "plainTextFormattedCitation" : "[49]", "previouslyFormattedCitation" : "[49]" }, "properties" : { "noteIndex" : 0 }, "schema" : "https://github.com/citation-style-language/schema/raw/master/csl-citation.json" }</w:delInstrText>
        </w:r>
        <w:r w:rsidR="000850CC" w:rsidDel="007D7DCD">
          <w:fldChar w:fldCharType="separate"/>
        </w:r>
        <w:r w:rsidR="00C62434" w:rsidRPr="00C62434" w:rsidDel="007D7DCD">
          <w:rPr>
            <w:noProof/>
          </w:rPr>
          <w:delText>[49]</w:delText>
        </w:r>
        <w:r w:rsidR="000850CC" w:rsidDel="007D7DCD">
          <w:fldChar w:fldCharType="end"/>
        </w:r>
        <w:r w:rsidR="000850CC" w:rsidDel="007D7DCD">
          <w:delText xml:space="preserve">. </w:delText>
        </w:r>
      </w:del>
      <w:del w:id="888" w:author="Microsoft Office User" w:date="2016-10-17T13:37:00Z">
        <w:r w:rsidR="000850CC" w:rsidDel="007D7DCD">
          <w:delText xml:space="preserve">Examination of </w:delText>
        </w:r>
      </w:del>
      <w:ins w:id="889" w:author="Microsoft Office User" w:date="2016-10-17T13:38:00Z">
        <w:r w:rsidR="007D7DCD">
          <w:t>a</w:t>
        </w:r>
      </w:ins>
      <w:ins w:id="890" w:author="Microsoft Office User" w:date="2016-10-17T13:37:00Z">
        <w:r w:rsidR="007D7DCD">
          <w:t>d</w:t>
        </w:r>
      </w:ins>
      <w:r w:rsidR="000850CC">
        <w:t xml:space="preserve">sorption of strontium to </w:t>
      </w:r>
      <w:del w:id="891" w:author="Microsoft Office User" w:date="2016-10-17T13:37:00Z">
        <w:r w:rsidR="000850CC" w:rsidDel="007D7DCD">
          <w:delText>a</w:delText>
        </w:r>
      </w:del>
      <w:ins w:id="892" w:author="Microsoft Office User" w:date="2016-10-17T13:36:00Z">
        <w:r w:rsidR="007D7DCD">
          <w:t>non-oxidized</w:t>
        </w:r>
      </w:ins>
      <w:r w:rsidR="000850CC">
        <w:t xml:space="preserve"> </w:t>
      </w:r>
      <w:ins w:id="893" w:author="Microsoft Office User" w:date="2016-10-17T13:37:00Z">
        <w:r w:rsidR="007D7DCD">
          <w:t>pyrite</w:t>
        </w:r>
      </w:ins>
      <w:del w:id="894" w:author="Microsoft Office User" w:date="2016-10-17T13:37:00Z">
        <w:r w:rsidR="000850CC" w:rsidDel="007D7DCD">
          <w:delText>clean, unoxidized pyrite</w:delText>
        </w:r>
      </w:del>
      <w:del w:id="895" w:author="Microsoft Office User" w:date="2016-10-17T13:39:00Z">
        <w:r w:rsidR="000850CC" w:rsidDel="007D7DCD">
          <w:delText xml:space="preserve"> </w:delText>
        </w:r>
      </w:del>
      <w:del w:id="896" w:author="Microsoft Office User" w:date="2016-10-17T13:37:00Z">
        <w:r w:rsidR="000850CC" w:rsidDel="007D7DCD">
          <w:delText xml:space="preserve">surface </w:delText>
        </w:r>
      </w:del>
      <w:del w:id="897" w:author="Microsoft Office User" w:date="2016-10-17T13:39:00Z">
        <w:r w:rsidR="000850CC" w:rsidDel="007D7DCD">
          <w:delText xml:space="preserve">found that no sorption </w:delText>
        </w:r>
        <w:r w:rsidR="003A3B64" w:rsidDel="007D7DCD">
          <w:delText>occurred</w:delText>
        </w:r>
        <w:commentRangeStart w:id="898"/>
        <w:r w:rsidR="000850CC" w:rsidDel="007D7DCD">
          <w:delText>, matching the relatively low amount of sorption observed for pyrite</w:delText>
        </w:r>
        <w:commentRangeEnd w:id="898"/>
        <w:r w:rsidR="00F669FA" w:rsidDel="007D7DCD">
          <w:rPr>
            <w:rStyle w:val="CommentReference"/>
          </w:rPr>
          <w:commentReference w:id="898"/>
        </w:r>
        <w:r w:rsidR="000850CC" w:rsidDel="007D7DCD">
          <w:delText>,</w:delText>
        </w:r>
        <w:r w:rsidR="001A6E23" w:rsidDel="007D7DCD">
          <w:delText xml:space="preserve"> only</w:delText>
        </w:r>
        <w:r w:rsidR="000850CC" w:rsidDel="007D7DCD">
          <w:delText xml:space="preserve"> using surface complexation modeling to determine sorption to</w:delText>
        </w:r>
        <w:r w:rsidR="00AB12D0" w:rsidDel="007D7DCD">
          <w:delText xml:space="preserve"> the</w:delText>
        </w:r>
        <w:r w:rsidR="000850CC" w:rsidDel="007D7DCD">
          <w:delText xml:space="preserve"> oxidized pyrite </w:delText>
        </w:r>
        <w:r w:rsidR="00AB12D0" w:rsidDel="007D7DCD">
          <w:delText>surface</w:delText>
        </w:r>
      </w:del>
      <w:r w:rsidR="003A3B64">
        <w:t xml:space="preserve"> </w:t>
      </w:r>
      <w:r w:rsidR="003A3B64">
        <w:fldChar w:fldCharType="begin" w:fldLock="1"/>
      </w:r>
      <w:r w:rsidR="00C6243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"[38]", "plainTextFormattedCitation" : "[38]", "previouslyFormattedCitation" : "[38]" }, "properties" : { "noteIndex" : 0 }, "schema" : "https://github.com/citation-style-language/schema/raw/master/csl-citation.json" }</w:instrText>
      </w:r>
      <w:r w:rsidR="003A3B64">
        <w:fldChar w:fldCharType="separate"/>
      </w:r>
      <w:r w:rsidR="00C62434" w:rsidRPr="00C62434">
        <w:rPr>
          <w:noProof/>
        </w:rPr>
        <w:t>[38]</w:t>
      </w:r>
      <w:r w:rsidR="003A3B64">
        <w:fldChar w:fldCharType="end"/>
      </w:r>
      <w:ins w:id="899" w:author="Microsoft Office User" w:date="2016-10-17T13:43:00Z">
        <w:r w:rsidR="007D7DCD">
          <w:t xml:space="preserve">, and another study </w:t>
        </w:r>
      </w:ins>
      <w:del w:id="900" w:author="Microsoft Office User" w:date="2016-10-17T13:43:00Z">
        <w:r w:rsidR="000850CC" w:rsidDel="007D7DCD">
          <w:delText>.</w:delText>
        </w:r>
      </w:del>
      <w:del w:id="901" w:author="Microsoft Office User" w:date="2016-10-17T13:42:00Z">
        <w:r w:rsidR="003A3B64" w:rsidDel="007D7DCD">
          <w:delText xml:space="preserve"> </w:delText>
        </w:r>
        <w:commentRangeStart w:id="902"/>
        <w:r w:rsidR="003A3B64" w:rsidDel="007D7DCD">
          <w:delText xml:space="preserve">An earlier study </w:delText>
        </w:r>
      </w:del>
      <w:r w:rsidR="003A3B64">
        <w:t xml:space="preserve">of pyrite </w:t>
      </w:r>
      <w:r w:rsidR="003A3B64" w:rsidRPr="007D7DCD">
        <w:rPr>
          <w:strike/>
          <w:rPrChange w:id="903" w:author="Microsoft Office User" w:date="2016-10-17T13:41:00Z">
            <w:rPr/>
          </w:rPrChange>
        </w:rPr>
        <w:t xml:space="preserve">behavior </w:t>
      </w:r>
      <w:r w:rsidR="003A3B64">
        <w:t>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C62434">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"[50]", "plainTextFormattedCitation" : "[50]", "previouslyFormattedCitation" : "[50]" }, "properties" : { "noteIndex" : 0 }, "schema" : "https://github.com/citation-style-language/schema/raw/master/csl-citation.json" }</w:instrText>
      </w:r>
      <w:r w:rsidR="003A3B64">
        <w:fldChar w:fldCharType="separate"/>
      </w:r>
      <w:r w:rsidR="00C62434" w:rsidRPr="00C62434">
        <w:rPr>
          <w:noProof/>
        </w:rPr>
        <w:t>[50]</w:t>
      </w:r>
      <w:r w:rsidR="003A3B64">
        <w:fldChar w:fldCharType="end"/>
      </w:r>
      <w:r w:rsidR="003A3B64">
        <w:t xml:space="preserve">. This </w:t>
      </w:r>
      <w:r w:rsidR="00FC24B7">
        <w:t>differs from</w:t>
      </w:r>
      <w:r w:rsidR="003A3B64">
        <w:t xml:space="preserve"> </w:t>
      </w:r>
      <w:r w:rsidR="003A3B64" w:rsidRPr="00F669FA">
        <w:rPr>
          <w:strike/>
          <w:rPrChange w:id="904" w:author="Microsoft Office User" w:date="2016-10-17T13:29:00Z">
            <w:rPr/>
          </w:rPrChange>
        </w:rPr>
        <w:t>suggested behavior</w:t>
      </w:r>
      <w:r w:rsidR="003A3B64">
        <w:t xml:space="preserve"> </w:t>
      </w:r>
      <w:ins w:id="905" w:author="Microsoft Office User" w:date="2016-10-17T13:35:00Z">
        <w:r w:rsidR="007D7DCD">
          <w:t xml:space="preserve">results </w:t>
        </w:r>
      </w:ins>
      <w:r w:rsidR="003A3B64">
        <w:t xml:space="preserve">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w:t>
      </w:r>
      <w:commentRangeEnd w:id="902"/>
      <w:r w:rsidR="007D7DCD">
        <w:rPr>
          <w:rStyle w:val="CommentReference"/>
        </w:rPr>
        <w:commentReference w:id="902"/>
      </w:r>
      <w:del w:id="906" w:author="Microsoft Office User" w:date="2016-10-17T13:30:00Z">
        <w:r w:rsidR="003A3B64" w:rsidDel="00F669FA">
          <w:delText xml:space="preserve">As discussed previously, this is a likely indication that the pyrite surface behavior </w:delText>
        </w:r>
        <w:r w:rsidR="00D60248" w:rsidDel="00F669FA">
          <w:delText xml:space="preserve">cannot be easily captured by a single surface </w:delText>
        </w:r>
        <w:r w:rsidR="00D042E8" w:rsidDel="00F669FA">
          <w:delText xml:space="preserve">site </w:delText>
        </w:r>
        <w:r w:rsidR="00D60248" w:rsidDel="00F669FA">
          <w:delText>complexation model</w:delText>
        </w:r>
        <w:r w:rsidR="003A3B64" w:rsidDel="00F669FA">
          <w:delText>.</w:delText>
        </w:r>
        <w:r w:rsidR="002D7609" w:rsidDel="00F669FA">
          <w:delText xml:space="preserve"> </w:delText>
        </w:r>
      </w:del>
      <w:del w:id="907" w:author="Microsoft Office User" w:date="2016-10-17T13:43:00Z">
        <w:r w:rsidR="002D7609" w:rsidDel="00A57FB6">
          <w:delText>U</w:delText>
        </w:r>
      </w:del>
    </w:p>
    <w:p w14:paraId="3B1A432A" w14:textId="5140A510" w:rsidR="00E17906" w:rsidRDefault="002D7609" w:rsidP="009C4B10">
      <w:pPr>
        <w:spacing w:line="360" w:lineRule="auto"/>
      </w:pPr>
      <w:commentRangeStart w:id="908"/>
      <w:proofErr w:type="spellStart"/>
      <w:r w:rsidRPr="000F087B">
        <w:rPr>
          <w:highlight w:val="yellow"/>
          <w:rPrChange w:id="909" w:author="Microsoft Office User" w:date="2016-10-17T15:07:00Z">
            <w:rPr/>
          </w:rPrChange>
        </w:rPr>
        <w:t>nraveling</w:t>
      </w:r>
      <w:proofErr w:type="spellEnd"/>
      <w:r w:rsidRPr="000F087B">
        <w:rPr>
          <w:highlight w:val="yellow"/>
          <w:rPrChange w:id="910" w:author="Microsoft Office User" w:date="2016-10-17T15:07:00Z">
            <w:rPr/>
          </w:rPrChange>
        </w:rPr>
        <w:t xml:space="preserve"> </w:t>
      </w:r>
      <w:del w:id="911" w:author="Microsoft Office User" w:date="2016-10-17T13:42:00Z">
        <w:r w:rsidRPr="000F087B" w:rsidDel="007D7DCD">
          <w:rPr>
            <w:highlight w:val="yellow"/>
            <w:rPrChange w:id="912" w:author="Microsoft Office User" w:date="2016-10-17T15:07:00Z">
              <w:rPr/>
            </w:rPrChange>
          </w:rPr>
          <w:delText>the intertwined behaviors at work here</w:delText>
        </w:r>
      </w:del>
      <w:ins w:id="913" w:author="Microsoft Office User" w:date="2016-10-17T13:42:00Z">
        <w:r w:rsidR="007D7DCD" w:rsidRPr="000F087B">
          <w:rPr>
            <w:highlight w:val="yellow"/>
            <w:rPrChange w:id="914" w:author="Microsoft Office User" w:date="2016-10-17T15:07:00Z">
              <w:rPr/>
            </w:rPrChange>
          </w:rPr>
          <w:t>adsorption processes occurring on the surfaces of pyrite</w:t>
        </w:r>
      </w:ins>
      <w:r w:rsidRPr="000F087B">
        <w:rPr>
          <w:highlight w:val="yellow"/>
          <w:rPrChange w:id="915" w:author="Microsoft Office User" w:date="2016-10-17T15:07:00Z">
            <w:rPr/>
          </w:rPrChange>
        </w:rPr>
        <w:t xml:space="preserve"> requires observation and measurement of surface behavior through techniques such as x-ray spectroscopy and </w:t>
      </w:r>
      <w:r w:rsidRPr="000F087B">
        <w:rPr>
          <w:i/>
          <w:highlight w:val="yellow"/>
          <w:rPrChange w:id="916" w:author="Microsoft Office User" w:date="2016-10-17T15:07:00Z">
            <w:rPr>
              <w:i/>
            </w:rPr>
          </w:rPrChange>
        </w:rPr>
        <w:t>ab initio</w:t>
      </w:r>
      <w:r w:rsidRPr="000F087B">
        <w:rPr>
          <w:highlight w:val="yellow"/>
          <w:rPrChange w:id="917" w:author="Microsoft Office User" w:date="2016-10-17T15:07:00Z">
            <w:rPr/>
          </w:rPrChange>
        </w:rPr>
        <w:t xml:space="preserve"> modeling.</w:t>
      </w:r>
      <w:r w:rsidR="00D24816" w:rsidRPr="000F087B">
        <w:rPr>
          <w:highlight w:val="yellow"/>
          <w:rPrChange w:id="918" w:author="Microsoft Office User" w:date="2016-10-17T15:07:00Z">
            <w:rPr/>
          </w:rPrChange>
        </w:rPr>
        <w:t xml:space="preserve"> Indeed, </w:t>
      </w:r>
      <w:r w:rsidRPr="000F087B">
        <w:rPr>
          <w:highlight w:val="yellow"/>
          <w:rPrChange w:id="919" w:author="Microsoft Office User" w:date="2016-10-17T15:07:00Z">
            <w:rPr/>
          </w:rPrChange>
        </w:rPr>
        <w:t>signs of these intricate surface behaviors appear</w:t>
      </w:r>
      <w:r w:rsidR="00D24816" w:rsidRPr="000F087B">
        <w:rPr>
          <w:highlight w:val="yellow"/>
          <w:rPrChange w:id="920" w:author="Microsoft Office User" w:date="2016-10-17T15:07:00Z">
            <w:rPr/>
          </w:rPrChange>
        </w:rPr>
        <w:t xml:space="preserve"> when studying redox-active metals such as selenium and uranium</w:t>
      </w:r>
      <w:r w:rsidR="00AE5ED1" w:rsidRPr="000F087B">
        <w:rPr>
          <w:highlight w:val="yellow"/>
          <w:rPrChange w:id="921" w:author="Microsoft Office User" w:date="2016-10-17T15:07:00Z">
            <w:rPr/>
          </w:rPrChange>
        </w:rPr>
        <w:t>, which oxidize the pyrite surface</w:t>
      </w:r>
      <w:r w:rsidRPr="000F087B">
        <w:rPr>
          <w:highlight w:val="yellow"/>
          <w:rPrChange w:id="922" w:author="Microsoft Office User" w:date="2016-10-17T15:07:00Z">
            <w:rPr/>
          </w:rPrChange>
        </w:rPr>
        <w:t>, dramatically changing the surface properties</w:t>
      </w:r>
      <w:r w:rsidR="00D24816" w:rsidRPr="000F087B">
        <w:rPr>
          <w:highlight w:val="yellow"/>
          <w:rPrChange w:id="923" w:author="Microsoft Office User" w:date="2016-10-17T15:07:00Z">
            <w:rPr/>
          </w:rPrChange>
        </w:rPr>
        <w:t xml:space="preserve"> </w:t>
      </w:r>
      <w:r w:rsidR="00D24816" w:rsidRPr="000F087B">
        <w:rPr>
          <w:highlight w:val="yellow"/>
          <w:rPrChange w:id="924" w:author="Microsoft Office User" w:date="2016-10-17T15:07:00Z">
            <w:rPr/>
          </w:rPrChange>
        </w:rPr>
        <w:fldChar w:fldCharType="begin" w:fldLock="1"/>
      </w:r>
      <w:r w:rsidR="00C62434" w:rsidRPr="000F087B">
        <w:rPr>
          <w:highlight w:val="yellow"/>
          <w:rPrChange w:id="925" w:author="Microsoft Office User" w:date="2016-10-17T15:07:00Z">
            <w:rPr/>
          </w:rPrChange>
        </w:rPr>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"[51], [52]", "plainTextFormattedCitation" : "[51], [52]", "previouslyFormattedCitation" : "[51], [52]" }, "properties" : { "noteIndex" : 0 }, "schema" : "https://github.com/citation-style-language/schema/raw/master/csl-citation.json" }</w:instrText>
      </w:r>
      <w:r w:rsidR="00D24816" w:rsidRPr="000F087B">
        <w:rPr>
          <w:highlight w:val="yellow"/>
          <w:rPrChange w:id="926" w:author="Microsoft Office User" w:date="2016-10-17T15:07:00Z">
            <w:rPr/>
          </w:rPrChange>
        </w:rPr>
        <w:fldChar w:fldCharType="separate"/>
      </w:r>
      <w:r w:rsidR="00C62434" w:rsidRPr="000F087B">
        <w:rPr>
          <w:noProof/>
          <w:highlight w:val="yellow"/>
          <w:rPrChange w:id="927" w:author="Microsoft Office User" w:date="2016-10-17T15:07:00Z">
            <w:rPr>
              <w:noProof/>
            </w:rPr>
          </w:rPrChange>
        </w:rPr>
        <w:t>[51], [52]</w:t>
      </w:r>
      <w:r w:rsidR="00D24816" w:rsidRPr="000F087B">
        <w:rPr>
          <w:highlight w:val="yellow"/>
          <w:rPrChange w:id="928" w:author="Microsoft Office User" w:date="2016-10-17T15:07:00Z">
            <w:rPr/>
          </w:rPrChange>
        </w:rPr>
        <w:fldChar w:fldCharType="end"/>
      </w:r>
      <w:r w:rsidR="00D24816" w:rsidRPr="000F087B">
        <w:rPr>
          <w:highlight w:val="yellow"/>
          <w:rPrChange w:id="929" w:author="Microsoft Office User" w:date="2016-10-17T15:07:00Z">
            <w:rPr/>
          </w:rPrChange>
        </w:rPr>
        <w:t xml:space="preserve">. </w:t>
      </w:r>
      <w:commentRangeStart w:id="930"/>
      <w:r w:rsidR="009B0431" w:rsidRPr="000F087B">
        <w:rPr>
          <w:highlight w:val="yellow"/>
          <w:rPrChange w:id="931" w:author="Microsoft Office User" w:date="2016-10-17T15:07:00Z">
            <w:rPr/>
          </w:rPrChange>
        </w:rPr>
        <w:t>Further characterization of the pyrite surface properties is necessary to better constrain radium behavior</w:t>
      </w:r>
      <w:r w:rsidR="00C73B01" w:rsidRPr="000F087B">
        <w:rPr>
          <w:highlight w:val="yellow"/>
          <w:rPrChange w:id="932" w:author="Microsoft Office User" w:date="2016-10-17T15:07:00Z">
            <w:rPr/>
          </w:rPrChange>
        </w:rPr>
        <w:t xml:space="preserve"> at the pyrite surface</w:t>
      </w:r>
      <w:r w:rsidR="00AE5ED1" w:rsidRPr="000F087B">
        <w:rPr>
          <w:highlight w:val="yellow"/>
          <w:rPrChange w:id="933" w:author="Microsoft Office User" w:date="2016-10-17T15:07:00Z">
            <w:rPr/>
          </w:rPrChange>
        </w:rPr>
        <w:t>.</w:t>
      </w:r>
      <w:commentRangeEnd w:id="930"/>
      <w:r w:rsidRPr="000F087B">
        <w:rPr>
          <w:rStyle w:val="CommentReference"/>
          <w:highlight w:val="yellow"/>
          <w:rPrChange w:id="934" w:author="Microsoft Office User" w:date="2016-10-17T15:07:00Z">
            <w:rPr>
              <w:rStyle w:val="CommentReference"/>
            </w:rPr>
          </w:rPrChange>
        </w:rPr>
        <w:commentReference w:id="930"/>
      </w:r>
      <w:commentRangeEnd w:id="908"/>
      <w:r w:rsidR="00A57FB6" w:rsidRPr="000F087B">
        <w:rPr>
          <w:rStyle w:val="CommentReference"/>
          <w:highlight w:val="yellow"/>
          <w:rPrChange w:id="935" w:author="Microsoft Office User" w:date="2016-10-17T15:07:00Z">
            <w:rPr>
              <w:rStyle w:val="CommentReference"/>
            </w:rPr>
          </w:rPrChange>
        </w:rPr>
        <w:commentReference w:id="908"/>
      </w:r>
    </w:p>
    <w:p w14:paraId="2B735AB6" w14:textId="13B74679" w:rsidR="00525F81" w:rsidRDefault="00525F81" w:rsidP="00B53860">
      <w:pPr>
        <w:spacing w:line="360" w:lineRule="auto"/>
      </w:pPr>
      <w:r>
        <w:t>SECTION 3.3: IMPLICATIONS FOR RADIUM AS TRACER</w:t>
      </w:r>
      <w:r>
        <w:tab/>
      </w:r>
    </w:p>
    <w:p w14:paraId="0F9B1A4B" w14:textId="21EF52D7" w:rsidR="00B03733" w:rsidRDefault="00C702BC" w:rsidP="00D87B9E">
      <w:pPr>
        <w:spacing w:line="360" w:lineRule="auto"/>
        <w:ind w:firstLine="720"/>
        <w:rPr>
          <w:ins w:id="936" w:author="Microsoft Office User" w:date="2016-10-17T13:50:00Z"/>
        </w:rPr>
      </w:pPr>
      <w:r>
        <w:t>The experimental results here confirm that iron oxides play a key role in retaining radium in natural environments</w:t>
      </w:r>
      <w:ins w:id="937" w:author="Microsoft Office User" w:date="2016-10-17T13:48:00Z">
        <w:r w:rsidR="00A57FB6">
          <w:t xml:space="preserve">, </w:t>
        </w:r>
      </w:ins>
      <w:ins w:id="938" w:author="Microsoft Office User" w:date="2016-10-17T13:49:00Z">
        <w:r w:rsidR="00A57FB6">
          <w:t>but also illustrate that Ra bound most extensively</w:t>
        </w:r>
      </w:ins>
      <w:ins w:id="939" w:author="Microsoft Office User" w:date="2016-10-17T13:50:00Z">
        <w:r w:rsidR="00A57FB6">
          <w:t xml:space="preserve"> to Na-</w:t>
        </w:r>
        <w:proofErr w:type="spellStart"/>
        <w:r w:rsidR="00A57FB6">
          <w:t>montmorilliont</w:t>
        </w:r>
        <w:proofErr w:type="spellEnd"/>
        <w:r w:rsidR="00A57FB6">
          <w:t xml:space="preserve">, a 2:1 layer clay with a solute-accessible </w:t>
        </w:r>
        <w:commentRangeStart w:id="940"/>
        <w:r w:rsidR="00A57FB6">
          <w:t>interlayer</w:t>
        </w:r>
      </w:ins>
      <w:commentRangeEnd w:id="940"/>
      <w:ins w:id="941" w:author="Microsoft Office User" w:date="2016-10-17T15:30:00Z">
        <w:r w:rsidR="00363B39">
          <w:rPr>
            <w:rStyle w:val="CommentReference"/>
          </w:rPr>
          <w:commentReference w:id="940"/>
        </w:r>
      </w:ins>
      <w:ins w:id="942" w:author="Microsoft Office User" w:date="2016-10-17T13:50:00Z">
        <w:r w:rsidR="00A57FB6">
          <w:t xml:space="preserve">. </w:t>
        </w:r>
      </w:ins>
      <w:commentRangeStart w:id="943"/>
      <w:del w:id="944" w:author="Microsoft Office User" w:date="2016-10-17T13:47:00Z">
        <w:r w:rsidDel="00A57FB6">
          <w:delText>,</w:delText>
        </w:r>
      </w:del>
      <w:del w:id="945" w:author="Microsoft Office User" w:date="2016-10-17T13:48:00Z">
        <w:r w:rsidDel="00A57FB6">
          <w:delText xml:space="preserve"> </w:delText>
        </w:r>
        <w:r w:rsidR="004756A9" w:rsidDel="00A57FB6">
          <w:delText>and d</w:delText>
        </w:r>
      </w:del>
      <w:del w:id="946" w:author="Microsoft Office User" w:date="2016-10-17T13:50:00Z">
        <w:r w:rsidR="004756A9" w:rsidDel="00A57FB6">
          <w:delText xml:space="preserve">ifferences observed in fitted thermodynamic constants with previously reported values highlight that variability </w:delText>
        </w:r>
        <w:r w:rsidR="002D7609" w:rsidDel="00A57FB6">
          <w:delText>in mineralogical conditions can result in heterogeneous radium retention</w:delText>
        </w:r>
        <w:r w:rsidR="004756A9" w:rsidDel="00A57FB6">
          <w:delText xml:space="preserve">.  </w:delText>
        </w:r>
      </w:del>
      <w:del w:id="947" w:author="Microsoft Office User" w:date="2016-10-17T15:08:00Z">
        <w:r w:rsidR="004756A9" w:rsidDel="000F087B">
          <w:delText>Our results also</w:delText>
        </w:r>
        <w:r w:rsidDel="000F087B">
          <w:delText xml:space="preserve"> indicate that it is crucial to consider the role of </w:delText>
        </w:r>
      </w:del>
      <w:del w:id="948" w:author="Microsoft Office User" w:date="2016-10-17T13:48:00Z">
        <w:r w:rsidR="004756A9" w:rsidDel="00A57FB6">
          <w:delText xml:space="preserve">clay minerals on the retention of Ra, particularly those with an </w:delText>
        </w:r>
        <w:r w:rsidR="009E3738" w:rsidDel="00A57FB6">
          <w:delText>accessible</w:delText>
        </w:r>
        <w:r w:rsidR="004756A9" w:rsidDel="00A57FB6">
          <w:delText xml:space="preserve"> interlayer such as the 2:1 montmorillonite studied here—here, Ra bound most extensively to </w:delText>
        </w:r>
        <w:r w:rsidR="00E724BE" w:rsidDel="00A57FB6">
          <w:delText xml:space="preserve">montmorillonite compared to all other minerals besides ferrihydrite at pH 9.0. </w:delText>
        </w:r>
      </w:del>
      <w:del w:id="949" w:author="Microsoft Office User" w:date="2016-10-17T13:51:00Z">
        <w:r w:rsidDel="00A57FB6">
          <w:delText>P</w:delText>
        </w:r>
      </w:del>
      <w:ins w:id="950" w:author="Microsoft Office User" w:date="2016-10-17T15:08:00Z">
        <w:r w:rsidR="000F087B">
          <w:t>P</w:t>
        </w:r>
      </w:ins>
      <w:r>
        <w:t xml:space="preserve">yrite showed minimal sorption at best,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xml:space="preserve">. </w:t>
      </w:r>
      <w:commentRangeEnd w:id="943"/>
      <w:r w:rsidR="00A57FB6">
        <w:rPr>
          <w:rStyle w:val="CommentReference"/>
        </w:rPr>
        <w:commentReference w:id="943"/>
      </w:r>
      <w:del w:id="951" w:author="Microsoft Office User" w:date="2016-10-17T13:51:00Z">
        <w:r w:rsidDel="00A57FB6">
          <w:delText>All of the observed</w:delText>
        </w:r>
      </w:del>
      <w:ins w:id="952" w:author="Microsoft Office User" w:date="2016-10-17T13:51:00Z">
        <w:r w:rsidR="00A57FB6">
          <w:t>Sensitivity to pH was observed for Ra adsorption to all</w:t>
        </w:r>
      </w:ins>
      <w:r>
        <w:t xml:space="preserve"> minerals</w:t>
      </w:r>
      <w:ins w:id="953" w:author="Microsoft Office User" w:date="2016-10-17T13:52:00Z">
        <w:r w:rsidR="00A57FB6">
          <w:t xml:space="preserve">, </w:t>
        </w:r>
      </w:ins>
      <w:del w:id="954" w:author="Microsoft Office User" w:date="2016-10-17T13:52:00Z">
        <w:r w:rsidDel="00A57FB6">
          <w:delText xml:space="preserve"> displayed some sensitivity to solution pH</w:delText>
        </w:r>
        <w:r w:rsidR="00BA5039" w:rsidDel="00A57FB6">
          <w:delText>. P</w:delText>
        </w:r>
      </w:del>
      <w:ins w:id="955" w:author="Microsoft Office User" w:date="2016-10-17T13:52:00Z">
        <w:r w:rsidR="00A57FB6">
          <w:t>and p</w:t>
        </w:r>
      </w:ins>
      <w:r w:rsidR="00BA5039">
        <w:t xml:space="preserve">revious research </w:t>
      </w:r>
      <w:del w:id="956" w:author="Microsoft Office User" w:date="2016-10-17T13:52:00Z">
        <w:r w:rsidR="00BA5039" w:rsidDel="00A57FB6">
          <w:delText>also suggets</w:delText>
        </w:r>
      </w:del>
      <w:ins w:id="957" w:author="Microsoft Office User" w:date="2016-10-17T14:49:00Z">
        <w:r w:rsidR="00756F7D">
          <w:t>shows that</w:t>
        </w:r>
      </w:ins>
      <w:r>
        <w:t xml:space="preserve"> ionic strength</w:t>
      </w:r>
      <w:r w:rsidR="00BA5039">
        <w:t xml:space="preserve"> will also control radium retention </w:t>
      </w:r>
      <w:r>
        <w:fldChar w:fldCharType="begin" w:fldLock="1"/>
      </w:r>
      <w:r w:rsidR="00D5084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"[2], [18], [22]", "plainTextFormattedCitation" : "[2], [18], [22]", "previouslyFormattedCitation" : "[18], [22]" }, "properties" : { "noteIndex" : 0 }, "schema" : "https://github.com/citation-style-language/schema/raw/master/csl-citation.json" }</w:instrText>
      </w:r>
      <w:r>
        <w:fldChar w:fldCharType="separate"/>
      </w:r>
      <w:r w:rsidR="00D50849" w:rsidRPr="00D50849">
        <w:rPr>
          <w:noProof/>
        </w:rPr>
        <w:t>[2], [18], [22]</w:t>
      </w:r>
      <w:r>
        <w:fldChar w:fldCharType="end"/>
      </w:r>
      <w:r>
        <w:t>.</w:t>
      </w:r>
      <w:ins w:id="958" w:author="Microsoft Office User" w:date="2016-10-17T13:53:00Z">
        <w:r w:rsidR="00176158">
          <w:t xml:space="preserve"> </w:t>
        </w:r>
      </w:ins>
      <w:ins w:id="959" w:author="Microsoft Office User" w:date="2016-10-17T14:24:00Z">
        <w:r w:rsidR="00326D2E">
          <w:t>Equilibrium</w:t>
        </w:r>
      </w:ins>
      <w:ins w:id="960" w:author="Microsoft Office User" w:date="2016-10-17T13:53:00Z">
        <w:r w:rsidR="00176158">
          <w:t xml:space="preserve"> constants </w:t>
        </w:r>
      </w:ins>
      <w:ins w:id="961" w:author="Microsoft Office User" w:date="2016-10-17T14:01:00Z">
        <w:r w:rsidR="00176158">
          <w:t>f</w:t>
        </w:r>
      </w:ins>
      <w:ins w:id="962" w:author="Microsoft Office User" w:date="2016-10-17T13:53:00Z">
        <w:r w:rsidR="00176158">
          <w:t xml:space="preserve">or Ra adsorption to </w:t>
        </w:r>
      </w:ins>
      <w:ins w:id="963" w:author="Microsoft Office User" w:date="2016-10-17T13:54:00Z">
        <w:r w:rsidR="00176158">
          <w:t>goethite</w:t>
        </w:r>
      </w:ins>
      <w:ins w:id="964" w:author="Microsoft Office User" w:date="2016-10-17T13:53:00Z">
        <w:r w:rsidR="00176158">
          <w:t xml:space="preserve"> </w:t>
        </w:r>
      </w:ins>
      <w:ins w:id="965" w:author="Microsoft Office User" w:date="2016-10-17T13:54:00Z">
        <w:r w:rsidR="00176158">
          <w:t xml:space="preserve">and </w:t>
        </w:r>
        <w:proofErr w:type="spellStart"/>
        <w:r w:rsidR="00176158">
          <w:t>ferrihydrite</w:t>
        </w:r>
        <w:proofErr w:type="spellEnd"/>
        <w:r w:rsidR="00176158">
          <w:t xml:space="preserve"> </w:t>
        </w:r>
      </w:ins>
      <w:ins w:id="966" w:author="Microsoft Office User" w:date="2016-10-17T14:01:00Z">
        <w:r w:rsidR="00176158">
          <w:t xml:space="preserve">found here </w:t>
        </w:r>
      </w:ins>
      <w:ins w:id="967" w:author="Microsoft Office User" w:date="2016-10-17T13:54:00Z">
        <w:r w:rsidR="00176158">
          <w:t>differed from previous studies</w:t>
        </w:r>
      </w:ins>
      <w:ins w:id="968" w:author="Microsoft Office User" w:date="2016-10-17T13:55:00Z">
        <w:r w:rsidR="00176158">
          <w:t xml:space="preserve"> using the same suite of SCM reactions; this was</w:t>
        </w:r>
      </w:ins>
      <w:ins w:id="969" w:author="Microsoft Office User" w:date="2016-10-17T13:54:00Z">
        <w:r w:rsidR="00176158">
          <w:t xml:space="preserve"> </w:t>
        </w:r>
        <w:r w:rsidR="00176158">
          <w:lastRenderedPageBreak/>
          <w:t xml:space="preserve">likely a result of </w:t>
        </w:r>
      </w:ins>
      <w:ins w:id="970" w:author="Microsoft Office User" w:date="2016-10-17T13:55:00Z">
        <w:r w:rsidR="00176158">
          <w:t xml:space="preserve">mineralogical or </w:t>
        </w:r>
      </w:ins>
      <w:ins w:id="971" w:author="Microsoft Office User" w:date="2016-10-17T14:24:00Z">
        <w:r w:rsidR="00326D2E">
          <w:t>differences in experimental design</w:t>
        </w:r>
      </w:ins>
      <w:ins w:id="972" w:author="Microsoft Office User" w:date="2016-10-17T13:55:00Z">
        <w:r w:rsidR="00176158">
          <w:t xml:space="preserve"> (e.g. solid-solution ratios, </w:t>
        </w:r>
      </w:ins>
      <w:ins w:id="973" w:author="Microsoft Office User" w:date="2016-10-17T14:24:00Z">
        <w:r w:rsidR="00326D2E">
          <w:t>etc.</w:t>
        </w:r>
      </w:ins>
      <w:ins w:id="974" w:author="Microsoft Office User" w:date="2016-10-17T13:55:00Z">
        <w:r w:rsidR="00176158">
          <w:t>).</w:t>
        </w:r>
      </w:ins>
      <w:r>
        <w:t xml:space="preserve"> </w:t>
      </w:r>
      <w:del w:id="975" w:author="Microsoft Office User" w:date="2016-10-17T13:56:00Z">
        <w:r w:rsidR="002D7609" w:rsidDel="00176158">
          <w:delText>Based on these results</w:delText>
        </w:r>
      </w:del>
      <w:ins w:id="976" w:author="Microsoft Office User" w:date="2016-10-17T13:56:00Z">
        <w:r w:rsidR="00176158">
          <w:t>These result</w:t>
        </w:r>
      </w:ins>
      <w:ins w:id="977" w:author="Microsoft Office User" w:date="2016-10-17T13:57:00Z">
        <w:r w:rsidR="00176158">
          <w:t xml:space="preserve">s highlight the dynamic adsorption equilibria of Ra when </w:t>
        </w:r>
      </w:ins>
      <w:ins w:id="978" w:author="Microsoft Office User" w:date="2016-10-17T14:22:00Z">
        <w:r w:rsidR="004D2071">
          <w:t xml:space="preserve">(bio) </w:t>
        </w:r>
      </w:ins>
      <w:ins w:id="979" w:author="Microsoft Office User" w:date="2016-10-17T13:57:00Z">
        <w:r w:rsidR="00176158">
          <w:t xml:space="preserve">geochemical conditions are altered, including changes in pH, salinity, </w:t>
        </w:r>
      </w:ins>
      <w:ins w:id="980" w:author="Microsoft Office User" w:date="2016-10-17T13:59:00Z">
        <w:r w:rsidR="00176158">
          <w:t>and</w:t>
        </w:r>
      </w:ins>
      <w:ins w:id="981" w:author="Microsoft Office User" w:date="2016-10-17T13:57:00Z">
        <w:r w:rsidR="00176158">
          <w:t xml:space="preserve"> </w:t>
        </w:r>
      </w:ins>
      <w:ins w:id="982" w:author="Microsoft Office User" w:date="2016-10-17T13:59:00Z">
        <w:r w:rsidR="00326D2E">
          <w:t>mineralogy</w:t>
        </w:r>
      </w:ins>
      <w:ins w:id="983" w:author="Microsoft Office User" w:date="2016-10-17T14:24:00Z">
        <w:r w:rsidR="006D1C55">
          <w:t xml:space="preserve">. This may </w:t>
        </w:r>
        <w:r w:rsidR="00326D2E">
          <w:t>complicate the use of Ra as a tracer of con</w:t>
        </w:r>
        <w:r w:rsidR="006D1C55">
          <w:t xml:space="preserve">tamination or </w:t>
        </w:r>
      </w:ins>
      <w:ins w:id="984" w:author="Microsoft Office User" w:date="2016-10-17T15:35:00Z">
        <w:r w:rsidR="00A24BA3">
          <w:t xml:space="preserve">for use in other applications, including making estimates of </w:t>
        </w:r>
      </w:ins>
      <w:ins w:id="985" w:author="Microsoft Office User" w:date="2016-10-17T14:24:00Z">
        <w:r w:rsidR="006D1C55">
          <w:t>groundwater flux</w:t>
        </w:r>
      </w:ins>
      <w:ins w:id="986" w:author="Microsoft Office User" w:date="2016-10-17T14:59:00Z">
        <w:r w:rsidR="00D511C8">
          <w:t>, particularly</w:t>
        </w:r>
      </w:ins>
      <w:ins w:id="987" w:author="Microsoft Office User" w:date="2016-10-17T14:24:00Z">
        <w:r w:rsidR="006D1C55">
          <w:t xml:space="preserve"> </w:t>
        </w:r>
      </w:ins>
      <w:ins w:id="988" w:author="Microsoft Office User" w:date="2016-10-17T14:55:00Z">
        <w:r w:rsidR="00D87B9E">
          <w:t>when total Ra activity (any isotop</w:t>
        </w:r>
        <w:r w:rsidR="000F087B">
          <w:t>e) is used as a</w:t>
        </w:r>
      </w:ins>
      <w:ins w:id="989" w:author="Microsoft Office User" w:date="2016-10-17T15:15:00Z">
        <w:r w:rsidR="00A077F8">
          <w:t>n important</w:t>
        </w:r>
      </w:ins>
      <w:ins w:id="990" w:author="Microsoft Office User" w:date="2016-10-17T14:55:00Z">
        <w:r w:rsidR="000F087B">
          <w:t xml:space="preserve"> model parameter</w:t>
        </w:r>
      </w:ins>
      <w:ins w:id="991" w:author="Microsoft Office User" w:date="2016-10-17T15:12:00Z">
        <w:r w:rsidR="00A077F8">
          <w:t>.</w:t>
        </w:r>
      </w:ins>
      <w:ins w:id="992" w:author="Microsoft Office User" w:date="2016-10-17T15:13:00Z">
        <w:r w:rsidR="00A077F8">
          <w:t xml:space="preserve"> R</w:t>
        </w:r>
      </w:ins>
      <w:ins w:id="993" w:author="Microsoft Office User" w:date="2016-10-17T15:12:00Z">
        <w:r w:rsidR="00A077F8">
          <w:t>esults</w:t>
        </w:r>
      </w:ins>
      <w:ins w:id="994" w:author="Microsoft Office User" w:date="2016-10-17T15:13:00Z">
        <w:r w:rsidR="00A077F8">
          <w:t xml:space="preserve"> here</w:t>
        </w:r>
      </w:ins>
      <w:ins w:id="995" w:author="Microsoft Office User" w:date="2016-10-17T15:12:00Z">
        <w:r w:rsidR="00A077F8">
          <w:t xml:space="preserve"> suggest that </w:t>
        </w:r>
      </w:ins>
      <w:ins w:id="996" w:author="Microsoft Office User" w:date="2016-10-17T15:13:00Z">
        <w:r w:rsidR="00A077F8">
          <w:t xml:space="preserve">groundwater </w:t>
        </w:r>
      </w:ins>
      <w:ins w:id="997" w:author="Microsoft Office User" w:date="2016-10-17T15:12:00Z">
        <w:r w:rsidR="00A077F8">
          <w:t xml:space="preserve">model predictions </w:t>
        </w:r>
      </w:ins>
      <w:ins w:id="998" w:author="Microsoft Office User" w:date="2016-10-17T15:13:00Z">
        <w:r w:rsidR="00A077F8">
          <w:t xml:space="preserve">and </w:t>
        </w:r>
      </w:ins>
      <w:ins w:id="999" w:author="Microsoft Office User" w:date="2016-10-17T15:12:00Z">
        <w:r w:rsidR="00A077F8">
          <w:t xml:space="preserve">estimations </w:t>
        </w:r>
      </w:ins>
      <w:ins w:id="1000" w:author="Microsoft Office User" w:date="2016-10-17T15:14:00Z">
        <w:r w:rsidR="00A077F8">
          <w:t xml:space="preserve">may improve by measuring </w:t>
        </w:r>
      </w:ins>
      <w:ins w:id="1001" w:author="Microsoft Office User" w:date="2016-10-17T15:15:00Z">
        <w:r w:rsidR="00A077F8">
          <w:t xml:space="preserve">total Ra (and in some scenarios, Ra isotopes) associated with dominant subsurface minerals, and incorporating adsorption processes into simplistic mixing models. </w:t>
        </w:r>
      </w:ins>
      <w:del w:id="1002" w:author="Microsoft Office User" w:date="2016-10-17T14:56:00Z">
        <w:r w:rsidR="002D7609" w:rsidDel="00D87B9E">
          <w:delText xml:space="preserve">, variations in the groundwater radium concentration are driven by local shifts in pH or salinity, common in estuarine aquifers or when high salinity produced waters leaked from hydraulic fracturing operations interact with low salinity local groundwater. </w:delText>
        </w:r>
        <w:commentRangeStart w:id="1003"/>
        <w:commentRangeStart w:id="1004"/>
        <w:r w:rsidDel="00D87B9E">
          <w:delText>These complex interactions have significant implications for the use of radium as tracers in the natural environment for groundwater.</w:delText>
        </w:r>
        <w:r w:rsidR="00140621" w:rsidDel="00D87B9E">
          <w:delText xml:space="preserve"> </w:delText>
        </w:r>
        <w:commentRangeEnd w:id="1003"/>
        <w:r w:rsidR="00E724BE" w:rsidDel="00D87B9E">
          <w:rPr>
            <w:rStyle w:val="CommentReference"/>
          </w:rPr>
          <w:commentReference w:id="1003"/>
        </w:r>
      </w:del>
      <w:commentRangeEnd w:id="1004"/>
      <w:del w:id="1005" w:author="Microsoft Office User" w:date="2016-10-17T14:58:00Z">
        <w:r w:rsidR="002D7609" w:rsidDel="00D511C8">
          <w:delText>Assumptions of conservative</w:delText>
        </w:r>
        <w:r w:rsidR="006F67D6" w:rsidDel="00D511C8">
          <w:delText>, equilibrium</w:delText>
        </w:r>
        <w:r w:rsidR="002D7609" w:rsidDel="00D511C8">
          <w:delText xml:space="preserve"> behavior clearly can be violated when assemblages of minerals result in differential sorption, particularly when solution states (e.g. pH, ORP, ionic strength) are changing in time and space. </w:delText>
        </w:r>
        <w:r w:rsidR="009E3738" w:rsidDel="00D511C8">
          <w:rPr>
            <w:rStyle w:val="CommentReference"/>
          </w:rPr>
          <w:commentReference w:id="1004"/>
        </w:r>
        <w:r w:rsidR="002D7609" w:rsidDel="00D511C8">
          <w:delText>Only a careful accounting of the relevant controlling mine</w:delText>
        </w:r>
        <w:r w:rsidR="00F15C40" w:rsidDel="00D511C8">
          <w:delText xml:space="preserve">ral phases can allow for full </w:delText>
        </w:r>
        <w:r w:rsidR="002D7609" w:rsidDel="00D511C8">
          <w:delText xml:space="preserve">use of radium isotopes as natural tracers. </w:delText>
        </w:r>
      </w:del>
      <w:del w:id="1006" w:author="Microsoft Office User" w:date="2016-10-17T14:59:00Z">
        <w:r w:rsidR="003A7A76" w:rsidDel="00D511C8">
          <w:delText>T</w:delText>
        </w:r>
        <w:r w:rsidR="00B03733" w:rsidDel="00D511C8">
          <w:delText xml:space="preserve">he composition of a given water’s salinity </w:delText>
        </w:r>
        <w:r w:rsidR="006F67D6" w:rsidDel="00D511C8">
          <w:delText xml:space="preserve">(Ca, Ba, other metals content, etc.) </w:delText>
        </w:r>
        <w:r w:rsidR="00B03733" w:rsidDel="00D511C8">
          <w:delText>will also</w:delText>
        </w:r>
        <w:r w:rsidR="003A7A76" w:rsidDel="00D511C8">
          <w:delText xml:space="preserve"> likely</w:delText>
        </w:r>
        <w:r w:rsidR="00B03733" w:rsidDel="00D511C8">
          <w:delText xml:space="preserve"> have an impact on the retention of radium on the mineral surfaces of the aquifers</w:delText>
        </w:r>
        <w:r w:rsidR="003A7A76" w:rsidDel="00D511C8">
          <w:delText xml:space="preserve"> based on the different </w:delText>
        </w:r>
        <w:r w:rsidR="006F67D6" w:rsidDel="00D511C8">
          <w:delText>sorption properties of</w:delText>
        </w:r>
        <w:r w:rsidR="003A7A76" w:rsidDel="00D511C8">
          <w:delText xml:space="preserve"> various metals</w:delText>
        </w:r>
        <w:r w:rsidR="009C2D94" w:rsidDel="00D511C8">
          <w:delText xml:space="preserve"> ions</w:delText>
        </w:r>
        <w:r w:rsidR="00247D06" w:rsidDel="00D511C8">
          <w:delText xml:space="preserve"> and competition for surface sites between those ions</w:delText>
        </w:r>
        <w:r w:rsidR="00B03733" w:rsidDel="00D511C8">
          <w:delText>.</w:delText>
        </w:r>
      </w:del>
    </w:p>
    <w:p w14:paraId="308180E1" w14:textId="4DDCBD2B" w:rsidR="00A57FB6" w:rsidDel="00D511C8" w:rsidRDefault="00A57FB6" w:rsidP="00B03733">
      <w:pPr>
        <w:spacing w:line="360" w:lineRule="auto"/>
        <w:ind w:firstLine="720"/>
        <w:rPr>
          <w:del w:id="1007" w:author="Microsoft Office User" w:date="2016-10-17T14:59:00Z"/>
        </w:rPr>
      </w:pPr>
      <w:commentRangeStart w:id="1008"/>
      <w:commentRangeStart w:id="1009"/>
    </w:p>
    <w:p w14:paraId="28FC700C" w14:textId="544E0BA6" w:rsidR="00B03733" w:rsidDel="000F087B" w:rsidRDefault="00C61D38" w:rsidP="00B53860">
      <w:pPr>
        <w:spacing w:line="360" w:lineRule="auto"/>
        <w:ind w:firstLine="720"/>
        <w:rPr>
          <w:del w:id="1010" w:author="Microsoft Office User" w:date="2016-10-17T15:06:00Z"/>
        </w:rPr>
      </w:pPr>
      <w:del w:id="1011" w:author="Microsoft Office User" w:date="2016-10-17T15:00:00Z">
        <w:r w:rsidDel="00D511C8">
          <w:delText>The s</w:delText>
        </w:r>
      </w:del>
      <w:del w:id="1012" w:author="Microsoft Office User" w:date="2016-10-17T15:06:00Z">
        <w:r w:rsidDel="000F087B">
          <w:delText xml:space="preserve">urface complexation constants fitted from </w:delText>
        </w:r>
      </w:del>
      <w:del w:id="1013" w:author="Microsoft Office User" w:date="2016-10-17T15:00:00Z">
        <w:r w:rsidDel="00D511C8">
          <w:delText xml:space="preserve">the </w:delText>
        </w:r>
      </w:del>
      <w:del w:id="1014" w:author="Microsoft Office User" w:date="2016-10-17T15:06:00Z">
        <w:r w:rsidDel="000F087B">
          <w:delText>experimental data are largest for sodium montmorillonite</w:delText>
        </w:r>
      </w:del>
      <w:del w:id="1015" w:author="Microsoft Office User" w:date="2016-10-17T15:01:00Z">
        <w:r w:rsidDel="00D511C8">
          <w:delText xml:space="preserve"> surface sites</w:delText>
        </w:r>
      </w:del>
      <w:del w:id="1016" w:author="Microsoft Office User" w:date="2016-10-17T15:06:00Z">
        <w:r w:rsidDel="000F087B">
          <w:delText>, followed by ferrihydrite, goethite, and then pyrite.</w:delText>
        </w:r>
        <w:r w:rsidR="00031E93" w:rsidDel="000F087B">
          <w:delText xml:space="preserve"> </w:delText>
        </w:r>
        <w:commentRangeEnd w:id="1008"/>
        <w:r w:rsidR="00D511C8" w:rsidDel="000F087B">
          <w:rPr>
            <w:rStyle w:val="CommentReference"/>
          </w:rPr>
          <w:commentReference w:id="1008"/>
        </w:r>
        <w:r w:rsidR="00031E93" w:rsidDel="000F087B">
          <w:delText xml:space="preserve">Montmorillonite also required an </w:delText>
        </w:r>
        <w:r w:rsidR="00E724BE" w:rsidDel="000F087B">
          <w:delText xml:space="preserve">(interlayer) </w:delText>
        </w:r>
        <w:r w:rsidR="00031E93" w:rsidDel="000F087B">
          <w:delText>exchange reaction</w:delText>
        </w:r>
      </w:del>
      <w:del w:id="1017" w:author="Microsoft Office User" w:date="2016-10-17T15:03:00Z">
        <w:r w:rsidR="00031E93" w:rsidDel="00F66DA1">
          <w:delText xml:space="preserve">, which </w:delText>
        </w:r>
        <w:r w:rsidR="00E724BE" w:rsidDel="00F66DA1">
          <w:delText xml:space="preserve">was </w:delText>
        </w:r>
        <w:r w:rsidR="00031E93" w:rsidDel="00F66DA1">
          <w:delText>the</w:delText>
        </w:r>
      </w:del>
      <w:del w:id="1018" w:author="Microsoft Office User" w:date="2016-10-17T15:06:00Z">
        <w:r w:rsidR="00031E93" w:rsidDel="000F087B">
          <w:delText xml:space="preserve"> dominant</w:delText>
        </w:r>
        <w:r w:rsidR="00E724BE" w:rsidDel="000F087B">
          <w:delText xml:space="preserve"> retention mechanism</w:delText>
        </w:r>
        <w:r w:rsidR="00031E93" w:rsidDel="000F087B">
          <w:delText xml:space="preserve">. Comparison of these constants with other constants for barium or strontium, common analogs for radium, reveal similarities in overall </w:delText>
        </w:r>
        <w:r w:rsidR="00031E93" w:rsidRPr="00F66DA1" w:rsidDel="000F087B">
          <w:rPr>
            <w:strike/>
            <w:rPrChange w:id="1019" w:author="Microsoft Office User" w:date="2016-10-17T15:04:00Z">
              <w:rPr/>
            </w:rPrChange>
          </w:rPr>
          <w:delText>behavior</w:delText>
        </w:r>
      </w:del>
      <w:del w:id="1020" w:author="Microsoft Office User" w:date="2016-10-17T15:04:00Z">
        <w:r w:rsidR="00031E93" w:rsidDel="00F66DA1">
          <w:delText>, but it is unclear on how to make estimations of radium behavior from solely the analog’s behavior</w:delText>
        </w:r>
      </w:del>
      <w:del w:id="1021" w:author="Microsoft Office User" w:date="2016-10-17T15:06:00Z">
        <w:r w:rsidR="00031E93" w:rsidDel="000F087B">
          <w:delText xml:space="preserve">. </w:delText>
        </w:r>
        <w:r w:rsidR="00A1630D" w:rsidDel="000F087B">
          <w:delText>The constants provided here also can inform models of transport used to predict radium behavior</w:delText>
        </w:r>
        <w:r w:rsidR="00B03733" w:rsidDel="000F087B">
          <w:delText xml:space="preserve">, and are simple enough to be included in comprehensive </w:delText>
        </w:r>
        <w:r w:rsidR="004E612E" w:rsidDel="000F087B">
          <w:delText xml:space="preserve">multi-element </w:delText>
        </w:r>
        <w:r w:rsidR="00B03733" w:rsidDel="000F087B">
          <w:delText>models of transport</w:delText>
        </w:r>
        <w:r w:rsidR="00A1630D" w:rsidDel="000F087B">
          <w:delText>.</w:delText>
        </w:r>
      </w:del>
    </w:p>
    <w:p w14:paraId="72605AEE" w14:textId="129FCDAA" w:rsidR="00140621" w:rsidRDefault="00B03733" w:rsidP="00B53860">
      <w:pPr>
        <w:spacing w:line="360" w:lineRule="auto"/>
        <w:ind w:firstLine="720"/>
        <w:rPr>
          <w:ins w:id="1022" w:author="Microsoft Office User" w:date="2016-10-15T20:02:00Z"/>
        </w:rPr>
      </w:pPr>
      <w:r>
        <w:t xml:space="preserve">Radium isotopes have played a crucial role in tracing the flux of groundwater into the ocean, and </w:t>
      </w:r>
      <w:del w:id="1023" w:author="Microsoft Office User" w:date="2016-10-17T15:31:00Z">
        <w:r w:rsidDel="00363B39">
          <w:delText>also has</w:delText>
        </w:r>
      </w:del>
      <w:ins w:id="1024" w:author="Microsoft Office User" w:date="2016-10-17T15:31:00Z">
        <w:r w:rsidR="00363B39">
          <w:t>have</w:t>
        </w:r>
      </w:ins>
      <w:r>
        <w:t xml:space="preserve"> been highlighted as a potential marker for investigating ground contamination resulting from hydraulic fracturing operations </w:t>
      </w:r>
      <w:r>
        <w:fldChar w:fldCharType="begin" w:fldLock="1"/>
      </w:r>
      <w:r w:rsidR="00C62434">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"[6], [53]", "plainTextFormattedCitation" : "[6], [53]", "previouslyFormattedCitation" : "[6], [53]" }, "properties" : { "noteIndex" : 0 }, "schema" : "https://github.com/citation-style-language/schema/raw/master/csl-citation.json" }</w:instrText>
      </w:r>
      <w:r>
        <w:fldChar w:fldCharType="separate"/>
      </w:r>
      <w:r w:rsidR="00C62434" w:rsidRPr="00C62434">
        <w:rPr>
          <w:noProof/>
        </w:rPr>
        <w:t>[6], [53]</w:t>
      </w:r>
      <w:r>
        <w:fldChar w:fldCharType="end"/>
      </w:r>
      <w:r>
        <w:t xml:space="preserve">. The models used thus far are relatively simple mixing models, where transport within porous media is not considered </w:t>
      </w:r>
      <w:r>
        <w:fldChar w:fldCharType="begin" w:fldLock="1"/>
      </w:r>
      <w:r w:rsidR="00C62434">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"[54]", "plainTextFormattedCitation" : "[54]", "previouslyFormattedCitation" : "[54]" }, "properties" : { "noteIndex" : 0 }, "schema" : "https://github.com/citation-style-language/schema/raw/master/csl-citation.json" }</w:instrText>
      </w:r>
      <w:r>
        <w:fldChar w:fldCharType="separate"/>
      </w:r>
      <w:r w:rsidR="00C62434" w:rsidRPr="00C62434">
        <w:rPr>
          <w:noProof/>
        </w:rPr>
        <w:t>[54]</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C62434">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"[10]", "plainTextFormattedCitation" : "[10]", "previouslyFormattedCitation" : "[10]" }, "properties" : { "noteIndex" : 0 }, "schema" : "https://github.com/citation-style-language/schema/raw/master/csl-citation.json" }</w:instrText>
      </w:r>
      <w:r w:rsidR="00191E6F">
        <w:fldChar w:fldCharType="separate"/>
      </w:r>
      <w:r w:rsidR="00865E01" w:rsidRPr="00865E01">
        <w:rPr>
          <w:noProof/>
        </w:rPr>
        <w:t>[10]</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w:t>
      </w:r>
      <w:r w:rsidR="00DD453A" w:rsidRPr="00363B39">
        <w:rPr>
          <w:strike/>
          <w:rPrChange w:id="1025" w:author="Microsoft Office User" w:date="2016-10-17T15:32:00Z">
            <w:rPr/>
          </w:rPrChange>
        </w:rPr>
        <w:t xml:space="preserve"> behavior</w:t>
      </w:r>
      <w:r w:rsidR="00737E14">
        <w:t>.</w:t>
      </w:r>
      <w:r w:rsidR="001D4B59">
        <w:t xml:space="preserve"> Further study, particularly probing radium </w:t>
      </w:r>
      <w:r w:rsidR="001D4B59" w:rsidRPr="00363B39">
        <w:rPr>
          <w:strike/>
          <w:rPrChange w:id="1026" w:author="Microsoft Office User" w:date="2016-10-17T15:32:00Z">
            <w:rPr/>
          </w:rPrChange>
        </w:rPr>
        <w:t>behavior</w:t>
      </w:r>
      <w:r w:rsidR="001D4B59">
        <w:t xml:space="preserve">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commentRangeEnd w:id="1009"/>
    <w:p w14:paraId="3E927CD1" w14:textId="2A50C276" w:rsidR="00830020" w:rsidDel="00757989" w:rsidRDefault="00A24BA3" w:rsidP="00757989">
      <w:pPr>
        <w:spacing w:line="360" w:lineRule="auto"/>
        <w:ind w:firstLine="720"/>
        <w:rPr>
          <w:del w:id="1027" w:author="Microsoft Office User" w:date="2016-10-17T15:42:00Z"/>
        </w:rPr>
        <w:pPrChange w:id="1028" w:author="Microsoft Office User" w:date="2016-10-17T15:42:00Z">
          <w:pPr>
            <w:spacing w:line="360" w:lineRule="auto"/>
          </w:pPr>
        </w:pPrChange>
      </w:pPr>
      <w:ins w:id="1029" w:author="Microsoft Office User" w:date="2016-10-17T15:36:00Z">
        <w:r>
          <w:rPr>
            <w:rStyle w:val="CommentReference"/>
          </w:rPr>
          <w:commentReference w:id="1009"/>
        </w:r>
      </w:ins>
      <w:moveToRangeStart w:id="1030" w:author="Microsoft Office User" w:date="2016-10-15T20:02:00Z" w:name="move464325065"/>
      <w:moveTo w:id="1031" w:author="Microsoft Office User" w:date="2016-10-15T20:02:00Z">
        <w:del w:id="1032" w:author="Microsoft Office User" w:date="2016-10-17T15:42:00Z">
          <w:r w:rsidR="00830020" w:rsidDel="00757989">
            <w:delText>SECTION 3.1.4: THE USE OF ANALOG COMPOUNDS</w:delText>
          </w:r>
        </w:del>
      </w:moveTo>
    </w:p>
    <w:p w14:paraId="14CB38BE" w14:textId="6A93EA37" w:rsidR="00830020" w:rsidRPr="001938A7" w:rsidDel="00363B39" w:rsidRDefault="00830020" w:rsidP="00757989">
      <w:pPr>
        <w:spacing w:line="360" w:lineRule="auto"/>
        <w:ind w:firstLine="720"/>
        <w:rPr>
          <w:del w:id="1033" w:author="Microsoft Office User" w:date="2016-10-17T15:33:00Z"/>
          <w:b/>
        </w:rPr>
        <w:pPrChange w:id="1034" w:author="Microsoft Office User" w:date="2016-10-17T15:42:00Z">
          <w:pPr>
            <w:spacing w:line="360" w:lineRule="auto"/>
            <w:ind w:firstLine="720"/>
          </w:pPr>
        </w:pPrChange>
      </w:pPr>
      <w:moveTo w:id="1035" w:author="Microsoft Office User" w:date="2016-10-15T20:02:00Z">
        <w:del w:id="1036" w:author="Microsoft Office User" w:date="2016-10-17T15:33:00Z">
          <w:r w:rsidDel="00363B39">
            <w:delText xml:space="preserve">The availability and radiotoxicity of radium has limited its study, thus analog compounds possessing similar chemistry and lower health risks are often used </w:delText>
          </w:r>
          <w:r w:rsidDel="00363B39">
            <w:fldChar w:fldCharType="begin" w:fldLock="1"/>
          </w:r>
          <w:r w:rsidDel="00363B39">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delInstrText>
          </w:r>
          <w:r w:rsidDel="00363B39">
            <w:fldChar w:fldCharType="separate"/>
          </w:r>
          <w:r w:rsidRPr="00865E01" w:rsidDel="00363B39">
            <w:rPr>
              <w:noProof/>
            </w:rPr>
            <w:delText>[29]</w:delText>
          </w:r>
          <w:r w:rsidDel="00363B39">
            <w:fldChar w:fldCharType="end"/>
          </w:r>
          <w:r w:rsidDel="00363B39">
            <w:delText xml:space="preserve">. Barium is also a group 2 element, and possesses similar chemical characteristics to Ra; it is therefore  commonly used as an experimental analog for radium </w:delText>
          </w:r>
          <w:r w:rsidDel="00363B39">
            <w:fldChar w:fldCharType="begin" w:fldLock="1"/>
          </w:r>
          <w:r w:rsidDel="00363B39">
            <w:del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"[35]", "plainTextFormattedCitation" : "[35]", "previouslyFormattedCitation" : "[35]" }, "properties" : { "noteIndex" : 0 }, "schema" : "https://github.com/citation-style-language/schema/raw/master/csl-citation.json" }</w:delInstrText>
          </w:r>
          <w:r w:rsidDel="00363B39">
            <w:fldChar w:fldCharType="separate"/>
          </w:r>
          <w:r w:rsidRPr="00865E01" w:rsidDel="00363B39">
            <w:rPr>
              <w:noProof/>
            </w:rPr>
            <w:delText>[35]</w:delText>
          </w:r>
          <w:r w:rsidDel="00363B39">
            <w:fldChar w:fldCharType="end"/>
          </w:r>
          <w:r w:rsidDel="00363B39">
            <w:delText>. Barium can remove radium from hydraulic fracturing produced waters by coprecipitation in the presence of sulfate, with barium sulfate and radium sulfate having similar solubility products (log K</w:delText>
          </w:r>
          <w:r w:rsidDel="00363B39">
            <w:rPr>
              <w:vertAlign w:val="subscript"/>
            </w:rPr>
            <w:delText>sp</w:delText>
          </w:r>
          <w:r w:rsidDel="00363B39">
            <w:delText xml:space="preserve"> = -9.99 and -10.38, respectively) </w:delText>
          </w:r>
          <w:r w:rsidDel="00363B39">
            <w:fldChar w:fldCharType="begin" w:fldLock="1"/>
          </w:r>
          <w:r w:rsidDel="00363B39">
            <w:del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delInstrText>
          </w:r>
          <w:r w:rsidDel="00363B39">
            <w:fldChar w:fldCharType="separate"/>
          </w:r>
          <w:r w:rsidRPr="00330973" w:rsidDel="00363B39">
            <w:rPr>
              <w:noProof/>
            </w:rPr>
            <w:delText>[1]</w:delText>
          </w:r>
          <w:r w:rsidDel="00363B39">
            <w:fldChar w:fldCharType="end"/>
          </w:r>
          <w:r w:rsidDel="00363B39">
            <w:delTex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differences in Ra sorption to carbonate-bearing minerals  </w:delText>
          </w:r>
          <w:r w:rsidDel="00363B39">
            <w:fldChar w:fldCharType="begin" w:fldLock="1"/>
          </w:r>
          <w:r w:rsidDel="00363B39">
            <w:del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"[39]", "plainTextFormattedCitation" : "[39]", "previouslyFormattedCitation" : "[39]" }, "properties" : { "noteIndex" : 0 }, "schema" : "https://github.com/citation-style-language/schema/raw/master/csl-citation.json" }</w:delInstrText>
          </w:r>
          <w:r w:rsidDel="00363B39">
            <w:fldChar w:fldCharType="separate"/>
          </w:r>
          <w:r w:rsidRPr="00C62434" w:rsidDel="00363B39">
            <w:rPr>
              <w:noProof/>
            </w:rPr>
            <w:delText>[39]</w:delText>
          </w:r>
          <w:r w:rsidDel="00363B39">
            <w:fldChar w:fldCharType="end"/>
          </w:r>
          <w:r w:rsidDel="00363B39">
            <w:delText xml:space="preserve">. Comparison of barium and strontium, another possible group 2 radium analogue, also show significant differences in sorption to clay minerals </w:delText>
          </w:r>
          <w:r w:rsidDel="00363B39">
            <w:fldChar w:fldCharType="begin" w:fldLock="1"/>
          </w:r>
          <w:r w:rsidDel="00363B39">
            <w:del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"[40]", "plainTextFormattedCitation" : "[40]", "previouslyFormattedCitation" : "[40]" }, "properties" : { "noteIndex" : 0 }, "schema" : "https://github.com/citation-style-language/schema/raw/master/csl-citation.json" }</w:delInstrText>
          </w:r>
          <w:r w:rsidDel="00363B39">
            <w:fldChar w:fldCharType="separate"/>
          </w:r>
          <w:r w:rsidRPr="00C62434" w:rsidDel="00363B39">
            <w:rPr>
              <w:noProof/>
            </w:rPr>
            <w:delText>[40]</w:delText>
          </w:r>
          <w:r w:rsidDel="00363B39">
            <w:fldChar w:fldCharType="end"/>
          </w:r>
          <w:r w:rsidDel="00363B39">
            <w:delText>. These differences underscore that using barium or strontium as chemical analogs to approximate radium adsorption may provide misleading results.</w:delText>
          </w:r>
        </w:del>
      </w:moveTo>
    </w:p>
    <w:moveToRangeEnd w:id="1030"/>
    <w:p w14:paraId="51C76A80" w14:textId="77777777" w:rsidR="00830020" w:rsidRDefault="00830020" w:rsidP="00757989">
      <w:pPr>
        <w:spacing w:line="360" w:lineRule="auto"/>
        <w:ind w:firstLine="720"/>
        <w:rPr>
          <w:ins w:id="1037" w:author="Microsoft Office User" w:date="2016-10-15T20:02:00Z"/>
        </w:rPr>
      </w:pPr>
    </w:p>
    <w:p w14:paraId="7D808522" w14:textId="2C806042" w:rsidR="00C03C8C" w:rsidRDefault="00C03C8C" w:rsidP="00B53860">
      <w:pPr>
        <w:spacing w:line="360" w:lineRule="auto"/>
        <w:ind w:firstLine="720"/>
        <w:rPr>
          <w:ins w:id="1038" w:author="Microsoft Office User" w:date="2016-10-15T11:47:00Z"/>
        </w:rPr>
      </w:pPr>
      <w:ins w:id="1039" w:author="Microsoft Office User" w:date="2016-10-15T11:47:00Z">
        <w:r>
          <w:t>Michael’s leftovers</w:t>
        </w:r>
      </w:ins>
    </w:p>
    <w:p w14:paraId="468068BB" w14:textId="77777777" w:rsidR="00C03C8C" w:rsidRDefault="00C03C8C" w:rsidP="00B53860">
      <w:pPr>
        <w:spacing w:line="360" w:lineRule="auto"/>
        <w:ind w:firstLine="720"/>
        <w:rPr>
          <w:ins w:id="1040" w:author="Microsoft Office User" w:date="2016-10-15T11:47:00Z"/>
        </w:rPr>
      </w:pPr>
    </w:p>
    <w:p w14:paraId="4880B692" w14:textId="1902756B" w:rsidR="00C03C8C" w:rsidRDefault="00C03C8C" w:rsidP="00B53860">
      <w:pPr>
        <w:spacing w:line="360" w:lineRule="auto"/>
        <w:ind w:firstLine="720"/>
        <w:rPr>
          <w:ins w:id="1041" w:author="Microsoft Office User" w:date="2016-10-15T11:47:00Z"/>
        </w:rPr>
      </w:pPr>
      <w:ins w:id="1042" w:author="Microsoft Office User" w:date="2016-10-15T11:47:00Z">
        <w:r>
          <w:t xml:space="preserve">who used SCM to predict radium adsorption behavior to </w:t>
        </w:r>
        <w:proofErr w:type="spellStart"/>
        <w:r>
          <w:t>ferrihydrite</w:t>
        </w:r>
        <w:proofErr w:type="spellEnd"/>
        <w:r>
          <w:t xml:space="preserve"> and goethite. SCM accounts for variations in solution and solid phase chemistry that impart important controls on adsorption, including surface charge, surface area, solution speciation, surface site behavior with respect to ligands, and surface site availability. SCM’s are often informed by spectroscopic measurements or </w:t>
        </w:r>
        <w:r w:rsidRPr="001938A7">
          <w:rPr>
            <w:i/>
          </w:rPr>
          <w:t xml:space="preserve">ab </w:t>
        </w:r>
        <w:proofErr w:type="spellStart"/>
        <w:r w:rsidRPr="001938A7">
          <w:rPr>
            <w:i/>
          </w:rPr>
          <w:t>intio</w:t>
        </w:r>
        <w:proofErr w:type="spellEnd"/>
        <w:r>
          <w:t xml:space="preserve"> modeling of sorbate coordination with a mineral surface </w:t>
        </w:r>
        <w:r>
          <w:fldChar w:fldCharType="begin" w:fldLock="1"/>
        </w:r>
        <w:r>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"[23], [24]", "plainTextFormattedCitation" : "[23], [24]", "previouslyFormattedCitation" : "[23], [24]" }, "properties" : { "noteIndex" : 0 }, "schema" : "https://github.com/citation-style-language/schema/raw/master/csl-citation.json" }</w:instrText>
        </w:r>
        <w:r>
          <w:fldChar w:fldCharType="separate"/>
        </w:r>
        <w:r w:rsidRPr="00865E01">
          <w:rPr>
            <w:noProof/>
          </w:rPr>
          <w:t>[23], [24]</w:t>
        </w:r>
        <w:r>
          <w:fldChar w:fldCharType="end"/>
        </w:r>
        <w:r>
          <w:t xml:space="preserve">. As of current, there are not agreed upon formulations for these models, resulting in large variations in the specific factors considered. Particularly, the experimental systems, sets of surface complexation </w:t>
        </w:r>
        <w:r>
          <w:lastRenderedPageBreak/>
          <w:t xml:space="preserve">reactions and associated constants have not </w:t>
        </w:r>
        <w:commentRangeStart w:id="1043"/>
        <w:r>
          <w:t xml:space="preserve">been subjected to a high-level standardization between labs, hindering attempts to make comparisons between different studies </w:t>
        </w:r>
        <w:r>
          <w:fldChar w:fldCharType="begin" w:fldLock="1"/>
        </w:r>
        <w: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"[25]", "plainTextFormattedCitation" : "[25]", "previouslyFormattedCitation" : "[25]" }, "properties" : { "noteIndex" : 0 }, "schema" : "https://github.com/citation-style-language/schema/raw/master/csl-citation.json" }</w:instrText>
        </w:r>
        <w:r>
          <w:fldChar w:fldCharType="separate"/>
        </w:r>
        <w:r w:rsidRPr="00865E01">
          <w:rPr>
            <w:noProof/>
          </w:rPr>
          <w:t>[25]</w:t>
        </w:r>
        <w:r>
          <w:fldChar w:fldCharType="end"/>
        </w:r>
        <w:r>
          <w:t>.</w:t>
        </w:r>
        <w:commentRangeEnd w:id="1043"/>
        <w:r>
          <w:rPr>
            <w:rStyle w:val="CommentReference"/>
          </w:rPr>
          <w:commentReference w:id="1043"/>
        </w:r>
      </w:ins>
    </w:p>
    <w:p w14:paraId="0CE8C926" w14:textId="06585242" w:rsidR="00C03C8C" w:rsidRDefault="00CB077A" w:rsidP="00B53860">
      <w:pPr>
        <w:spacing w:line="360" w:lineRule="auto"/>
        <w:ind w:firstLine="720"/>
        <w:rPr>
          <w:ins w:id="1044" w:author="Microsoft Office User" w:date="2016-10-15T11:47:00Z"/>
        </w:rPr>
      </w:pPr>
      <w:ins w:id="1045" w:author="Microsoft Office User" w:date="2016-10-15T20:05:00Z">
        <w:r>
          <w:t xml:space="preserve">Figures 4a and 4b compare the surface complexation modeling results for goethite and for </w:t>
        </w:r>
        <w:proofErr w:type="spellStart"/>
        <w:r>
          <w:t>ferrihydrite</w:t>
        </w:r>
        <w:proofErr w:type="spellEnd"/>
        <w:r>
          <w:t xml:space="preserve"> using a single site, </w:t>
        </w:r>
        <w:proofErr w:type="spellStart"/>
        <w:r>
          <w:t>monodentate</w:t>
        </w:r>
        <w:proofErr w:type="spellEnd"/>
        <w:r>
          <w:t xml:space="preserve"> reaction formulation, both showing a good fit to the corresponding experimental data.</w:t>
        </w:r>
      </w:ins>
    </w:p>
    <w:p w14:paraId="59795C91" w14:textId="77777777" w:rsidR="00C03C8C" w:rsidRDefault="00C03C8C" w:rsidP="00B53860">
      <w:pPr>
        <w:spacing w:line="360" w:lineRule="auto"/>
        <w:ind w:firstLine="720"/>
        <w:rPr>
          <w:ins w:id="1046" w:author="Microsoft Office User" w:date="2016-10-15T11:47:00Z"/>
        </w:rPr>
      </w:pPr>
    </w:p>
    <w:p w14:paraId="1FE1157F" w14:textId="77777777" w:rsidR="00C03C8C" w:rsidRDefault="00C03C8C" w:rsidP="00B53860">
      <w:pPr>
        <w:spacing w:line="360" w:lineRule="auto"/>
        <w:ind w:firstLine="720"/>
      </w:pPr>
    </w:p>
    <w:p w14:paraId="553BB0ED" w14:textId="4ADB3B03" w:rsidR="00D50849" w:rsidRPr="00D50849" w:rsidRDefault="00F563F7" w:rsidP="00D5084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50849" w:rsidRPr="00D50849">
        <w:rPr>
          <w:rFonts w:ascii="Calibri" w:hAnsi="Calibri" w:cs="Calibri"/>
          <w:noProof/>
          <w:szCs w:val="24"/>
        </w:rPr>
        <w:t>[1]</w:t>
      </w:r>
      <w:r w:rsidR="00D50849" w:rsidRPr="00D50849">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D50849" w:rsidRPr="00D50849">
        <w:rPr>
          <w:rFonts w:ascii="Calibri" w:hAnsi="Calibri" w:cs="Calibri"/>
          <w:i/>
          <w:iCs/>
          <w:noProof/>
          <w:szCs w:val="24"/>
        </w:rPr>
        <w:t>Environ. Sci. Technol.</w:t>
      </w:r>
      <w:r w:rsidR="00D50849" w:rsidRPr="00D50849">
        <w:rPr>
          <w:rFonts w:ascii="Calibri" w:hAnsi="Calibri" w:cs="Calibri"/>
          <w:noProof/>
          <w:szCs w:val="24"/>
        </w:rPr>
        <w:t>, vol. 48, no. 8, pp. 4596–4603, 2014.</w:t>
      </w:r>
    </w:p>
    <w:p w14:paraId="6DFF63F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w:t>
      </w:r>
      <w:r w:rsidRPr="00D50849">
        <w:rPr>
          <w:rFonts w:ascii="Calibri" w:hAnsi="Calibri" w:cs="Calibri"/>
          <w:noProof/>
          <w:szCs w:val="24"/>
        </w:rPr>
        <w:tab/>
        <w:t>S. Fesenko, F. Carvalho, P. Martin, W. S. Moore, and T. Yankovich, “Radium in the Environment,” 2014.</w:t>
      </w:r>
    </w:p>
    <w:p w14:paraId="79AADBD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w:t>
      </w:r>
      <w:r w:rsidRPr="00D50849">
        <w:rPr>
          <w:rFonts w:ascii="Calibri" w:hAnsi="Calibri" w:cs="Calibri"/>
          <w:noProof/>
          <w:szCs w:val="24"/>
        </w:rPr>
        <w:tab/>
        <w:t xml:space="preserve">W. S. Moore, “Large groundwater inputs to coastal waters revealed by 226Ra enrichments,” </w:t>
      </w:r>
      <w:r w:rsidRPr="00D50849">
        <w:rPr>
          <w:rFonts w:ascii="Calibri" w:hAnsi="Calibri" w:cs="Calibri"/>
          <w:i/>
          <w:iCs/>
          <w:noProof/>
          <w:szCs w:val="24"/>
        </w:rPr>
        <w:t>Nature</w:t>
      </w:r>
      <w:r w:rsidRPr="00D50849">
        <w:rPr>
          <w:rFonts w:ascii="Calibri" w:hAnsi="Calibri" w:cs="Calibri"/>
          <w:noProof/>
          <w:szCs w:val="24"/>
        </w:rPr>
        <w:t>, vol. 380, no. 6575, pp. 612–614, Apr. 1996.</w:t>
      </w:r>
    </w:p>
    <w:p w14:paraId="2AC08A2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w:t>
      </w:r>
      <w:r w:rsidRPr="00D50849">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D50849">
        <w:rPr>
          <w:rFonts w:ascii="Calibri" w:hAnsi="Calibri" w:cs="Calibri"/>
          <w:i/>
          <w:iCs/>
          <w:noProof/>
          <w:szCs w:val="24"/>
        </w:rPr>
        <w:t>Environ. Sci. Technol.</w:t>
      </w:r>
      <w:r w:rsidRPr="00D50849">
        <w:rPr>
          <w:rFonts w:ascii="Calibri" w:hAnsi="Calibri" w:cs="Calibri"/>
          <w:noProof/>
          <w:szCs w:val="24"/>
        </w:rPr>
        <w:t>, vol. 47, no. 6, pp. 2562–9, Mar. 2013.</w:t>
      </w:r>
    </w:p>
    <w:p w14:paraId="37815CF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w:t>
      </w:r>
      <w:r w:rsidRPr="00D50849">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D50849">
        <w:rPr>
          <w:rFonts w:ascii="Calibri" w:hAnsi="Calibri" w:cs="Calibri"/>
          <w:i/>
          <w:iCs/>
          <w:noProof/>
          <w:szCs w:val="24"/>
        </w:rPr>
        <w:t>Environ. Sci. Technol.</w:t>
      </w:r>
      <w:r w:rsidRPr="00D50849">
        <w:rPr>
          <w:rFonts w:ascii="Calibri" w:hAnsi="Calibri" w:cs="Calibri"/>
          <w:noProof/>
          <w:szCs w:val="24"/>
        </w:rPr>
        <w:t>, vol. 43, pp. 1769–1775, 2009.</w:t>
      </w:r>
    </w:p>
    <w:p w14:paraId="78D8B5F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[6]</w:t>
      </w:r>
      <w:r w:rsidRPr="00D50849">
        <w:rPr>
          <w:rFonts w:ascii="Calibri" w:hAnsi="Calibri" w:cs="Calibri"/>
          <w:noProof/>
          <w:szCs w:val="24"/>
        </w:rPr>
        <w:tab/>
        <w:t xml:space="preserve">N. Lauer and A. Vengosh, “Age Dating Oil and Gas Wastewater Spills Using Radium Isotopes and Their Decay Products in Impacted Soil and Sediment,” </w:t>
      </w:r>
      <w:r w:rsidRPr="00D50849">
        <w:rPr>
          <w:rFonts w:ascii="Calibri" w:hAnsi="Calibri" w:cs="Calibri"/>
          <w:i/>
          <w:iCs/>
          <w:noProof/>
          <w:szCs w:val="24"/>
        </w:rPr>
        <w:t>Environ. Sci. Technol. Lett.</w:t>
      </w:r>
      <w:r w:rsidRPr="00D50849">
        <w:rPr>
          <w:rFonts w:ascii="Calibri" w:hAnsi="Calibri" w:cs="Calibri"/>
          <w:noProof/>
          <w:szCs w:val="24"/>
        </w:rPr>
        <w:t>, p. acs.estlett.6b00118, 2016.</w:t>
      </w:r>
    </w:p>
    <w:p w14:paraId="2CCA9C9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[7]</w:t>
      </w:r>
      <w:r w:rsidRPr="00D50849">
        <w:rPr>
          <w:rFonts w:ascii="Calibri" w:hAnsi="Calibri" w:cs="Calibri"/>
          <w:noProof/>
          <w:szCs w:val="24"/>
        </w:rPr>
        <w:tab/>
        <w:t xml:space="preserve">W. S. Moore, “Sources and fluxes of submarine groundwater discharge delineated by radium isotopes,” </w:t>
      </w:r>
      <w:r w:rsidRPr="00D50849">
        <w:rPr>
          <w:rFonts w:ascii="Calibri" w:hAnsi="Calibri" w:cs="Calibri"/>
          <w:i/>
          <w:iCs/>
          <w:noProof/>
          <w:szCs w:val="24"/>
        </w:rPr>
        <w:t>Biogeochemistry</w:t>
      </w:r>
      <w:r w:rsidRPr="00D50849">
        <w:rPr>
          <w:rFonts w:ascii="Calibri" w:hAnsi="Calibri" w:cs="Calibri"/>
          <w:noProof/>
          <w:szCs w:val="24"/>
        </w:rPr>
        <w:t>, vol. 66, no. 1, pp. 75–93, 2003.</w:t>
      </w:r>
    </w:p>
    <w:p w14:paraId="73E5A25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[8]</w:t>
      </w:r>
      <w:r w:rsidRPr="00D50849">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D50849">
        <w:rPr>
          <w:rFonts w:ascii="Calibri" w:hAnsi="Calibri" w:cs="Calibri"/>
          <w:i/>
          <w:iCs/>
          <w:noProof/>
          <w:szCs w:val="24"/>
        </w:rPr>
        <w:t>Eos, Trans. Am. Geophys. Union</w:t>
      </w:r>
      <w:r w:rsidRPr="00D50849">
        <w:rPr>
          <w:rFonts w:ascii="Calibri" w:hAnsi="Calibri" w:cs="Calibri"/>
          <w:noProof/>
          <w:szCs w:val="24"/>
        </w:rPr>
        <w:t>, vol. 83, no. 11, p. 117, 2002.</w:t>
      </w:r>
    </w:p>
    <w:p w14:paraId="4B92F0B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[9]</w:t>
      </w:r>
      <w:r w:rsidRPr="00D50849">
        <w:rPr>
          <w:rFonts w:ascii="Calibri" w:hAnsi="Calibri" w:cs="Calibri"/>
          <w:noProof/>
          <w:szCs w:val="24"/>
        </w:rPr>
        <w:tab/>
        <w:t xml:space="preserve">M. E. Gonneea, P. J. Morris, H. Dulaiova, and M. a. Charette, “New perspectives on radium behavior within a subterranean estuary,” </w:t>
      </w:r>
      <w:r w:rsidRPr="00D50849">
        <w:rPr>
          <w:rFonts w:ascii="Calibri" w:hAnsi="Calibri" w:cs="Calibri"/>
          <w:i/>
          <w:iCs/>
          <w:noProof/>
          <w:szCs w:val="24"/>
        </w:rPr>
        <w:t>Mar. Chem.</w:t>
      </w:r>
      <w:r w:rsidRPr="00D50849">
        <w:rPr>
          <w:rFonts w:ascii="Calibri" w:hAnsi="Calibri" w:cs="Calibri"/>
          <w:noProof/>
          <w:szCs w:val="24"/>
        </w:rPr>
        <w:t>, vol. 109, no. 3–4, pp. 250–267, 2008.</w:t>
      </w:r>
    </w:p>
    <w:p w14:paraId="5F29DDB8"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[10]</w:t>
      </w:r>
      <w:r w:rsidRPr="00D50849">
        <w:rPr>
          <w:rFonts w:ascii="Calibri" w:hAnsi="Calibri" w:cs="Calibri"/>
          <w:noProof/>
          <w:szCs w:val="24"/>
        </w:rPr>
        <w:tab/>
        <w:t xml:space="preserve">A. L. H. Hughes, A. M. Wilson, and W. S. Moore, “Groundwater transport and radium variability in coastal porewaters,” </w:t>
      </w:r>
      <w:r w:rsidRPr="00D50849">
        <w:rPr>
          <w:rFonts w:ascii="Calibri" w:hAnsi="Calibri" w:cs="Calibri"/>
          <w:i/>
          <w:iCs/>
          <w:noProof/>
          <w:szCs w:val="24"/>
        </w:rPr>
        <w:t>Estuar. Coast. Shelf Sci.</w:t>
      </w:r>
      <w:r w:rsidRPr="00D50849">
        <w:rPr>
          <w:rFonts w:ascii="Calibri" w:hAnsi="Calibri" w:cs="Calibri"/>
          <w:noProof/>
          <w:szCs w:val="24"/>
        </w:rPr>
        <w:t>, vol. 164, pp. 94–104, Oct. 2015.</w:t>
      </w:r>
    </w:p>
    <w:p w14:paraId="642BC6F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[11]</w:t>
      </w:r>
      <w:r w:rsidRPr="00D50849">
        <w:rPr>
          <w:rFonts w:ascii="Calibri" w:hAnsi="Calibri" w:cs="Calibri"/>
          <w:noProof/>
          <w:szCs w:val="24"/>
        </w:rPr>
        <w:tab/>
        <w:t xml:space="preserve">N. R. Warner, C. a. Christie, R. B. Jackson, and A. Vengosh, “Impacts of shale gas wastewater disposal on water quality in Western Pennsylvania,” </w:t>
      </w:r>
      <w:r w:rsidRPr="00D50849">
        <w:rPr>
          <w:rFonts w:ascii="Calibri" w:hAnsi="Calibri" w:cs="Calibri"/>
          <w:i/>
          <w:iCs/>
          <w:noProof/>
          <w:szCs w:val="24"/>
        </w:rPr>
        <w:t>Environ. Sci. Technol.</w:t>
      </w:r>
      <w:r w:rsidRPr="00D50849">
        <w:rPr>
          <w:rFonts w:ascii="Calibri" w:hAnsi="Calibri" w:cs="Calibri"/>
          <w:noProof/>
          <w:szCs w:val="24"/>
        </w:rPr>
        <w:t>, vol. 47, pp. 11849–</w:t>
      </w:r>
      <w:r w:rsidRPr="00D50849">
        <w:rPr>
          <w:rFonts w:ascii="Calibri" w:hAnsi="Calibri" w:cs="Calibri"/>
          <w:noProof/>
          <w:szCs w:val="24"/>
        </w:rPr>
        <w:lastRenderedPageBreak/>
        <w:t>11857, 2013.</w:t>
      </w:r>
    </w:p>
    <w:p w14:paraId="7E7DCE5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[12]</w:t>
      </w:r>
      <w:r w:rsidRPr="00D50849">
        <w:rPr>
          <w:rFonts w:ascii="Calibri" w:hAnsi="Calibri" w:cs="Calibri"/>
          <w:noProof/>
          <w:szCs w:val="24"/>
        </w:rPr>
        <w:tab/>
        <w:t xml:space="preserve">M. Grivé, L. Duro, E. Colàs, and E. Giffaut, “Thermodynamic data selection applied to radionuclides and chemotoxic elements: An overview of the ThermoChimie-TDB,” </w:t>
      </w:r>
      <w:r w:rsidRPr="00D50849">
        <w:rPr>
          <w:rFonts w:ascii="Calibri" w:hAnsi="Calibri" w:cs="Calibri"/>
          <w:i/>
          <w:iCs/>
          <w:noProof/>
          <w:szCs w:val="24"/>
        </w:rPr>
        <w:t>Appl. Geochemistry</w:t>
      </w:r>
      <w:r w:rsidRPr="00D50849">
        <w:rPr>
          <w:rFonts w:ascii="Calibri" w:hAnsi="Calibri" w:cs="Calibri"/>
          <w:noProof/>
          <w:szCs w:val="24"/>
        </w:rPr>
        <w:t>, vol. 55, pp. 85–94, Apr. 2015.</w:t>
      </w:r>
    </w:p>
    <w:p w14:paraId="3B62F305"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[13]</w:t>
      </w:r>
      <w:r w:rsidRPr="00D50849">
        <w:rPr>
          <w:rFonts w:ascii="Calibri" w:hAnsi="Calibri" w:cs="Calibri"/>
          <w:noProof/>
          <w:szCs w:val="24"/>
        </w:rPr>
        <w:tab/>
        <w:t xml:space="preserve">P. Beneš, P. Strejc, Z. Lukavec, and Z. Borovec, “Interaction of radium with freshwater sediments and their mineral components. I.,” </w:t>
      </w:r>
      <w:r w:rsidRPr="00D50849">
        <w:rPr>
          <w:rFonts w:ascii="Calibri" w:hAnsi="Calibri" w:cs="Calibri"/>
          <w:i/>
          <w:iCs/>
          <w:noProof/>
          <w:szCs w:val="24"/>
        </w:rPr>
        <w:t>J. Radioanal. Nucl. Chem. Artic.</w:t>
      </w:r>
      <w:r w:rsidRPr="00D50849">
        <w:rPr>
          <w:rFonts w:ascii="Calibri" w:hAnsi="Calibri" w:cs="Calibri"/>
          <w:noProof/>
          <w:szCs w:val="24"/>
        </w:rPr>
        <w:t>, vol. 82, no. 2, pp. 275–285, May 1984.</w:t>
      </w:r>
    </w:p>
    <w:p w14:paraId="5E11DED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[14]</w:t>
      </w:r>
      <w:r w:rsidRPr="00D50849">
        <w:rPr>
          <w:rFonts w:ascii="Calibri" w:hAnsi="Calibri" w:cs="Calibri"/>
          <w:noProof/>
          <w:szCs w:val="24"/>
        </w:rPr>
        <w:tab/>
        <w:t xml:space="preserve">S. Bassot, D. Stammose, and S. Benitah, “Radium behaviour during ferric oxi-hydroxides ageing,” </w:t>
      </w:r>
      <w:r w:rsidRPr="00D50849">
        <w:rPr>
          <w:rFonts w:ascii="Calibri" w:hAnsi="Calibri" w:cs="Calibri"/>
          <w:i/>
          <w:iCs/>
          <w:noProof/>
          <w:szCs w:val="24"/>
        </w:rPr>
        <w:t>Radioprotection</w:t>
      </w:r>
      <w:r w:rsidRPr="00D50849">
        <w:rPr>
          <w:rFonts w:ascii="Calibri" w:hAnsi="Calibri" w:cs="Calibri"/>
          <w:noProof/>
          <w:szCs w:val="24"/>
        </w:rPr>
        <w:t>, vol. 40, pp. S277–S283, Jun. 2005.</w:t>
      </w:r>
    </w:p>
    <w:p w14:paraId="6E9F61C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[15]</w:t>
      </w:r>
      <w:r w:rsidRPr="00D50849">
        <w:rPr>
          <w:rFonts w:ascii="Calibri" w:hAnsi="Calibri" w:cs="Calibri"/>
          <w:noProof/>
          <w:szCs w:val="24"/>
        </w:rPr>
        <w:tab/>
        <w:t xml:space="preserve">I. Nirdosh, W. Trembley, and C. Johnson, “Adsorption-desorption studies on the 226Ra-hydrated metal oxide systems,” </w:t>
      </w:r>
      <w:r w:rsidRPr="00D50849">
        <w:rPr>
          <w:rFonts w:ascii="Calibri" w:hAnsi="Calibri" w:cs="Calibri"/>
          <w:i/>
          <w:iCs/>
          <w:noProof/>
          <w:szCs w:val="24"/>
        </w:rPr>
        <w:t>Hydrometallurgy</w:t>
      </w:r>
      <w:r w:rsidRPr="00D50849">
        <w:rPr>
          <w:rFonts w:ascii="Calibri" w:hAnsi="Calibri" w:cs="Calibri"/>
          <w:noProof/>
          <w:szCs w:val="24"/>
        </w:rPr>
        <w:t>, vol. 24, no. 2, pp. 237–248, 1990.</w:t>
      </w:r>
    </w:p>
    <w:p w14:paraId="73780B6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[16]</w:t>
      </w:r>
      <w:r w:rsidRPr="00D50849">
        <w:rPr>
          <w:rFonts w:ascii="Calibri" w:hAnsi="Calibri" w:cs="Calibri"/>
          <w:noProof/>
          <w:szCs w:val="24"/>
        </w:rPr>
        <w:tab/>
        <w:t xml:space="preserve">L. Ames, J. McGarrah, and B. Walker, “Sorption of trace constituents from aqueous solutions onto secondary minerals. II. Radium,” </w:t>
      </w:r>
      <w:r w:rsidRPr="00D50849">
        <w:rPr>
          <w:rFonts w:ascii="Calibri" w:hAnsi="Calibri" w:cs="Calibri"/>
          <w:i/>
          <w:iCs/>
          <w:noProof/>
          <w:szCs w:val="24"/>
        </w:rPr>
        <w:t>Clays Clay Miner.</w:t>
      </w:r>
      <w:r w:rsidRPr="00D50849">
        <w:rPr>
          <w:rFonts w:ascii="Calibri" w:hAnsi="Calibri" w:cs="Calibri"/>
          <w:noProof/>
          <w:szCs w:val="24"/>
        </w:rPr>
        <w:t>, vol. 31, no. 5, pp. 335–342, 1983.</w:t>
      </w:r>
    </w:p>
    <w:p w14:paraId="5F5A5A1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[17]</w:t>
      </w:r>
      <w:r w:rsidRPr="00D50849">
        <w:rPr>
          <w:rFonts w:ascii="Calibri" w:hAnsi="Calibri" w:cs="Calibri"/>
          <w:noProof/>
          <w:szCs w:val="24"/>
        </w:rPr>
        <w:tab/>
        <w:t xml:space="preserve">D. J. Greeman, A. W. Rose, J. W. Washington, R. R. Dobos, and E. J. Ciolkosz, “Geochemistry of radium in soils of the Eastern United States,” </w:t>
      </w:r>
      <w:r w:rsidRPr="00D50849">
        <w:rPr>
          <w:rFonts w:ascii="Calibri" w:hAnsi="Calibri" w:cs="Calibri"/>
          <w:i/>
          <w:iCs/>
          <w:noProof/>
          <w:szCs w:val="24"/>
        </w:rPr>
        <w:t>Appl. Geochemistry</w:t>
      </w:r>
      <w:r w:rsidRPr="00D50849">
        <w:rPr>
          <w:rFonts w:ascii="Calibri" w:hAnsi="Calibri" w:cs="Calibri"/>
          <w:noProof/>
          <w:szCs w:val="24"/>
        </w:rPr>
        <w:t>, vol. 14, no. 3, pp. 365–385, 1999.</w:t>
      </w:r>
    </w:p>
    <w:p w14:paraId="283EFEF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[18]</w:t>
      </w:r>
      <w:r w:rsidRPr="00D50849">
        <w:rPr>
          <w:rFonts w:ascii="Calibri" w:hAnsi="Calibri" w:cs="Calibri"/>
          <w:noProof/>
          <w:szCs w:val="24"/>
        </w:rPr>
        <w:tab/>
        <w:t xml:space="preserve">A. J. Beck and M. a. Cochran, “Controls on solid-solution partitioning of radium in saturated marine sands,” </w:t>
      </w:r>
      <w:r w:rsidRPr="00D50849">
        <w:rPr>
          <w:rFonts w:ascii="Calibri" w:hAnsi="Calibri" w:cs="Calibri"/>
          <w:i/>
          <w:iCs/>
          <w:noProof/>
          <w:szCs w:val="24"/>
        </w:rPr>
        <w:t>Mar. Chem.</w:t>
      </w:r>
      <w:r w:rsidRPr="00D50849">
        <w:rPr>
          <w:rFonts w:ascii="Calibri" w:hAnsi="Calibri" w:cs="Calibri"/>
          <w:noProof/>
          <w:szCs w:val="24"/>
        </w:rPr>
        <w:t>, vol. 156, pp. 38–48, Oct. 2013.</w:t>
      </w:r>
    </w:p>
    <w:p w14:paraId="13C7548C"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[19]</w:t>
      </w:r>
      <w:r w:rsidRPr="00D50849">
        <w:rPr>
          <w:rFonts w:ascii="Calibri" w:hAnsi="Calibri" w:cs="Calibri"/>
          <w:noProof/>
          <w:szCs w:val="24"/>
        </w:rPr>
        <w:tab/>
        <w:t>E. Bas, “Adsorption behavior of strontium on binary mineral mixtures of Montmorillonite and Kaolinite,” vol. 64, pp. 957–964, 2006.</w:t>
      </w:r>
    </w:p>
    <w:p w14:paraId="61032F0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[20]</w:t>
      </w:r>
      <w:r w:rsidRPr="00D50849">
        <w:rPr>
          <w:rFonts w:ascii="Calibri" w:hAnsi="Calibri" w:cs="Calibri"/>
          <w:noProof/>
          <w:szCs w:val="24"/>
        </w:rPr>
        <w:tab/>
        <w:t xml:space="preserve">A. Kraepiel, K. C. Keiler, and F. M. M. Morel, “A Model for Metal Adsorption on Montmorillonite.,” </w:t>
      </w:r>
      <w:r w:rsidRPr="00D50849">
        <w:rPr>
          <w:rFonts w:ascii="Calibri" w:hAnsi="Calibri" w:cs="Calibri"/>
          <w:i/>
          <w:iCs/>
          <w:noProof/>
          <w:szCs w:val="24"/>
        </w:rPr>
        <w:t>J. Colloid Interface Sci.</w:t>
      </w:r>
      <w:r w:rsidRPr="00D50849">
        <w:rPr>
          <w:rFonts w:ascii="Calibri" w:hAnsi="Calibri" w:cs="Calibri"/>
          <w:noProof/>
          <w:szCs w:val="24"/>
        </w:rPr>
        <w:t>, vol. 210, no. 1, pp. 43–54, 1999.</w:t>
      </w:r>
    </w:p>
    <w:p w14:paraId="5230649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[21]</w:t>
      </w:r>
      <w:r w:rsidRPr="00D50849">
        <w:rPr>
          <w:rFonts w:ascii="Calibri" w:hAnsi="Calibri" w:cs="Calibri"/>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D50849">
        <w:rPr>
          <w:rFonts w:ascii="Calibri" w:hAnsi="Calibri" w:cs="Calibri"/>
          <w:i/>
          <w:iCs/>
          <w:noProof/>
          <w:szCs w:val="24"/>
        </w:rPr>
        <w:t>Geochim. Cosmochim. Acta</w:t>
      </w:r>
      <w:r w:rsidRPr="00D50849">
        <w:rPr>
          <w:rFonts w:ascii="Calibri" w:hAnsi="Calibri" w:cs="Calibri"/>
          <w:noProof/>
          <w:szCs w:val="24"/>
        </w:rPr>
        <w:t>, vol. 69, no. 4, pp. 875–892, 2005.</w:t>
      </w:r>
    </w:p>
    <w:p w14:paraId="25905D3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[22]</w:t>
      </w:r>
      <w:r w:rsidRPr="00D50849">
        <w:rPr>
          <w:rFonts w:ascii="Calibri" w:hAnsi="Calibri" w:cs="Calibri"/>
          <w:noProof/>
          <w:szCs w:val="24"/>
        </w:rPr>
        <w:tab/>
        <w:t xml:space="preserve">S. Tamamura, T. Takada, J. Tomita, S. Nagao, K. Fukushi, and M. Yamamoto, “Salinity dependence of 226Ra adsorption on montmorillonite and kaolinite,” </w:t>
      </w:r>
      <w:r w:rsidRPr="00D50849">
        <w:rPr>
          <w:rFonts w:ascii="Calibri" w:hAnsi="Calibri" w:cs="Calibri"/>
          <w:i/>
          <w:iCs/>
          <w:noProof/>
          <w:szCs w:val="24"/>
        </w:rPr>
        <w:t>J. Radioanal. Nucl. Chem.</w:t>
      </w:r>
      <w:r w:rsidRPr="00D50849">
        <w:rPr>
          <w:rFonts w:ascii="Calibri" w:hAnsi="Calibri" w:cs="Calibri"/>
          <w:noProof/>
          <w:szCs w:val="24"/>
        </w:rPr>
        <w:t>, vol. 299, no. 1, pp. 569–575, Sep. 2013.</w:t>
      </w:r>
    </w:p>
    <w:p w14:paraId="2E549E5C"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[23]</w:t>
      </w:r>
      <w:r w:rsidRPr="00D50849">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D50849">
        <w:rPr>
          <w:rFonts w:ascii="Calibri" w:hAnsi="Calibri" w:cs="Calibri"/>
          <w:i/>
          <w:iCs/>
          <w:noProof/>
          <w:szCs w:val="24"/>
        </w:rPr>
        <w:t>Chem. Rev.</w:t>
      </w:r>
      <w:r w:rsidRPr="00D50849">
        <w:rPr>
          <w:rFonts w:ascii="Calibri" w:hAnsi="Calibri" w:cs="Calibri"/>
          <w:noProof/>
          <w:szCs w:val="24"/>
        </w:rPr>
        <w:t>, vol. 99, no. 1, pp. 77–174, 1999.</w:t>
      </w:r>
    </w:p>
    <w:p w14:paraId="7F4BFCA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[24]</w:t>
      </w:r>
      <w:r w:rsidRPr="00D50849">
        <w:rPr>
          <w:rFonts w:ascii="Calibri" w:hAnsi="Calibri" w:cs="Calibri"/>
          <w:noProof/>
          <w:szCs w:val="24"/>
        </w:rPr>
        <w:tab/>
        <w:t xml:space="preserve">D. A. Sverjensky, “Prediction of the speciation of alkaline earths adsorbed on mineral surfaces in salt solutions,” </w:t>
      </w:r>
      <w:r w:rsidRPr="00D50849">
        <w:rPr>
          <w:rFonts w:ascii="Calibri" w:hAnsi="Calibri" w:cs="Calibri"/>
          <w:i/>
          <w:iCs/>
          <w:noProof/>
          <w:szCs w:val="24"/>
        </w:rPr>
        <w:t>Geochim. Cosmochim. Acta</w:t>
      </w:r>
      <w:r w:rsidRPr="00D50849">
        <w:rPr>
          <w:rFonts w:ascii="Calibri" w:hAnsi="Calibri" w:cs="Calibri"/>
          <w:noProof/>
          <w:szCs w:val="24"/>
        </w:rPr>
        <w:t>, vol. 70, no. 10, pp. 2427–2453, 2006.</w:t>
      </w:r>
    </w:p>
    <w:p w14:paraId="212936B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[25]</w:t>
      </w:r>
      <w:r w:rsidRPr="00D50849">
        <w:rPr>
          <w:rFonts w:ascii="Calibri" w:hAnsi="Calibri" w:cs="Calibri"/>
          <w:noProof/>
          <w:szCs w:val="24"/>
        </w:rPr>
        <w:tab/>
        <w:t xml:space="preserve">T. A. Duster, “An Integrated Approach to Standard Methods, Materials, and Databases for the Measurements Used To Develop Surface Complexation Models,” </w:t>
      </w:r>
      <w:r w:rsidRPr="00D50849">
        <w:rPr>
          <w:rFonts w:ascii="Calibri" w:hAnsi="Calibri" w:cs="Calibri"/>
          <w:i/>
          <w:iCs/>
          <w:noProof/>
          <w:szCs w:val="24"/>
        </w:rPr>
        <w:t>Environ. Sci. Technol.</w:t>
      </w:r>
      <w:r w:rsidRPr="00D50849">
        <w:rPr>
          <w:rFonts w:ascii="Calibri" w:hAnsi="Calibri" w:cs="Calibri"/>
          <w:noProof/>
          <w:szCs w:val="24"/>
        </w:rPr>
        <w:t xml:space="preserve">, vol. 50, </w:t>
      </w:r>
      <w:r w:rsidRPr="00D50849">
        <w:rPr>
          <w:rFonts w:ascii="Calibri" w:hAnsi="Calibri" w:cs="Calibri"/>
          <w:noProof/>
          <w:szCs w:val="24"/>
        </w:rPr>
        <w:lastRenderedPageBreak/>
        <w:t>no. 14, pp. 7274–7275, 2016.</w:t>
      </w:r>
    </w:p>
    <w:p w14:paraId="4525CBF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[26]</w:t>
      </w:r>
      <w:r w:rsidRPr="00D50849">
        <w:rPr>
          <w:rFonts w:ascii="Calibri" w:hAnsi="Calibri" w:cs="Calibri"/>
          <w:noProof/>
          <w:szCs w:val="24"/>
        </w:rPr>
        <w:tab/>
        <w:t xml:space="preserve">U. Schwertmann and R. Cornell, </w:t>
      </w:r>
      <w:r w:rsidRPr="00D50849">
        <w:rPr>
          <w:rFonts w:ascii="Calibri" w:hAnsi="Calibri" w:cs="Calibri"/>
          <w:i/>
          <w:iCs/>
          <w:noProof/>
          <w:szCs w:val="24"/>
        </w:rPr>
        <w:t>Iron Oxides in the Laboratary</w:t>
      </w:r>
      <w:r w:rsidRPr="00D50849">
        <w:rPr>
          <w:rFonts w:ascii="Calibri" w:hAnsi="Calibri" w:cs="Calibri"/>
          <w:noProof/>
          <w:szCs w:val="24"/>
        </w:rPr>
        <w:t>. Weinheim, Germany: Wiley-VCH Verlag GmbH, 2000.</w:t>
      </w:r>
    </w:p>
    <w:p w14:paraId="560FDF9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[27]</w:t>
      </w:r>
      <w:r w:rsidRPr="00D50849">
        <w:rPr>
          <w:rFonts w:ascii="Calibri" w:hAnsi="Calibri" w:cs="Calibri"/>
          <w:noProof/>
          <w:szCs w:val="24"/>
        </w:rPr>
        <w:tab/>
        <w:t xml:space="preserve">L. L. Stookey, “Ferrozine---a new spectrophotometric reagent for iron,” </w:t>
      </w:r>
      <w:r w:rsidRPr="00D50849">
        <w:rPr>
          <w:rFonts w:ascii="Calibri" w:hAnsi="Calibri" w:cs="Calibri"/>
          <w:i/>
          <w:iCs/>
          <w:noProof/>
          <w:szCs w:val="24"/>
        </w:rPr>
        <w:t>Anal. Chem.</w:t>
      </w:r>
      <w:r w:rsidRPr="00D50849">
        <w:rPr>
          <w:rFonts w:ascii="Calibri" w:hAnsi="Calibri" w:cs="Calibri"/>
          <w:noProof/>
          <w:szCs w:val="24"/>
        </w:rPr>
        <w:t>, vol. 42, no. 7, pp. 779–781, 1970.</w:t>
      </w:r>
    </w:p>
    <w:p w14:paraId="3A015130"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[28]</w:t>
      </w:r>
      <w:r w:rsidRPr="00D50849">
        <w:rPr>
          <w:rFonts w:ascii="Calibri" w:hAnsi="Calibri" w:cs="Calibri"/>
          <w:noProof/>
          <w:szCs w:val="24"/>
        </w:rPr>
        <w:tab/>
        <w:t xml:space="preserve">A. Klute, G. W. Kunze, and J. B. Dixon, “Pretreatment for Mineralogical Analysis,” in </w:t>
      </w:r>
      <w:r w:rsidRPr="00D50849">
        <w:rPr>
          <w:rFonts w:ascii="Calibri" w:hAnsi="Calibri" w:cs="Calibri"/>
          <w:i/>
          <w:iCs/>
          <w:noProof/>
          <w:szCs w:val="24"/>
        </w:rPr>
        <w:t>Methods of Soil Analysis Part 1 - Physical and Mineralogical Methods</w:t>
      </w:r>
      <w:r w:rsidRPr="00D50849">
        <w:rPr>
          <w:rFonts w:ascii="Calibri" w:hAnsi="Calibri" w:cs="Calibri"/>
          <w:noProof/>
          <w:szCs w:val="24"/>
        </w:rPr>
        <w:t>, Soil Science Society of America, American Society of Agronomy, 1986.</w:t>
      </w:r>
    </w:p>
    <w:p w14:paraId="5F94742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[29]</w:t>
      </w:r>
      <w:r w:rsidRPr="00D50849">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D50849">
        <w:rPr>
          <w:rFonts w:ascii="Calibri" w:hAnsi="Calibri" w:cs="Calibri"/>
          <w:i/>
          <w:iCs/>
          <w:noProof/>
          <w:szCs w:val="24"/>
        </w:rPr>
        <w:t>Geochim. Cosmochim. Acta</w:t>
      </w:r>
      <w:r w:rsidRPr="00D50849">
        <w:rPr>
          <w:rFonts w:ascii="Calibri" w:hAnsi="Calibri" w:cs="Calibri"/>
          <w:noProof/>
          <w:szCs w:val="24"/>
        </w:rPr>
        <w:t>, vol. 146, pp. 150–163, Dec. 2014.</w:t>
      </w:r>
    </w:p>
    <w:p w14:paraId="5D38F49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[30]</w:t>
      </w:r>
      <w:r w:rsidRPr="00D50849">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6D0BA7A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[31]</w:t>
      </w:r>
      <w:r w:rsidRPr="00D50849">
        <w:rPr>
          <w:rFonts w:ascii="Calibri" w:hAnsi="Calibri" w:cs="Calibri"/>
          <w:noProof/>
          <w:szCs w:val="24"/>
        </w:rPr>
        <w:tab/>
        <w:t xml:space="preserve">D. Dzombak and F. Morel, </w:t>
      </w:r>
      <w:r w:rsidRPr="00D50849">
        <w:rPr>
          <w:rFonts w:ascii="Calibri" w:hAnsi="Calibri" w:cs="Calibri"/>
          <w:i/>
          <w:iCs/>
          <w:noProof/>
          <w:szCs w:val="24"/>
        </w:rPr>
        <w:t>Surface Complexation Modeling: Hydrous Ferric Oxide</w:t>
      </w:r>
      <w:r w:rsidRPr="00D50849">
        <w:rPr>
          <w:rFonts w:ascii="Calibri" w:hAnsi="Calibri" w:cs="Calibri"/>
          <w:noProof/>
          <w:szCs w:val="24"/>
        </w:rPr>
        <w:t>. New York, NY: Wiley, 1990.</w:t>
      </w:r>
    </w:p>
    <w:p w14:paraId="732AD1D5"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[32]</w:t>
      </w:r>
      <w:r w:rsidRPr="00D50849">
        <w:rPr>
          <w:rFonts w:ascii="Calibri" w:hAnsi="Calibri" w:cs="Calibri"/>
          <w:noProof/>
          <w:szCs w:val="24"/>
        </w:rPr>
        <w:tab/>
        <w:t xml:space="preserve">S. Dixit and J. G. Hering, “Comparison of arsenic(V) and arsenic(III) sorption onto iron oxide minerals: implications for arsenic mobility.,” </w:t>
      </w:r>
      <w:r w:rsidRPr="00D50849">
        <w:rPr>
          <w:rFonts w:ascii="Calibri" w:hAnsi="Calibri" w:cs="Calibri"/>
          <w:i/>
          <w:iCs/>
          <w:noProof/>
          <w:szCs w:val="24"/>
        </w:rPr>
        <w:t>Environ. Sci. Technol.</w:t>
      </w:r>
      <w:r w:rsidRPr="00D50849">
        <w:rPr>
          <w:rFonts w:ascii="Calibri" w:hAnsi="Calibri" w:cs="Calibri"/>
          <w:noProof/>
          <w:szCs w:val="24"/>
        </w:rPr>
        <w:t>, vol. 37, no. 18, pp. 4182–9, Sep. 2003.</w:t>
      </w:r>
    </w:p>
    <w:p w14:paraId="4CC0CC71"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[33]</w:t>
      </w:r>
      <w:r w:rsidRPr="00D50849">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D50849">
        <w:rPr>
          <w:rFonts w:ascii="Calibri" w:hAnsi="Calibri" w:cs="Calibri"/>
          <w:i/>
          <w:iCs/>
          <w:noProof/>
          <w:szCs w:val="24"/>
        </w:rPr>
        <w:t>Am. J. Sci.</w:t>
      </w:r>
      <w:r w:rsidRPr="00D50849">
        <w:rPr>
          <w:rFonts w:ascii="Calibri" w:hAnsi="Calibri" w:cs="Calibri"/>
          <w:noProof/>
          <w:szCs w:val="24"/>
        </w:rPr>
        <w:t>, vol. 313, no. 5, pp. 395–451, 2013.</w:t>
      </w:r>
    </w:p>
    <w:p w14:paraId="1B6FF2D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[34]</w:t>
      </w:r>
      <w:r w:rsidRPr="00D50849">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D50849">
        <w:rPr>
          <w:rFonts w:ascii="Calibri" w:hAnsi="Calibri" w:cs="Calibri"/>
          <w:i/>
          <w:iCs/>
          <w:noProof/>
          <w:szCs w:val="24"/>
        </w:rPr>
        <w:t>J. Colloid Interface Sci.</w:t>
      </w:r>
      <w:r w:rsidRPr="00D50849">
        <w:rPr>
          <w:rFonts w:ascii="Calibri" w:hAnsi="Calibri" w:cs="Calibri"/>
          <w:noProof/>
          <w:szCs w:val="24"/>
        </w:rPr>
        <w:t>, vol. 225, pp. 154–165, 2000.</w:t>
      </w:r>
    </w:p>
    <w:p w14:paraId="30C3787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[35]</w:t>
      </w:r>
      <w:r w:rsidRPr="00D50849">
        <w:rPr>
          <w:rFonts w:ascii="Calibri" w:hAnsi="Calibri" w:cs="Calibri"/>
          <w:noProof/>
          <w:szCs w:val="24"/>
        </w:rPr>
        <w:tab/>
        <w:t xml:space="preserve">P. C. Zhang, P. V. Brady, S. E. Arthur, W. Q. Zhou, D. Sawyer, and D. A. Hesterberg, “Adsorption of barium(II) on montmorillonite: An EXAFS study,” </w:t>
      </w:r>
      <w:r w:rsidRPr="00D50849">
        <w:rPr>
          <w:rFonts w:ascii="Calibri" w:hAnsi="Calibri" w:cs="Calibri"/>
          <w:i/>
          <w:iCs/>
          <w:noProof/>
          <w:szCs w:val="24"/>
        </w:rPr>
        <w:t>Colloids Surfaces A Physicochem. Eng. Asp.</w:t>
      </w:r>
      <w:r w:rsidRPr="00D50849">
        <w:rPr>
          <w:rFonts w:ascii="Calibri" w:hAnsi="Calibri" w:cs="Calibri"/>
          <w:noProof/>
          <w:szCs w:val="24"/>
        </w:rPr>
        <w:t>, vol. 190, no. 3, pp. 239–249, 2001.</w:t>
      </w:r>
    </w:p>
    <w:p w14:paraId="55F0878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[36]</w:t>
      </w:r>
      <w:r w:rsidRPr="00D50849">
        <w:rPr>
          <w:rFonts w:ascii="Calibri" w:hAnsi="Calibri" w:cs="Calibri"/>
          <w:noProof/>
          <w:szCs w:val="24"/>
        </w:rPr>
        <w:tab/>
        <w:t xml:space="preserve">M. H. Bradbury, B. Baeyens, H. Geckeis, and T. Rabung, “Sorption of Eu(III)/Cm(III) on Ca-montmorillonite and Na-illite. Part 2: Surface complexation modelling,” </w:t>
      </w:r>
      <w:r w:rsidRPr="00D50849">
        <w:rPr>
          <w:rFonts w:ascii="Calibri" w:hAnsi="Calibri" w:cs="Calibri"/>
          <w:i/>
          <w:iCs/>
          <w:noProof/>
          <w:szCs w:val="24"/>
        </w:rPr>
        <w:t>Geochim. Cosmochim. Acta</w:t>
      </w:r>
      <w:r w:rsidRPr="00D50849">
        <w:rPr>
          <w:rFonts w:ascii="Calibri" w:hAnsi="Calibri" w:cs="Calibri"/>
          <w:noProof/>
          <w:szCs w:val="24"/>
        </w:rPr>
        <w:t>, vol. 69, no. 23, pp. 5403–5412, 2005.</w:t>
      </w:r>
    </w:p>
    <w:p w14:paraId="078D19C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[37]</w:t>
      </w:r>
      <w:r w:rsidRPr="00D50849">
        <w:rPr>
          <w:rFonts w:ascii="Calibri" w:hAnsi="Calibri" w:cs="Calibri"/>
          <w:noProof/>
          <w:szCs w:val="24"/>
        </w:rPr>
        <w:tab/>
        <w:t xml:space="preserve">L. L. Ames, “Sorption of Trace Constituents from Aqueous Solutions onto Secondary Minerals. I. Uranium,” </w:t>
      </w:r>
      <w:r w:rsidRPr="00D50849">
        <w:rPr>
          <w:rFonts w:ascii="Calibri" w:hAnsi="Calibri" w:cs="Calibri"/>
          <w:i/>
          <w:iCs/>
          <w:noProof/>
          <w:szCs w:val="24"/>
        </w:rPr>
        <w:t>Clays Clay Miner.</w:t>
      </w:r>
      <w:r w:rsidRPr="00D50849">
        <w:rPr>
          <w:rFonts w:ascii="Calibri" w:hAnsi="Calibri" w:cs="Calibri"/>
          <w:noProof/>
          <w:szCs w:val="24"/>
        </w:rPr>
        <w:t>, vol. 31, no. 5, pp. 321–334, 1983.</w:t>
      </w:r>
    </w:p>
    <w:p w14:paraId="4B22637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[38]</w:t>
      </w:r>
      <w:r w:rsidRPr="00D50849">
        <w:rPr>
          <w:rFonts w:ascii="Calibri" w:hAnsi="Calibri" w:cs="Calibri"/>
          <w:noProof/>
          <w:szCs w:val="24"/>
        </w:rPr>
        <w:tab/>
        <w:t xml:space="preserve">A. Naveau, F. Monteil-Rivera, J. Dumonceau, H. Catalette, and E. Simoni, “Sorption of Sr(II) and Eu(III) onto pyrite under different redox potential conditions,” </w:t>
      </w:r>
      <w:r w:rsidRPr="00D50849">
        <w:rPr>
          <w:rFonts w:ascii="Calibri" w:hAnsi="Calibri" w:cs="Calibri"/>
          <w:i/>
          <w:iCs/>
          <w:noProof/>
          <w:szCs w:val="24"/>
        </w:rPr>
        <w:t>J. Colloid Interface Sci.</w:t>
      </w:r>
      <w:r w:rsidRPr="00D50849">
        <w:rPr>
          <w:rFonts w:ascii="Calibri" w:hAnsi="Calibri" w:cs="Calibri"/>
          <w:noProof/>
          <w:szCs w:val="24"/>
        </w:rPr>
        <w:t>, vol. 293, no. 1, pp. 27–35, 2006.</w:t>
      </w:r>
    </w:p>
    <w:p w14:paraId="014EE8A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[39]</w:t>
      </w:r>
      <w:r w:rsidRPr="00D50849">
        <w:rPr>
          <w:rFonts w:ascii="Calibri" w:hAnsi="Calibri" w:cs="Calibri"/>
          <w:noProof/>
          <w:szCs w:val="24"/>
        </w:rPr>
        <w:tab/>
        <w:t xml:space="preserve">M. J. Jones, L. J. Butchins, J. M. Charnock, R. a D. Pattrick, J. S. Small, D. J. Vaughan, P. L. Wincott, and F. R. Livens, “Reactions of radium and barium with the surfaces of carbonate minerals,” </w:t>
      </w:r>
      <w:r w:rsidRPr="00D50849">
        <w:rPr>
          <w:rFonts w:ascii="Calibri" w:hAnsi="Calibri" w:cs="Calibri"/>
          <w:i/>
          <w:iCs/>
          <w:noProof/>
          <w:szCs w:val="24"/>
        </w:rPr>
        <w:t xml:space="preserve">Appl. </w:t>
      </w:r>
      <w:r w:rsidRPr="00D50849">
        <w:rPr>
          <w:rFonts w:ascii="Calibri" w:hAnsi="Calibri" w:cs="Calibri"/>
          <w:i/>
          <w:iCs/>
          <w:noProof/>
          <w:szCs w:val="24"/>
        </w:rPr>
        <w:lastRenderedPageBreak/>
        <w:t>Geochemistry</w:t>
      </w:r>
      <w:r w:rsidRPr="00D50849">
        <w:rPr>
          <w:rFonts w:ascii="Calibri" w:hAnsi="Calibri" w:cs="Calibri"/>
          <w:noProof/>
          <w:szCs w:val="24"/>
        </w:rPr>
        <w:t>, vol. 26, no. 7, pp. 1231–1238, 2011.</w:t>
      </w:r>
    </w:p>
    <w:p w14:paraId="4B413F3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[40]</w:t>
      </w:r>
      <w:r w:rsidRPr="00D50849">
        <w:rPr>
          <w:rFonts w:ascii="Calibri" w:hAnsi="Calibri" w:cs="Calibri"/>
          <w:noProof/>
          <w:szCs w:val="24"/>
        </w:rPr>
        <w:tab/>
        <w:t xml:space="preserve">A. Grutter, V. HR, E. Rossler, and R. Keil, “Sorption of Strontium on Unconsolidated Glaciofluvial Deposits and Clay Minerals - Mutual Interference of Cesium, Strontium and Barium,” </w:t>
      </w:r>
      <w:r w:rsidRPr="00D50849">
        <w:rPr>
          <w:rFonts w:ascii="Calibri" w:hAnsi="Calibri" w:cs="Calibri"/>
          <w:i/>
          <w:iCs/>
          <w:noProof/>
          <w:szCs w:val="24"/>
        </w:rPr>
        <w:t>Radiochim. Acta</w:t>
      </w:r>
      <w:r w:rsidRPr="00D50849">
        <w:rPr>
          <w:rFonts w:ascii="Calibri" w:hAnsi="Calibri" w:cs="Calibri"/>
          <w:noProof/>
          <w:szCs w:val="24"/>
        </w:rPr>
        <w:t>, vol. 252, no. 3–4, pp. 247–252, 1994.</w:t>
      </w:r>
    </w:p>
    <w:p w14:paraId="2123F3C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[41]</w:t>
      </w:r>
      <w:r w:rsidRPr="00D50849">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D50849">
        <w:rPr>
          <w:rFonts w:ascii="Calibri" w:hAnsi="Calibri" w:cs="Calibri"/>
          <w:i/>
          <w:iCs/>
          <w:noProof/>
          <w:szCs w:val="24"/>
        </w:rPr>
        <w:t>Science</w:t>
      </w:r>
      <w:r w:rsidRPr="00D50849">
        <w:rPr>
          <w:rFonts w:ascii="Calibri" w:hAnsi="Calibri" w:cs="Calibri"/>
          <w:noProof/>
          <w:szCs w:val="24"/>
        </w:rPr>
        <w:t>, vol. 316, no. 5832, pp. 1726–9, Jun. 2007.</w:t>
      </w:r>
    </w:p>
    <w:p w14:paraId="7B4D19AC"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[42]</w:t>
      </w:r>
      <w:r w:rsidRPr="00D50849">
        <w:rPr>
          <w:rFonts w:ascii="Calibri" w:hAnsi="Calibri" w:cs="Calibri"/>
          <w:noProof/>
          <w:szCs w:val="24"/>
        </w:rPr>
        <w:tab/>
        <w:t xml:space="preserve">L. Axe, G. B. Bunker, P. R. Anderson, and T. a Tyson, “An XAFS analysis of strontium at the hydrous ferric oxide surface,” </w:t>
      </w:r>
      <w:r w:rsidRPr="00D50849">
        <w:rPr>
          <w:rFonts w:ascii="Calibri" w:hAnsi="Calibri" w:cs="Calibri"/>
          <w:i/>
          <w:iCs/>
          <w:noProof/>
          <w:szCs w:val="24"/>
        </w:rPr>
        <w:t>J. Colloid Interface Sci.</w:t>
      </w:r>
      <w:r w:rsidRPr="00D50849">
        <w:rPr>
          <w:rFonts w:ascii="Calibri" w:hAnsi="Calibri" w:cs="Calibri"/>
          <w:noProof/>
          <w:szCs w:val="24"/>
        </w:rPr>
        <w:t>, vol. 199, no. 1, pp. 44–52, 1998.</w:t>
      </w:r>
    </w:p>
    <w:p w14:paraId="57DED4A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[43]</w:t>
      </w:r>
      <w:r w:rsidRPr="00D50849">
        <w:rPr>
          <w:rFonts w:ascii="Calibri" w:hAnsi="Calibri" w:cs="Calibri"/>
          <w:noProof/>
          <w:szCs w:val="24"/>
        </w:rPr>
        <w:tab/>
        <w:t xml:space="preserve">N. Sahai, S. A. Carroll, S. Roberts, and P. A. O’Day, “X-Ray Absorption Spectroscopy of Strontium(II) Coordination,” </w:t>
      </w:r>
      <w:r w:rsidRPr="00D50849">
        <w:rPr>
          <w:rFonts w:ascii="Calibri" w:hAnsi="Calibri" w:cs="Calibri"/>
          <w:i/>
          <w:iCs/>
          <w:noProof/>
          <w:szCs w:val="24"/>
        </w:rPr>
        <w:t>J. Colloid Interface Sci.</w:t>
      </w:r>
      <w:r w:rsidRPr="00D50849">
        <w:rPr>
          <w:rFonts w:ascii="Calibri" w:hAnsi="Calibri" w:cs="Calibri"/>
          <w:noProof/>
          <w:szCs w:val="24"/>
        </w:rPr>
        <w:t>, vol. 222, no. 2, pp. 198–212, 2000.</w:t>
      </w:r>
    </w:p>
    <w:p w14:paraId="1A908CD8"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[44]</w:t>
      </w:r>
      <w:r w:rsidRPr="00D50849">
        <w:rPr>
          <w:rFonts w:ascii="Calibri" w:hAnsi="Calibri" w:cs="Calibri"/>
          <w:noProof/>
          <w:szCs w:val="24"/>
        </w:rPr>
        <w:tab/>
        <w:t xml:space="preserve">R. Rahnemaie, T. Hiemstra, and W. H. van Riemsdijk, “Inner- and outer-sphere complexation of ions at the goethite-solution interface,” </w:t>
      </w:r>
      <w:r w:rsidRPr="00D50849">
        <w:rPr>
          <w:rFonts w:ascii="Calibri" w:hAnsi="Calibri" w:cs="Calibri"/>
          <w:i/>
          <w:iCs/>
          <w:noProof/>
          <w:szCs w:val="24"/>
        </w:rPr>
        <w:t>J. Colloid Interface Sci.</w:t>
      </w:r>
      <w:r w:rsidRPr="00D50849">
        <w:rPr>
          <w:rFonts w:ascii="Calibri" w:hAnsi="Calibri" w:cs="Calibri"/>
          <w:noProof/>
          <w:szCs w:val="24"/>
        </w:rPr>
        <w:t>, vol. 297, no. 2, pp. 379–388, 2006.</w:t>
      </w:r>
    </w:p>
    <w:p w14:paraId="3677F83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[45]</w:t>
      </w:r>
      <w:r w:rsidRPr="00D50849">
        <w:rPr>
          <w:rFonts w:ascii="Calibri" w:hAnsi="Calibri" w:cs="Calibri"/>
          <w:noProof/>
          <w:szCs w:val="24"/>
        </w:rPr>
        <w:tab/>
        <w:t xml:space="preserve">S. a Carroll, S. K. Roberts, L. J. Criscenti, and P. a O’Day, “Surface complexation model for strontium sorption to amorphous silica and goethite.,” </w:t>
      </w:r>
      <w:r w:rsidRPr="00D50849">
        <w:rPr>
          <w:rFonts w:ascii="Calibri" w:hAnsi="Calibri" w:cs="Calibri"/>
          <w:i/>
          <w:iCs/>
          <w:noProof/>
          <w:szCs w:val="24"/>
        </w:rPr>
        <w:t>Geochem. Trans.</w:t>
      </w:r>
      <w:r w:rsidRPr="00D50849">
        <w:rPr>
          <w:rFonts w:ascii="Calibri" w:hAnsi="Calibri" w:cs="Calibri"/>
          <w:noProof/>
          <w:szCs w:val="24"/>
        </w:rPr>
        <w:t>, vol. 9, p. 2, 2008.</w:t>
      </w:r>
    </w:p>
    <w:p w14:paraId="3379FCD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[46]</w:t>
      </w:r>
      <w:r w:rsidRPr="00D50849">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D50849">
        <w:rPr>
          <w:rFonts w:ascii="Calibri" w:hAnsi="Calibri" w:cs="Calibri"/>
          <w:i/>
          <w:iCs/>
          <w:noProof/>
          <w:szCs w:val="24"/>
        </w:rPr>
        <w:t>Geochim. Cosmochim. Acta</w:t>
      </w:r>
      <w:r w:rsidRPr="00D50849">
        <w:rPr>
          <w:rFonts w:ascii="Calibri" w:hAnsi="Calibri" w:cs="Calibri"/>
          <w:noProof/>
          <w:szCs w:val="24"/>
        </w:rPr>
        <w:t>, vol. 66, no. 13, pp. 2325–2334, 2002.</w:t>
      </w:r>
    </w:p>
    <w:p w14:paraId="69E6B4E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[47]</w:t>
      </w:r>
      <w:r w:rsidRPr="00D50849">
        <w:rPr>
          <w:rFonts w:ascii="Calibri" w:hAnsi="Calibri" w:cs="Calibri"/>
          <w:noProof/>
          <w:szCs w:val="24"/>
        </w:rPr>
        <w:tab/>
        <w:t>L. Gorgeon, “Contribution à la Modélisation Physico-Chimique de la Retention de Radioéléments à Vie Longue par des Matériaux Argileux,” Universite Paris, 1994.</w:t>
      </w:r>
    </w:p>
    <w:p w14:paraId="52B6DD1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[48]</w:t>
      </w:r>
      <w:r w:rsidRPr="00D50849">
        <w:rPr>
          <w:rFonts w:ascii="Calibri" w:hAnsi="Calibri" w:cs="Calibri"/>
          <w:noProof/>
          <w:szCs w:val="24"/>
        </w:rPr>
        <w:tab/>
        <w:t xml:space="preserve">J. M. Zachara, S. C. Smith, J. P. McKinley, and C. T. Resch, “Cadmium Sorption on Specimen and Soil Smectites in Sodium and Calcium Electrolytes,” </w:t>
      </w:r>
      <w:r w:rsidRPr="00D50849">
        <w:rPr>
          <w:rFonts w:ascii="Calibri" w:hAnsi="Calibri" w:cs="Calibri"/>
          <w:i/>
          <w:iCs/>
          <w:noProof/>
          <w:szCs w:val="24"/>
        </w:rPr>
        <w:t>Soil Sci. Soc. Am. J.</w:t>
      </w:r>
      <w:r w:rsidRPr="00D50849">
        <w:rPr>
          <w:rFonts w:ascii="Calibri" w:hAnsi="Calibri" w:cs="Calibri"/>
          <w:noProof/>
          <w:szCs w:val="24"/>
        </w:rPr>
        <w:t>, vol. 57, no. 6, p. 1491, 1993.</w:t>
      </w:r>
    </w:p>
    <w:p w14:paraId="4C4D30D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[49]</w:t>
      </w:r>
      <w:r w:rsidRPr="00D50849">
        <w:rPr>
          <w:rFonts w:ascii="Calibri" w:hAnsi="Calibri" w:cs="Calibri"/>
          <w:noProof/>
          <w:szCs w:val="24"/>
        </w:rPr>
        <w:tab/>
        <w:t xml:space="preserve">R. Murphy and D. Strongin, “Surface reactivity of pyrite and related sulfides,” </w:t>
      </w:r>
      <w:r w:rsidRPr="00D50849">
        <w:rPr>
          <w:rFonts w:ascii="Calibri" w:hAnsi="Calibri" w:cs="Calibri"/>
          <w:i/>
          <w:iCs/>
          <w:noProof/>
          <w:szCs w:val="24"/>
        </w:rPr>
        <w:t>Surf. Sci. Rep.</w:t>
      </w:r>
      <w:r w:rsidRPr="00D50849">
        <w:rPr>
          <w:rFonts w:ascii="Calibri" w:hAnsi="Calibri" w:cs="Calibri"/>
          <w:noProof/>
          <w:szCs w:val="24"/>
        </w:rPr>
        <w:t>, vol. 64, no. 1, pp. 1–45, Jan. 2009.</w:t>
      </w:r>
    </w:p>
    <w:p w14:paraId="4856C43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[50]</w:t>
      </w:r>
      <w:r w:rsidRPr="00D50849">
        <w:rPr>
          <w:rFonts w:ascii="Calibri" w:hAnsi="Calibri" w:cs="Calibri"/>
          <w:noProof/>
          <w:szCs w:val="24"/>
        </w:rPr>
        <w:tab/>
        <w:t xml:space="preserve">W. A. Kornicker and J. W. Morse, “Interactions of divalent cations with the surface of pyrite,” </w:t>
      </w:r>
      <w:r w:rsidRPr="00D50849">
        <w:rPr>
          <w:rFonts w:ascii="Calibri" w:hAnsi="Calibri" w:cs="Calibri"/>
          <w:i/>
          <w:iCs/>
          <w:noProof/>
          <w:szCs w:val="24"/>
        </w:rPr>
        <w:t>Geochim. Cosmochim. Acta</w:t>
      </w:r>
      <w:r w:rsidRPr="00D50849">
        <w:rPr>
          <w:rFonts w:ascii="Calibri" w:hAnsi="Calibri" w:cs="Calibri"/>
          <w:noProof/>
          <w:szCs w:val="24"/>
        </w:rPr>
        <w:t>, vol. 55, no. 8, pp. 2159–2171, 1991.</w:t>
      </w:r>
    </w:p>
    <w:p w14:paraId="43B2BA0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[51]</w:t>
      </w:r>
      <w:r w:rsidRPr="00D50849">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D50849">
        <w:rPr>
          <w:rFonts w:ascii="Calibri" w:hAnsi="Calibri" w:cs="Calibri"/>
          <w:i/>
          <w:iCs/>
          <w:noProof/>
          <w:szCs w:val="24"/>
        </w:rPr>
        <w:t>Geochim. Cosmochim. Acta</w:t>
      </w:r>
      <w:r w:rsidRPr="00D50849">
        <w:rPr>
          <w:rFonts w:ascii="Calibri" w:hAnsi="Calibri" w:cs="Calibri"/>
          <w:noProof/>
          <w:szCs w:val="24"/>
        </w:rPr>
        <w:t>, vol. 58, no. 13, pp. 2829–2843, 1994.</w:t>
      </w:r>
    </w:p>
    <w:p w14:paraId="3A97EAB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[52]</w:t>
      </w:r>
      <w:r w:rsidRPr="00D50849">
        <w:rPr>
          <w:rFonts w:ascii="Calibri" w:hAnsi="Calibri" w:cs="Calibri"/>
          <w:noProof/>
          <w:szCs w:val="24"/>
        </w:rPr>
        <w:tab/>
        <w:t xml:space="preserve">A. Naveau, F. Monteil-Rivera, E. Guillon, and J. Dumonceau, “Interactions of aqueous selenium (-II) and (IV) with metallic sulfide surfaces,” </w:t>
      </w:r>
      <w:r w:rsidRPr="00D50849">
        <w:rPr>
          <w:rFonts w:ascii="Calibri" w:hAnsi="Calibri" w:cs="Calibri"/>
          <w:i/>
          <w:iCs/>
          <w:noProof/>
          <w:szCs w:val="24"/>
        </w:rPr>
        <w:t>Environ. Sci. Technol.</w:t>
      </w:r>
      <w:r w:rsidRPr="00D50849">
        <w:rPr>
          <w:rFonts w:ascii="Calibri" w:hAnsi="Calibri" w:cs="Calibri"/>
          <w:noProof/>
          <w:szCs w:val="24"/>
        </w:rPr>
        <w:t>, vol. 41, no. 15, pp. 5376–5382, 2007.</w:t>
      </w:r>
    </w:p>
    <w:p w14:paraId="711493E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[53]</w:t>
      </w:r>
      <w:r w:rsidRPr="00D50849">
        <w:rPr>
          <w:rFonts w:ascii="Calibri" w:hAnsi="Calibri" w:cs="Calibri"/>
          <w:noProof/>
          <w:szCs w:val="24"/>
        </w:rPr>
        <w:tab/>
        <w:t xml:space="preserve">M. J. Lambert and W. C. Burnett, “Submarine groundwater discharge estimates at a Florida coastal site based on continuous radon measurements,” </w:t>
      </w:r>
      <w:r w:rsidRPr="00D50849">
        <w:rPr>
          <w:rFonts w:ascii="Calibri" w:hAnsi="Calibri" w:cs="Calibri"/>
          <w:i/>
          <w:iCs/>
          <w:noProof/>
          <w:szCs w:val="24"/>
        </w:rPr>
        <w:t>Biogeochemistry</w:t>
      </w:r>
      <w:r w:rsidRPr="00D50849">
        <w:rPr>
          <w:rFonts w:ascii="Calibri" w:hAnsi="Calibri" w:cs="Calibri"/>
          <w:noProof/>
          <w:szCs w:val="24"/>
        </w:rPr>
        <w:t>, vol. 66, no. 1–2, pp. 55–73, 2003.</w:t>
      </w:r>
    </w:p>
    <w:p w14:paraId="3D7BA0F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rPr>
      </w:pPr>
      <w:r w:rsidRPr="00D50849">
        <w:rPr>
          <w:rFonts w:ascii="Calibri" w:hAnsi="Calibri" w:cs="Calibri"/>
          <w:noProof/>
          <w:szCs w:val="24"/>
        </w:rPr>
        <w:t>[54]</w:t>
      </w:r>
      <w:r w:rsidRPr="00D50849">
        <w:rPr>
          <w:rFonts w:ascii="Calibri" w:hAnsi="Calibri" w:cs="Calibri"/>
          <w:noProof/>
          <w:szCs w:val="24"/>
        </w:rPr>
        <w:tab/>
        <w:t xml:space="preserve">Rama and W. S. Moore, “Using the radium quartet for evaluating groundwater input and water exchange in salt marshes,” </w:t>
      </w:r>
      <w:r w:rsidRPr="00D50849">
        <w:rPr>
          <w:rFonts w:ascii="Calibri" w:hAnsi="Calibri" w:cs="Calibri"/>
          <w:i/>
          <w:iCs/>
          <w:noProof/>
          <w:szCs w:val="24"/>
        </w:rPr>
        <w:t>Geochim. Cosmochim. Acta</w:t>
      </w:r>
      <w:r w:rsidRPr="00D50849">
        <w:rPr>
          <w:rFonts w:ascii="Calibri" w:hAnsi="Calibri" w:cs="Calibri"/>
          <w:noProof/>
          <w:szCs w:val="24"/>
        </w:rPr>
        <w:t>, vol. 60, no. 23, pp. 4645–4652, Dec. 1996.</w:t>
      </w:r>
    </w:p>
    <w:p w14:paraId="192A5C1C" w14:textId="53606D52" w:rsidR="00F74523" w:rsidRDefault="00F563F7" w:rsidP="00DB6383">
      <w:pPr>
        <w:widowControl w:val="0"/>
        <w:autoSpaceDE w:val="0"/>
        <w:autoSpaceDN w:val="0"/>
        <w:adjustRightInd w:val="0"/>
        <w:spacing w:line="240" w:lineRule="auto"/>
        <w:ind w:left="480" w:hanging="480"/>
        <w:rPr>
          <w:ins w:id="1047" w:author="Microsoft Office User" w:date="2016-10-17T14:28:00Z"/>
        </w:rPr>
      </w:pPr>
      <w:r>
        <w:lastRenderedPageBreak/>
        <w:fldChar w:fldCharType="end"/>
      </w:r>
    </w:p>
    <w:p w14:paraId="4F959C66" w14:textId="77777777" w:rsidR="009C4B10" w:rsidRDefault="009C4B10" w:rsidP="00DB6383">
      <w:pPr>
        <w:widowControl w:val="0"/>
        <w:autoSpaceDE w:val="0"/>
        <w:autoSpaceDN w:val="0"/>
        <w:adjustRightInd w:val="0"/>
        <w:spacing w:line="240" w:lineRule="auto"/>
        <w:ind w:left="480" w:hanging="480"/>
        <w:rPr>
          <w:ins w:id="1048" w:author="Microsoft Office User" w:date="2016-10-17T14:28:00Z"/>
        </w:rPr>
      </w:pPr>
    </w:p>
    <w:p w14:paraId="399DCF32" w14:textId="77777777" w:rsidR="009C4B10" w:rsidRDefault="009C4B10" w:rsidP="00DB6383">
      <w:pPr>
        <w:widowControl w:val="0"/>
        <w:autoSpaceDE w:val="0"/>
        <w:autoSpaceDN w:val="0"/>
        <w:adjustRightInd w:val="0"/>
        <w:spacing w:line="240" w:lineRule="auto"/>
        <w:ind w:left="480" w:hanging="480"/>
        <w:rPr>
          <w:ins w:id="1049" w:author="Microsoft Office User" w:date="2016-10-17T14:28:00Z"/>
        </w:rPr>
      </w:pPr>
    </w:p>
    <w:p w14:paraId="76227858" w14:textId="4F30A831" w:rsidR="009C4B10" w:rsidRDefault="00757989" w:rsidP="00DB6383">
      <w:pPr>
        <w:widowControl w:val="0"/>
        <w:autoSpaceDE w:val="0"/>
        <w:autoSpaceDN w:val="0"/>
        <w:adjustRightInd w:val="0"/>
        <w:spacing w:line="240" w:lineRule="auto"/>
        <w:ind w:left="480" w:hanging="480"/>
        <w:rPr>
          <w:ins w:id="1050" w:author="Microsoft Office User" w:date="2016-10-17T14:28:00Z"/>
        </w:rPr>
      </w:pPr>
      <w:ins w:id="1051" w:author="Microsoft Office User" w:date="2016-10-17T15:42:00Z">
        <w:r>
          <w:t>Other “old” references to consider</w:t>
        </w:r>
      </w:ins>
    </w:p>
    <w:p w14:paraId="236FB73D" w14:textId="77777777" w:rsidR="009C4B10" w:rsidRDefault="009C4B10" w:rsidP="00DB6383">
      <w:pPr>
        <w:widowControl w:val="0"/>
        <w:autoSpaceDE w:val="0"/>
        <w:autoSpaceDN w:val="0"/>
        <w:adjustRightInd w:val="0"/>
        <w:spacing w:line="240" w:lineRule="auto"/>
        <w:ind w:left="480" w:hanging="480"/>
        <w:rPr>
          <w:ins w:id="1052" w:author="Microsoft Office User" w:date="2016-10-17T14:28:00Z"/>
        </w:rPr>
      </w:pPr>
    </w:p>
    <w:p w14:paraId="0FD56EF6" w14:textId="77777777" w:rsidR="009C4B10" w:rsidRDefault="009C4B10" w:rsidP="00DB6383">
      <w:pPr>
        <w:widowControl w:val="0"/>
        <w:autoSpaceDE w:val="0"/>
        <w:autoSpaceDN w:val="0"/>
        <w:adjustRightInd w:val="0"/>
        <w:spacing w:line="240" w:lineRule="auto"/>
        <w:ind w:left="480" w:hanging="480"/>
        <w:rPr>
          <w:ins w:id="1053" w:author="Microsoft Office User" w:date="2016-10-17T14:27:00Z"/>
        </w:rPr>
      </w:pPr>
    </w:p>
    <w:p w14:paraId="7D3A1B63" w14:textId="37BB8375" w:rsidR="009C4B10" w:rsidRPr="00363B39" w:rsidRDefault="009C4B10">
      <w:pPr>
        <w:rPr>
          <w:ins w:id="1054" w:author="Microsoft Office User" w:date="2016-10-17T14:27:00Z"/>
        </w:rPr>
        <w:pPrChange w:id="1055" w:author="Microsoft Office User" w:date="2016-10-17T14:28:00Z">
          <w:pPr>
            <w:pStyle w:val="NormalWeb"/>
          </w:pPr>
        </w:pPrChange>
      </w:pPr>
      <w:ins w:id="1056" w:author="Microsoft Office User" w:date="2016-10-17T14:28:00Z">
        <w:r>
          <w:t xml:space="preserve"> </w:t>
        </w:r>
      </w:ins>
      <w:ins w:id="1057" w:author="Microsoft Office User" w:date="2016-10-17T14:27:00Z">
        <w:r>
          <w:t xml:space="preserve">(13) </w:t>
        </w:r>
        <w:proofErr w:type="spellStart"/>
        <w:r>
          <w:t>Nathwani</w:t>
        </w:r>
        <w:proofErr w:type="spellEnd"/>
        <w:r>
          <w:t xml:space="preserve">, J. S.; Phillips, C. R. </w:t>
        </w:r>
      </w:ins>
      <w:ins w:id="1058" w:author="Microsoft Office User" w:date="2016-10-17T14:29:00Z">
        <w:r>
          <w:t>sorption of 226 from oil-produced brine by sediments and soil s</w:t>
        </w:r>
      </w:ins>
      <w:ins w:id="1059" w:author="Microsoft Office User" w:date="2016-10-17T14:27:00Z">
        <w:r>
          <w:t xml:space="preserve">. </w:t>
        </w:r>
        <w:r>
          <w:rPr>
            <w:rFonts w:ascii="AdvOT02ce3bbb.I" w:hAnsi="AdvOT02ce3bbb.I"/>
          </w:rPr>
          <w:t xml:space="preserve">Chemosphere </w:t>
        </w:r>
        <w:r>
          <w:rPr>
            <w:rFonts w:ascii="AdvOT51c1769e" w:hAnsi="AdvOT51c1769e"/>
          </w:rPr>
          <w:t>1979</w:t>
        </w:r>
        <w:r>
          <w:t xml:space="preserve">, </w:t>
        </w:r>
        <w:r>
          <w:rPr>
            <w:rFonts w:ascii="AdvOT02ce3bbb.I" w:hAnsi="AdvOT02ce3bbb.I"/>
          </w:rPr>
          <w:t xml:space="preserve">8 </w:t>
        </w:r>
        <w:r>
          <w:t>(5), 285</w:t>
        </w:r>
        <w:r>
          <w:rPr>
            <w:rFonts w:ascii="AdvOT8608a8d1+22" w:hAnsi="AdvOT8608a8d1+22"/>
          </w:rPr>
          <w:t>−</w:t>
        </w:r>
        <w:r>
          <w:t xml:space="preserve">291. </w:t>
        </w:r>
      </w:ins>
    </w:p>
    <w:p w14:paraId="39399FD9" w14:textId="77777777" w:rsidR="009C4B10" w:rsidRDefault="009C4B10">
      <w:pPr>
        <w:rPr>
          <w:ins w:id="1060" w:author="Microsoft Office User" w:date="2016-10-17T14:27:00Z"/>
        </w:rPr>
        <w:pPrChange w:id="1061" w:author="Microsoft Office User" w:date="2016-10-17T14:28:00Z">
          <w:pPr>
            <w:pStyle w:val="NormalWeb"/>
          </w:pPr>
        </w:pPrChange>
      </w:pPr>
      <w:ins w:id="1062" w:author="Microsoft Office User" w:date="2016-10-17T14:27:00Z">
        <w:r>
          <w:t xml:space="preserve">(14) </w:t>
        </w:r>
        <w:proofErr w:type="spellStart"/>
        <w:r>
          <w:t>Landa</w:t>
        </w:r>
        <w:proofErr w:type="spellEnd"/>
        <w:r>
          <w:t xml:space="preserve">, E. R.; Reid, D. F. Sorption of radium-226 from oil- production brine by sediments and soils. </w:t>
        </w:r>
        <w:r>
          <w:rPr>
            <w:rFonts w:ascii="AdvOT02ce3bbb.I" w:hAnsi="AdvOT02ce3bbb.I"/>
          </w:rPr>
          <w:t xml:space="preserve">Environ. Geol. </w:t>
        </w:r>
        <w:r>
          <w:rPr>
            <w:rFonts w:ascii="AdvOT51c1769e" w:hAnsi="AdvOT51c1769e"/>
          </w:rPr>
          <w:t>1983</w:t>
        </w:r>
        <w:r>
          <w:t xml:space="preserve">, </w:t>
        </w:r>
        <w:r>
          <w:rPr>
            <w:rFonts w:ascii="AdvOT02ce3bbb.I" w:hAnsi="AdvOT02ce3bbb.I"/>
          </w:rPr>
          <w:t xml:space="preserve">5 </w:t>
        </w:r>
        <w:r>
          <w:t>(1), 1</w:t>
        </w:r>
        <w:r>
          <w:rPr>
            <w:rFonts w:ascii="AdvOT8608a8d1+22" w:hAnsi="AdvOT8608a8d1+22"/>
          </w:rPr>
          <w:t>−</w:t>
        </w:r>
        <w:r>
          <w:t xml:space="preserve">8. (15) Zielinski, R. A.; </w:t>
        </w:r>
        <w:proofErr w:type="spellStart"/>
        <w:r>
          <w:t>Budahn</w:t>
        </w:r>
        <w:proofErr w:type="spellEnd"/>
        <w:r>
          <w:t xml:space="preserve">, J. R. Mode of occurrence and environmental mobility of oil-field radioactive material at us geological survey research site b, </w:t>
        </w:r>
        <w:proofErr w:type="spellStart"/>
        <w:r>
          <w:t>osage-skiatook</w:t>
        </w:r>
        <w:proofErr w:type="spellEnd"/>
        <w:r>
          <w:t xml:space="preserve"> project, Northeastern Oklahoma. </w:t>
        </w:r>
      </w:ins>
    </w:p>
    <w:p w14:paraId="72B61D79" w14:textId="77777777" w:rsidR="009C4B10" w:rsidRDefault="009C4B10">
      <w:pPr>
        <w:rPr>
          <w:ins w:id="1063" w:author="Microsoft Office User" w:date="2016-10-17T14:27:00Z"/>
        </w:rPr>
        <w:pPrChange w:id="1064" w:author="Microsoft Office User" w:date="2016-10-17T14:28:00Z">
          <w:pPr>
            <w:pStyle w:val="NormalWeb"/>
          </w:pPr>
        </w:pPrChange>
      </w:pPr>
      <w:ins w:id="1065" w:author="Microsoft Office User" w:date="2016-10-17T14:27:00Z">
        <w:r>
          <w:rPr>
            <w:rFonts w:ascii="AdvOT02ce3bbb.I" w:hAnsi="AdvOT02ce3bbb.I"/>
          </w:rPr>
          <w:t xml:space="preserve">Appl. Geochem. </w:t>
        </w:r>
        <w:r>
          <w:rPr>
            <w:rFonts w:ascii="AdvOT51c1769e" w:hAnsi="AdvOT51c1769e"/>
          </w:rPr>
          <w:t>2007</w:t>
        </w:r>
        <w:r>
          <w:t xml:space="preserve">, </w:t>
        </w:r>
        <w:r>
          <w:rPr>
            <w:rFonts w:ascii="AdvOT02ce3bbb.I" w:hAnsi="AdvOT02ce3bbb.I"/>
          </w:rPr>
          <w:t xml:space="preserve">22 </w:t>
        </w:r>
        <w:r>
          <w:t>(10), 2125</w:t>
        </w:r>
        <w:r>
          <w:rPr>
            <w:rFonts w:ascii="AdvOT8608a8d1+22" w:hAnsi="AdvOT8608a8d1+22"/>
          </w:rPr>
          <w:t>−</w:t>
        </w:r>
        <w:r>
          <w:t>2137.</w:t>
        </w:r>
      </w:ins>
    </w:p>
    <w:p w14:paraId="4351B2B9" w14:textId="77777777" w:rsidR="009C4B10" w:rsidRDefault="009C4B10">
      <w:pPr>
        <w:pPrChange w:id="1066" w:author="Microsoft Office User" w:date="2016-10-17T14:28:00Z">
          <w:pPr>
            <w:widowControl w:val="0"/>
            <w:autoSpaceDE w:val="0"/>
            <w:autoSpaceDN w:val="0"/>
            <w:adjustRightInd w:val="0"/>
            <w:spacing w:line="240" w:lineRule="auto"/>
            <w:ind w:left="480" w:hanging="480"/>
          </w:pPr>
        </w:pPrChange>
      </w:pPr>
    </w:p>
    <w:p w14:paraId="354ECBB1" w14:textId="77777777" w:rsidR="00F74523" w:rsidRDefault="00F74523" w:rsidP="009C4B10">
      <w:r>
        <w:br w:type="page"/>
      </w:r>
    </w:p>
    <w:p w14:paraId="2332151B" w14:textId="18B136CC" w:rsidR="009B114A" w:rsidRDefault="00F74523" w:rsidP="00DB6383">
      <w:pPr>
        <w:widowControl w:val="0"/>
        <w:autoSpaceDE w:val="0"/>
        <w:autoSpaceDN w:val="0"/>
        <w:adjustRightInd w:val="0"/>
        <w:spacing w:line="240" w:lineRule="auto"/>
        <w:ind w:left="480" w:hanging="480"/>
      </w:pPr>
      <w:del w:id="1067" w:author="Microsoft Office User" w:date="2016-10-17T15:42:00Z">
        <w:r w:rsidDel="00757989">
          <w:rPr>
            <w:noProof/>
            <w:lang w:eastAsia="en-US"/>
          </w:rPr>
          <w:lastRenderedPageBreak/>
          <w:drawing>
            <wp:inline distT="0" distB="0" distL="0" distR="0" wp14:anchorId="1B0C918D" wp14:editId="618FDF2A">
              <wp:extent cx="5943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aFHYIsothe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del>
      <w:bookmarkStart w:id="1068" w:name="_GoBack"/>
      <w:bookmarkEnd w:id="1068"/>
    </w:p>
    <w:p w14:paraId="21DA14E5" w14:textId="77777777"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363B39" w:rsidRDefault="00363B39">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78" w:author="Michael Chen" w:date="2016-09-08T15:32:00Z" w:initials="MC">
    <w:p w14:paraId="01E72A9E" w14:textId="77777777" w:rsidR="00363B39" w:rsidRDefault="00363B39" w:rsidP="00E53C0E">
      <w:pPr>
        <w:pStyle w:val="CommentText"/>
      </w:pPr>
      <w:r>
        <w:rPr>
          <w:rStyle w:val="CommentReference"/>
        </w:rPr>
        <w:annotationRef/>
      </w:r>
      <w:r>
        <w:t>Need to fill in this number and give reference</w:t>
      </w:r>
    </w:p>
  </w:comment>
  <w:comment w:id="94" w:author="Michael Chen" w:date="2016-09-08T15:32:00Z" w:initials="MC">
    <w:p w14:paraId="2C9061F0" w14:textId="6A9F1059" w:rsidR="00363B39" w:rsidRDefault="00363B39">
      <w:pPr>
        <w:pStyle w:val="CommentText"/>
      </w:pPr>
      <w:r>
        <w:rPr>
          <w:rStyle w:val="CommentReference"/>
        </w:rPr>
        <w:annotationRef/>
      </w:r>
      <w:r>
        <w:t>Need to fill in this number and give reference</w:t>
      </w:r>
    </w:p>
  </w:comment>
  <w:comment w:id="108" w:author="Microsoft Office User" w:date="2016-10-14T12:43:00Z" w:initials="Office">
    <w:p w14:paraId="6D749CE3" w14:textId="742285BD" w:rsidR="00363B39" w:rsidRDefault="00363B39">
      <w:pPr>
        <w:pStyle w:val="CommentText"/>
      </w:pPr>
      <w:r>
        <w:rPr>
          <w:rStyle w:val="CommentReference"/>
        </w:rPr>
        <w:annotationRef/>
      </w:r>
      <w:r>
        <w:t>I’d add a range here…this will illustrate the incredibly high levels of Ra often present in brines</w:t>
      </w:r>
    </w:p>
  </w:comment>
  <w:comment w:id="158" w:author="Michael Chen" w:date="2016-09-27T15:04:00Z" w:initials="MC">
    <w:p w14:paraId="0C790199" w14:textId="7A8E2CF3" w:rsidR="00363B39" w:rsidRDefault="00363B39">
      <w:pPr>
        <w:pStyle w:val="CommentText"/>
      </w:pPr>
      <w:r>
        <w:rPr>
          <w:rStyle w:val="CommentReference"/>
        </w:rPr>
        <w:annotationRef/>
      </w:r>
      <w:r>
        <w:t xml:space="preserve">Depends strongly on ligand. Cl requires 1 M, CO3 only needs </w:t>
      </w:r>
      <w:proofErr w:type="spellStart"/>
      <w:r>
        <w:t>mM</w:t>
      </w:r>
      <w:proofErr w:type="spellEnd"/>
      <w:r>
        <w:t xml:space="preserve"> (only likely at higher pH values). HCO3 has strong complex</w:t>
      </w:r>
    </w:p>
  </w:comment>
  <w:comment w:id="171" w:author="Microsoft Office User" w:date="2016-08-30T11:42:00Z" w:initials="Office">
    <w:p w14:paraId="4290EEFF" w14:textId="77777777" w:rsidR="00363B39" w:rsidRDefault="00363B39" w:rsidP="00B4664E">
      <w:pPr>
        <w:pStyle w:val="CommentText"/>
      </w:pPr>
      <w:r>
        <w:rPr>
          <w:rStyle w:val="CommentReference"/>
        </w:rPr>
        <w:annotationRef/>
      </w:r>
      <w:r>
        <w:t xml:space="preserve">May want to put this in the previous paragraph, and expand this for the use of SCM’s </w:t>
      </w:r>
    </w:p>
  </w:comment>
  <w:comment w:id="178" w:author="Microsoft Office User" w:date="2016-10-15T11:11:00Z" w:initials="Office">
    <w:p w14:paraId="1F0BDE2B" w14:textId="7248DC62" w:rsidR="00363B39" w:rsidRDefault="00363B39">
      <w:pPr>
        <w:pStyle w:val="CommentText"/>
      </w:pPr>
      <w:r>
        <w:rPr>
          <w:rStyle w:val="CommentReference"/>
        </w:rPr>
        <w:annotationRef/>
      </w:r>
      <w:r>
        <w:t>Be careful with the word “</w:t>
      </w:r>
      <w:proofErr w:type="gramStart"/>
      <w:r>
        <w:t>significant”…</w:t>
      </w:r>
      <w:proofErr w:type="gramEnd"/>
      <w:r>
        <w:t>some people jump all over it as “only” applying to statistics (even though I disagree)</w:t>
      </w:r>
    </w:p>
  </w:comment>
  <w:comment w:id="181" w:author="Microsoft Office User" w:date="2016-08-30T11:32:00Z" w:initials="Office">
    <w:p w14:paraId="31A63122" w14:textId="212F82E4" w:rsidR="00363B39" w:rsidRDefault="00363B39">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176" w:author="Microsoft Office User" w:date="2016-08-30T11:33:00Z" w:initials="Office">
    <w:p w14:paraId="36BD160F" w14:textId="2B5357B7" w:rsidR="00363B39" w:rsidRDefault="00363B39">
      <w:pPr>
        <w:pStyle w:val="CommentText"/>
      </w:pPr>
      <w:r>
        <w:rPr>
          <w:rStyle w:val="CommentReference"/>
        </w:rPr>
        <w:annotationRef/>
      </w:r>
      <w:r>
        <w:t>This sentence is a bit confusing to me</w:t>
      </w:r>
    </w:p>
  </w:comment>
  <w:comment w:id="177" w:author="Michael Chen" w:date="2016-09-27T15:36:00Z" w:initials="MC">
    <w:p w14:paraId="20D57ABF" w14:textId="38D2A7C9" w:rsidR="00363B39" w:rsidRDefault="00363B39">
      <w:pPr>
        <w:pStyle w:val="CommentText"/>
      </w:pPr>
      <w:r>
        <w:rPr>
          <w:rStyle w:val="CommentReference"/>
        </w:rPr>
        <w:annotationRef/>
      </w:r>
    </w:p>
  </w:comment>
  <w:comment w:id="183" w:author="Microsoft Office User" w:date="2016-08-30T11:42:00Z" w:initials="Office">
    <w:p w14:paraId="18876D7A" w14:textId="77777777" w:rsidR="00363B39" w:rsidRDefault="00363B39" w:rsidP="00F9284E">
      <w:pPr>
        <w:pStyle w:val="CommentText"/>
      </w:pPr>
      <w:r>
        <w:rPr>
          <w:rStyle w:val="CommentReference"/>
        </w:rPr>
        <w:annotationRef/>
      </w:r>
      <w:r>
        <w:t xml:space="preserve">May want to put this in the previous paragraph, and expand this for the use of SCM’s </w:t>
      </w:r>
    </w:p>
  </w:comment>
  <w:comment w:id="306" w:author="Michael Chen" w:date="2016-09-08T16:27:00Z" w:initials="MC">
    <w:p w14:paraId="5CB45A8D" w14:textId="4A75CC2F" w:rsidR="00363B39" w:rsidRDefault="00363B39">
      <w:pPr>
        <w:pStyle w:val="CommentText"/>
      </w:pPr>
      <w:r>
        <w:rPr>
          <w:rStyle w:val="CommentReference"/>
        </w:rPr>
        <w:annotationRef/>
      </w:r>
      <w:r>
        <w:t>May want to rewrite this</w:t>
      </w:r>
    </w:p>
  </w:comment>
  <w:comment w:id="308" w:author="Microsoft Office User" w:date="2016-08-30T12:15:00Z" w:initials="Office">
    <w:p w14:paraId="30EB024A" w14:textId="57E34B2B" w:rsidR="00363B39" w:rsidRDefault="00363B39">
      <w:pPr>
        <w:pStyle w:val="CommentText"/>
      </w:pPr>
      <w:r>
        <w:rPr>
          <w:rStyle w:val="CommentReference"/>
        </w:rPr>
        <w:annotationRef/>
      </w:r>
      <w:r>
        <w:t>Merge these…also, you haven’t introduced the importance of reduced minerals…</w:t>
      </w:r>
    </w:p>
  </w:comment>
  <w:comment w:id="313" w:author="Michael Chen" w:date="2016-09-27T15:44:00Z" w:initials="MC">
    <w:p w14:paraId="64C48399" w14:textId="2848BA93" w:rsidR="00363B39" w:rsidRDefault="00363B39">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374" w:author="Michael Chen" w:date="2016-09-29T17:53:00Z" w:initials="MC">
    <w:p w14:paraId="43B3FDFB" w14:textId="6C86BEFD" w:rsidR="00363B39" w:rsidRDefault="00363B39">
      <w:pPr>
        <w:pStyle w:val="CommentText"/>
      </w:pPr>
      <w:r>
        <w:rPr>
          <w:rStyle w:val="CommentReference"/>
        </w:rPr>
        <w:annotationRef/>
      </w:r>
      <w:r>
        <w:t>Do we need this figure?</w:t>
      </w:r>
    </w:p>
  </w:comment>
  <w:comment w:id="381" w:author="Microsoft Office User" w:date="2016-08-30T12:28:00Z" w:initials="Office">
    <w:p w14:paraId="5778E823" w14:textId="08EBFCDA" w:rsidR="00363B39" w:rsidRDefault="00363B39">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386" w:author="Michael Chen" w:date="2016-06-06T10:42:00Z" w:initials="MC">
    <w:p w14:paraId="052BC5BA" w14:textId="35434E8F" w:rsidR="00363B39" w:rsidRDefault="00363B39">
      <w:pPr>
        <w:pStyle w:val="CommentText"/>
      </w:pPr>
      <w:r>
        <w:rPr>
          <w:rStyle w:val="CommentReference"/>
        </w:rPr>
        <w:annotationRef/>
      </w:r>
      <w:r>
        <w:t>I’ll put a reference to the book I used, I can’t remember the title right now</w:t>
      </w:r>
    </w:p>
  </w:comment>
  <w:comment w:id="452" w:author="Michael Chen" w:date="2016-05-24T14:34:00Z" w:initials="MC">
    <w:p w14:paraId="6A03BF30" w14:textId="77777777" w:rsidR="00363B39" w:rsidRDefault="00363B39" w:rsidP="005D7205">
      <w:pPr>
        <w:pStyle w:val="CommentText"/>
      </w:pPr>
      <w:r>
        <w:rPr>
          <w:rStyle w:val="CommentReference"/>
        </w:rPr>
        <w:annotationRef/>
      </w:r>
      <w:r>
        <w:t>Results forthcoming</w:t>
      </w:r>
    </w:p>
  </w:comment>
  <w:comment w:id="468" w:author="Microsoft Office User" w:date="2016-08-30T12:41:00Z" w:initials="Office">
    <w:p w14:paraId="450E2D7B" w14:textId="0A508BBD" w:rsidR="00363B39" w:rsidRDefault="00363B39">
      <w:pPr>
        <w:pStyle w:val="CommentText"/>
      </w:pPr>
      <w:r>
        <w:rPr>
          <w:rStyle w:val="CommentReference"/>
        </w:rPr>
        <w:annotationRef/>
      </w:r>
      <w:r>
        <w:t>Proper terminology?</w:t>
      </w:r>
    </w:p>
  </w:comment>
  <w:comment w:id="507" w:author="Microsoft Office User" w:date="2016-10-15T17:04:00Z" w:initials="Office">
    <w:p w14:paraId="20448C1A" w14:textId="6E4A9EEC" w:rsidR="00363B39" w:rsidRDefault="00363B39">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 w:id="509" w:author="Microsoft Office User" w:date="2016-10-15T17:05:00Z" w:initials="Office">
    <w:p w14:paraId="3FBFC1EA" w14:textId="35B06944" w:rsidR="00363B39" w:rsidRDefault="00363B39">
      <w:pPr>
        <w:pStyle w:val="CommentText"/>
      </w:pPr>
      <w:r>
        <w:rPr>
          <w:rStyle w:val="CommentReference"/>
        </w:rPr>
        <w:annotationRef/>
      </w:r>
      <w:r>
        <w:t>? not sure how this relates to the previous phrase</w:t>
      </w:r>
    </w:p>
  </w:comment>
  <w:comment w:id="515" w:author="Microsoft Office User" w:date="2016-10-17T11:01:00Z" w:initials="Office">
    <w:p w14:paraId="30F571C6" w14:textId="274B527F" w:rsidR="00363B39" w:rsidRDefault="00363B39">
      <w:pPr>
        <w:pStyle w:val="CommentText"/>
      </w:pPr>
      <w:r>
        <w:rPr>
          <w:rStyle w:val="CommentReference"/>
        </w:rPr>
        <w:annotationRef/>
      </w:r>
      <w:r>
        <w:t xml:space="preserve">mention in the beginning that all isotherms fit within a linear range, hence </w:t>
      </w:r>
      <w:proofErr w:type="spellStart"/>
      <w:r>
        <w:t>Kd</w:t>
      </w:r>
      <w:proofErr w:type="spellEnd"/>
      <w:r>
        <w:t xml:space="preserve"> was used as a comparison</w:t>
      </w:r>
    </w:p>
  </w:comment>
  <w:comment w:id="525" w:author="Microsoft Office User" w:date="2016-10-15T17:27:00Z" w:initials="Office">
    <w:p w14:paraId="6280A34A" w14:textId="6948B080" w:rsidR="00363B39" w:rsidRDefault="00363B39">
      <w:pPr>
        <w:pStyle w:val="CommentText"/>
      </w:pPr>
      <w:r>
        <w:rPr>
          <w:rStyle w:val="CommentReference"/>
        </w:rPr>
        <w:annotationRef/>
      </w:r>
      <w:r>
        <w:t>you already said this a few lines above</w:t>
      </w:r>
    </w:p>
  </w:comment>
  <w:comment w:id="526" w:author="Microsoft Office User" w:date="2016-10-15T17:13:00Z" w:initials="Office">
    <w:p w14:paraId="23B0F325" w14:textId="55A06560" w:rsidR="00363B39" w:rsidRDefault="00363B39">
      <w:pPr>
        <w:pStyle w:val="CommentText"/>
      </w:pPr>
      <w:r>
        <w:rPr>
          <w:rStyle w:val="CommentReference"/>
        </w:rPr>
        <w:annotationRef/>
      </w:r>
      <w:r>
        <w:t>I don’t’ understand this</w:t>
      </w:r>
    </w:p>
  </w:comment>
  <w:comment w:id="530" w:author="Microsoft Office User" w:date="2016-10-15T17:16:00Z" w:initials="Office">
    <w:p w14:paraId="0252FB19" w14:textId="6F75025B" w:rsidR="00363B39" w:rsidRDefault="00363B39">
      <w:pPr>
        <w:pStyle w:val="CommentText"/>
      </w:pPr>
      <w:r>
        <w:rPr>
          <w:rStyle w:val="CommentReference"/>
        </w:rPr>
        <w:annotationRef/>
      </w:r>
      <w:r>
        <w:t xml:space="preserve">Are these SCM models, or </w:t>
      </w:r>
      <w:proofErr w:type="spellStart"/>
      <w:r>
        <w:t>Kd’s</w:t>
      </w:r>
      <w:proofErr w:type="spellEnd"/>
      <w:r>
        <w:t>? Need to clarify</w:t>
      </w:r>
    </w:p>
  </w:comment>
  <w:comment w:id="533" w:author="Microsoft Office User" w:date="2016-10-15T17:26:00Z" w:initials="Office">
    <w:p w14:paraId="23B56D19" w14:textId="279CCC73" w:rsidR="00363B39" w:rsidRDefault="00363B39">
      <w:pPr>
        <w:pStyle w:val="CommentText"/>
      </w:pPr>
      <w:r>
        <w:rPr>
          <w:rStyle w:val="CommentReference"/>
        </w:rPr>
        <w:annotationRef/>
      </w:r>
      <w:r>
        <w:t>Between those studies or here?</w:t>
      </w:r>
    </w:p>
  </w:comment>
  <w:comment w:id="534" w:author="Microsoft Office User" w:date="2016-10-15T17:28:00Z" w:initials="Office">
    <w:p w14:paraId="24A814AA" w14:textId="27985AF5" w:rsidR="00363B39" w:rsidRDefault="00363B39">
      <w:pPr>
        <w:pStyle w:val="CommentText"/>
      </w:pPr>
      <w:r>
        <w:rPr>
          <w:rStyle w:val="CommentReference"/>
        </w:rPr>
        <w:annotationRef/>
      </w:r>
      <w:r>
        <w:t xml:space="preserve">What fitting parameters? </w:t>
      </w:r>
      <w:proofErr w:type="spellStart"/>
      <w:r>
        <w:t>Kd</w:t>
      </w:r>
      <w:proofErr w:type="spellEnd"/>
      <w:r>
        <w:t>?</w:t>
      </w:r>
    </w:p>
  </w:comment>
  <w:comment w:id="532" w:author="Microsoft Office User" w:date="2016-10-15T17:35:00Z" w:initials="Office">
    <w:p w14:paraId="660DFB63" w14:textId="41397B04" w:rsidR="00363B39" w:rsidRDefault="00363B39">
      <w:pPr>
        <w:pStyle w:val="CommentText"/>
      </w:pPr>
      <w:r>
        <w:rPr>
          <w:rStyle w:val="CommentReference"/>
        </w:rPr>
        <w:annotationRef/>
      </w:r>
      <w:r>
        <w:t xml:space="preserve">I’m not sure why you are saying this here, since you start to compare </w:t>
      </w:r>
      <w:proofErr w:type="spellStart"/>
      <w:r>
        <w:t>Kd’s</w:t>
      </w:r>
      <w:proofErr w:type="spellEnd"/>
      <w:r>
        <w:t xml:space="preserve"> in the sentences below</w:t>
      </w:r>
    </w:p>
  </w:comment>
  <w:comment w:id="547" w:author="Microsoft Office User" w:date="2016-10-15T17:38:00Z" w:initials="Office">
    <w:p w14:paraId="7B68DD2D" w14:textId="194725BB" w:rsidR="00363B39" w:rsidRDefault="00363B39">
      <w:pPr>
        <w:pStyle w:val="CommentText"/>
      </w:pPr>
      <w:r>
        <w:rPr>
          <w:rStyle w:val="CommentReference"/>
        </w:rPr>
        <w:annotationRef/>
      </w:r>
      <w:r>
        <w:t>Does this need to be stated?</w:t>
      </w:r>
    </w:p>
  </w:comment>
  <w:comment w:id="553" w:author="Microsoft Office User" w:date="2016-08-30T13:03:00Z" w:initials="Office">
    <w:p w14:paraId="684768AE" w14:textId="3B72B75F" w:rsidR="00363B39" w:rsidRDefault="00363B39">
      <w:pPr>
        <w:pStyle w:val="CommentText"/>
      </w:pPr>
      <w:r>
        <w:rPr>
          <w:rStyle w:val="CommentReference"/>
        </w:rPr>
        <w:annotationRef/>
      </w:r>
      <w:r>
        <w:t>We’ll see if this is still true when normalized to surface area….</w:t>
      </w:r>
    </w:p>
  </w:comment>
  <w:comment w:id="552" w:author="Microsoft Office User" w:date="2016-10-15T17:32:00Z" w:initials="Office">
    <w:p w14:paraId="2409F86B" w14:textId="45E184B7" w:rsidR="00363B39" w:rsidRDefault="00363B39">
      <w:pPr>
        <w:pStyle w:val="CommentText"/>
      </w:pPr>
      <w:r>
        <w:rPr>
          <w:rStyle w:val="CommentReference"/>
        </w:rPr>
        <w:annotationRef/>
      </w:r>
      <w:r>
        <w:t>Normalized to SA?</w:t>
      </w:r>
    </w:p>
  </w:comment>
  <w:comment w:id="620" w:author="Microsoft Office User" w:date="2016-10-15T19:59:00Z" w:initials="Office">
    <w:p w14:paraId="1299103C" w14:textId="30BDF261" w:rsidR="00363B39" w:rsidRDefault="00363B39">
      <w:pPr>
        <w:pStyle w:val="CommentText"/>
      </w:pPr>
      <w:r>
        <w:rPr>
          <w:rStyle w:val="CommentReference"/>
        </w:rPr>
        <w:annotationRef/>
      </w:r>
      <w:proofErr w:type="gramStart"/>
      <w:r>
        <w:t>Don’t  you</w:t>
      </w:r>
      <w:proofErr w:type="gramEnd"/>
      <w:r>
        <w:t xml:space="preserve"> have this data? Is this for the literature-reported data or yours?</w:t>
      </w:r>
    </w:p>
  </w:comment>
  <w:comment w:id="579" w:author="Michael Chen" w:date="2016-09-12T09:37:00Z" w:initials="MC">
    <w:p w14:paraId="31165E28" w14:textId="59F5ED2C" w:rsidR="00363B39" w:rsidRDefault="00363B39">
      <w:pPr>
        <w:pStyle w:val="CommentText"/>
      </w:pPr>
      <w:r>
        <w:rPr>
          <w:rStyle w:val="CommentReference"/>
        </w:rPr>
        <w:annotationRef/>
      </w:r>
      <w:r>
        <w:t>Need to address the impact of surface area</w:t>
      </w:r>
    </w:p>
  </w:comment>
  <w:comment w:id="633" w:author="Michael Chen" w:date="2016-06-16T11:40:00Z" w:initials="MC">
    <w:p w14:paraId="10F79DEB" w14:textId="53486BF7" w:rsidR="00363B39" w:rsidRDefault="00363B39">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635" w:author="Microsoft Office User" w:date="2016-10-15T18:55:00Z" w:initials="Office">
    <w:p w14:paraId="4A42ED4D" w14:textId="22B5B7CB" w:rsidR="00363B39" w:rsidRDefault="00363B39">
      <w:pPr>
        <w:pStyle w:val="CommentText"/>
      </w:pPr>
      <w:r>
        <w:rPr>
          <w:rStyle w:val="CommentReference"/>
        </w:rPr>
        <w:annotationRef/>
      </w:r>
      <w:r>
        <w:t>Results of the kinetic study are underwhelming enough as to be reported in text, preferably in the methods. I’d either omit the figure (2b) or move to SI if there is one.</w:t>
      </w:r>
    </w:p>
  </w:comment>
  <w:comment w:id="665" w:author="Michael Chen" w:date="2016-09-12T09:46:00Z" w:initials="MC">
    <w:p w14:paraId="7D87ECD8" w14:textId="3187814F" w:rsidR="00363B39" w:rsidRDefault="00363B39">
      <w:pPr>
        <w:pStyle w:val="CommentText"/>
      </w:pPr>
      <w:r>
        <w:rPr>
          <w:rStyle w:val="CommentReference"/>
        </w:rPr>
        <w:annotationRef/>
      </w:r>
      <w:r>
        <w:t>What are those amounts</w:t>
      </w:r>
    </w:p>
  </w:comment>
  <w:comment w:id="668" w:author="Microsoft Office User" w:date="2016-10-15T19:07:00Z" w:initials="Office">
    <w:p w14:paraId="3EE97FD0" w14:textId="6A00F814" w:rsidR="00363B39" w:rsidRDefault="00363B39">
      <w:pPr>
        <w:pStyle w:val="CommentText"/>
      </w:pPr>
      <w:r>
        <w:rPr>
          <w:rStyle w:val="CommentReference"/>
        </w:rPr>
        <w:annotationRef/>
      </w:r>
      <w:r>
        <w:t>I’m not sure what you’re saying here</w:t>
      </w:r>
    </w:p>
  </w:comment>
  <w:comment w:id="676" w:author="Microsoft Office User" w:date="2016-10-15T19:15:00Z" w:initials="Office">
    <w:p w14:paraId="40FA2315" w14:textId="1F5C8DAD" w:rsidR="00363B39" w:rsidRDefault="00363B39">
      <w:pPr>
        <w:pStyle w:val="CommentText"/>
      </w:pPr>
      <w:r>
        <w:rPr>
          <w:rStyle w:val="CommentReference"/>
        </w:rPr>
        <w:annotationRef/>
      </w:r>
      <w:r>
        <w:t>Didn’t you just mention that surface areas and CEC are close?</w:t>
      </w:r>
    </w:p>
  </w:comment>
  <w:comment w:id="677" w:author="Microsoft Office User" w:date="2016-10-15T19:08:00Z" w:initials="Office">
    <w:p w14:paraId="423A027D" w14:textId="4F3FAEDC" w:rsidR="00363B39" w:rsidRDefault="00363B39">
      <w:pPr>
        <w:pStyle w:val="CommentText"/>
      </w:pPr>
      <w:r>
        <w:rPr>
          <w:rStyle w:val="CommentReference"/>
        </w:rPr>
        <w:annotationRef/>
      </w:r>
      <w:r>
        <w:t>This would affect CEC</w:t>
      </w:r>
      <w:proofErr w:type="gramStart"/>
      <w:r>
        <w:t>….but</w:t>
      </w:r>
      <w:proofErr w:type="gramEnd"/>
      <w:r>
        <w:t xml:space="preserve"> above you say they’re close?</w:t>
      </w:r>
    </w:p>
  </w:comment>
  <w:comment w:id="678" w:author="Microsoft Office User" w:date="2016-10-15T19:08:00Z" w:initials="Office">
    <w:p w14:paraId="592406DD" w14:textId="310B7BF0" w:rsidR="00363B39" w:rsidRDefault="00363B39">
      <w:pPr>
        <w:pStyle w:val="CommentText"/>
      </w:pPr>
      <w:r>
        <w:rPr>
          <w:rStyle w:val="CommentReference"/>
        </w:rPr>
        <w:annotationRef/>
      </w:r>
      <w:r>
        <w:t>This is related to CEC (and isomorphic substitution)</w:t>
      </w:r>
    </w:p>
  </w:comment>
  <w:comment w:id="661" w:author="Michael Chen" w:date="2016-09-27T16:46:00Z" w:initials="MC">
    <w:p w14:paraId="3067F5C0" w14:textId="2FF0124D" w:rsidR="00363B39" w:rsidRDefault="00363B39">
      <w:pPr>
        <w:pStyle w:val="CommentText"/>
      </w:pPr>
      <w:r>
        <w:rPr>
          <w:rStyle w:val="CommentReference"/>
        </w:rPr>
        <w:annotationRef/>
      </w:r>
      <w:r>
        <w:t>Might want to rewrite this</w:t>
      </w:r>
    </w:p>
  </w:comment>
  <w:comment w:id="697" w:author="Microsoft Office User" w:date="2016-08-30T15:06:00Z" w:initials="Office">
    <w:p w14:paraId="125DCBD8" w14:textId="62B8B8AA" w:rsidR="00363B39" w:rsidRDefault="00363B39">
      <w:pPr>
        <w:pStyle w:val="CommentText"/>
      </w:pPr>
      <w:r>
        <w:rPr>
          <w:rStyle w:val="CommentReference"/>
        </w:rPr>
        <w:annotationRef/>
      </w:r>
      <w:r>
        <w:t>Is this shown somewhere?</w:t>
      </w:r>
    </w:p>
  </w:comment>
  <w:comment w:id="711" w:author="Microsoft Office User" w:date="2016-10-15T19:45:00Z" w:initials="Office">
    <w:p w14:paraId="2546B87D" w14:textId="302F6C77" w:rsidR="00363B39" w:rsidRDefault="00363B39">
      <w:pPr>
        <w:pStyle w:val="CommentText"/>
      </w:pPr>
      <w:r>
        <w:rPr>
          <w:rStyle w:val="CommentReference"/>
        </w:rPr>
        <w:annotationRef/>
      </w:r>
      <w:r>
        <w:t>Per mass or per unit surface area? Since reactions are transpiring at the surface, SURFACE normalized data is much more noteworthy than MASS normalized data</w:t>
      </w:r>
    </w:p>
  </w:comment>
  <w:comment w:id="714" w:author="Microsoft Office User" w:date="2016-10-15T19:47:00Z" w:initials="Office">
    <w:p w14:paraId="6CE23D55" w14:textId="5FA7F6E1" w:rsidR="00363B39" w:rsidRDefault="00363B39">
      <w:pPr>
        <w:pStyle w:val="CommentText"/>
      </w:pPr>
      <w:r>
        <w:rPr>
          <w:rStyle w:val="CommentReference"/>
        </w:rPr>
        <w:annotationRef/>
      </w:r>
      <w:r>
        <w:t xml:space="preserve">You’ll need to re-word this section—if the surface-normalized results show a very high </w:t>
      </w:r>
      <w:proofErr w:type="spellStart"/>
      <w:r>
        <w:t>Kd</w:t>
      </w:r>
      <w:proofErr w:type="spellEnd"/>
      <w:r>
        <w:t xml:space="preserve"> for pH 7 and 9, then you are contradicting yourself here…it may be </w:t>
      </w:r>
      <w:proofErr w:type="spellStart"/>
      <w:r>
        <w:t>limted</w:t>
      </w:r>
      <w:proofErr w:type="spellEnd"/>
      <w:r>
        <w:t xml:space="preserve"> at 3 and 5, but clearly a lot is being </w:t>
      </w:r>
      <w:proofErr w:type="spellStart"/>
      <w:r>
        <w:t>sorbed</w:t>
      </w:r>
      <w:proofErr w:type="spellEnd"/>
      <w:r>
        <w:t xml:space="preserve"> on a surface-area normalized basis, which the reviewers will see immediately.</w:t>
      </w:r>
    </w:p>
  </w:comment>
  <w:comment w:id="716" w:author="Microsoft Office User" w:date="2016-10-17T11:03:00Z" w:initials="Office">
    <w:p w14:paraId="540EE768" w14:textId="3AA438B4" w:rsidR="00363B39" w:rsidRDefault="00363B39">
      <w:pPr>
        <w:pStyle w:val="CommentText"/>
      </w:pPr>
      <w:r>
        <w:rPr>
          <w:rStyle w:val="CommentReference"/>
        </w:rPr>
        <w:annotationRef/>
      </w:r>
      <w:r>
        <w:t>This is not true when normalized to SA</w:t>
      </w:r>
    </w:p>
  </w:comment>
  <w:comment w:id="715" w:author="Microsoft Office User" w:date="2016-10-15T19:48:00Z" w:initials="Office">
    <w:p w14:paraId="49B70BC0" w14:textId="3472B5EB" w:rsidR="00363B39" w:rsidRDefault="00363B39">
      <w:pPr>
        <w:pStyle w:val="CommentText"/>
      </w:pPr>
      <w:r>
        <w:rPr>
          <w:rStyle w:val="CommentReference"/>
        </w:rPr>
        <w:annotationRef/>
      </w:r>
      <w:r>
        <w:t>Need to re-word based on surface area normalized measurements</w:t>
      </w:r>
    </w:p>
  </w:comment>
  <w:comment w:id="722" w:author="Microsoft Office User" w:date="2016-10-15T19:49:00Z" w:initials="Office">
    <w:p w14:paraId="2FB9C7A6" w14:textId="18FBE54D" w:rsidR="00363B39" w:rsidRDefault="00363B39">
      <w:pPr>
        <w:pStyle w:val="CommentText"/>
      </w:pPr>
      <w:r>
        <w:rPr>
          <w:rStyle w:val="CommentReference"/>
        </w:rPr>
        <w:annotationRef/>
      </w:r>
      <w:r>
        <w:t>This is interesting, but seems strange here—most of the previous results are framed as just that—results (with a little bit of discussion and comparison with other studies). This is purely discussion.</w:t>
      </w:r>
    </w:p>
  </w:comment>
  <w:comment w:id="734" w:author="Microsoft Office User" w:date="2016-10-17T11:04:00Z" w:initials="Office">
    <w:p w14:paraId="44B1FE16" w14:textId="4F054CCB" w:rsidR="00363B39" w:rsidRDefault="00363B39">
      <w:pPr>
        <w:pStyle w:val="CommentText"/>
      </w:pPr>
      <w:r>
        <w:rPr>
          <w:rStyle w:val="CommentReference"/>
        </w:rPr>
        <w:annotationRef/>
      </w:r>
      <w:r>
        <w:t>List the parameters you used to fit the data</w:t>
      </w:r>
    </w:p>
  </w:comment>
  <w:comment w:id="745" w:author="Microsoft Office User" w:date="2016-10-17T11:06:00Z" w:initials="Office">
    <w:p w14:paraId="0A50389F" w14:textId="40695C93" w:rsidR="00363B39" w:rsidRDefault="00363B39">
      <w:pPr>
        <w:pStyle w:val="CommentText"/>
      </w:pPr>
      <w:r>
        <w:rPr>
          <w:rStyle w:val="CommentReference"/>
        </w:rPr>
        <w:annotationRef/>
      </w:r>
      <w:r>
        <w:t xml:space="preserve">Based on SA </w:t>
      </w:r>
      <w:proofErr w:type="spellStart"/>
      <w:r>
        <w:t>oor</w:t>
      </w:r>
      <w:proofErr w:type="spellEnd"/>
      <w:r>
        <w:t xml:space="preserve"> mass?</w:t>
      </w:r>
    </w:p>
  </w:comment>
  <w:comment w:id="747" w:author="Microsoft Office User" w:date="2016-10-17T11:07:00Z" w:initials="Office">
    <w:p w14:paraId="4BECF85E" w14:textId="0CFC66B5" w:rsidR="00363B39" w:rsidRDefault="00363B39">
      <w:pPr>
        <w:pStyle w:val="CommentText"/>
      </w:pPr>
      <w:r>
        <w:rPr>
          <w:rStyle w:val="CommentReference"/>
        </w:rPr>
        <w:annotationRef/>
      </w:r>
      <w:r>
        <w:t>ambiguous</w:t>
      </w:r>
    </w:p>
  </w:comment>
  <w:comment w:id="748" w:author="Microsoft Office User" w:date="2016-10-17T11:08:00Z" w:initials="Office">
    <w:p w14:paraId="49FCD730" w14:textId="18D385DA" w:rsidR="00363B39" w:rsidRDefault="00363B39">
      <w:pPr>
        <w:pStyle w:val="CommentText"/>
      </w:pPr>
      <w:r>
        <w:rPr>
          <w:rStyle w:val="CommentReference"/>
        </w:rPr>
        <w:annotationRef/>
      </w:r>
      <w:r>
        <w:t>how were they improved? Visually? Statistically?</w:t>
      </w:r>
    </w:p>
  </w:comment>
  <w:comment w:id="749" w:author="Microsoft Office User" w:date="2016-10-17T11:08:00Z" w:initials="Office">
    <w:p w14:paraId="05C2BE96" w14:textId="695B72D3" w:rsidR="00363B39" w:rsidRDefault="00363B39">
      <w:pPr>
        <w:pStyle w:val="CommentText"/>
      </w:pPr>
      <w:r>
        <w:rPr>
          <w:rStyle w:val="CommentReference"/>
        </w:rPr>
        <w:annotationRef/>
      </w:r>
      <w:r>
        <w:t>Again, be careful here. It may be intuitive to you or I that a difference like this is “significant”, but some people hate it when this word is used qualitatively</w:t>
      </w:r>
    </w:p>
  </w:comment>
  <w:comment w:id="755" w:author="Microsoft Office User" w:date="2016-10-17T11:11:00Z" w:initials="Office">
    <w:p w14:paraId="7450ECD4" w14:textId="45AB3228" w:rsidR="00363B39" w:rsidRDefault="00363B39">
      <w:pPr>
        <w:pStyle w:val="CommentText"/>
      </w:pPr>
      <w:r>
        <w:rPr>
          <w:rStyle w:val="CommentReference"/>
        </w:rPr>
        <w:annotationRef/>
      </w:r>
      <w:r>
        <w:t xml:space="preserve">Behavior is also another word some reviewers dislike, as it is ambiguous. Here, “adsorption to solids”, </w:t>
      </w:r>
      <w:proofErr w:type="spellStart"/>
      <w:r>
        <w:t>etc</w:t>
      </w:r>
      <w:proofErr w:type="spellEnd"/>
      <w:r>
        <w:t xml:space="preserve"> would be more appropriate.</w:t>
      </w:r>
    </w:p>
  </w:comment>
  <w:comment w:id="772" w:author="Microsoft Office User" w:date="2016-10-17T11:19:00Z" w:initials="Office">
    <w:p w14:paraId="07184B3C" w14:textId="02C359E6" w:rsidR="00363B39" w:rsidRDefault="00363B39">
      <w:pPr>
        <w:pStyle w:val="CommentText"/>
      </w:pPr>
      <w:r>
        <w:rPr>
          <w:rStyle w:val="CommentReference"/>
        </w:rPr>
        <w:annotationRef/>
      </w:r>
      <w:r>
        <w:t xml:space="preserve">I’d be careful using the word “analogs” too much. You state yourself (above) that the use of these elements as analogs is problematic. </w:t>
      </w:r>
    </w:p>
  </w:comment>
  <w:comment w:id="782" w:author="Microsoft Office User" w:date="2016-10-17T11:23:00Z" w:initials="Office">
    <w:p w14:paraId="1F1DA144" w14:textId="433E8635" w:rsidR="00363B39" w:rsidRDefault="00363B39">
      <w:pPr>
        <w:pStyle w:val="CommentText"/>
      </w:pPr>
      <w:r>
        <w:rPr>
          <w:rStyle w:val="CommentReference"/>
        </w:rPr>
        <w:annotationRef/>
      </w:r>
      <w:r>
        <w:t>Weaker compared to what? Are inner-sphere complexes also forming?</w:t>
      </w:r>
    </w:p>
  </w:comment>
  <w:comment w:id="784" w:author="Microsoft Office User" w:date="2016-10-17T11:23:00Z" w:initials="Office">
    <w:p w14:paraId="50AF8ADA" w14:textId="664B46FD" w:rsidR="00363B39" w:rsidRDefault="00363B39">
      <w:pPr>
        <w:pStyle w:val="CommentText"/>
      </w:pPr>
      <w:r>
        <w:rPr>
          <w:rStyle w:val="CommentReference"/>
        </w:rPr>
        <w:annotationRef/>
      </w:r>
      <w:r>
        <w:t xml:space="preserve">I don’t think this is quite the right way to phrase this. Here, it would be an assumption (rather than suggestion) that Ra (and Ba) would act in a similar way as Sr. </w:t>
      </w:r>
    </w:p>
  </w:comment>
  <w:comment w:id="785" w:author="Microsoft Office User" w:date="2016-10-17T11:36:00Z" w:initials="Office">
    <w:p w14:paraId="70EF3F9C" w14:textId="7908ADA5" w:rsidR="00363B39" w:rsidRDefault="00363B39">
      <w:pPr>
        <w:pStyle w:val="CommentText"/>
      </w:pPr>
      <w:r>
        <w:rPr>
          <w:rStyle w:val="CommentReference"/>
        </w:rPr>
        <w:annotationRef/>
      </w:r>
      <w:r>
        <w:t>Describe this in 1-2 sentences</w:t>
      </w:r>
    </w:p>
  </w:comment>
  <w:comment w:id="787" w:author="Michael Chen" w:date="2016-09-27T17:21:00Z" w:initials="MC">
    <w:p w14:paraId="3FC999B0" w14:textId="5D0D3ABD" w:rsidR="00363B39" w:rsidRDefault="00363B39">
      <w:pPr>
        <w:pStyle w:val="CommentText"/>
      </w:pPr>
      <w:r>
        <w:rPr>
          <w:rStyle w:val="CommentReference"/>
        </w:rPr>
        <w:annotationRef/>
      </w:r>
      <w:r>
        <w:t>Do I want to include specific values?</w:t>
      </w:r>
    </w:p>
  </w:comment>
  <w:comment w:id="786" w:author="Microsoft Office User" w:date="2016-10-17T11:37:00Z" w:initials="Office">
    <w:p w14:paraId="5CFA97F0" w14:textId="7DBCEBA3" w:rsidR="00363B39" w:rsidRDefault="00363B39">
      <w:pPr>
        <w:pStyle w:val="CommentText"/>
      </w:pPr>
      <w:r>
        <w:rPr>
          <w:rStyle w:val="CommentReference"/>
        </w:rPr>
        <w:annotationRef/>
      </w:r>
      <w:r>
        <w:t>This is a confusing sentence—the first phrase seems to contradict the last</w:t>
      </w:r>
    </w:p>
  </w:comment>
  <w:comment w:id="789" w:author="Microsoft Office User" w:date="2016-10-17T11:37:00Z" w:initials="Office">
    <w:p w14:paraId="53A8C3B9" w14:textId="1AC44E4A" w:rsidR="00363B39" w:rsidRDefault="00363B39">
      <w:pPr>
        <w:pStyle w:val="CommentText"/>
      </w:pPr>
      <w:r>
        <w:rPr>
          <w:rStyle w:val="CommentReference"/>
        </w:rPr>
        <w:annotationRef/>
      </w:r>
      <w:r>
        <w:t>What does this mean?</w:t>
      </w:r>
    </w:p>
  </w:comment>
  <w:comment w:id="788" w:author="Microsoft Office User" w:date="2016-10-17T11:38:00Z" w:initials="Office">
    <w:p w14:paraId="77FC1FAE" w14:textId="22B84A21" w:rsidR="00363B39" w:rsidRDefault="00363B39">
      <w:pPr>
        <w:pStyle w:val="CommentText"/>
      </w:pPr>
      <w:r>
        <w:rPr>
          <w:rStyle w:val="CommentReference"/>
        </w:rPr>
        <w:annotationRef/>
      </w:r>
      <w:r>
        <w:t>The last few sentences here need to be clarified/expanded. I’m not sure exactly what you’re getting at</w:t>
      </w:r>
    </w:p>
  </w:comment>
  <w:comment w:id="822" w:author="Microsoft Office User" w:date="2016-10-17T11:44:00Z" w:initials="Office">
    <w:p w14:paraId="6013DC07" w14:textId="44A90D46" w:rsidR="00363B39" w:rsidRDefault="00363B39">
      <w:pPr>
        <w:pStyle w:val="CommentText"/>
      </w:pPr>
      <w:r>
        <w:rPr>
          <w:rStyle w:val="CommentReference"/>
        </w:rPr>
        <w:annotationRef/>
      </w:r>
      <w:r>
        <w:t>Where? Within the inner-layer, or on exterior/edge sites?</w:t>
      </w:r>
    </w:p>
  </w:comment>
  <w:comment w:id="825" w:author="Microsoft Office User" w:date="2016-10-17T13:13:00Z" w:initials="Office">
    <w:p w14:paraId="25469A9A" w14:textId="6040F78E" w:rsidR="00363B39" w:rsidRDefault="00363B39">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363B39" w:rsidRDefault="00363B39">
      <w:pPr>
        <w:pStyle w:val="CommentText"/>
      </w:pPr>
    </w:p>
  </w:comment>
  <w:comment w:id="848" w:author="Microsoft Office User" w:date="2016-10-17T13:21:00Z" w:initials="Office">
    <w:p w14:paraId="3534EF7B" w14:textId="5EB66493" w:rsidR="00363B39" w:rsidRDefault="00363B39">
      <w:pPr>
        <w:pStyle w:val="CommentText"/>
      </w:pPr>
      <w:r>
        <w:rPr>
          <w:rStyle w:val="CommentReference"/>
        </w:rPr>
        <w:annotationRef/>
      </w:r>
      <w:r>
        <w:t>Not sure what you are comparing—SCM with and without an exchange reaction?</w:t>
      </w:r>
    </w:p>
  </w:comment>
  <w:comment w:id="852" w:author="Microsoft Office User" w:date="2016-08-30T15:27:00Z" w:initials="Office">
    <w:p w14:paraId="496B7DAB" w14:textId="352BF7CC" w:rsidR="00363B39" w:rsidRDefault="00363B39">
      <w:pPr>
        <w:pStyle w:val="CommentText"/>
      </w:pPr>
      <w:r>
        <w:rPr>
          <w:rStyle w:val="CommentReference"/>
        </w:rPr>
        <w:annotationRef/>
      </w:r>
      <w:r>
        <w:t>Remember that log K values may correlate with binding “strength”, but only really describe the extent of binding</w:t>
      </w:r>
    </w:p>
  </w:comment>
  <w:comment w:id="853" w:author="Michael Chen" w:date="2016-08-30T17:13:00Z" w:initials="MC">
    <w:p w14:paraId="123BC928" w14:textId="778562C1" w:rsidR="00363B39" w:rsidRDefault="00363B39">
      <w:pPr>
        <w:pStyle w:val="CommentText"/>
      </w:pPr>
      <w:r>
        <w:rPr>
          <w:rStyle w:val="CommentReference"/>
        </w:rPr>
        <w:annotationRef/>
      </w:r>
      <w:r>
        <w:t>Things I wasn’t expecting to see, figured that Log K talked about a strength of reaction? OOOHHHHH. Wait, so how do we measure strength then?</w:t>
      </w:r>
    </w:p>
  </w:comment>
  <w:comment w:id="854" w:author="Microsoft Office User" w:date="2016-10-17T13:26:00Z" w:initials="Office">
    <w:p w14:paraId="617073B1" w14:textId="03C841F3" w:rsidR="00363B39" w:rsidRDefault="00363B39">
      <w:pPr>
        <w:pStyle w:val="CommentText"/>
      </w:pPr>
      <w:r>
        <w:rPr>
          <w:rStyle w:val="CommentReference"/>
        </w:rPr>
        <w:annotationRef/>
      </w:r>
      <w:r>
        <w:t xml:space="preserve">Strong bond strength? Extent of sorption? </w:t>
      </w:r>
    </w:p>
  </w:comment>
  <w:comment w:id="855" w:author="Microsoft Office User" w:date="2016-10-17T13:23:00Z" w:initials="Office">
    <w:p w14:paraId="6DE7E727" w14:textId="40DF8D21" w:rsidR="00363B39" w:rsidRDefault="00363B39">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878" w:author="Microsoft Office User" w:date="2016-10-17T13:27:00Z" w:initials="Office">
    <w:p w14:paraId="3496C6BE" w14:textId="5EB7082E" w:rsidR="00363B39" w:rsidRDefault="00363B39">
      <w:pPr>
        <w:pStyle w:val="CommentText"/>
      </w:pPr>
      <w:r>
        <w:rPr>
          <w:rStyle w:val="CommentReference"/>
        </w:rPr>
        <w:annotationRef/>
      </w:r>
      <w:r>
        <w:t>What was the rationale for this? Reference(s)?</w:t>
      </w:r>
    </w:p>
  </w:comment>
  <w:comment w:id="880" w:author="Microsoft Office User" w:date="2016-10-17T13:27:00Z" w:initials="Office">
    <w:p w14:paraId="0380F3D1" w14:textId="6AF4A336" w:rsidR="00363B39" w:rsidRDefault="00363B39">
      <w:pPr>
        <w:pStyle w:val="CommentText"/>
      </w:pPr>
      <w:r>
        <w:rPr>
          <w:rStyle w:val="CommentReference"/>
        </w:rPr>
        <w:annotationRef/>
      </w:r>
      <w:r>
        <w:t>As mentioned above, all of this needs to be adjusted and discussed in terms of surface area (in addition to what you have here)</w:t>
      </w:r>
    </w:p>
  </w:comment>
  <w:comment w:id="898" w:author="Microsoft Office User" w:date="2016-10-17T13:29:00Z" w:initials="Office">
    <w:p w14:paraId="46263BCA" w14:textId="3247C69F" w:rsidR="00363B39" w:rsidRDefault="00363B39">
      <w:pPr>
        <w:pStyle w:val="CommentText"/>
      </w:pPr>
      <w:r>
        <w:rPr>
          <w:rStyle w:val="CommentReference"/>
        </w:rPr>
        <w:annotationRef/>
      </w:r>
      <w:r>
        <w:t>Here?</w:t>
      </w:r>
    </w:p>
  </w:comment>
  <w:comment w:id="902" w:author="Microsoft Office User" w:date="2016-10-17T13:40:00Z" w:initials="Office">
    <w:p w14:paraId="38332293" w14:textId="53E1D26B" w:rsidR="00363B39" w:rsidRDefault="00363B39">
      <w:pPr>
        <w:pStyle w:val="CommentText"/>
      </w:pPr>
      <w:r>
        <w:rPr>
          <w:rStyle w:val="CommentReference"/>
        </w:rPr>
        <w:annotationRef/>
      </w:r>
      <w:r>
        <w:t xml:space="preserve">Not sure what this all </w:t>
      </w:r>
      <w:proofErr w:type="spellStart"/>
      <w:r>
        <w:t>meand</w:t>
      </w:r>
      <w:proofErr w:type="spellEnd"/>
    </w:p>
  </w:comment>
  <w:comment w:id="930" w:author="Michael Chen" w:date="2016-09-15T09:55:00Z" w:initials="MC">
    <w:p w14:paraId="30734D57" w14:textId="666F3A4E" w:rsidR="00363B39" w:rsidRDefault="00363B39">
      <w:pPr>
        <w:pStyle w:val="CommentText"/>
      </w:pPr>
      <w:r>
        <w:rPr>
          <w:rStyle w:val="CommentReference"/>
        </w:rPr>
        <w:annotationRef/>
      </w:r>
      <w:r>
        <w:t>Seems a little too on the nose</w:t>
      </w:r>
    </w:p>
  </w:comment>
  <w:comment w:id="908" w:author="Microsoft Office User" w:date="2016-10-17T13:44:00Z" w:initials="Office">
    <w:p w14:paraId="46A6F725" w14:textId="102F55C8" w:rsidR="00363B39" w:rsidRDefault="00363B39">
      <w:pPr>
        <w:pStyle w:val="CommentText"/>
      </w:pPr>
      <w:r>
        <w:rPr>
          <w:rStyle w:val="CommentReference"/>
        </w:rPr>
        <w:annotationRef/>
      </w:r>
      <w:r>
        <w:t>I would re-word this to 1) relate the cited studies to Ra adsorption and 2) succinctly discuss the complexity of reaction processes on pyrite surfaces, with both of these thoughts being used to support and explain your results.</w:t>
      </w:r>
    </w:p>
  </w:comment>
  <w:comment w:id="940" w:author="Microsoft Office User" w:date="2016-10-17T15:30:00Z" w:initials="Office">
    <w:p w14:paraId="0B28CBBD" w14:textId="499FC513" w:rsidR="00363B39" w:rsidRDefault="00363B39">
      <w:pPr>
        <w:pStyle w:val="CommentText"/>
      </w:pPr>
      <w:r>
        <w:rPr>
          <w:rStyle w:val="CommentReference"/>
        </w:rPr>
        <w:annotationRef/>
      </w:r>
      <w:r>
        <w:t>Update based on SA</w:t>
      </w:r>
    </w:p>
  </w:comment>
  <w:comment w:id="943" w:author="Microsoft Office User" w:date="2016-10-17T13:51:00Z" w:initials="Office">
    <w:p w14:paraId="11A23BE7" w14:textId="408C5E62" w:rsidR="00363B39" w:rsidRDefault="00363B39">
      <w:pPr>
        <w:pStyle w:val="CommentText"/>
      </w:pPr>
      <w:r>
        <w:rPr>
          <w:rStyle w:val="CommentReference"/>
        </w:rPr>
        <w:annotationRef/>
      </w:r>
      <w:r>
        <w:t xml:space="preserve">Re-write, based on SA </w:t>
      </w:r>
      <w:proofErr w:type="spellStart"/>
      <w:r>
        <w:t>measuremnts</w:t>
      </w:r>
      <w:proofErr w:type="spellEnd"/>
    </w:p>
  </w:comment>
  <w:comment w:id="1003" w:author="Microsoft Office User" w:date="2016-08-30T15:41:00Z" w:initials="Office">
    <w:p w14:paraId="05A73F2F" w14:textId="06D41EA0" w:rsidR="00363B39" w:rsidRDefault="00363B39">
      <w:pPr>
        <w:pStyle w:val="CommentText"/>
      </w:pPr>
      <w:r>
        <w:rPr>
          <w:rStyle w:val="CommentReference"/>
        </w:rPr>
        <w:annotationRef/>
      </w:r>
      <w:r>
        <w:t>what are the implications?</w:t>
      </w:r>
    </w:p>
  </w:comment>
  <w:comment w:id="1004" w:author="Michael Chen" w:date="2016-08-30T17:27:00Z" w:initials="MC">
    <w:p w14:paraId="71E7D2DF" w14:textId="1C57D6D2" w:rsidR="00363B39" w:rsidRDefault="00363B39">
      <w:pPr>
        <w:pStyle w:val="CommentText"/>
      </w:pPr>
      <w:r>
        <w:rPr>
          <w:rStyle w:val="CommentReference"/>
        </w:rPr>
        <w:annotationRef/>
      </w:r>
      <w:r>
        <w:t>Detailed information about aquifer mineralogy is crucial to determining transport behavior.</w:t>
      </w:r>
    </w:p>
  </w:comment>
  <w:comment w:id="1008" w:author="Microsoft Office User" w:date="2016-10-17T15:01:00Z" w:initials="Office">
    <w:p w14:paraId="5BEA4B8B" w14:textId="0A2953A9" w:rsidR="00363B39" w:rsidRDefault="00363B39">
      <w:pPr>
        <w:pStyle w:val="CommentText"/>
      </w:pPr>
      <w:r>
        <w:rPr>
          <w:rStyle w:val="CommentReference"/>
        </w:rPr>
        <w:annotationRef/>
      </w:r>
      <w:r>
        <w:t>Update based on SA normalization</w:t>
      </w:r>
    </w:p>
  </w:comment>
  <w:comment w:id="1009" w:author="Microsoft Office User" w:date="2016-10-17T15:36:00Z" w:initials="Office">
    <w:p w14:paraId="2B823BDE" w14:textId="1D0C3452" w:rsidR="00A24BA3" w:rsidRDefault="00A24BA3">
      <w:pPr>
        <w:pStyle w:val="CommentText"/>
      </w:pPr>
      <w:r>
        <w:rPr>
          <w:rStyle w:val="CommentReference"/>
        </w:rPr>
        <w:annotationRef/>
      </w:r>
      <w:r>
        <w:t>Merge with the paragraph above</w:t>
      </w:r>
    </w:p>
  </w:comment>
  <w:comment w:id="1043" w:author="Michael Chen" w:date="2016-09-08T16:27:00Z" w:initials="MC">
    <w:p w14:paraId="0E5F39E7" w14:textId="77777777" w:rsidR="00363B39" w:rsidRDefault="00363B39" w:rsidP="00C03C8C">
      <w:pPr>
        <w:pStyle w:val="CommentText"/>
      </w:pPr>
      <w:r>
        <w:rPr>
          <w:rStyle w:val="CommentReference"/>
        </w:rPr>
        <w:annotationRef/>
      </w:r>
      <w:r>
        <w:t>May want to rewrite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0"/>
  <w15:commentEx w15:paraId="2C9061F0" w15:done="0"/>
  <w15:commentEx w15:paraId="6D749CE3" w15:done="0"/>
  <w15:commentEx w15:paraId="0C790199" w15:done="0"/>
  <w15:commentEx w15:paraId="4290EEFF" w15:done="1"/>
  <w15:commentEx w15:paraId="1F0BDE2B" w15:done="0"/>
  <w15:commentEx w15:paraId="31A63122" w15:done="1"/>
  <w15:commentEx w15:paraId="36BD160F" w15:done="1"/>
  <w15:commentEx w15:paraId="20D57ABF" w15:paraIdParent="36BD160F" w15:done="1"/>
  <w15:commentEx w15:paraId="18876D7A" w15:done="1"/>
  <w15:commentEx w15:paraId="5CB45A8D" w15:done="1"/>
  <w15:commentEx w15:paraId="30EB024A" w15:done="1"/>
  <w15:commentEx w15:paraId="64C48399" w15:done="0"/>
  <w15:commentEx w15:paraId="43B3FDFB" w15:done="0"/>
  <w15:commentEx w15:paraId="5778E823" w15:done="1"/>
  <w15:commentEx w15:paraId="052BC5BA" w15:done="1"/>
  <w15:commentEx w15:paraId="6A03BF30" w15:done="1"/>
  <w15:commentEx w15:paraId="450E2D7B" w15:done="1"/>
  <w15:commentEx w15:paraId="20448C1A" w15:done="0"/>
  <w15:commentEx w15:paraId="3FBFC1EA" w15:done="0"/>
  <w15:commentEx w15:paraId="30F571C6" w15:done="0"/>
  <w15:commentEx w15:paraId="6280A34A" w15:done="0"/>
  <w15:commentEx w15:paraId="23B0F325" w15:done="0"/>
  <w15:commentEx w15:paraId="0252FB19" w15:done="0"/>
  <w15:commentEx w15:paraId="23B56D19" w15:done="0"/>
  <w15:commentEx w15:paraId="24A814AA" w15:done="0"/>
  <w15:commentEx w15:paraId="660DFB63" w15:done="0"/>
  <w15:commentEx w15:paraId="7B68DD2D" w15:done="0"/>
  <w15:commentEx w15:paraId="684768AE" w15:done="1"/>
  <w15:commentEx w15:paraId="2409F86B" w15:done="0"/>
  <w15:commentEx w15:paraId="1299103C" w15:done="0"/>
  <w15:commentEx w15:paraId="31165E28" w15:done="0"/>
  <w15:commentEx w15:paraId="10F79DEB" w15:done="0"/>
  <w15:commentEx w15:paraId="4A42ED4D" w15:done="0"/>
  <w15:commentEx w15:paraId="7D87ECD8" w15:done="1"/>
  <w15:commentEx w15:paraId="3EE97FD0" w15:done="0"/>
  <w15:commentEx w15:paraId="40FA2315" w15:done="0"/>
  <w15:commentEx w15:paraId="423A027D" w15:done="0"/>
  <w15:commentEx w15:paraId="592406DD" w15:done="0"/>
  <w15:commentEx w15:paraId="3067F5C0" w15:done="0"/>
  <w15:commentEx w15:paraId="125DCBD8" w15:done="1"/>
  <w15:commentEx w15:paraId="2546B87D" w15:done="0"/>
  <w15:commentEx w15:paraId="6CE23D55" w15:done="0"/>
  <w15:commentEx w15:paraId="540EE768" w15:done="0"/>
  <w15:commentEx w15:paraId="49B70BC0" w15:done="0"/>
  <w15:commentEx w15:paraId="2FB9C7A6" w15:done="0"/>
  <w15:commentEx w15:paraId="44B1FE16" w15:done="0"/>
  <w15:commentEx w15:paraId="0A50389F" w15:done="0"/>
  <w15:commentEx w15:paraId="4BECF85E" w15:done="0"/>
  <w15:commentEx w15:paraId="49FCD730" w15:done="0"/>
  <w15:commentEx w15:paraId="05C2BE96" w15:done="0"/>
  <w15:commentEx w15:paraId="7450ECD4" w15:done="0"/>
  <w15:commentEx w15:paraId="07184B3C" w15:done="0"/>
  <w15:commentEx w15:paraId="1F1DA144" w15:done="0"/>
  <w15:commentEx w15:paraId="50AF8ADA" w15:done="0"/>
  <w15:commentEx w15:paraId="70EF3F9C" w15:done="0"/>
  <w15:commentEx w15:paraId="3FC999B0" w15:done="0"/>
  <w15:commentEx w15:paraId="5CFA97F0" w15:done="0"/>
  <w15:commentEx w15:paraId="53A8C3B9" w15:done="0"/>
  <w15:commentEx w15:paraId="77FC1FAE" w15:done="0"/>
  <w15:commentEx w15:paraId="6013DC07" w15:done="0"/>
  <w15:commentEx w15:paraId="72DE9682" w15:done="0"/>
  <w15:commentEx w15:paraId="3534EF7B" w15:done="0"/>
  <w15:commentEx w15:paraId="496B7DAB" w15:done="1"/>
  <w15:commentEx w15:paraId="123BC928" w15:paraIdParent="496B7DAB" w15:done="1"/>
  <w15:commentEx w15:paraId="617073B1" w15:done="0"/>
  <w15:commentEx w15:paraId="6DE7E727" w15:done="0"/>
  <w15:commentEx w15:paraId="3496C6BE" w15:done="0"/>
  <w15:commentEx w15:paraId="0380F3D1" w15:done="0"/>
  <w15:commentEx w15:paraId="46263BCA" w15:done="0"/>
  <w15:commentEx w15:paraId="38332293" w15:done="0"/>
  <w15:commentEx w15:paraId="30734D57" w15:done="1"/>
  <w15:commentEx w15:paraId="46A6F725" w15:done="0"/>
  <w15:commentEx w15:paraId="0B28CBBD" w15:done="0"/>
  <w15:commentEx w15:paraId="11A23BE7" w15:done="0"/>
  <w15:commentEx w15:paraId="05A73F2F" w15:done="0"/>
  <w15:commentEx w15:paraId="71E7D2DF" w15:paraIdParent="05A73F2F" w15:done="0"/>
  <w15:commentEx w15:paraId="5BEA4B8B" w15:done="0"/>
  <w15:commentEx w15:paraId="2B823BDE" w15:done="0"/>
  <w15:commentEx w15:paraId="0E5F39E7"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24FFD" w14:textId="77777777" w:rsidR="00187135" w:rsidRDefault="00187135" w:rsidP="005660E3">
      <w:pPr>
        <w:spacing w:after="0" w:line="240" w:lineRule="auto"/>
      </w:pPr>
      <w:r>
        <w:separator/>
      </w:r>
    </w:p>
  </w:endnote>
  <w:endnote w:type="continuationSeparator" w:id="0">
    <w:p w14:paraId="391CD5DE" w14:textId="77777777" w:rsidR="00187135" w:rsidRDefault="00187135"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DF0B1" w14:textId="77777777" w:rsidR="00187135" w:rsidRDefault="00187135" w:rsidP="005660E3">
      <w:pPr>
        <w:spacing w:after="0" w:line="240" w:lineRule="auto"/>
      </w:pPr>
      <w:r>
        <w:separator/>
      </w:r>
    </w:p>
  </w:footnote>
  <w:footnote w:type="continuationSeparator" w:id="0">
    <w:p w14:paraId="094B6FFE" w14:textId="77777777" w:rsidR="00187135" w:rsidRDefault="00187135" w:rsidP="005660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363B39" w:rsidRDefault="00363B39">
        <w:pPr>
          <w:pStyle w:val="Header"/>
          <w:jc w:val="right"/>
        </w:pPr>
        <w:r>
          <w:fldChar w:fldCharType="begin"/>
        </w:r>
        <w:r>
          <w:instrText xml:space="preserve"> PAGE   \* MERGEFORMAT </w:instrText>
        </w:r>
        <w:r>
          <w:fldChar w:fldCharType="separate"/>
        </w:r>
        <w:r w:rsidR="00757989">
          <w:rPr>
            <w:noProof/>
          </w:rPr>
          <w:t>1</w:t>
        </w:r>
        <w:r>
          <w:rPr>
            <w:noProof/>
          </w:rPr>
          <w:fldChar w:fldCharType="end"/>
        </w:r>
      </w:p>
    </w:sdtContent>
  </w:sdt>
  <w:p w14:paraId="4D6AB4DB" w14:textId="77777777" w:rsidR="00363B39" w:rsidRDefault="00363B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021D"/>
    <w:rsid w:val="000D1E9C"/>
    <w:rsid w:val="000D3DBF"/>
    <w:rsid w:val="000F087B"/>
    <w:rsid w:val="000F3169"/>
    <w:rsid w:val="000F650E"/>
    <w:rsid w:val="000F7D14"/>
    <w:rsid w:val="001010CB"/>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38A7"/>
    <w:rsid w:val="00193C8D"/>
    <w:rsid w:val="00197AA8"/>
    <w:rsid w:val="001A2FF4"/>
    <w:rsid w:val="001A3DBD"/>
    <w:rsid w:val="001A6E23"/>
    <w:rsid w:val="001B1D11"/>
    <w:rsid w:val="001B2617"/>
    <w:rsid w:val="001B3509"/>
    <w:rsid w:val="001B5861"/>
    <w:rsid w:val="001B5968"/>
    <w:rsid w:val="001B752A"/>
    <w:rsid w:val="001C2076"/>
    <w:rsid w:val="001C67BE"/>
    <w:rsid w:val="001C7580"/>
    <w:rsid w:val="001D4B59"/>
    <w:rsid w:val="001D7B03"/>
    <w:rsid w:val="001E100E"/>
    <w:rsid w:val="001E443A"/>
    <w:rsid w:val="001F0F1F"/>
    <w:rsid w:val="001F1A7F"/>
    <w:rsid w:val="00204B86"/>
    <w:rsid w:val="00210C4A"/>
    <w:rsid w:val="002137B6"/>
    <w:rsid w:val="00216008"/>
    <w:rsid w:val="0022123C"/>
    <w:rsid w:val="002275A7"/>
    <w:rsid w:val="00233D51"/>
    <w:rsid w:val="0024027E"/>
    <w:rsid w:val="00240616"/>
    <w:rsid w:val="00243BF9"/>
    <w:rsid w:val="00244302"/>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2259"/>
    <w:rsid w:val="002B323A"/>
    <w:rsid w:val="002B338A"/>
    <w:rsid w:val="002B7B99"/>
    <w:rsid w:val="002C0846"/>
    <w:rsid w:val="002C3E2F"/>
    <w:rsid w:val="002C589F"/>
    <w:rsid w:val="002C66D7"/>
    <w:rsid w:val="002D400B"/>
    <w:rsid w:val="002D4F36"/>
    <w:rsid w:val="002D52AD"/>
    <w:rsid w:val="002D5388"/>
    <w:rsid w:val="002D576A"/>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4B19"/>
    <w:rsid w:val="00326D2E"/>
    <w:rsid w:val="00330973"/>
    <w:rsid w:val="003339A0"/>
    <w:rsid w:val="003346AE"/>
    <w:rsid w:val="003431D9"/>
    <w:rsid w:val="00344B6D"/>
    <w:rsid w:val="00346B02"/>
    <w:rsid w:val="003505D1"/>
    <w:rsid w:val="003523B5"/>
    <w:rsid w:val="003610DA"/>
    <w:rsid w:val="00363B39"/>
    <w:rsid w:val="003703BC"/>
    <w:rsid w:val="00370745"/>
    <w:rsid w:val="00373566"/>
    <w:rsid w:val="003748CB"/>
    <w:rsid w:val="003751A5"/>
    <w:rsid w:val="00381109"/>
    <w:rsid w:val="003822AC"/>
    <w:rsid w:val="00383ABE"/>
    <w:rsid w:val="00384204"/>
    <w:rsid w:val="00392323"/>
    <w:rsid w:val="00394CF2"/>
    <w:rsid w:val="003951DE"/>
    <w:rsid w:val="00395FFD"/>
    <w:rsid w:val="003A0085"/>
    <w:rsid w:val="003A3B64"/>
    <w:rsid w:val="003A72DC"/>
    <w:rsid w:val="003A7A76"/>
    <w:rsid w:val="003B59F3"/>
    <w:rsid w:val="003B611E"/>
    <w:rsid w:val="003B6E15"/>
    <w:rsid w:val="003B6EFD"/>
    <w:rsid w:val="003C014B"/>
    <w:rsid w:val="003C457B"/>
    <w:rsid w:val="003C4F0E"/>
    <w:rsid w:val="003C60FA"/>
    <w:rsid w:val="003D2C05"/>
    <w:rsid w:val="003D6593"/>
    <w:rsid w:val="003E16DF"/>
    <w:rsid w:val="003E1F1F"/>
    <w:rsid w:val="003E20BC"/>
    <w:rsid w:val="003E3769"/>
    <w:rsid w:val="003E7C7D"/>
    <w:rsid w:val="003F3BF5"/>
    <w:rsid w:val="003F5463"/>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606CC"/>
    <w:rsid w:val="00464DB5"/>
    <w:rsid w:val="004664DA"/>
    <w:rsid w:val="00467EC7"/>
    <w:rsid w:val="00471810"/>
    <w:rsid w:val="0047463F"/>
    <w:rsid w:val="004756A9"/>
    <w:rsid w:val="00476ACB"/>
    <w:rsid w:val="00483129"/>
    <w:rsid w:val="00483D6E"/>
    <w:rsid w:val="00486A10"/>
    <w:rsid w:val="00486D37"/>
    <w:rsid w:val="00487C61"/>
    <w:rsid w:val="00490D23"/>
    <w:rsid w:val="004921B2"/>
    <w:rsid w:val="004930DF"/>
    <w:rsid w:val="00493302"/>
    <w:rsid w:val="00493C1D"/>
    <w:rsid w:val="004A4F39"/>
    <w:rsid w:val="004A556B"/>
    <w:rsid w:val="004B34D2"/>
    <w:rsid w:val="004B3E94"/>
    <w:rsid w:val="004B591D"/>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637D"/>
    <w:rsid w:val="00576FCF"/>
    <w:rsid w:val="00583695"/>
    <w:rsid w:val="00584C5A"/>
    <w:rsid w:val="00587CA5"/>
    <w:rsid w:val="0059019C"/>
    <w:rsid w:val="00592430"/>
    <w:rsid w:val="005974D7"/>
    <w:rsid w:val="00597EC1"/>
    <w:rsid w:val="005A3496"/>
    <w:rsid w:val="005A3E50"/>
    <w:rsid w:val="005B52D6"/>
    <w:rsid w:val="005C3F83"/>
    <w:rsid w:val="005C4438"/>
    <w:rsid w:val="005C659B"/>
    <w:rsid w:val="005C6ADA"/>
    <w:rsid w:val="005D25A5"/>
    <w:rsid w:val="005D7205"/>
    <w:rsid w:val="005E0705"/>
    <w:rsid w:val="005E1FEC"/>
    <w:rsid w:val="005E3908"/>
    <w:rsid w:val="005F10C1"/>
    <w:rsid w:val="005F41FB"/>
    <w:rsid w:val="005F65E7"/>
    <w:rsid w:val="00605B47"/>
    <w:rsid w:val="00612C00"/>
    <w:rsid w:val="00613839"/>
    <w:rsid w:val="0061584C"/>
    <w:rsid w:val="00616231"/>
    <w:rsid w:val="00616615"/>
    <w:rsid w:val="00620736"/>
    <w:rsid w:val="00624C90"/>
    <w:rsid w:val="00627B60"/>
    <w:rsid w:val="00631F14"/>
    <w:rsid w:val="006366B1"/>
    <w:rsid w:val="00636844"/>
    <w:rsid w:val="00640910"/>
    <w:rsid w:val="0064184D"/>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7662"/>
    <w:rsid w:val="007A01B7"/>
    <w:rsid w:val="007A37D8"/>
    <w:rsid w:val="007A67E5"/>
    <w:rsid w:val="007B17F0"/>
    <w:rsid w:val="007B346B"/>
    <w:rsid w:val="007B3C17"/>
    <w:rsid w:val="007C6A43"/>
    <w:rsid w:val="007D2347"/>
    <w:rsid w:val="007D597D"/>
    <w:rsid w:val="007D74C6"/>
    <w:rsid w:val="007D7DCD"/>
    <w:rsid w:val="007E1877"/>
    <w:rsid w:val="007E26FC"/>
    <w:rsid w:val="007E2D12"/>
    <w:rsid w:val="007E3D80"/>
    <w:rsid w:val="007E461B"/>
    <w:rsid w:val="007E46AD"/>
    <w:rsid w:val="007E6F3B"/>
    <w:rsid w:val="007F513B"/>
    <w:rsid w:val="007F6638"/>
    <w:rsid w:val="007F6F63"/>
    <w:rsid w:val="00800E52"/>
    <w:rsid w:val="008028FC"/>
    <w:rsid w:val="00805C1A"/>
    <w:rsid w:val="008066A2"/>
    <w:rsid w:val="00806F65"/>
    <w:rsid w:val="00817754"/>
    <w:rsid w:val="00830020"/>
    <w:rsid w:val="00831BFB"/>
    <w:rsid w:val="00832676"/>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A0962"/>
    <w:rsid w:val="008A0D3D"/>
    <w:rsid w:val="008A2FC3"/>
    <w:rsid w:val="008A386E"/>
    <w:rsid w:val="008A74DB"/>
    <w:rsid w:val="008B0456"/>
    <w:rsid w:val="008B294E"/>
    <w:rsid w:val="008B2A28"/>
    <w:rsid w:val="008B7A5C"/>
    <w:rsid w:val="008C060D"/>
    <w:rsid w:val="008C17F9"/>
    <w:rsid w:val="008D3AFB"/>
    <w:rsid w:val="008D5E6F"/>
    <w:rsid w:val="008E2DFE"/>
    <w:rsid w:val="008E7F35"/>
    <w:rsid w:val="008F1045"/>
    <w:rsid w:val="008F2F9A"/>
    <w:rsid w:val="008F5580"/>
    <w:rsid w:val="008F66F1"/>
    <w:rsid w:val="008F7C4D"/>
    <w:rsid w:val="0090502E"/>
    <w:rsid w:val="00905D56"/>
    <w:rsid w:val="00911E7E"/>
    <w:rsid w:val="00920F3C"/>
    <w:rsid w:val="00923445"/>
    <w:rsid w:val="0092374D"/>
    <w:rsid w:val="00924C4D"/>
    <w:rsid w:val="009261AC"/>
    <w:rsid w:val="00927583"/>
    <w:rsid w:val="0093358D"/>
    <w:rsid w:val="0093777B"/>
    <w:rsid w:val="009378CA"/>
    <w:rsid w:val="00946431"/>
    <w:rsid w:val="00947637"/>
    <w:rsid w:val="00954DB4"/>
    <w:rsid w:val="00960229"/>
    <w:rsid w:val="00971101"/>
    <w:rsid w:val="009752E8"/>
    <w:rsid w:val="00980406"/>
    <w:rsid w:val="00980558"/>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2E7A"/>
    <w:rsid w:val="009C4B10"/>
    <w:rsid w:val="009C7A05"/>
    <w:rsid w:val="009C7C54"/>
    <w:rsid w:val="009D7BE3"/>
    <w:rsid w:val="009E1276"/>
    <w:rsid w:val="009E1557"/>
    <w:rsid w:val="009E3738"/>
    <w:rsid w:val="009E5C96"/>
    <w:rsid w:val="009E6615"/>
    <w:rsid w:val="009E6A32"/>
    <w:rsid w:val="009F1CF8"/>
    <w:rsid w:val="009F3031"/>
    <w:rsid w:val="00A0040E"/>
    <w:rsid w:val="00A01B30"/>
    <w:rsid w:val="00A04666"/>
    <w:rsid w:val="00A077F8"/>
    <w:rsid w:val="00A1630D"/>
    <w:rsid w:val="00A165A6"/>
    <w:rsid w:val="00A20254"/>
    <w:rsid w:val="00A21155"/>
    <w:rsid w:val="00A21468"/>
    <w:rsid w:val="00A23262"/>
    <w:rsid w:val="00A24BA3"/>
    <w:rsid w:val="00A358BD"/>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2A9"/>
    <w:rsid w:val="00B21976"/>
    <w:rsid w:val="00B21C31"/>
    <w:rsid w:val="00B23D72"/>
    <w:rsid w:val="00B261B9"/>
    <w:rsid w:val="00B27466"/>
    <w:rsid w:val="00B30AA4"/>
    <w:rsid w:val="00B316CD"/>
    <w:rsid w:val="00B338DA"/>
    <w:rsid w:val="00B348EE"/>
    <w:rsid w:val="00B41C18"/>
    <w:rsid w:val="00B42A02"/>
    <w:rsid w:val="00B4605A"/>
    <w:rsid w:val="00B4664E"/>
    <w:rsid w:val="00B515F5"/>
    <w:rsid w:val="00B51959"/>
    <w:rsid w:val="00B51EE3"/>
    <w:rsid w:val="00B53681"/>
    <w:rsid w:val="00B53860"/>
    <w:rsid w:val="00B5451B"/>
    <w:rsid w:val="00B56E32"/>
    <w:rsid w:val="00B6602E"/>
    <w:rsid w:val="00B763C8"/>
    <w:rsid w:val="00B80292"/>
    <w:rsid w:val="00B822C2"/>
    <w:rsid w:val="00B85D71"/>
    <w:rsid w:val="00B874BA"/>
    <w:rsid w:val="00B87E63"/>
    <w:rsid w:val="00B9754E"/>
    <w:rsid w:val="00B97F5D"/>
    <w:rsid w:val="00BA344C"/>
    <w:rsid w:val="00BA5039"/>
    <w:rsid w:val="00BB16C8"/>
    <w:rsid w:val="00BB52F1"/>
    <w:rsid w:val="00BB777D"/>
    <w:rsid w:val="00BC00AE"/>
    <w:rsid w:val="00BC0ABA"/>
    <w:rsid w:val="00BC1BEA"/>
    <w:rsid w:val="00BC3575"/>
    <w:rsid w:val="00BC36D6"/>
    <w:rsid w:val="00BD4A5A"/>
    <w:rsid w:val="00BD701F"/>
    <w:rsid w:val="00BE6AF9"/>
    <w:rsid w:val="00BE6B57"/>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B46"/>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2EDD"/>
    <w:rsid w:val="00E23CF6"/>
    <w:rsid w:val="00E26EE8"/>
    <w:rsid w:val="00E3333D"/>
    <w:rsid w:val="00E3344E"/>
    <w:rsid w:val="00E35B25"/>
    <w:rsid w:val="00E35EEC"/>
    <w:rsid w:val="00E36F03"/>
    <w:rsid w:val="00E37D03"/>
    <w:rsid w:val="00E416EA"/>
    <w:rsid w:val="00E44B72"/>
    <w:rsid w:val="00E5137A"/>
    <w:rsid w:val="00E5347D"/>
    <w:rsid w:val="00E53C0E"/>
    <w:rsid w:val="00E65D02"/>
    <w:rsid w:val="00E66BFC"/>
    <w:rsid w:val="00E71196"/>
    <w:rsid w:val="00E724BE"/>
    <w:rsid w:val="00E744F7"/>
    <w:rsid w:val="00E748D5"/>
    <w:rsid w:val="00E761CE"/>
    <w:rsid w:val="00E8100A"/>
    <w:rsid w:val="00E81075"/>
    <w:rsid w:val="00E81727"/>
    <w:rsid w:val="00E92D4A"/>
    <w:rsid w:val="00E92E6E"/>
    <w:rsid w:val="00E96448"/>
    <w:rsid w:val="00EA5990"/>
    <w:rsid w:val="00EA6A04"/>
    <w:rsid w:val="00EB185E"/>
    <w:rsid w:val="00EB46DC"/>
    <w:rsid w:val="00EC064A"/>
    <w:rsid w:val="00EC072D"/>
    <w:rsid w:val="00EC0ACD"/>
    <w:rsid w:val="00EC2F07"/>
    <w:rsid w:val="00EC6622"/>
    <w:rsid w:val="00EC6FB3"/>
    <w:rsid w:val="00ED22EF"/>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593F"/>
    <w:rsid w:val="00F970CF"/>
    <w:rsid w:val="00FA1FCF"/>
    <w:rsid w:val="00FA2A3D"/>
    <w:rsid w:val="00FA7E83"/>
    <w:rsid w:val="00FB24D8"/>
    <w:rsid w:val="00FB4092"/>
    <w:rsid w:val="00FB575D"/>
    <w:rsid w:val="00FB709B"/>
    <w:rsid w:val="00FC24B7"/>
    <w:rsid w:val="00FC3645"/>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B2746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2BB1-F86F-BB4F-9CDC-29670252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47607</Words>
  <Characters>261839</Characters>
  <Application>Microsoft Macintosh Word</Application>
  <DocSecurity>0</DocSecurity>
  <Lines>3491</Lines>
  <Paragraphs>764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308682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Microsoft Office User</cp:lastModifiedBy>
  <cp:revision>3</cp:revision>
  <cp:lastPrinted>2016-09-29T16:28:00Z</cp:lastPrinted>
  <dcterms:created xsi:type="dcterms:W3CDTF">2016-10-17T19:38:00Z</dcterms:created>
  <dcterms:modified xsi:type="dcterms:W3CDTF">2016-10-17T19:42:00Z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